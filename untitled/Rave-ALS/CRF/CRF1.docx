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9.xml" ContentType="application/vnd.openxmlformats-officedocument.wordprocessingml.footer+xml"/>
  <Override PartName="/word/header25.xml" ContentType="application/vnd.openxmlformats-officedocument.wordprocessingml.header+xml"/>
  <Override PartName="/word/footer10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1.xml" ContentType="application/vnd.openxmlformats-officedocument.wordprocessingml.footer+xml"/>
  <Override PartName="/word/header35.xml" ContentType="application/vnd.openxmlformats-officedocument.wordprocessingml.header+xml"/>
  <Override PartName="/word/footer1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13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14.xml" ContentType="application/vnd.openxmlformats-officedocument.wordprocessingml.footer+xml"/>
  <Override PartName="/word/header44.xml" ContentType="application/vnd.openxmlformats-officedocument.wordprocessingml.header+xml"/>
  <Override PartName="/word/footer15.xml" ContentType="application/vnd.openxmlformats-officedocument.wordprocessingml.footer+xml"/>
  <Override PartName="/word/header45.xml" ContentType="application/vnd.openxmlformats-officedocument.wordprocessingml.header+xml"/>
  <Override PartName="/word/footer16.xml" ContentType="application/vnd.openxmlformats-officedocument.wordprocessingml.footer+xml"/>
  <Override PartName="/word/header46.xml" ContentType="application/vnd.openxmlformats-officedocument.wordprocessingml.header+xml"/>
  <Override PartName="/word/footer17.xml" ContentType="application/vnd.openxmlformats-officedocument.wordprocessingml.footer+xml"/>
  <Override PartName="/word/header47.xml" ContentType="application/vnd.openxmlformats-officedocument.wordprocessingml.header+xml"/>
  <Override PartName="/word/footer18.xml" ContentType="application/vnd.openxmlformats-officedocument.wordprocessingml.footer+xml"/>
  <Override PartName="/word/header48.xml" ContentType="application/vnd.openxmlformats-officedocument.wordprocessingml.header+xml"/>
  <Override PartName="/word/footer19.xml" ContentType="application/vnd.openxmlformats-officedocument.wordprocessingml.footer+xml"/>
  <Override PartName="/word/header49.xml" ContentType="application/vnd.openxmlformats-officedocument.wordprocessingml.header+xml"/>
  <Override PartName="/word/footer20.xml" ContentType="application/vnd.openxmlformats-officedocument.wordprocessingml.footer+xml"/>
  <Override PartName="/word/header50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B425A" w14:textId="267F0C5C" w:rsidR="00AC297C" w:rsidDel="003921D6" w:rsidRDefault="00AC297C" w:rsidP="003921D6">
      <w:pPr>
        <w:spacing w:before="1"/>
        <w:rPr>
          <w:del w:id="0" w:author="user" w:date="2023-08-29T17:07:00Z"/>
          <w:rFonts w:ascii="Times New Roman" w:eastAsia="Times New Roman" w:hAnsi="Times New Roman" w:cs="Times New Roman"/>
          <w:sz w:val="17"/>
          <w:szCs w:val="17"/>
        </w:rPr>
        <w:pPrChange w:id="1" w:author="user" w:date="2023-08-29T17:07:00Z">
          <w:pPr>
            <w:spacing w:before="1"/>
          </w:pPr>
        </w:pPrChange>
      </w:pPr>
    </w:p>
    <w:p w14:paraId="419D3616" w14:textId="5FAF94BD" w:rsidR="00AC297C" w:rsidDel="003921D6" w:rsidRDefault="00DB10CA" w:rsidP="003921D6">
      <w:pPr>
        <w:rPr>
          <w:del w:id="2" w:author="user" w:date="2023-08-29T17:07:00Z"/>
          <w:rFonts w:eastAsia="宋体" w:hAnsi="宋体" w:cs="宋体"/>
          <w:lang w:eastAsia="zh-CN"/>
        </w:rPr>
        <w:pPrChange w:id="3" w:author="user" w:date="2023-08-29T17:07:00Z">
          <w:pPr/>
        </w:pPrChange>
      </w:pPr>
      <w:del w:id="4" w:author="user" w:date="2023-08-29T17:07:00Z">
        <w:r w:rsidDel="003921D6">
          <w:rPr>
            <w:lang w:eastAsia="zh-CN"/>
          </w:rPr>
          <w:delText xml:space="preserve"> </w:delText>
        </w:r>
      </w:del>
    </w:p>
    <w:p w14:paraId="4730B718" w14:textId="7522C135" w:rsidR="00AC297C" w:rsidDel="003921D6" w:rsidRDefault="00DB10CA" w:rsidP="003921D6">
      <w:pPr>
        <w:spacing w:before="5" w:line="434" w:lineRule="exact"/>
        <w:ind w:left="161" w:right="180"/>
        <w:rPr>
          <w:del w:id="5" w:author="user" w:date="2023-08-29T17:07:00Z"/>
          <w:rFonts w:ascii="等线" w:eastAsia="等线" w:hAnsi="等线" w:cs="等线"/>
          <w:sz w:val="32"/>
          <w:szCs w:val="32"/>
          <w:lang w:eastAsia="zh-CN"/>
        </w:rPr>
        <w:pPrChange w:id="6" w:author="user" w:date="2023-08-29T17:07:00Z">
          <w:pPr>
            <w:spacing w:before="5" w:line="434" w:lineRule="exact"/>
            <w:ind w:left="161" w:right="180"/>
            <w:jc w:val="center"/>
          </w:pPr>
        </w:pPrChange>
      </w:pPr>
      <w:del w:id="7" w:author="user" w:date="2023-08-29T17:07:00Z"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评估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Times New Roman" w:eastAsia="Times New Roman" w:hAnsi="Times New Roman" w:cs="Times New Roman"/>
            <w:sz w:val="32"/>
            <w:szCs w:val="32"/>
            <w:lang w:eastAsia="zh-CN"/>
          </w:rPr>
          <w:delText>APG-2575</w:delText>
        </w:r>
        <w:r w:rsidDel="003921D6">
          <w:rPr>
            <w:rFonts w:ascii="Times New Roman" w:eastAsia="Times New Roman" w:hAnsi="Times New Roman" w:cs="Times New Roman"/>
            <w:spacing w:val="-15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在轻中度系统性红斑狼疮患者中的安全性、</w:delText>
        </w:r>
        <w:r w:rsidDel="003921D6">
          <w:rPr>
            <w:rFonts w:ascii="等线" w:eastAsia="等线" w:hAnsi="等线" w:cs="等线"/>
            <w:w w:val="99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药代动力学和药效动力学的随机，双盲，安慰剂对照</w:delText>
        </w:r>
        <w:r w:rsidDel="003921D6">
          <w:rPr>
            <w:rFonts w:ascii="等线" w:eastAsia="等线" w:hAnsi="等线" w:cs="等线"/>
            <w:spacing w:val="-11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Times New Roman" w:eastAsia="Times New Roman" w:hAnsi="Times New Roman" w:cs="Times New Roman"/>
            <w:sz w:val="32"/>
            <w:szCs w:val="32"/>
            <w:lang w:eastAsia="zh-CN"/>
          </w:rPr>
          <w:delText>IB/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Ⅱ</w:delText>
        </w:r>
        <w:r w:rsidDel="003921D6">
          <w:rPr>
            <w:rFonts w:ascii="等线" w:eastAsia="等线" w:hAnsi="等线" w:cs="等线"/>
            <w:w w:val="99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期临床研究</w:delText>
        </w:r>
      </w:del>
    </w:p>
    <w:p w14:paraId="32ECEA0A" w14:textId="515AF641" w:rsidR="00AC297C" w:rsidDel="003921D6" w:rsidRDefault="00AC297C" w:rsidP="003921D6">
      <w:pPr>
        <w:spacing w:before="2"/>
        <w:rPr>
          <w:del w:id="8" w:author="user" w:date="2023-08-29T17:07:00Z"/>
          <w:rFonts w:ascii="等线" w:eastAsia="等线" w:hAnsi="等线" w:cs="等线"/>
          <w:sz w:val="31"/>
          <w:szCs w:val="31"/>
          <w:lang w:eastAsia="zh-CN"/>
        </w:rPr>
        <w:pPrChange w:id="9" w:author="user" w:date="2023-08-29T17:07:00Z">
          <w:pPr>
            <w:spacing w:before="2"/>
          </w:pPr>
        </w:pPrChange>
      </w:pPr>
    </w:p>
    <w:p w14:paraId="45DB3EB3" w14:textId="4D65BA64" w:rsidR="00AC297C" w:rsidDel="003921D6" w:rsidRDefault="00DB10CA" w:rsidP="003921D6">
      <w:pPr>
        <w:spacing w:line="380" w:lineRule="exact"/>
        <w:ind w:left="161" w:right="176"/>
        <w:rPr>
          <w:del w:id="10" w:author="user" w:date="2023-08-29T17:07:00Z"/>
          <w:rFonts w:ascii="Times New Roman" w:eastAsia="Times New Roman" w:hAnsi="Times New Roman" w:cs="Times New Roman"/>
          <w:sz w:val="28"/>
          <w:szCs w:val="28"/>
          <w:lang w:eastAsia="zh-CN"/>
        </w:rPr>
        <w:pPrChange w:id="11" w:author="user" w:date="2023-08-29T17:07:00Z">
          <w:pPr>
            <w:spacing w:line="380" w:lineRule="exact"/>
            <w:ind w:left="161" w:right="176"/>
            <w:jc w:val="center"/>
          </w:pPr>
        </w:pPrChange>
      </w:pPr>
      <w:del w:id="12" w:author="user" w:date="2023-08-29T17:07:00Z"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方案编号：</w:delText>
        </w:r>
        <w:r w:rsidDel="003921D6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delText>APG2575SC101</w:delText>
        </w:r>
      </w:del>
    </w:p>
    <w:p w14:paraId="0701344B" w14:textId="3CC5D88B" w:rsidR="00AC297C" w:rsidDel="003921D6" w:rsidRDefault="00DB10CA" w:rsidP="003921D6">
      <w:pPr>
        <w:spacing w:line="380" w:lineRule="exact"/>
        <w:ind w:left="161" w:right="176"/>
        <w:rPr>
          <w:del w:id="13" w:author="user" w:date="2023-08-29T17:07:00Z"/>
          <w:rFonts w:ascii="等线" w:eastAsia="等线" w:hAnsi="等线" w:cs="等线"/>
          <w:sz w:val="28"/>
          <w:szCs w:val="28"/>
          <w:lang w:eastAsia="zh-CN"/>
        </w:rPr>
        <w:pPrChange w:id="14" w:author="user" w:date="2023-08-29T17:07:00Z">
          <w:pPr>
            <w:spacing w:line="380" w:lineRule="exact"/>
            <w:ind w:left="161" w:right="176"/>
            <w:jc w:val="center"/>
          </w:pPr>
        </w:pPrChange>
      </w:pPr>
      <w:del w:id="15" w:author="user" w:date="2023-08-29T17:07:00Z"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申办方：苏州亚盛药业有限公司</w:delText>
        </w:r>
      </w:del>
    </w:p>
    <w:p w14:paraId="543FDDDD" w14:textId="0D110FC9" w:rsidR="00AC297C" w:rsidDel="003921D6" w:rsidRDefault="00AC297C" w:rsidP="003921D6">
      <w:pPr>
        <w:rPr>
          <w:del w:id="16" w:author="user" w:date="2023-08-29T17:07:00Z"/>
          <w:rFonts w:ascii="等线" w:eastAsia="等线" w:hAnsi="等线" w:cs="等线"/>
          <w:sz w:val="28"/>
          <w:szCs w:val="28"/>
          <w:lang w:eastAsia="zh-CN"/>
        </w:rPr>
        <w:pPrChange w:id="17" w:author="user" w:date="2023-08-29T17:07:00Z">
          <w:pPr/>
        </w:pPrChange>
      </w:pPr>
    </w:p>
    <w:p w14:paraId="312F3F1A" w14:textId="629749D7" w:rsidR="00AC297C" w:rsidDel="003921D6" w:rsidRDefault="00AC297C" w:rsidP="003921D6">
      <w:pPr>
        <w:spacing w:before="4"/>
        <w:rPr>
          <w:del w:id="18" w:author="user" w:date="2023-08-29T17:07:00Z"/>
          <w:rFonts w:ascii="等线" w:eastAsia="等线" w:hAnsi="等线" w:cs="等线"/>
          <w:sz w:val="37"/>
          <w:szCs w:val="37"/>
          <w:lang w:eastAsia="zh-CN"/>
        </w:rPr>
        <w:pPrChange w:id="19" w:author="user" w:date="2023-08-29T17:07:00Z">
          <w:pPr>
            <w:spacing w:before="4"/>
          </w:pPr>
        </w:pPrChange>
      </w:pPr>
    </w:p>
    <w:p w14:paraId="7C949DC9" w14:textId="3D9DDE3F" w:rsidR="00AC297C" w:rsidDel="003921D6" w:rsidRDefault="00DB10CA" w:rsidP="003921D6">
      <w:pPr>
        <w:ind w:left="161" w:right="176"/>
        <w:rPr>
          <w:del w:id="20" w:author="user" w:date="2023-08-29T17:07:00Z"/>
          <w:rFonts w:ascii="等线" w:eastAsia="等线" w:hAnsi="等线" w:cs="等线"/>
          <w:sz w:val="52"/>
          <w:szCs w:val="52"/>
          <w:lang w:eastAsia="zh-CN"/>
        </w:rPr>
        <w:pPrChange w:id="21" w:author="user" w:date="2023-08-29T17:07:00Z">
          <w:pPr>
            <w:ind w:left="161" w:right="176"/>
            <w:jc w:val="center"/>
          </w:pPr>
        </w:pPrChange>
      </w:pPr>
      <w:del w:id="22" w:author="user" w:date="2023-08-29T17:07:00Z">
        <w:r w:rsidDel="003921D6">
          <w:rPr>
            <w:rFonts w:ascii="等线" w:eastAsia="等线" w:hAnsi="等线" w:cs="等线"/>
            <w:sz w:val="52"/>
            <w:szCs w:val="52"/>
            <w:lang w:eastAsia="zh-CN"/>
          </w:rPr>
          <w:delText>病例报告表</w:delText>
        </w:r>
      </w:del>
    </w:p>
    <w:p w14:paraId="6C7623F3" w14:textId="6C63FAD7" w:rsidR="00AC297C" w:rsidDel="003921D6" w:rsidRDefault="00AC297C" w:rsidP="003921D6">
      <w:pPr>
        <w:spacing w:before="5"/>
        <w:rPr>
          <w:del w:id="23" w:author="user" w:date="2023-08-29T17:07:00Z"/>
          <w:rFonts w:ascii="等线" w:eastAsia="等线" w:hAnsi="等线" w:cs="等线"/>
          <w:sz w:val="65"/>
          <w:szCs w:val="65"/>
          <w:lang w:eastAsia="zh-CN"/>
        </w:rPr>
        <w:pPrChange w:id="24" w:author="user" w:date="2023-08-29T17:07:00Z">
          <w:pPr>
            <w:spacing w:before="5"/>
          </w:pPr>
        </w:pPrChange>
      </w:pPr>
    </w:p>
    <w:p w14:paraId="0B4E0BE7" w14:textId="7F50581C" w:rsidR="00AC297C" w:rsidDel="003921D6" w:rsidRDefault="00DB10CA" w:rsidP="003921D6">
      <w:pPr>
        <w:ind w:left="161" w:right="41"/>
        <w:rPr>
          <w:del w:id="25" w:author="user" w:date="2023-08-29T17:07:00Z"/>
          <w:rFonts w:ascii="宋体" w:eastAsia="宋体" w:hAnsi="宋体" w:cs="宋体"/>
          <w:sz w:val="28"/>
          <w:szCs w:val="28"/>
          <w:lang w:eastAsia="zh-CN"/>
        </w:rPr>
        <w:pPrChange w:id="26" w:author="user" w:date="2023-08-29T17:07:00Z">
          <w:pPr>
            <w:ind w:left="161" w:right="41"/>
            <w:jc w:val="center"/>
          </w:pPr>
        </w:pPrChange>
      </w:pPr>
      <w:del w:id="27" w:author="user" w:date="2023-08-29T17:07:00Z"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 xml:space="preserve">Draft0.5 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，</w:delText>
        </w:r>
        <w:r w:rsidDel="003921D6">
          <w:rPr>
            <w:rFonts w:asciiTheme="minorEastAsia" w:hAnsiTheme="minorEastAsia" w:cs="等线"/>
            <w:spacing w:val="61"/>
            <w:sz w:val="28"/>
            <w:szCs w:val="28"/>
            <w:lang w:eastAsia="zh-CN"/>
          </w:rPr>
          <w:delText>2023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年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8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月</w:delText>
        </w:r>
        <w:r w:rsidDel="003921D6">
          <w:rPr>
            <w:rFonts w:ascii="等线" w:eastAsia="等线" w:hAnsi="等线" w:cs="等线"/>
            <w:spacing w:val="-11"/>
            <w:sz w:val="28"/>
            <w:szCs w:val="28"/>
            <w:lang w:eastAsia="zh-CN"/>
          </w:rPr>
          <w:delText xml:space="preserve"> </w:delText>
        </w:r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>14</w:delText>
        </w:r>
        <w:r w:rsidDel="003921D6">
          <w:rPr>
            <w:rFonts w:ascii="宋体" w:eastAsia="宋体" w:hAnsi="宋体" w:cs="宋体"/>
            <w:spacing w:val="-71"/>
            <w:sz w:val="28"/>
            <w:szCs w:val="28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pacing w:val="-3"/>
            <w:sz w:val="28"/>
            <w:szCs w:val="28"/>
            <w:lang w:eastAsia="zh-CN"/>
          </w:rPr>
          <w:delText>日</w:delText>
        </w:r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 xml:space="preserve"> </w:delText>
        </w:r>
      </w:del>
    </w:p>
    <w:p w14:paraId="09636F83" w14:textId="77777777" w:rsidR="00AC297C" w:rsidRDefault="00AC297C" w:rsidP="003921D6">
      <w:pPr>
        <w:rPr>
          <w:rFonts w:ascii="宋体" w:eastAsia="宋体" w:hAnsi="宋体" w:cs="宋体"/>
          <w:sz w:val="28"/>
          <w:szCs w:val="28"/>
          <w:lang w:eastAsia="zh-CN"/>
        </w:rPr>
        <w:sectPr w:rsidR="00AC297C">
          <w:footerReference w:type="default" r:id="rId7"/>
          <w:type w:val="continuous"/>
          <w:pgSz w:w="11910" w:h="17340"/>
          <w:pgMar w:top="1640" w:right="1680" w:bottom="1140" w:left="1620" w:header="720" w:footer="950" w:gutter="0"/>
          <w:pgNumType w:start="1"/>
          <w:cols w:space="720"/>
        </w:sectPr>
        <w:pPrChange w:id="28" w:author="user" w:date="2023-08-29T17:07:00Z">
          <w:pPr>
            <w:jc w:val="center"/>
          </w:pPr>
        </w:pPrChange>
      </w:pPr>
    </w:p>
    <w:p w14:paraId="46B9AA63" w14:textId="77777777" w:rsidR="00AC297C" w:rsidRDefault="00AC297C">
      <w:pPr>
        <w:spacing w:before="7"/>
        <w:rPr>
          <w:rFonts w:ascii="Times New Roman" w:eastAsia="Times New Roman" w:hAnsi="Times New Roman" w:cs="Times New Roman"/>
          <w:lang w:eastAsia="zh-CN"/>
        </w:rPr>
      </w:pPr>
    </w:p>
    <w:p w14:paraId="5BCA81D6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受试者登记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17"/>
        <w:gridCol w:w="3582"/>
      </w:tblGrid>
      <w:tr w:rsidR="00AC297C" w14:paraId="009F7006" w14:textId="77777777">
        <w:trPr>
          <w:trHeight w:hRule="exact" w:val="293"/>
          <w:ins w:id="29" w:author="shenjie_clin" w:date="2023-08-21T16:58:00Z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E1D6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30" w:author="shenjie_clin" w:date="2023-08-21T16:58:00Z"/>
                <w:rFonts w:ascii="等线" w:eastAsia="等线" w:hAnsi="等线" w:cs="等线"/>
                <w:sz w:val="21"/>
                <w:szCs w:val="21"/>
              </w:rPr>
            </w:pPr>
            <w:ins w:id="31" w:author="shenjie_clin" w:date="2023-08-21T16:5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受试者顺序号</w:t>
              </w:r>
            </w:ins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8237" w14:textId="77777777" w:rsidR="00AC297C" w:rsidRDefault="00DB10CA">
            <w:pPr>
              <w:rPr>
                <w:ins w:id="32" w:author="shenjie_clin" w:date="2023-08-21T16:58:00Z"/>
                <w:lang w:eastAsia="zh-CN"/>
              </w:rPr>
            </w:pPr>
            <w:ins w:id="33" w:author="shenjie_clin" w:date="2023-08-21T16:58:00Z"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</w:t>
              </w:r>
            </w:ins>
            <w:ins w:id="34" w:author="shenjie_clin" w:date="2023-08-21T16:59:00Z">
              <w:r>
                <w:rPr>
                  <w:lang w:eastAsia="zh-CN"/>
                </w:rPr>
                <w:t>_|</w:t>
              </w:r>
            </w:ins>
          </w:p>
        </w:tc>
      </w:tr>
      <w:tr w:rsidR="00AC297C" w14:paraId="77259847" w14:textId="77777777">
        <w:trPr>
          <w:trHeight w:hRule="exact" w:val="293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39E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筛选号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DEDD" w14:textId="77777777" w:rsidR="00AC297C" w:rsidRDefault="00DB10CA">
            <w:ins w:id="35" w:author="shenjie_clin" w:date="2023-08-21T17:05:00Z"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_|_|S</w:t>
              </w:r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_|_|_|</w:t>
              </w:r>
              <w:r>
                <w:rPr>
                  <w:rFonts w:hint="eastAsia"/>
                  <w:lang w:eastAsia="zh-CN"/>
                </w:rPr>
                <w:t>（自动赋值）</w:t>
              </w:r>
            </w:ins>
          </w:p>
        </w:tc>
      </w:tr>
      <w:tr w:rsidR="00AC297C" w14:paraId="08933D88" w14:textId="77777777">
        <w:trPr>
          <w:trHeight w:hRule="exact" w:val="295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CD6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（</w:t>
            </w:r>
            <w:commentRangeStart w:id="36"/>
            <w:commentRangeStart w:id="37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研究中心编号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2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位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+S+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本中心筛选顺序号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3</w:t>
            </w:r>
            <w:r>
              <w:rPr>
                <w:rFonts w:ascii="等线" w:eastAsia="等线" w:hAnsi="等线" w:cs="等线"/>
                <w:spacing w:val="-2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位）</w:t>
            </w:r>
            <w:commentRangeEnd w:id="36"/>
            <w:r>
              <w:rPr>
                <w:rStyle w:val="af"/>
              </w:rPr>
              <w:commentReference w:id="36"/>
            </w:r>
            <w:commentRangeEnd w:id="37"/>
            <w:r>
              <w:rPr>
                <w:rStyle w:val="af"/>
              </w:rPr>
              <w:commentReference w:id="37"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DFD1" w14:textId="77777777" w:rsidR="00AC297C" w:rsidRDefault="00AC297C">
            <w:pPr>
              <w:rPr>
                <w:lang w:eastAsia="zh-CN"/>
              </w:rPr>
            </w:pPr>
          </w:p>
        </w:tc>
      </w:tr>
    </w:tbl>
    <w:p w14:paraId="13AC2D67" w14:textId="77777777" w:rsidR="00AC297C" w:rsidRDefault="00AC297C">
      <w:pPr>
        <w:rPr>
          <w:lang w:eastAsia="zh-CN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4F567539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2DBFD60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访视日期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4AFDB7D0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146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AD07" w14:textId="77777777" w:rsidR="00AC297C" w:rsidRDefault="00AC297C"/>
        </w:tc>
      </w:tr>
      <w:tr w:rsidR="00AC297C" w14:paraId="0C882D7B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91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访视未做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63DD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未做</w:t>
            </w:r>
            <w:commentRangeStart w:id="38"/>
            <w:commentRangeStart w:id="39"/>
            <w:r>
              <w:rPr>
                <w:rFonts w:ascii="等线" w:eastAsia="等线" w:hAnsi="等线" w:cs="等线"/>
                <w:sz w:val="21"/>
                <w:szCs w:val="21"/>
              </w:rPr>
              <w:t>，未做原因：</w:t>
            </w:r>
            <w:commentRangeEnd w:id="38"/>
            <w:r>
              <w:rPr>
                <w:rStyle w:val="af"/>
              </w:rPr>
              <w:commentReference w:id="38"/>
            </w:r>
            <w:commentRangeEnd w:id="39"/>
            <w:r>
              <w:rPr>
                <w:rStyle w:val="af"/>
              </w:rPr>
              <w:commentReference w:id="39"/>
            </w:r>
          </w:p>
        </w:tc>
      </w:tr>
    </w:tbl>
    <w:p w14:paraId="5F4585A6" w14:textId="77777777" w:rsidR="00AC297C" w:rsidRDefault="00AC297C">
      <w:pPr>
        <w:spacing w:line="252" w:lineRule="exact"/>
        <w:rPr>
          <w:rFonts w:ascii="等线" w:eastAsia="等线" w:hAnsi="等线" w:cs="等线"/>
          <w:sz w:val="21"/>
          <w:szCs w:val="21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0925137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686DC1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知情同意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13B67CE9" w14:textId="77777777">
        <w:trPr>
          <w:trHeight w:hRule="exact" w:val="5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87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是否在本研究中重复筛选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21D4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是，</w:t>
            </w:r>
            <w:commentRangeStart w:id="40"/>
            <w:commentRangeStart w:id="41"/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若是，前一次筛选时分配的</w:t>
            </w:r>
          </w:p>
          <w:p w14:paraId="4DEBACDD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筛选号</w:t>
            </w:r>
            <w:r>
              <w:rPr>
                <w:rFonts w:ascii="等线" w:eastAsia="等线" w:hAnsi="等线" w:cs="等线"/>
                <w:sz w:val="21"/>
                <w:szCs w:val="21"/>
              </w:rPr>
              <w:t>：</w:t>
            </w:r>
            <w:commentRangeEnd w:id="40"/>
            <w:r>
              <w:rPr>
                <w:rStyle w:val="af"/>
              </w:rPr>
              <w:commentReference w:id="40"/>
            </w:r>
            <w:commentRangeEnd w:id="41"/>
            <w:r>
              <w:rPr>
                <w:rStyle w:val="af"/>
              </w:rPr>
              <w:commentReference w:id="41"/>
            </w:r>
          </w:p>
        </w:tc>
      </w:tr>
      <w:tr w:rsidR="00AC297C" w14:paraId="093B5544" w14:textId="77777777">
        <w:trPr>
          <w:trHeight w:hRule="exact" w:val="14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4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知情同意类型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668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pacing w:val="33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○</w:t>
            </w:r>
            <w:proofErr w:type="gramStart"/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主研究</w:t>
            </w:r>
            <w:proofErr w:type="gramEnd"/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知情同意</w:t>
            </w: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33"/>
                <w:sz w:val="21"/>
                <w:szCs w:val="21"/>
                <w:lang w:eastAsia="zh-CN"/>
              </w:rPr>
              <w:t xml:space="preserve"> </w:t>
            </w:r>
          </w:p>
          <w:p w14:paraId="56A493B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pacing w:val="2"/>
                <w:sz w:val="21"/>
                <w:szCs w:val="21"/>
                <w:lang w:eastAsia="zh-CN"/>
              </w:rPr>
              <w:t>知情同意书版本更新</w:t>
            </w:r>
          </w:p>
          <w:p w14:paraId="02C2E0EB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</w:tr>
      <w:tr w:rsidR="00AC297C" w14:paraId="018BE250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C6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签署日期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C0C" w14:textId="77777777" w:rsidR="00AC297C" w:rsidRDefault="00AC297C"/>
        </w:tc>
      </w:tr>
      <w:tr w:rsidR="00AC297C" w14:paraId="2018B6AA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C4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42"/>
            <w:commentRangeStart w:id="43"/>
            <w:commentRangeStart w:id="44"/>
            <w:r>
              <w:rPr>
                <w:rFonts w:ascii="等线" w:eastAsia="等线" w:hAnsi="等线" w:cs="等线"/>
                <w:sz w:val="21"/>
                <w:szCs w:val="21"/>
              </w:rPr>
              <w:t>适用的方案版本号</w:t>
            </w:r>
            <w:commentRangeEnd w:id="42"/>
            <w:r>
              <w:rPr>
                <w:rStyle w:val="af"/>
              </w:rPr>
              <w:commentReference w:id="42"/>
            </w:r>
            <w:commentRangeEnd w:id="43"/>
            <w:r>
              <w:rPr>
                <w:rStyle w:val="af"/>
              </w:rPr>
              <w:commentReference w:id="43"/>
            </w:r>
            <w:commentRangeEnd w:id="44"/>
            <w:r>
              <w:rPr>
                <w:rStyle w:val="af"/>
              </w:rPr>
              <w:commentReference w:id="44"/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E644" w14:textId="77777777" w:rsidR="00AC297C" w:rsidRDefault="00AC297C"/>
        </w:tc>
      </w:tr>
    </w:tbl>
    <w:p w14:paraId="6F246A40" w14:textId="77777777" w:rsidR="00AC297C" w:rsidRDefault="00AC297C">
      <w:p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630D18E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8229B9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人口统计学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5D5DDED1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47B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出生日期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2972" w14:textId="77777777" w:rsidR="00AC297C" w:rsidRDefault="00AC297C"/>
        </w:tc>
      </w:tr>
      <w:tr w:rsidR="00AC297C" w14:paraId="3726DEC5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10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年龄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系统自动计算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837E" w14:textId="77777777" w:rsidR="00AC297C" w:rsidRDefault="00DB10CA">
            <w:pPr>
              <w:pStyle w:val="TableParagraph"/>
              <w:tabs>
                <w:tab w:val="left" w:pos="2205"/>
              </w:tabs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commentRangeStart w:id="45"/>
            <w:commentRangeStart w:id="46"/>
            <w:r>
              <w:rPr>
                <w:rFonts w:ascii="等线" w:eastAsia="等线" w:hAnsi="等线" w:cs="等线"/>
                <w:sz w:val="21"/>
                <w:szCs w:val="21"/>
              </w:rPr>
              <w:t>岁</w:t>
            </w:r>
            <w:commentRangeEnd w:id="45"/>
            <w:r>
              <w:rPr>
                <w:rStyle w:val="af"/>
              </w:rPr>
              <w:commentReference w:id="45"/>
            </w:r>
            <w:commentRangeEnd w:id="46"/>
            <w:r>
              <w:rPr>
                <w:rStyle w:val="af"/>
              </w:rPr>
              <w:commentReference w:id="46"/>
            </w:r>
          </w:p>
        </w:tc>
      </w:tr>
      <w:tr w:rsidR="00AC297C" w14:paraId="786BFCD2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08C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性别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9E1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男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女</w:t>
            </w:r>
          </w:p>
        </w:tc>
      </w:tr>
      <w:tr w:rsidR="00AC297C" w14:paraId="5FA29046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种族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5B6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亚洲人</w:t>
            </w:r>
            <w:r>
              <w:rPr>
                <w:rFonts w:ascii="等线" w:eastAsia="等线" w:hAnsi="等线" w:cs="等线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451757B5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A6D1" w14:textId="77777777" w:rsidR="00AC297C" w:rsidRDefault="00DB10CA">
            <w:pPr>
              <w:pStyle w:val="TableParagraph"/>
              <w:spacing w:line="253" w:lineRule="exact"/>
              <w:ind w:left="314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其他种族详述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9483" w14:textId="77777777" w:rsidR="00AC297C" w:rsidRDefault="00AC297C"/>
        </w:tc>
      </w:tr>
      <w:tr w:rsidR="00AC297C" w14:paraId="63B55455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86C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民族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74B0" w14:textId="77777777" w:rsidR="00AC297C" w:rsidRDefault="00DB10CA">
            <w:pPr>
              <w:pStyle w:val="TableParagraph"/>
              <w:spacing w:line="24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汉族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9710EEF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3D43" w14:textId="77777777" w:rsidR="00AC297C" w:rsidRDefault="00DB10CA">
            <w:pPr>
              <w:pStyle w:val="TableParagraph"/>
              <w:spacing w:line="253" w:lineRule="exact"/>
              <w:ind w:left="314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其他民族详述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FAE6" w14:textId="77777777" w:rsidR="00AC297C" w:rsidRDefault="00AC297C"/>
        </w:tc>
      </w:tr>
    </w:tbl>
    <w:p w14:paraId="0156EEAC" w14:textId="77777777" w:rsidR="00AC297C" w:rsidRDefault="00AC297C">
      <w:p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7F0EFC1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EA2D16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本研究疾病诊断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574A2AF5" w14:textId="77777777">
        <w:trPr>
          <w:trHeight w:hRule="exact" w:val="115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A0D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疾病名称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8869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系统性红斑狼疮</w:t>
            </w:r>
          </w:p>
          <w:p w14:paraId="6FF90D57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</w:t>
            </w:r>
          </w:p>
          <w:p w14:paraId="4081C3B5" w14:textId="77777777" w:rsidR="00AC297C" w:rsidRDefault="00AC297C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4D3DCF65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3AB4CE3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EDF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请详述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0B52" w14:textId="77777777" w:rsidR="00AC297C" w:rsidRDefault="00AC297C"/>
        </w:tc>
      </w:tr>
      <w:tr w:rsidR="00AC297C" w14:paraId="24ACCCFF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834C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C47D" w14:textId="77777777" w:rsidR="00AC297C" w:rsidRDefault="00AC297C"/>
        </w:tc>
      </w:tr>
      <w:tr w:rsidR="00AC297C" w14:paraId="62965693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77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本次诊断时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SLEDIA-2000</w:t>
            </w:r>
            <w:r>
              <w:rPr>
                <w:rFonts w:ascii="等线" w:eastAsia="等线" w:hAnsi="等线" w:cs="等线"/>
                <w:spacing w:val="-12"/>
                <w:sz w:val="21"/>
                <w:szCs w:val="21"/>
                <w:lang w:eastAsia="zh-CN"/>
              </w:rPr>
              <w:t xml:space="preserve"> </w:t>
            </w:r>
            <w:commentRangeStart w:id="47"/>
            <w:commentRangeStart w:id="48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评分</w:t>
            </w:r>
            <w:commentRangeEnd w:id="47"/>
            <w:r>
              <w:rPr>
                <w:rStyle w:val="af"/>
              </w:rPr>
              <w:commentReference w:id="47"/>
            </w:r>
            <w:commentRangeEnd w:id="48"/>
            <w:r>
              <w:rPr>
                <w:rStyle w:val="af"/>
              </w:rPr>
              <w:commentReference w:id="48"/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6C66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1E83791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373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首次诊断日期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35D0" w14:textId="77777777" w:rsidR="00AC297C" w:rsidRDefault="00AC297C"/>
        </w:tc>
      </w:tr>
      <w:tr w:rsidR="00AC297C" w14:paraId="64960B76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88B3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hAnsi="等线"/>
                <w:strike/>
                <w:sz w:val="21"/>
                <w:lang w:eastAsia="zh-CN"/>
              </w:rPr>
            </w:pP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F865" w14:textId="77777777" w:rsidR="00AC297C" w:rsidRDefault="00AC297C">
            <w:pPr>
              <w:rPr>
                <w:lang w:eastAsia="zh-CN"/>
              </w:rPr>
            </w:pPr>
          </w:p>
        </w:tc>
      </w:tr>
    </w:tbl>
    <w:p w14:paraId="6B42A6B9" w14:textId="77777777" w:rsidR="00AC297C" w:rsidRDefault="00AC297C">
      <w:pPr>
        <w:rPr>
          <w:lang w:eastAsia="zh-CN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1417FE29" w14:textId="77777777" w:rsidR="00AC297C" w:rsidRDefault="00AC297C">
      <w:pPr>
        <w:spacing w:line="285" w:lineRule="exact"/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10"/>
          <w:pgSz w:w="11910" w:h="17340"/>
          <w:pgMar w:top="2440" w:right="1680" w:bottom="1140" w:left="1620" w:header="2241" w:footer="950" w:gutter="0"/>
          <w:cols w:space="720"/>
        </w:sectPr>
      </w:pPr>
    </w:p>
    <w:p w14:paraId="777E1719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B4920B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既往药物治疗史（本研究疾病）</w:t>
      </w:r>
    </w:p>
    <w:p w14:paraId="7F796924" w14:textId="77777777" w:rsidR="00AC297C" w:rsidRDefault="00AC297C">
      <w:pPr>
        <w:spacing w:before="3"/>
        <w:rPr>
          <w:rFonts w:ascii="Times New Roman" w:hAnsi="Times New Roman" w:cs="Times New Roman"/>
          <w:sz w:val="12"/>
          <w:szCs w:val="12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4"/>
        <w:gridCol w:w="1044"/>
        <w:gridCol w:w="1047"/>
        <w:gridCol w:w="1044"/>
        <w:gridCol w:w="1044"/>
        <w:gridCol w:w="1046"/>
        <w:gridCol w:w="1046"/>
        <w:gridCol w:w="1046"/>
      </w:tblGrid>
      <w:tr w:rsidR="00AC297C" w14:paraId="3B38225B" w14:textId="77777777">
        <w:trPr>
          <w:trHeight w:hRule="exact" w:val="293"/>
        </w:trPr>
        <w:tc>
          <w:tcPr>
            <w:tcW w:w="8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87A8" w14:textId="77777777" w:rsidR="00AC297C" w:rsidRDefault="00DB10CA">
            <w:pPr>
              <w:pStyle w:val="TableParagraph"/>
              <w:tabs>
                <w:tab w:val="left" w:pos="3886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是否有针对本研究疾病的药物治疗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67C86E69" w14:textId="77777777">
        <w:trPr>
          <w:trHeight w:hRule="exact" w:val="864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CD4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49"/>
            <w:commentRangeStart w:id="50"/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  <w:commentRangeEnd w:id="49"/>
            <w:r>
              <w:rPr>
                <w:rStyle w:val="af"/>
              </w:rPr>
              <w:commentReference w:id="49"/>
            </w:r>
            <w:commentRangeEnd w:id="50"/>
            <w:r>
              <w:rPr>
                <w:rStyle w:val="af"/>
              </w:rPr>
              <w:commentReference w:id="50"/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3E1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物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名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3D056F0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称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FC5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51"/>
            <w:commentRangeStart w:id="52"/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剂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335C7FAD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量</w:t>
            </w:r>
            <w:commentRangeEnd w:id="51"/>
            <w:r>
              <w:rPr>
                <w:rStyle w:val="af"/>
              </w:rPr>
              <w:commentReference w:id="51"/>
            </w:r>
            <w:commentRangeEnd w:id="52"/>
            <w:r>
              <w:rPr>
                <w:rStyle w:val="af"/>
              </w:rPr>
              <w:commentReference w:id="52"/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F00C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剂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量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单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2431EBDB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位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ED3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途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58A3EC51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径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D33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频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5DA5D4F9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率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3E2E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  <w:proofErr w:type="gramEnd"/>
            <w:r>
              <w:rPr>
                <w:rFonts w:ascii="等线" w:eastAsia="等线" w:hAnsi="等线" w:cs="等线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</w:p>
          <w:p w14:paraId="11A64FDE" w14:textId="77777777" w:rsidR="00AC297C" w:rsidRDefault="00DB10CA">
            <w:pPr>
              <w:pStyle w:val="TableParagraph"/>
              <w:spacing w:line="28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期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(</w:t>
            </w:r>
            <w:proofErr w:type="gramEnd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月</w:t>
            </w:r>
          </w:p>
          <w:p w14:paraId="3452B35E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EE1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结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束</w:t>
            </w:r>
            <w:proofErr w:type="gramEnd"/>
            <w:r>
              <w:rPr>
                <w:rFonts w:ascii="等线" w:eastAsia="等线" w:hAnsi="等线" w:cs="等线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</w:p>
          <w:p w14:paraId="223508F9" w14:textId="77777777" w:rsidR="00AC297C" w:rsidRDefault="00DB10CA">
            <w:pPr>
              <w:pStyle w:val="TableParagraph"/>
              <w:spacing w:line="28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期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(</w:t>
            </w:r>
            <w:proofErr w:type="gramEnd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月</w:t>
            </w:r>
          </w:p>
          <w:p w14:paraId="67A60987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</w:tr>
      <w:tr w:rsidR="00AC297C" w14:paraId="2B7DFC06" w14:textId="77777777">
        <w:trPr>
          <w:trHeight w:hRule="exact" w:val="912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A157" w14:textId="77777777" w:rsidR="00AC297C" w:rsidRDefault="00AC297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4F5C" w14:textId="77777777" w:rsidR="00AC297C" w:rsidRDefault="00AC297C"/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6493" w14:textId="77777777" w:rsidR="00AC297C" w:rsidRDefault="00AC297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214F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克</w:t>
            </w:r>
          </w:p>
          <w:p w14:paraId="0AE8BF99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毫克</w:t>
            </w:r>
          </w:p>
          <w:p w14:paraId="1E0B19A4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片</w:t>
            </w:r>
          </w:p>
          <w:p w14:paraId="2AE35FE0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粒</w:t>
            </w:r>
          </w:p>
          <w:p w14:paraId="6FE1F029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</w:rPr>
              <w:t>○</w:t>
            </w:r>
            <w:r>
              <w:rPr>
                <w:rFonts w:hint="eastAsia"/>
              </w:rPr>
              <w:t>其他</w:t>
            </w:r>
          </w:p>
          <w:p w14:paraId="49C7424A" w14:textId="77777777" w:rsidR="00AC297C" w:rsidRDefault="00DB10CA">
            <w:pPr>
              <w:rPr>
                <w:u w:val="single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  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F236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口服</w:t>
            </w:r>
          </w:p>
          <w:p w14:paraId="48C6FFF2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静脉注射</w:t>
            </w:r>
          </w:p>
          <w:p w14:paraId="1555CA59" w14:textId="77777777" w:rsidR="00AC297C" w:rsidRDefault="00DB10CA">
            <w:pPr>
              <w:wordWrap w:val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○静脉滴注</w:t>
            </w:r>
          </w:p>
          <w:p w14:paraId="17406D3C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皮下注射</w:t>
            </w:r>
          </w:p>
          <w:p w14:paraId="1DAB536B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其他</w:t>
            </w:r>
          </w:p>
          <w:p w14:paraId="50ABE153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027E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每日一次</w:t>
            </w:r>
          </w:p>
          <w:p w14:paraId="4E9C97B4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每日两次</w:t>
            </w:r>
          </w:p>
          <w:p w14:paraId="6874BF03" w14:textId="77777777" w:rsidR="00AC297C" w:rsidRDefault="00DB10CA">
            <w:pPr>
              <w:wordWrap w:val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每日三次</w:t>
            </w:r>
          </w:p>
          <w:p w14:paraId="61D0C222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每周一次</w:t>
            </w:r>
          </w:p>
          <w:p w14:paraId="20B48FB5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○每四周一次</w:t>
            </w:r>
          </w:p>
          <w:p w14:paraId="49F9E82C" w14:textId="77777777" w:rsidR="00AC297C" w:rsidRDefault="00DB10CA">
            <w:r>
              <w:rPr>
                <w:rFonts w:ascii="宋体" w:eastAsia="宋体" w:hAnsi="宋体" w:hint="eastAsia"/>
              </w:rPr>
              <w:t>○</w:t>
            </w:r>
            <w:r>
              <w:rPr>
                <w:rFonts w:hint="eastAsia"/>
              </w:rPr>
              <w:t>其他</w:t>
            </w:r>
          </w:p>
          <w:p w14:paraId="134CBC86" w14:textId="77777777" w:rsidR="00AC297C" w:rsidRDefault="00DB10CA">
            <w:pPr>
              <w:ind w:firstLineChars="100" w:firstLine="220"/>
            </w:pP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0AC" w14:textId="77777777" w:rsidR="00AC297C" w:rsidRDefault="00AC297C"/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1E9B" w14:textId="77777777" w:rsidR="00AC297C" w:rsidRDefault="00AC297C"/>
        </w:tc>
      </w:tr>
    </w:tbl>
    <w:p w14:paraId="5BC65618" w14:textId="77777777" w:rsidR="00AC297C" w:rsidRDefault="00AC297C">
      <w:pPr>
        <w:sectPr w:rsidR="00AC297C">
          <w:headerReference w:type="default" r:id="rId11"/>
          <w:pgSz w:w="11910" w:h="17340"/>
          <w:pgMar w:top="2440" w:right="1680" w:bottom="1140" w:left="1620" w:header="2241" w:footer="950" w:gutter="0"/>
          <w:cols w:space="720"/>
        </w:sectPr>
      </w:pPr>
    </w:p>
    <w:p w14:paraId="62E1BF0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69F6AA" w14:textId="77777777" w:rsidR="00AC297C" w:rsidRDefault="00AC297C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128950D" w14:textId="77777777" w:rsidR="00AC297C" w:rsidRDefault="00DB10CA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既往非</w:t>
      </w:r>
      <w:proofErr w:type="gramEnd"/>
      <w:r>
        <w:rPr>
          <w:rFonts w:hint="eastAsia"/>
          <w:lang w:eastAsia="zh-CN"/>
        </w:rPr>
        <w:t>药物治疗史（本研究疾病）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996"/>
        <w:gridCol w:w="999"/>
        <w:gridCol w:w="1855"/>
        <w:gridCol w:w="1856"/>
        <w:gridCol w:w="1858"/>
      </w:tblGrid>
      <w:tr w:rsidR="00AC297C" w14:paraId="69415AA8" w14:textId="77777777">
        <w:trPr>
          <w:trHeight w:hRule="exact" w:val="293"/>
        </w:trPr>
        <w:tc>
          <w:tcPr>
            <w:tcW w:w="8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DD87" w14:textId="77777777" w:rsidR="00AC297C" w:rsidRDefault="00DB10CA">
            <w:pPr>
              <w:pStyle w:val="TableParagraph"/>
              <w:tabs>
                <w:tab w:val="left" w:pos="4097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是否有针对本研究疾病的非药物治疗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33F3A260" w14:textId="77777777">
        <w:trPr>
          <w:trHeight w:hRule="exact" w:val="57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E57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记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录</w:t>
            </w:r>
            <w:proofErr w:type="gramEnd"/>
          </w:p>
          <w:p w14:paraId="2C41540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号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84B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>治</w:t>
            </w: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>疗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名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</w:p>
          <w:p w14:paraId="1BB3B557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9A41" w14:textId="77777777" w:rsidR="00AC297C" w:rsidRDefault="00AC297C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8CA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开始日期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pacing w:val="-3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年</w:t>
            </w:r>
            <w:proofErr w:type="gramEnd"/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</w:p>
          <w:p w14:paraId="2FA39341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E64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是否持续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396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结束日期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年</w:t>
            </w:r>
            <w:proofErr w:type="gramEnd"/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</w:p>
          <w:p w14:paraId="4B205F44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</w:tr>
      <w:tr w:rsidR="00AC297C" w14:paraId="0F8F7405" w14:textId="77777777">
        <w:trPr>
          <w:trHeight w:hRule="exact" w:val="295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B38" w14:textId="77777777" w:rsidR="00AC297C" w:rsidRDefault="00AC297C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4B9E" w14:textId="77777777" w:rsidR="00AC297C" w:rsidRDefault="00AC297C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AFAF" w14:textId="77777777" w:rsidR="00AC297C" w:rsidRDefault="00AC297C"/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AAC3" w14:textId="77777777" w:rsidR="00AC297C" w:rsidRDefault="00AC297C"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1A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EE0F" w14:textId="77777777" w:rsidR="00AC297C" w:rsidRDefault="00AC297C"/>
        </w:tc>
      </w:tr>
    </w:tbl>
    <w:p w14:paraId="3D34EE40" w14:textId="77777777" w:rsidR="00AC297C" w:rsidRDefault="00AC297C">
      <w:pPr>
        <w:sectPr w:rsidR="00AC297C">
          <w:headerReference w:type="default" r:id="rId12"/>
          <w:pgSz w:w="11910" w:h="17340"/>
          <w:pgMar w:top="2440" w:right="1680" w:bottom="1140" w:left="1620" w:header="2241" w:footer="950" w:gutter="0"/>
          <w:cols w:space="720"/>
        </w:sectPr>
      </w:pPr>
    </w:p>
    <w:p w14:paraId="32A4E48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既往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现病史（除本研究疾病外）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766"/>
        <w:gridCol w:w="766"/>
        <w:gridCol w:w="768"/>
        <w:gridCol w:w="823"/>
        <w:gridCol w:w="1049"/>
        <w:gridCol w:w="3481"/>
      </w:tblGrid>
      <w:tr w:rsidR="00AC297C" w14:paraId="0FB8E8A7" w14:textId="77777777">
        <w:trPr>
          <w:trHeight w:hRule="exact" w:val="293"/>
        </w:trPr>
        <w:tc>
          <w:tcPr>
            <w:tcW w:w="8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736C" w14:textId="77777777" w:rsidR="00AC297C" w:rsidRDefault="00DB10CA">
            <w:pPr>
              <w:pStyle w:val="TableParagraph"/>
              <w:tabs>
                <w:tab w:val="left" w:pos="1785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1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是否有</w:t>
            </w:r>
            <w:r>
              <w:rPr>
                <w:rFonts w:ascii="等线" w:eastAsia="等线" w:hAnsi="等线" w:cs="等线" w:hint="eastAsia"/>
                <w:spacing w:val="-1"/>
                <w:sz w:val="21"/>
                <w:szCs w:val="21"/>
                <w:lang w:eastAsia="zh-CN"/>
              </w:rPr>
              <w:t>本研究疾病以外的其他既往病史或现病史？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3F785B5C" w14:textId="77777777">
        <w:trPr>
          <w:trHeight w:hRule="exact" w:val="5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103B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3"/>
                <w:sz w:val="21"/>
                <w:szCs w:val="21"/>
              </w:rPr>
              <w:t>记</w:t>
            </w:r>
            <w:r>
              <w:rPr>
                <w:rFonts w:ascii="等线" w:eastAsia="等线" w:hAnsi="等线" w:cs="等线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录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 xml:space="preserve"> </w:t>
            </w:r>
          </w:p>
          <w:p w14:paraId="06F57ECE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号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505F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疾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病</w:t>
            </w:r>
            <w:proofErr w:type="gramEnd"/>
          </w:p>
          <w:p w14:paraId="272E1472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名称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B47" w14:textId="77777777" w:rsidR="00AC297C" w:rsidRDefault="00DB10CA">
            <w:pPr>
              <w:pStyle w:val="TableParagraph"/>
              <w:spacing w:line="25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  <w:proofErr w:type="gramEnd"/>
          </w:p>
          <w:p w14:paraId="16CA3FAC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日期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6AE5" w14:textId="77777777" w:rsidR="00AC297C" w:rsidRDefault="00DB10CA">
            <w:pPr>
              <w:pStyle w:val="TableParagraph"/>
              <w:spacing w:line="25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</w:p>
          <w:p w14:paraId="6686C2FB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持续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17AF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束</w:t>
            </w:r>
          </w:p>
          <w:p w14:paraId="3AE0821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日期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A82B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  <w:r>
              <w:rPr>
                <w:rFonts w:ascii="等线" w:eastAsia="等线" w:hAnsi="等线" w:cs="等线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正</w:t>
            </w:r>
          </w:p>
          <w:p w14:paraId="7EFC4957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在治疗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00" w14:textId="77777777" w:rsidR="00AC297C" w:rsidRDefault="00DB10CA">
            <w:pPr>
              <w:pStyle w:val="TableParagraph"/>
              <w:spacing w:line="25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5"/>
                <w:sz w:val="21"/>
                <w:szCs w:val="21"/>
                <w:lang w:eastAsia="zh-CN"/>
              </w:rPr>
              <w:t>若持续，请根据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CTCAE5.0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判定级别</w:t>
            </w:r>
          </w:p>
        </w:tc>
      </w:tr>
      <w:tr w:rsidR="00AC297C" w14:paraId="06469E75" w14:textId="77777777">
        <w:trPr>
          <w:trHeight w:hRule="exact" w:val="57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A16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C31B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E915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914A" w14:textId="77777777" w:rsidR="00AC297C" w:rsidRDefault="00DB10CA">
            <w:pPr>
              <w:pStyle w:val="TableParagraph"/>
              <w:spacing w:line="25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 xml:space="preserve">○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</w:p>
          <w:p w14:paraId="7686825F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316" w14:textId="77777777" w:rsidR="00AC297C" w:rsidRDefault="00AC297C"/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FE1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>○</w:t>
            </w:r>
            <w:proofErr w:type="gramStart"/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proofErr w:type="gramEnd"/>
          </w:p>
          <w:p w14:paraId="49B65E13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D9F0" w14:textId="77777777" w:rsidR="00AC297C" w:rsidRDefault="00DB10CA">
            <w:pPr>
              <w:pStyle w:val="TableParagraph"/>
              <w:spacing w:line="25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○1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○2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○3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○4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○5 </w:t>
            </w:r>
            <w:r>
              <w:rPr>
                <w:rFonts w:ascii="等线" w:eastAsia="等线" w:hAnsi="等线" w:cs="等线"/>
                <w:spacing w:val="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</w:p>
          <w:p w14:paraId="6A0CC0A0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未知</w:t>
            </w:r>
          </w:p>
        </w:tc>
      </w:tr>
    </w:tbl>
    <w:p w14:paraId="4B68539F" w14:textId="77777777" w:rsidR="00AC297C" w:rsidRDefault="00AC297C">
      <w:pPr>
        <w:spacing w:line="286" w:lineRule="exact"/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13"/>
          <w:footerReference w:type="default" r:id="rId14"/>
          <w:pgSz w:w="11910" w:h="17340"/>
          <w:pgMar w:top="2440" w:right="1680" w:bottom="1160" w:left="1620" w:header="1958" w:footer="970" w:gutter="0"/>
          <w:cols w:space="720"/>
        </w:sectPr>
      </w:pPr>
    </w:p>
    <w:p w14:paraId="7C5CDCC4" w14:textId="77777777" w:rsidR="00AC297C" w:rsidRDefault="00AC297C">
      <w:pPr>
        <w:spacing w:before="4"/>
        <w:rPr>
          <w:rFonts w:ascii="Times New Roman" w:hAnsi="Times New Roman" w:cs="Times New Roman"/>
          <w:sz w:val="7"/>
          <w:szCs w:val="7"/>
          <w:lang w:eastAsia="zh-CN"/>
        </w:rPr>
      </w:pPr>
    </w:p>
    <w:p w14:paraId="118E3B86" w14:textId="77777777" w:rsidR="00AC297C" w:rsidRDefault="00AC297C">
      <w:pPr>
        <w:spacing w:before="4"/>
        <w:rPr>
          <w:rFonts w:ascii="Times New Roman" w:hAnsi="Times New Roman" w:cs="Times New Roman"/>
          <w:sz w:val="7"/>
          <w:szCs w:val="7"/>
          <w:lang w:eastAsia="zh-CN"/>
        </w:rPr>
      </w:pPr>
    </w:p>
    <w:p w14:paraId="188E41F3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过敏史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6271"/>
      </w:tblGrid>
      <w:tr w:rsidR="00AC297C" w14:paraId="12A9F38A" w14:textId="77777777">
        <w:trPr>
          <w:trHeight w:hRule="exact" w:val="295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895" w14:textId="77777777" w:rsidR="00AC297C" w:rsidRDefault="00DB10CA">
            <w:pPr>
              <w:pStyle w:val="TableParagraph"/>
              <w:tabs>
                <w:tab w:val="left" w:pos="1574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是否有过敏史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683C0790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AC9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1993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dstrike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过敏源</w:t>
            </w:r>
          </w:p>
        </w:tc>
      </w:tr>
      <w:tr w:rsidR="00AC297C" w14:paraId="172E7778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0164" w14:textId="77777777" w:rsidR="00AC297C" w:rsidRDefault="00AC297C"/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509C" w14:textId="77777777" w:rsidR="00AC297C" w:rsidRDefault="00AC297C"/>
        </w:tc>
      </w:tr>
    </w:tbl>
    <w:p w14:paraId="67A72C73" w14:textId="77777777" w:rsidR="00AC297C" w:rsidRDefault="00AC297C">
      <w:pPr>
        <w:sectPr w:rsidR="00AC297C">
          <w:headerReference w:type="default" r:id="rId15"/>
          <w:footerReference w:type="default" r:id="rId16"/>
          <w:pgSz w:w="11910" w:h="17340"/>
          <w:pgMar w:top="2440" w:right="1680" w:bottom="1140" w:left="1620" w:header="1958" w:footer="950" w:gutter="0"/>
          <w:pgNumType w:start="11"/>
          <w:cols w:space="720"/>
        </w:sectPr>
      </w:pPr>
    </w:p>
    <w:p w14:paraId="136117EA" w14:textId="77777777" w:rsidR="00AC297C" w:rsidRDefault="00AC297C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0EDF2136" w14:textId="77777777" w:rsidR="00AC297C" w:rsidRDefault="00AC297C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109C6BF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家族史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2091"/>
        <w:gridCol w:w="1572"/>
        <w:gridCol w:w="2608"/>
      </w:tblGrid>
      <w:tr w:rsidR="00AC297C" w14:paraId="0030EDB1" w14:textId="77777777">
        <w:trPr>
          <w:trHeight w:hRule="exact" w:val="295"/>
        </w:trPr>
        <w:tc>
          <w:tcPr>
            <w:tcW w:w="83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4B9" w14:textId="77777777" w:rsidR="00AC297C" w:rsidRDefault="00DB10CA">
            <w:pPr>
              <w:pStyle w:val="TableParagraph"/>
              <w:tabs>
                <w:tab w:val="left" w:pos="1574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是否有家族史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>是</w:t>
            </w:r>
          </w:p>
        </w:tc>
      </w:tr>
      <w:tr w:rsidR="00AC297C" w14:paraId="5478ABA8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406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2DA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家族史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2D5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与受试者关系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56D9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CDF959A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2A4B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460E" w14:textId="77777777" w:rsidR="00AC297C" w:rsidRDefault="00AC297C"/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5382" w14:textId="77777777" w:rsidR="00AC297C" w:rsidRDefault="00AC297C"/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ACEB" w14:textId="77777777" w:rsidR="00AC297C" w:rsidRDefault="00AC297C"/>
        </w:tc>
      </w:tr>
    </w:tbl>
    <w:p w14:paraId="1E85C3D2" w14:textId="77777777" w:rsidR="00AC297C" w:rsidRDefault="00AC297C">
      <w:pPr>
        <w:sectPr w:rsidR="00AC297C">
          <w:headerReference w:type="default" r:id="rId17"/>
          <w:pgSz w:w="11910" w:h="17340"/>
          <w:pgMar w:top="2440" w:right="1680" w:bottom="1160" w:left="162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46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94"/>
        <w:gridCol w:w="1594"/>
        <w:gridCol w:w="1200"/>
        <w:gridCol w:w="1988"/>
        <w:gridCol w:w="1985"/>
      </w:tblGrid>
      <w:tr w:rsidR="00AC297C" w14:paraId="3FE568AC" w14:textId="77777777">
        <w:trPr>
          <w:trHeight w:hRule="exact" w:val="293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143A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lastRenderedPageBreak/>
              <w:t>是否有酒精依赖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滥用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史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4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ACBE" w14:textId="77777777" w:rsidR="00AC297C" w:rsidRDefault="00AC297C">
            <w:pPr>
              <w:rPr>
                <w:lang w:eastAsia="zh-CN"/>
              </w:rPr>
            </w:pPr>
          </w:p>
          <w:p w14:paraId="7319CD49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0F38326" w14:textId="77777777">
        <w:trPr>
          <w:trHeight w:hRule="exact" w:val="1131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71C3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饮酒状态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3987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从不饮酒</w:t>
            </w:r>
          </w:p>
          <w:p w14:paraId="5FD5DB44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已经戒酒</w:t>
            </w:r>
          </w:p>
          <w:p w14:paraId="2A4996C5" w14:textId="77777777" w:rsidR="00AC297C" w:rsidRDefault="00DB10CA">
            <w:pPr>
              <w:rPr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正在饮酒</w:t>
            </w:r>
          </w:p>
          <w:p w14:paraId="6429DFF3" w14:textId="77777777" w:rsidR="00AC297C" w:rsidRDefault="00AC297C">
            <w:pPr>
              <w:rPr>
                <w:lang w:eastAsia="zh-CN"/>
              </w:rPr>
            </w:pPr>
          </w:p>
          <w:p w14:paraId="35816C0F" w14:textId="77777777" w:rsidR="00AC297C" w:rsidRDefault="00AC297C">
            <w:pPr>
              <w:rPr>
                <w:lang w:eastAsia="zh-CN"/>
              </w:rPr>
            </w:pPr>
          </w:p>
          <w:p w14:paraId="411B3BD0" w14:textId="77777777" w:rsidR="00AC297C" w:rsidRDefault="00AC297C">
            <w:pPr>
              <w:rPr>
                <w:lang w:eastAsia="zh-CN"/>
              </w:rPr>
            </w:pPr>
          </w:p>
          <w:p w14:paraId="4CD27586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50C76652" w14:textId="77777777">
        <w:trPr>
          <w:trHeight w:hRule="exact" w:val="706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311B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平均每日饮酒量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(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ml)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ACA7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6EAE589E" w14:textId="77777777">
        <w:trPr>
          <w:trHeight w:hRule="exact" w:val="295"/>
        </w:trPr>
        <w:tc>
          <w:tcPr>
            <w:tcW w:w="8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7F6" w14:textId="77777777" w:rsidR="00AC297C" w:rsidRDefault="00DB10CA">
            <w:pPr>
              <w:pStyle w:val="TableParagraph"/>
              <w:tabs>
                <w:tab w:val="left" w:pos="1994"/>
              </w:tabs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是否有药物依赖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滥用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史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是，若是，请填写具体的信息</w:t>
            </w:r>
          </w:p>
        </w:tc>
      </w:tr>
      <w:tr w:rsidR="00AC297C" w14:paraId="5B9FFF3A" w14:textId="77777777">
        <w:trPr>
          <w:trHeight w:hRule="exact" w:val="57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A4B4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583F" w14:textId="77777777" w:rsidR="00AC297C" w:rsidRDefault="00DB10CA">
            <w:pPr>
              <w:pStyle w:val="TableParagraph"/>
              <w:spacing w:line="24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2DF8" w14:textId="77777777" w:rsidR="00AC297C" w:rsidRDefault="00DB10CA">
            <w:pPr>
              <w:pStyle w:val="TableParagraph"/>
              <w:spacing w:line="24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服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用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</w:p>
          <w:p w14:paraId="1BE36F11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F4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目前是否还在服用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F0F0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服用结束时间</w:t>
            </w:r>
          </w:p>
        </w:tc>
      </w:tr>
      <w:tr w:rsidR="00AC297C" w14:paraId="31FCAE2B" w14:textId="77777777">
        <w:trPr>
          <w:trHeight w:hRule="exact" w:val="29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3E52" w14:textId="77777777" w:rsidR="00AC297C" w:rsidRDefault="00AC297C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98FE" w14:textId="77777777" w:rsidR="00AC297C" w:rsidRDefault="00AC29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33DE" w14:textId="77777777" w:rsidR="00AC297C" w:rsidRDefault="00AC297C"/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C58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C6CE" w14:textId="77777777" w:rsidR="00AC297C" w:rsidRDefault="00AC297C"/>
        </w:tc>
      </w:tr>
      <w:tr w:rsidR="00AC297C" w14:paraId="5CEACE74" w14:textId="77777777">
        <w:trPr>
          <w:trHeight w:hRule="exact" w:val="29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7F96" w14:textId="77777777" w:rsidR="00AC297C" w:rsidRDefault="00AC297C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80C5" w14:textId="77777777" w:rsidR="00AC297C" w:rsidRDefault="00AC29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F941" w14:textId="77777777" w:rsidR="00AC297C" w:rsidRDefault="00AC297C"/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1DD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71E3" w14:textId="77777777" w:rsidR="00AC297C" w:rsidRDefault="00AC297C"/>
        </w:tc>
      </w:tr>
    </w:tbl>
    <w:p w14:paraId="36FF32CD" w14:textId="77777777" w:rsidR="00AC297C" w:rsidRDefault="00DB10CA">
      <w:pPr>
        <w:pStyle w:val="1"/>
        <w:rPr>
          <w:lang w:eastAsia="zh-CN"/>
        </w:rPr>
      </w:pPr>
      <w:commentRangeStart w:id="53"/>
      <w:r>
        <w:rPr>
          <w:rFonts w:hint="eastAsia"/>
          <w:lang w:eastAsia="zh-CN"/>
        </w:rPr>
        <w:t>酒精、药物依赖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滥用史</w:t>
      </w:r>
      <w:commentRangeEnd w:id="53"/>
      <w:r>
        <w:rPr>
          <w:rStyle w:val="af"/>
          <w:rFonts w:asciiTheme="minorHAnsi" w:eastAsiaTheme="minorEastAsia" w:hAnsiTheme="minorHAnsi"/>
        </w:rPr>
        <w:commentReference w:id="53"/>
      </w:r>
    </w:p>
    <w:p w14:paraId="42E1551B" w14:textId="77777777" w:rsidR="00AC297C" w:rsidRDefault="00AC297C">
      <w:pPr>
        <w:rPr>
          <w:lang w:eastAsia="zh-CN"/>
        </w:rPr>
        <w:sectPr w:rsidR="00AC297C">
          <w:headerReference w:type="default" r:id="rId18"/>
          <w:pgSz w:w="11910" w:h="17340"/>
          <w:pgMar w:top="2240" w:right="1680" w:bottom="1160" w:left="1620" w:header="1958" w:footer="950" w:gutter="0"/>
          <w:cols w:space="720"/>
        </w:sectPr>
      </w:pPr>
    </w:p>
    <w:p w14:paraId="598AD149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身高</w:t>
      </w:r>
    </w:p>
    <w:p w14:paraId="3D8BCD9D" w14:textId="77777777" w:rsidR="00AC297C" w:rsidRDefault="00AC297C">
      <w:pPr>
        <w:rPr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481"/>
        <w:gridCol w:w="3879"/>
      </w:tblGrid>
      <w:tr w:rsidR="00AC297C" w14:paraId="7584BC9E" w14:textId="77777777">
        <w:trPr>
          <w:trHeight w:hRule="exact" w:val="30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F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是否进行身高检查？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9A2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E893669" w14:textId="77777777">
        <w:trPr>
          <w:trHeight w:hRule="exact" w:val="302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E16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E463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commentRangeStart w:id="54"/>
            <w:commentRangeStart w:id="55"/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56" w:author="shenjie_clin" w:date="2023-08-21T16:06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  <w:commentRangeEnd w:id="54"/>
              <w:r>
                <w:rPr>
                  <w:rStyle w:val="af"/>
                </w:rPr>
                <w:commentReference w:id="54"/>
              </w:r>
            </w:del>
            <w:commentRangeEnd w:id="55"/>
            <w:r>
              <w:rPr>
                <w:rStyle w:val="af"/>
              </w:rPr>
              <w:commentReference w:id="55"/>
            </w:r>
          </w:p>
        </w:tc>
      </w:tr>
      <w:tr w:rsidR="00AC297C" w14:paraId="66EBFE05" w14:textId="77777777">
        <w:trPr>
          <w:trHeight w:hRule="exact" w:val="29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20C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6C5454" w14:textId="77777777" w:rsidR="00AC297C" w:rsidRDefault="00AC297C"/>
        </w:tc>
      </w:tr>
      <w:tr w:rsidR="00AC297C" w14:paraId="2E33F098" w14:textId="77777777">
        <w:trPr>
          <w:trHeight w:hRule="exact" w:val="293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E80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身高</w:t>
            </w:r>
            <w:commentRangeStart w:id="57"/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/>
                <w:sz w:val="21"/>
                <w:szCs w:val="21"/>
              </w:rPr>
              <w:t>cm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57"/>
            <w:r>
              <w:rPr>
                <w:rStyle w:val="af"/>
              </w:rPr>
              <w:commentReference w:id="57"/>
            </w:r>
          </w:p>
        </w:tc>
        <w:tc>
          <w:tcPr>
            <w:tcW w:w="38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25838A" w14:textId="77777777" w:rsidR="00AC297C" w:rsidRDefault="00AC297C"/>
        </w:tc>
      </w:tr>
    </w:tbl>
    <w:p w14:paraId="19A1C3AE" w14:textId="77777777" w:rsidR="00AC297C" w:rsidRDefault="00AC297C">
      <w:pPr>
        <w:rPr>
          <w:lang w:eastAsia="zh-CN"/>
        </w:rPr>
      </w:pPr>
    </w:p>
    <w:p w14:paraId="6DDCB733" w14:textId="77777777" w:rsidR="00AC297C" w:rsidRDefault="00AC297C">
      <w:pPr>
        <w:rPr>
          <w:lang w:eastAsia="zh-CN"/>
        </w:rPr>
      </w:pPr>
    </w:p>
    <w:p w14:paraId="476CFE93" w14:textId="77777777" w:rsidR="00AC297C" w:rsidRDefault="00AC297C"/>
    <w:p w14:paraId="193AEF5E" w14:textId="77777777" w:rsidR="00AC297C" w:rsidRDefault="00AC297C">
      <w:pPr>
        <w:sectPr w:rsidR="00AC297C">
          <w:headerReference w:type="default" r:id="rId19"/>
          <w:pgSz w:w="11910" w:h="17340"/>
          <w:pgMar w:top="2240" w:right="1680" w:bottom="1160" w:left="1620" w:header="1958" w:footer="950" w:gutter="0"/>
          <w:cols w:space="720"/>
        </w:sectPr>
      </w:pPr>
    </w:p>
    <w:p w14:paraId="04FDA6E5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体重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481"/>
        <w:gridCol w:w="3879"/>
      </w:tblGrid>
      <w:tr w:rsidR="00E54F7D" w14:paraId="2A459D7F" w14:textId="77777777">
        <w:trPr>
          <w:trHeight w:hRule="exact" w:val="305"/>
          <w:ins w:id="58" w:author="user" w:date="2023-08-29T17:06:00Z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363B" w14:textId="77777777" w:rsidR="00E54F7D" w:rsidRDefault="00E54F7D" w:rsidP="00E54F7D">
            <w:pPr>
              <w:pStyle w:val="1"/>
              <w:rPr>
                <w:ins w:id="59" w:author="user" w:date="2023-08-29T17:06:00Z"/>
                <w:lang w:eastAsia="zh-CN"/>
              </w:rPr>
            </w:pPr>
            <w:ins w:id="60" w:author="user" w:date="2023-08-29T17:06:00Z">
              <w:r>
                <w:rPr>
                  <w:rFonts w:hint="eastAsia"/>
                  <w:lang w:eastAsia="zh-CN"/>
                </w:rPr>
                <w:t>体重</w:t>
              </w:r>
            </w:ins>
          </w:p>
          <w:p w14:paraId="5530AC4A" w14:textId="77777777" w:rsidR="00E54F7D" w:rsidRDefault="00E54F7D">
            <w:pPr>
              <w:pStyle w:val="TableParagraph"/>
              <w:spacing w:line="253" w:lineRule="exact"/>
              <w:ind w:left="103"/>
              <w:rPr>
                <w:ins w:id="61" w:author="user" w:date="2023-08-29T17:06:00Z"/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84B3" w14:textId="77777777" w:rsidR="00E54F7D" w:rsidRDefault="00E54F7D">
            <w:pPr>
              <w:pStyle w:val="TableParagraph"/>
              <w:spacing w:line="260" w:lineRule="exact"/>
              <w:ind w:left="105"/>
              <w:rPr>
                <w:ins w:id="62" w:author="user" w:date="2023-08-29T17:06:00Z"/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6D353680" w14:textId="77777777">
        <w:trPr>
          <w:trHeight w:hRule="exact" w:val="30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461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体重</w:t>
            </w:r>
            <w:r>
              <w:rPr>
                <w:rFonts w:ascii="等线" w:eastAsia="等线" w:hAnsi="等线" w:cs="等线"/>
                <w:sz w:val="21"/>
                <w:szCs w:val="21"/>
              </w:rPr>
              <w:t>检查？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5184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35D72CA" w14:textId="77777777">
        <w:trPr>
          <w:trHeight w:hRule="exact" w:val="302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CEF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2343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63" w:author="shenjie_clin" w:date="2023-08-21T17:15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57A5636" w14:textId="77777777">
        <w:trPr>
          <w:trHeight w:hRule="exact" w:val="29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AB1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4F566EC" w14:textId="77777777" w:rsidR="00AC297C" w:rsidRDefault="00AC297C"/>
        </w:tc>
      </w:tr>
      <w:tr w:rsidR="00AC297C" w14:paraId="51CC54D4" w14:textId="77777777">
        <w:trPr>
          <w:trHeight w:hRule="exact" w:val="293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0D7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体重</w:t>
            </w:r>
            <w:commentRangeStart w:id="64"/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kg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64"/>
            <w:r>
              <w:rPr>
                <w:rStyle w:val="af"/>
              </w:rPr>
              <w:commentReference w:id="64"/>
            </w:r>
          </w:p>
        </w:tc>
        <w:tc>
          <w:tcPr>
            <w:tcW w:w="38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E88665F" w14:textId="77777777" w:rsidR="00AC297C" w:rsidRDefault="00AC297C"/>
        </w:tc>
      </w:tr>
    </w:tbl>
    <w:p w14:paraId="26DF2ED8" w14:textId="77777777" w:rsidR="00AC297C" w:rsidRDefault="00AC297C">
      <w:pPr>
        <w:rPr>
          <w:lang w:eastAsia="zh-CN"/>
        </w:rPr>
      </w:pPr>
    </w:p>
    <w:p w14:paraId="5B14E889" w14:textId="77777777" w:rsidR="00AC297C" w:rsidRDefault="00DB10CA">
      <w:pPr>
        <w:rPr>
          <w:lang w:eastAsia="zh-CN"/>
        </w:rPr>
      </w:pPr>
      <w:r>
        <w:rPr>
          <w:lang w:eastAsia="zh-CN"/>
        </w:rPr>
        <w:br w:type="page"/>
      </w:r>
    </w:p>
    <w:p w14:paraId="4C29C854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生命体征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  <w:tblGridChange w:id="65">
          <w:tblGrid>
            <w:gridCol w:w="5"/>
            <w:gridCol w:w="4176"/>
            <w:gridCol w:w="5"/>
            <w:gridCol w:w="4174"/>
            <w:gridCol w:w="5"/>
          </w:tblGrid>
        </w:tblGridChange>
      </w:tblGrid>
      <w:tr w:rsidR="00AC297C" w14:paraId="205155A8" w14:textId="77777777">
        <w:trPr>
          <w:trHeight w:hRule="exact" w:val="206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2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生命体征时间点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7B8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66"/>
            <w:commentRangeStart w:id="67"/>
            <w:commentRangeStart w:id="68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NA</w:t>
            </w:r>
          </w:p>
          <w:p w14:paraId="434BDEDB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15min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内</w:t>
            </w:r>
          </w:p>
          <w:p w14:paraId="50B1583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15min</w:t>
            </w:r>
          </w:p>
          <w:p w14:paraId="3E921BF5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30min</w:t>
            </w:r>
          </w:p>
          <w:p w14:paraId="0647680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1hr</w:t>
            </w:r>
          </w:p>
          <w:p w14:paraId="7C6E050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2hr</w:t>
            </w:r>
          </w:p>
          <w:p w14:paraId="23C45B8D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</w:rPr>
              <w:t>4hr</w:t>
            </w:r>
            <w:commentRangeEnd w:id="66"/>
            <w:r>
              <w:rPr>
                <w:rStyle w:val="af"/>
              </w:rPr>
              <w:commentReference w:id="66"/>
            </w:r>
            <w:commentRangeEnd w:id="67"/>
            <w:r>
              <w:rPr>
                <w:rStyle w:val="af"/>
              </w:rPr>
              <w:commentReference w:id="67"/>
            </w:r>
            <w:commentRangeEnd w:id="68"/>
            <w:r>
              <w:commentReference w:id="68"/>
            </w:r>
          </w:p>
        </w:tc>
      </w:tr>
      <w:tr w:rsidR="00AC297C" w14:paraId="4DC39943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E15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69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是否进行生命体征检查？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2EF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commentRangeEnd w:id="69"/>
            <w:r>
              <w:rPr>
                <w:rStyle w:val="af"/>
              </w:rPr>
              <w:commentReference w:id="69"/>
            </w:r>
          </w:p>
        </w:tc>
      </w:tr>
      <w:tr w:rsidR="00AC297C" w14:paraId="6207210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6D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3F8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70" w:author="缺口" w:date="2023-08-25T10:19:00Z">
              <w:r>
                <w:rPr>
                  <w:rFonts w:ascii="宋体" w:eastAsia="宋体" w:hAnsi="宋体" w:cs="宋体"/>
                  <w:sz w:val="21"/>
                  <w:szCs w:val="21"/>
                </w:rPr>
                <w:delText>□</w:delText>
              </w:r>
            </w:del>
            <w:ins w:id="71" w:author="缺口" w:date="2023-08-25T10:19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□</w:t>
              </w:r>
            </w:ins>
            <w:del w:id="72" w:author="缺口" w:date="2023-08-25T10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7C29113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A9F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03618F" w14:textId="77777777" w:rsidR="00AC297C" w:rsidRDefault="00AC297C"/>
        </w:tc>
      </w:tr>
      <w:tr w:rsidR="00AC297C" w14:paraId="7A5F6EB0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75E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检查时间（时：分）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6CA76B" w14:textId="77777777" w:rsidR="00AC297C" w:rsidRDefault="00AC297C"/>
        </w:tc>
      </w:tr>
      <w:tr w:rsidR="00AC297C" w14:paraId="60597C3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465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体温（</w:t>
            </w:r>
            <w:r>
              <w:rPr>
                <w:rFonts w:ascii="Arial" w:eastAsia="Arial" w:hAnsi="Arial" w:cs="Arial"/>
                <w:sz w:val="21"/>
                <w:szCs w:val="21"/>
              </w:rPr>
              <w:t>°</w:t>
            </w:r>
            <w:r>
              <w:rPr>
                <w:rFonts w:ascii="等线" w:eastAsia="等线" w:hAnsi="等线" w:cs="等线"/>
                <w:sz w:val="21"/>
                <w:szCs w:val="21"/>
              </w:rPr>
              <w:t>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964F009" w14:textId="77777777" w:rsidR="00AC297C" w:rsidRDefault="00AC297C"/>
        </w:tc>
      </w:tr>
      <w:tr w:rsidR="00AC297C" w14:paraId="5E4AFF1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F8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脉搏（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beats per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379B3B" w14:textId="77777777" w:rsidR="00AC297C" w:rsidRDefault="00AC297C"/>
        </w:tc>
      </w:tr>
      <w:tr w:rsidR="00AC297C" w14:paraId="12C7E9CD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51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呼吸频率（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breaths per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D395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</w:tr>
      <w:tr w:rsidR="00AC297C" w14:paraId="7E03A6B3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1BE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收缩压（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mmHg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77B912" w14:textId="77777777" w:rsidR="00AC297C" w:rsidRDefault="00AC297C"/>
        </w:tc>
      </w:tr>
      <w:tr w:rsidR="00AC297C" w14:paraId="1DB76A2E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25F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73"/>
            <w:r>
              <w:rPr>
                <w:rFonts w:ascii="等线" w:eastAsia="等线" w:hAnsi="等线" w:cs="等线"/>
                <w:sz w:val="21"/>
                <w:szCs w:val="21"/>
              </w:rPr>
              <w:t>舒张压（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mmHg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73"/>
            <w:r>
              <w:rPr>
                <w:rStyle w:val="af"/>
              </w:rPr>
              <w:commentReference w:id="73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2D0221" w14:textId="77777777" w:rsidR="00AC297C" w:rsidRDefault="00AC297C"/>
        </w:tc>
      </w:tr>
      <w:tr w:rsidR="00AC297C" w14:paraId="480CDDEB" w14:textId="77777777" w:rsidTr="00AC297C">
        <w:tblPrEx>
          <w:tblW w:w="0" w:type="auto"/>
          <w:tblInd w:w="108" w:type="dxa"/>
          <w:tblLayout w:type="fixed"/>
          <w:tblPrExChange w:id="74" w:author="缺口" w:date="2023-08-25T10:19:00Z">
            <w:tblPrEx>
              <w:tblW w:w="0" w:type="auto"/>
              <w:tblInd w:w="108" w:type="dxa"/>
              <w:tblLayout w:type="fixed"/>
            </w:tblPrEx>
          </w:tblPrExChange>
        </w:tblPrEx>
        <w:trPr>
          <w:trHeight w:hRule="exact" w:val="670"/>
          <w:ins w:id="75" w:author="缺口" w:date="2023-08-25T10:18:00Z"/>
          <w:trPrChange w:id="76" w:author="缺口" w:date="2023-08-25T10:19:00Z">
            <w:trPr>
              <w:gridAfter w:val="0"/>
              <w:trHeight w:hRule="exact" w:val="295"/>
            </w:trPr>
          </w:trPrChange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缺口" w:date="2023-08-25T10:19:00Z">
              <w:tcPr>
                <w:tcW w:w="418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0713769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78" w:author="缺口" w:date="2023-08-25T10:18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79" w:author="缺口" w:date="2023-08-25T10:1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如根据方案要求</w:t>
              </w:r>
            </w:ins>
            <w:ins w:id="80" w:author="缺口" w:date="2023-08-25T10:19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进行了更多时间点的检查，需增加新的生命体征页面继续填写</w:t>
              </w:r>
            </w:ins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PrChange w:id="81" w:author="缺口" w:date="2023-08-25T10:19:00Z">
              <w:tcPr>
                <w:tcW w:w="4179" w:type="dxa"/>
                <w:gridSpan w:val="2"/>
                <w:tcBorders>
                  <w:top w:val="single" w:sz="2" w:space="0" w:color="000000"/>
                  <w:left w:val="single" w:sz="4" w:space="0" w:color="000000"/>
                  <w:bottom w:val="single" w:sz="2" w:space="0" w:color="000000"/>
                  <w:right w:val="single" w:sz="4" w:space="0" w:color="000000"/>
                </w:tcBorders>
              </w:tcPr>
            </w:tcPrChange>
          </w:tcPr>
          <w:p w14:paraId="326782AC" w14:textId="77777777" w:rsidR="00AC297C" w:rsidRDefault="00DB10CA">
            <w:pPr>
              <w:rPr>
                <w:ins w:id="82" w:author="缺口" w:date="2023-08-25T10:18:00Z"/>
              </w:rPr>
            </w:pPr>
            <w:ins w:id="83" w:author="缺口" w:date="2023-08-25T16:34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□</w:t>
              </w:r>
            </w:ins>
          </w:p>
        </w:tc>
      </w:tr>
    </w:tbl>
    <w:p w14:paraId="3DB660F4" w14:textId="77777777" w:rsidR="00AC297C" w:rsidRDefault="00AC297C">
      <w:pPr>
        <w:sectPr w:rsidR="00AC297C">
          <w:headerReference w:type="default" r:id="rId20"/>
          <w:pgSz w:w="11910" w:h="17340"/>
          <w:pgMar w:top="1640" w:right="1680" w:bottom="1140" w:left="1620" w:header="0" w:footer="950" w:gutter="0"/>
          <w:cols w:space="720"/>
        </w:sectPr>
      </w:pPr>
    </w:p>
    <w:p w14:paraId="18B2532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D935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体格检查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953"/>
        <w:gridCol w:w="2955"/>
      </w:tblGrid>
      <w:tr w:rsidR="00AC297C" w14:paraId="1B9C30EC" w14:textId="77777777">
        <w:trPr>
          <w:trHeight w:hRule="exact" w:val="30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C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84" w:author="缺口" w:date="2023-08-22T15:09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体格检查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是否进行体格检查？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1F86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269993" w14:textId="77777777">
        <w:trPr>
          <w:trHeight w:hRule="exact" w:val="30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8E0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502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5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3C2ED00" w14:textId="77777777">
        <w:trPr>
          <w:trHeight w:hRule="exact" w:val="29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4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61E2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</w:tr>
      <w:tr w:rsidR="00AC297C" w14:paraId="43A14B71" w14:textId="77777777">
        <w:trPr>
          <w:trHeight w:hRule="exact" w:val="2936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E0E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F2B0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皮肤粘膜</w:t>
            </w:r>
          </w:p>
          <w:p w14:paraId="296216D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淋巴结</w:t>
            </w:r>
          </w:p>
          <w:p w14:paraId="3312115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头颈部</w:t>
            </w:r>
          </w:p>
          <w:p w14:paraId="5730000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胸部</w:t>
            </w:r>
          </w:p>
          <w:p w14:paraId="677E336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腹部</w:t>
            </w:r>
          </w:p>
          <w:p w14:paraId="6F870A53" w14:textId="77777777" w:rsidR="00AC297C" w:rsidRDefault="00DB10CA">
            <w:pPr>
              <w:pStyle w:val="TableParagraph"/>
              <w:spacing w:before="1" w:line="29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脊柱及四肢</w:t>
            </w:r>
          </w:p>
          <w:p w14:paraId="2AA4016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肌肉骨骼系统</w:t>
            </w:r>
          </w:p>
          <w:p w14:paraId="70D75C0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神经系统</w:t>
            </w:r>
          </w:p>
          <w:p w14:paraId="10F289E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AC297C" w14:paraId="2C9CB59E" w14:textId="77777777">
        <w:trPr>
          <w:trHeight w:hRule="exact" w:val="1183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16C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8DC5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521E632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72CDDB67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5E66E64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4AA35CFD" w14:textId="77777777">
        <w:trPr>
          <w:trHeight w:hRule="exact" w:val="29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BF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异常描述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2D46E97" w14:textId="77777777" w:rsidR="00AC297C" w:rsidRDefault="00AC297C"/>
        </w:tc>
      </w:tr>
    </w:tbl>
    <w:p w14:paraId="0B29455B" w14:textId="77777777" w:rsidR="00AC297C" w:rsidRDefault="00AC297C">
      <w:pPr>
        <w:sectPr w:rsidR="00AC297C">
          <w:headerReference w:type="default" r:id="rId21"/>
          <w:footerReference w:type="default" r:id="rId22"/>
          <w:pgSz w:w="11910" w:h="17340"/>
          <w:pgMar w:top="1640" w:right="1680" w:bottom="1140" w:left="1460" w:header="0" w:footer="950" w:gutter="0"/>
          <w:pgNumType w:start="16"/>
          <w:cols w:space="720"/>
        </w:sectPr>
      </w:pPr>
    </w:p>
    <w:p w14:paraId="49567ADE" w14:textId="77777777" w:rsidR="00AC297C" w:rsidRDefault="00AC297C">
      <w:pPr>
        <w:spacing w:before="7"/>
        <w:rPr>
          <w:rFonts w:ascii="Times New Roman" w:eastAsia="Times New Roman" w:hAnsi="Times New Roman" w:cs="Times New Roman"/>
        </w:rPr>
      </w:pPr>
    </w:p>
    <w:p w14:paraId="15B46314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导联心电图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3824"/>
        <w:gridCol w:w="4736"/>
      </w:tblGrid>
      <w:tr w:rsidR="00AC297C" w14:paraId="7F4001BE" w14:textId="77777777">
        <w:trPr>
          <w:trHeight w:hRule="exact" w:val="302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B4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导联心电图检查？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1D9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34638CE" w14:textId="77777777">
        <w:trPr>
          <w:trHeight w:hRule="exact" w:val="302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D8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C7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外院</w:t>
            </w:r>
          </w:p>
        </w:tc>
      </w:tr>
      <w:tr w:rsidR="00AC297C" w14:paraId="5F72809C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16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8EF4D3B" w14:textId="77777777" w:rsidR="00AC297C" w:rsidRDefault="00AC297C"/>
        </w:tc>
      </w:tr>
      <w:tr w:rsidR="00AC297C" w14:paraId="3E650E3B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9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心率（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beats per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DDF0A0" w14:textId="77777777" w:rsidR="00AC297C" w:rsidRDefault="00AC297C"/>
        </w:tc>
      </w:tr>
      <w:tr w:rsidR="00AC297C" w14:paraId="15AB3335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BA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PR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09AFD4" w14:textId="77777777" w:rsidR="00AC297C" w:rsidRDefault="00AC297C"/>
        </w:tc>
      </w:tr>
      <w:tr w:rsidR="00AC297C" w14:paraId="1856F088" w14:textId="77777777">
        <w:trPr>
          <w:trHeight w:hRule="exact" w:val="29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2DE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QRS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65D2DA" w14:textId="77777777" w:rsidR="00AC297C" w:rsidRDefault="00AC297C"/>
        </w:tc>
      </w:tr>
      <w:tr w:rsidR="00AC297C" w14:paraId="50D62D31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44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QT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8664CF" w14:textId="77777777" w:rsidR="00AC297C" w:rsidRDefault="00AC297C"/>
        </w:tc>
      </w:tr>
      <w:tr w:rsidR="00AC297C" w14:paraId="1EFB6115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A2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86"/>
            <w:r>
              <w:rPr>
                <w:rFonts w:ascii="等线" w:eastAsia="等线" w:hAnsi="等线" w:cs="等线"/>
                <w:sz w:val="21"/>
                <w:szCs w:val="21"/>
              </w:rPr>
              <w:t>QTcB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86"/>
            <w:r>
              <w:rPr>
                <w:rStyle w:val="af"/>
              </w:rPr>
              <w:commentReference w:id="86"/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A399AFB" w14:textId="77777777" w:rsidR="00AC297C" w:rsidRDefault="00AC297C"/>
        </w:tc>
      </w:tr>
      <w:tr w:rsidR="00AC297C" w14:paraId="557BC339" w14:textId="77777777">
        <w:trPr>
          <w:trHeight w:hRule="exact" w:val="437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2A9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982D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  <w:r>
              <w:rPr>
                <w:rFonts w:ascii="等线" w:eastAsia="等线" w:hAnsi="等线" w:cs="等线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</w:p>
        </w:tc>
      </w:tr>
      <w:tr w:rsidR="00AC297C" w14:paraId="593B9975" w14:textId="77777777">
        <w:trPr>
          <w:trHeight w:hRule="exact" w:val="29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49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F8E37B" w14:textId="77777777" w:rsidR="00AC297C" w:rsidRDefault="00AC297C"/>
        </w:tc>
      </w:tr>
    </w:tbl>
    <w:p w14:paraId="6D754666" w14:textId="77777777" w:rsidR="00AC297C" w:rsidRDefault="00AC297C">
      <w:pPr>
        <w:sectPr w:rsidR="00AC297C">
          <w:headerReference w:type="default" r:id="rId23"/>
          <w:footerReference w:type="default" r:id="rId24"/>
          <w:pgSz w:w="11910" w:h="17340"/>
          <w:pgMar w:top="1640" w:right="1520" w:bottom="1140" w:left="1580" w:header="0" w:footer="950" w:gutter="0"/>
          <w:pgNumType w:start="17"/>
          <w:cols w:space="720"/>
        </w:sectPr>
      </w:pPr>
    </w:p>
    <w:p w14:paraId="471AA799" w14:textId="77777777" w:rsidR="00AC297C" w:rsidRDefault="00AC297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49C6BD3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超声心动图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4280"/>
        <w:gridCol w:w="4280"/>
      </w:tblGrid>
      <w:tr w:rsidR="00AC297C" w14:paraId="436845DE" w14:textId="77777777">
        <w:trPr>
          <w:trHeight w:hRule="exact" w:val="30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764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是否进行超声心动图检查？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B94A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F0BE733" w14:textId="77777777">
        <w:trPr>
          <w:trHeight w:hRule="exact" w:val="302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46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3339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外院</w:t>
            </w:r>
          </w:p>
        </w:tc>
      </w:tr>
      <w:tr w:rsidR="00AC297C" w14:paraId="26880993" w14:textId="77777777">
        <w:trPr>
          <w:trHeight w:hRule="exact" w:val="29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30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96DC23" w14:textId="77777777" w:rsidR="00AC297C" w:rsidRDefault="00AC297C"/>
        </w:tc>
      </w:tr>
      <w:tr w:rsidR="00AC297C" w14:paraId="340D865A" w14:textId="77777777">
        <w:trPr>
          <w:trHeight w:hRule="exact" w:val="293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249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87"/>
            <w:r>
              <w:rPr>
                <w:rFonts w:ascii="等线" w:eastAsia="等线" w:hAnsi="等线" w:cs="等线"/>
                <w:sz w:val="21"/>
                <w:szCs w:val="21"/>
              </w:rPr>
              <w:t>左心室射血分数</w:t>
            </w:r>
            <w:commentRangeEnd w:id="87"/>
            <w:r>
              <w:rPr>
                <w:rStyle w:val="af"/>
              </w:rPr>
              <w:commentReference w:id="87"/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0673FF6" w14:textId="77777777" w:rsidR="00AC297C" w:rsidRDefault="00AC297C"/>
        </w:tc>
      </w:tr>
      <w:tr w:rsidR="00AC297C" w14:paraId="5E5D61DD" w14:textId="77777777">
        <w:trPr>
          <w:trHeight w:hRule="exact" w:val="890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7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2476" w14:textId="77777777" w:rsidR="00AC297C" w:rsidRDefault="00DB10CA">
            <w:pPr>
              <w:pStyle w:val="TableParagraph"/>
              <w:spacing w:line="261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269AA0E7" w14:textId="77777777" w:rsidR="00AC297C" w:rsidRDefault="00DB10CA">
            <w:pPr>
              <w:pStyle w:val="TableParagraph"/>
              <w:spacing w:before="1" w:line="293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151B9630" w14:textId="77777777" w:rsidR="00AC297C" w:rsidRDefault="00DB10CA">
            <w:pPr>
              <w:pStyle w:val="TableParagraph"/>
              <w:spacing w:line="29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73F89754" w14:textId="77777777">
        <w:trPr>
          <w:trHeight w:hRule="exact" w:val="29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E7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5EA2E22" w14:textId="77777777" w:rsidR="00AC297C" w:rsidRDefault="00AC297C"/>
        </w:tc>
      </w:tr>
    </w:tbl>
    <w:p w14:paraId="4E9C39A5" w14:textId="77777777" w:rsidR="00AC297C" w:rsidRDefault="00AC297C">
      <w:pPr>
        <w:sectPr w:rsidR="00AC297C">
          <w:headerReference w:type="default" r:id="rId25"/>
          <w:pgSz w:w="11910" w:h="17340"/>
          <w:pgMar w:top="2200" w:right="1520" w:bottom="1140" w:left="158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49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77"/>
        <w:gridCol w:w="4280"/>
      </w:tblGrid>
      <w:tr w:rsidR="00AC297C" w14:paraId="6F67EC72" w14:textId="77777777">
        <w:trPr>
          <w:trHeight w:hRule="exact" w:val="302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5FB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lastRenderedPageBreak/>
              <w:t>是否进行胸部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8AC2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146FEF47" w14:textId="77777777">
        <w:trPr>
          <w:trHeight w:hRule="exact" w:val="302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C58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A10B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8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708A254B" w14:textId="77777777">
        <w:trPr>
          <w:trHeight w:hRule="exact" w:val="295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3253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066CD5" w14:textId="77777777" w:rsidR="00AC297C" w:rsidRDefault="00AC297C"/>
        </w:tc>
      </w:tr>
      <w:tr w:rsidR="00AC297C" w14:paraId="19F1EA52" w14:textId="77777777">
        <w:trPr>
          <w:trHeight w:hRule="exact" w:val="890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A4D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541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14705A1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353DABB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27C25E1D" w14:textId="77777777">
        <w:trPr>
          <w:trHeight w:hRule="exact" w:val="293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06E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90D82F" w14:textId="77777777" w:rsidR="00AC297C" w:rsidRDefault="00AC297C"/>
        </w:tc>
      </w:tr>
    </w:tbl>
    <w:p w14:paraId="66A14C9C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胸部</w:t>
      </w:r>
      <w:r>
        <w:rPr>
          <w:rFonts w:hint="eastAsia"/>
          <w:lang w:eastAsia="zh-CN"/>
        </w:rPr>
        <w:t>C</w:t>
      </w:r>
      <w:r>
        <w:rPr>
          <w:lang w:eastAsia="zh-CN"/>
        </w:rPr>
        <w:t>T</w:t>
      </w:r>
    </w:p>
    <w:p w14:paraId="5504E0DA" w14:textId="77777777" w:rsidR="00AC297C" w:rsidRDefault="00AC297C"/>
    <w:p w14:paraId="16D7E03A" w14:textId="77777777" w:rsidR="00AC297C" w:rsidRDefault="00AC297C">
      <w:pPr>
        <w:sectPr w:rsidR="00AC297C">
          <w:headerReference w:type="default" r:id="rId26"/>
          <w:pgSz w:w="11910" w:h="17340"/>
          <w:pgMar w:top="2200" w:right="1520" w:bottom="1140" w:left="1580" w:header="1958" w:footer="950" w:gutter="0"/>
          <w:cols w:space="720"/>
        </w:sectPr>
      </w:pPr>
    </w:p>
    <w:p w14:paraId="72C1D46E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B</w:t>
      </w:r>
      <w:r>
        <w:rPr>
          <w:rFonts w:hint="eastAsia"/>
          <w:lang w:eastAsia="zh-CN"/>
        </w:rPr>
        <w:t>超检查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320"/>
      </w:tblGrid>
      <w:tr w:rsidR="00AC297C" w14:paraId="17D94702" w14:textId="77777777">
        <w:trPr>
          <w:trHeight w:hRule="exact" w:val="3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651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</w:rPr>
              <w:t>B</w:t>
            </w:r>
            <w:r>
              <w:rPr>
                <w:rFonts w:ascii="等线" w:eastAsia="等线" w:hAnsi="等线" w:cs="等线"/>
                <w:sz w:val="21"/>
                <w:szCs w:val="21"/>
              </w:rPr>
              <w:t>超检查？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EBC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9D1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03814E13" w14:textId="77777777">
        <w:trPr>
          <w:trHeight w:hRule="exact"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C33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C96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9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3A66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369F9CD7" w14:textId="77777777">
        <w:trPr>
          <w:trHeight w:hRule="exact" w:val="2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DB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00CF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A17" w14:textId="77777777" w:rsidR="00AC297C" w:rsidRDefault="00AC297C"/>
        </w:tc>
      </w:tr>
      <w:tr w:rsidR="00AC297C" w14:paraId="0A888971" w14:textId="77777777">
        <w:trPr>
          <w:trHeight w:hRule="exact" w:val="29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C0F2" w14:textId="77777777" w:rsidR="00AC297C" w:rsidRDefault="00DB10CA">
            <w:pPr>
              <w:pStyle w:val="TableParagraph"/>
              <w:spacing w:line="250" w:lineRule="exact"/>
              <w:jc w:val="center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部位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B96A" w14:textId="77777777" w:rsidR="00AC297C" w:rsidRDefault="00DB10CA">
            <w:pPr>
              <w:pStyle w:val="TableParagraph"/>
              <w:spacing w:line="250" w:lineRule="exact"/>
              <w:ind w:left="4"/>
              <w:jc w:val="center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检测结果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E583" w14:textId="77777777" w:rsidR="00AC297C" w:rsidRDefault="00DB10CA">
            <w:pPr>
              <w:pStyle w:val="TableParagraph"/>
              <w:spacing w:line="241" w:lineRule="exact"/>
              <w:ind w:left="70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若异常，请详细描述</w:t>
            </w:r>
          </w:p>
        </w:tc>
      </w:tr>
      <w:tr w:rsidR="00AC297C" w14:paraId="7590B6DA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66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肝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A4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14023B0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34A0752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5189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13D0DBE4" w14:textId="77777777">
        <w:trPr>
          <w:trHeight w:hRule="exact" w:val="88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D1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D218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4882B43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594979FA" w14:textId="77777777" w:rsidR="00AC297C" w:rsidRDefault="00DB10CA">
            <w:pPr>
              <w:pStyle w:val="TableParagraph"/>
              <w:spacing w:line="29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4249" w14:textId="77777777" w:rsidR="00AC297C" w:rsidRDefault="00AC297C"/>
        </w:tc>
      </w:tr>
      <w:tr w:rsidR="00AC297C" w14:paraId="4E6CA860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66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6A6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745DBAF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4ADA1BE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3652" w14:textId="77777777" w:rsidR="00AC297C" w:rsidRDefault="00AC297C"/>
        </w:tc>
      </w:tr>
      <w:tr w:rsidR="00AC297C" w14:paraId="1018CCEB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5AB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C22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21D0376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4BEAA6CA" w14:textId="77777777" w:rsidR="00AC297C" w:rsidRDefault="00DB10CA">
            <w:pPr>
              <w:pStyle w:val="TableParagraph"/>
              <w:spacing w:before="1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5F97" w14:textId="77777777" w:rsidR="00AC297C" w:rsidRDefault="00AC297C"/>
        </w:tc>
      </w:tr>
    </w:tbl>
    <w:p w14:paraId="4866EA7B" w14:textId="77777777" w:rsidR="00AC297C" w:rsidRDefault="00AC297C">
      <w:pPr>
        <w:sectPr w:rsidR="00AC297C">
          <w:headerReference w:type="default" r:id="rId27"/>
          <w:footerReference w:type="default" r:id="rId28"/>
          <w:pgSz w:w="11910" w:h="17340"/>
          <w:pgMar w:top="2160" w:right="1520" w:bottom="1160" w:left="1580" w:header="1958" w:footer="970" w:gutter="0"/>
          <w:cols w:space="720"/>
        </w:sectPr>
      </w:pPr>
    </w:p>
    <w:p w14:paraId="2F3E510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7DD1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-</w:t>
      </w:r>
      <w:commentRangeStart w:id="90"/>
      <w:r>
        <w:rPr>
          <w:rFonts w:hint="eastAsia"/>
          <w:lang w:eastAsia="zh-CN"/>
        </w:rPr>
        <w:t>血常规</w:t>
      </w:r>
      <w:commentRangeEnd w:id="90"/>
      <w:r>
        <w:rPr>
          <w:rStyle w:val="af"/>
          <w:rFonts w:asciiTheme="minorHAnsi" w:eastAsiaTheme="minorEastAsia" w:hAnsiTheme="minorHAnsi"/>
        </w:rPr>
        <w:commentReference w:id="90"/>
      </w: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290"/>
        <w:gridCol w:w="1985"/>
        <w:gridCol w:w="1133"/>
        <w:gridCol w:w="1579"/>
      </w:tblGrid>
      <w:tr w:rsidR="00AC297C" w14:paraId="26944133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A1DC" w14:textId="77777777" w:rsidR="00AC297C" w:rsidRDefault="00AC297C">
            <w:pPr>
              <w:pStyle w:val="1"/>
              <w:rPr>
                <w:lang w:eastAsia="zh-CN"/>
              </w:rPr>
            </w:pPr>
          </w:p>
        </w:tc>
      </w:tr>
      <w:tr w:rsidR="00AC297C" w14:paraId="2E5F68B6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17E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是否进行血常规检查？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  <w:p w14:paraId="39207CC5" w14:textId="77777777" w:rsidR="00AC297C" w:rsidRDefault="00AC297C">
            <w:pPr>
              <w:pStyle w:val="TableParagraph"/>
              <w:tabs>
                <w:tab w:val="left" w:pos="2205"/>
              </w:tabs>
              <w:spacing w:line="260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</w:pPr>
          </w:p>
        </w:tc>
      </w:tr>
      <w:tr w:rsidR="00AC297C" w14:paraId="59BCC577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CB1C" w14:textId="77777777" w:rsidR="00AC297C" w:rsidRDefault="00DB10CA">
            <w:pPr>
              <w:pStyle w:val="TableParagraph"/>
              <w:tabs>
                <w:tab w:val="left" w:pos="220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检查是否在外院进行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□</w:t>
            </w:r>
            <w:del w:id="91" w:author="shenjie_clin" w:date="2023-08-21T17:20:00Z">
              <w:r>
                <w:rPr>
                  <w:rFonts w:ascii="等线" w:eastAsia="等线" w:hAnsi="等线" w:cs="等线"/>
                  <w:spacing w:val="-1"/>
                  <w:sz w:val="21"/>
                  <w:szCs w:val="21"/>
                  <w:lang w:eastAsia="zh-CN"/>
                </w:rPr>
                <w:delText>外院</w:delText>
              </w:r>
            </w:del>
          </w:p>
        </w:tc>
      </w:tr>
      <w:tr w:rsidR="00AC297C" w14:paraId="18E15BA8" w14:textId="77777777">
        <w:trPr>
          <w:trHeight w:hRule="exact" w:val="295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4D5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D38D52" w14:textId="77777777" w:rsidR="00AC297C" w:rsidRDefault="00AC297C"/>
        </w:tc>
      </w:tr>
      <w:tr w:rsidR="00AC297C" w14:paraId="1CC4C01C" w14:textId="77777777">
        <w:trPr>
          <w:trHeight w:hRule="exact" w:val="295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FFD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92" w:author="缺口" w:date="2023-08-22T15:48:00Z">
              <w:r>
                <w:rPr>
                  <w:rFonts w:ascii="等线" w:eastAsia="等线" w:hAnsi="等线" w:cs="等线"/>
                  <w:sz w:val="21"/>
                  <w:szCs w:val="21"/>
                </w:rPr>
                <w:delText>采样时间（时：分）</w:delText>
              </w:r>
            </w:del>
          </w:p>
        </w:tc>
        <w:tc>
          <w:tcPr>
            <w:tcW w:w="27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B4C3B4" w14:textId="77777777" w:rsidR="00AC297C" w:rsidRDefault="00AC297C"/>
        </w:tc>
      </w:tr>
      <w:tr w:rsidR="00AC297C" w14:paraId="60AF21F5" w14:textId="77777777">
        <w:trPr>
          <w:trHeight w:hRule="exact" w:val="293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C55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27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418C46" w14:textId="77777777" w:rsidR="00AC297C" w:rsidRDefault="00AC297C"/>
        </w:tc>
      </w:tr>
      <w:tr w:rsidR="00AC297C" w14:paraId="4D7CA3D4" w14:textId="77777777">
        <w:trPr>
          <w:trHeight w:hRule="exact" w:val="581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AD9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324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133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C51C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</w:t>
            </w:r>
          </w:p>
          <w:p w14:paraId="14FB96CB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及单位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B8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</w:t>
            </w:r>
          </w:p>
          <w:p w14:paraId="05B6B64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断临床意义</w:t>
            </w:r>
          </w:p>
        </w:tc>
      </w:tr>
      <w:tr w:rsidR="00AC297C" w14:paraId="5E517BAE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DF8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93"/>
            <w:r>
              <w:rPr>
                <w:rFonts w:ascii="等线" w:eastAsia="等线" w:hAnsi="等线" w:cs="等线"/>
                <w:sz w:val="21"/>
                <w:szCs w:val="21"/>
              </w:rPr>
              <w:t>血红蛋白</w:t>
            </w:r>
            <w:commentRangeEnd w:id="93"/>
            <w:r>
              <w:rPr>
                <w:rStyle w:val="af"/>
              </w:rPr>
              <w:commentReference w:id="93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80B8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EB08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8A17" w14:textId="77777777" w:rsidR="00AC297C" w:rsidRDefault="00AC297C"/>
        </w:tc>
      </w:tr>
      <w:tr w:rsidR="00AC297C" w14:paraId="5EBC679A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AE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红细胞压积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5052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411E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E1E2" w14:textId="77777777" w:rsidR="00AC297C" w:rsidRDefault="00AC297C"/>
        </w:tc>
      </w:tr>
      <w:tr w:rsidR="00AC297C" w14:paraId="3BAF18AA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A3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AA90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084A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DEA4" w14:textId="77777777" w:rsidR="00AC297C" w:rsidRDefault="00AC297C"/>
        </w:tc>
      </w:tr>
      <w:tr w:rsidR="00AC297C" w14:paraId="5A63CE83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F87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白细胞计数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BF3C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2E2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19E2" w14:textId="77777777" w:rsidR="00AC297C" w:rsidRDefault="00AC297C"/>
        </w:tc>
      </w:tr>
      <w:tr w:rsidR="00AC297C" w14:paraId="43732927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688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中性粒细胞绝对值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12CD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1892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4133" w14:textId="77777777" w:rsidR="00AC297C" w:rsidRDefault="00AC297C"/>
        </w:tc>
      </w:tr>
      <w:tr w:rsidR="00AC297C" w14:paraId="586969D0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9F0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淋巴细胞绝对值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8B8F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D9BE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4456" w14:textId="77777777" w:rsidR="00AC297C" w:rsidRDefault="00AC297C"/>
        </w:tc>
      </w:tr>
      <w:tr w:rsidR="00AC297C" w14:paraId="688BB785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30D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单核细胞绝对值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B7F8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7557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790C" w14:textId="77777777" w:rsidR="00AC297C" w:rsidRDefault="00AC297C"/>
        </w:tc>
      </w:tr>
      <w:tr w:rsidR="00AC297C" w14:paraId="033CE1DC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45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嗜酸性粒细胞绝对值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6997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883F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89D1" w14:textId="77777777" w:rsidR="00AC297C" w:rsidRDefault="00AC297C"/>
        </w:tc>
      </w:tr>
      <w:tr w:rsidR="00AC297C" w14:paraId="7DC1C482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5A9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嗜碱性粒细胞绝对值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FA87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CE15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C896" w14:textId="77777777" w:rsidR="00AC297C" w:rsidRDefault="00AC297C"/>
        </w:tc>
      </w:tr>
      <w:tr w:rsidR="00AC297C" w14:paraId="23A2D5D4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9AE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血小板计数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4FAE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B628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DE3D" w14:textId="77777777" w:rsidR="00AC297C" w:rsidRDefault="00AC297C"/>
        </w:tc>
      </w:tr>
    </w:tbl>
    <w:p w14:paraId="5F04D7FB" w14:textId="77777777" w:rsidR="00AC297C" w:rsidRDefault="00AC297C">
      <w:pPr>
        <w:sectPr w:rsidR="00AC297C">
          <w:headerReference w:type="default" r:id="rId29"/>
          <w:footerReference w:type="default" r:id="rId30"/>
          <w:pgSz w:w="11910" w:h="17340"/>
          <w:pgMar w:top="1640" w:right="1680" w:bottom="1140" w:left="1420" w:header="0" w:footer="950" w:gutter="0"/>
          <w:pgNumType w:start="21"/>
          <w:cols w:space="720"/>
        </w:sectPr>
      </w:pPr>
    </w:p>
    <w:p w14:paraId="57DE90D3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66C3ED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t>实验室检查</w:t>
      </w:r>
      <w:r>
        <w:rPr>
          <w:lang w:eastAsia="zh-CN"/>
        </w:rPr>
        <w:t>-</w:t>
      </w:r>
      <w:commentRangeStart w:id="94"/>
      <w:r>
        <w:rPr>
          <w:lang w:eastAsia="zh-CN"/>
        </w:rPr>
        <w:t>尿液分析</w:t>
      </w:r>
      <w:commentRangeEnd w:id="94"/>
      <w:r>
        <w:rPr>
          <w:rStyle w:val="af"/>
          <w:rFonts w:asciiTheme="minorHAnsi" w:eastAsiaTheme="minorEastAsia" w:hAnsiTheme="minorHAnsi"/>
        </w:rPr>
        <w:commentReference w:id="94"/>
      </w: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537C79B1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C279" w14:textId="77777777" w:rsidR="00AC297C" w:rsidRDefault="00DB10CA">
            <w:pPr>
              <w:pStyle w:val="TableParagraph"/>
              <w:tabs>
                <w:tab w:val="left" w:pos="4620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x</w:t>
            </w:r>
          </w:p>
        </w:tc>
      </w:tr>
      <w:tr w:rsidR="00AC297C" w14:paraId="74814D6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E0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尿液分析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</w:p>
          <w:p w14:paraId="0B06285D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3322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6CB4AAE1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6A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515A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95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752E271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7AF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D7227C" w14:textId="77777777" w:rsidR="00AC297C" w:rsidRDefault="00AC297C"/>
        </w:tc>
      </w:tr>
      <w:tr w:rsidR="00AC297C" w14:paraId="437C552D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B20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4BEAD1" w14:textId="77777777" w:rsidR="00AC297C" w:rsidRDefault="00AC297C"/>
        </w:tc>
      </w:tr>
      <w:tr w:rsidR="00AC297C" w14:paraId="039991A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85D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96"/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  <w:commentRangeEnd w:id="96"/>
            <w:r>
              <w:rPr>
                <w:rStyle w:val="af"/>
              </w:rPr>
              <w:commentReference w:id="96"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0B1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0BCE" w14:textId="77777777" w:rsidR="00AC297C" w:rsidRDefault="00DB10CA">
            <w:pPr>
              <w:pStyle w:val="TableParagraph"/>
              <w:spacing w:line="22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BC3F" w14:textId="77777777" w:rsidR="00AC297C" w:rsidRDefault="00DB10CA">
            <w:pPr>
              <w:pStyle w:val="TableParagraph"/>
              <w:spacing w:line="250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E7F51A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B80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pH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1659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2F71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FD75" w14:textId="77777777" w:rsidR="00AC297C" w:rsidRDefault="00AC297C"/>
        </w:tc>
      </w:tr>
      <w:tr w:rsidR="00AC297C" w14:paraId="7A7FEA04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5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尿比重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6BE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851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B851" w14:textId="77777777" w:rsidR="00AC297C" w:rsidRDefault="00AC297C"/>
        </w:tc>
      </w:tr>
      <w:tr w:rsidR="00AC297C" w14:paraId="387D0A3F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9F8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葡萄糖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C70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2DF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3A51" w14:textId="77777777" w:rsidR="00AC297C" w:rsidRDefault="00AC297C"/>
        </w:tc>
      </w:tr>
      <w:tr w:rsidR="00AC297C" w14:paraId="31CD843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DE0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尿</w:t>
            </w:r>
            <w:r>
              <w:rPr>
                <w:rFonts w:ascii="等线" w:eastAsia="等线" w:hAnsi="等线" w:cs="等线"/>
                <w:sz w:val="21"/>
                <w:szCs w:val="21"/>
              </w:rPr>
              <w:t>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069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AA59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C37E" w14:textId="77777777" w:rsidR="00AC297C" w:rsidRDefault="00AC297C"/>
        </w:tc>
      </w:tr>
      <w:tr w:rsidR="00AC297C" w14:paraId="275BCE51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7B8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酮体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282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99B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A506" w14:textId="77777777" w:rsidR="00AC297C" w:rsidRDefault="00AC297C"/>
        </w:tc>
      </w:tr>
      <w:tr w:rsidR="00AC297C" w14:paraId="4DD4B30D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CBE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尿潜血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F60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17F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C80E" w14:textId="77777777" w:rsidR="00AC297C" w:rsidRDefault="00AC297C"/>
        </w:tc>
      </w:tr>
      <w:tr w:rsidR="00AC297C" w14:paraId="05F2002F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DE2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管型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AC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4B9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E9E0" w14:textId="77777777" w:rsidR="00AC297C" w:rsidRDefault="00AC297C"/>
        </w:tc>
      </w:tr>
      <w:tr w:rsidR="00AC297C" w14:paraId="19436DF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BB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晶体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5E7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794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A3A3" w14:textId="77777777" w:rsidR="00AC297C" w:rsidRDefault="00AC297C"/>
        </w:tc>
      </w:tr>
      <w:tr w:rsidR="00AC297C" w14:paraId="3F0BBF15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AC9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白细胞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D6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464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F9CA" w14:textId="77777777" w:rsidR="00AC297C" w:rsidRDefault="00AC297C"/>
        </w:tc>
      </w:tr>
      <w:tr w:rsidR="00AC297C" w14:paraId="3ECD3F8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567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7BF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469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C794" w14:textId="77777777" w:rsidR="00AC297C" w:rsidRDefault="00AC297C"/>
        </w:tc>
      </w:tr>
      <w:tr w:rsidR="00AC297C" w14:paraId="2C989D5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D6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肌酐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5D7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0CE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9526" w14:textId="77777777" w:rsidR="00AC297C" w:rsidRDefault="00AC297C"/>
        </w:tc>
      </w:tr>
    </w:tbl>
    <w:p w14:paraId="75D9A1FE" w14:textId="77777777" w:rsidR="00AC297C" w:rsidRDefault="00AC297C"/>
    <w:p w14:paraId="392889BB" w14:textId="77777777" w:rsidR="00AC297C" w:rsidRDefault="00AC297C"/>
    <w:p w14:paraId="63389988" w14:textId="77777777" w:rsidR="00AC297C" w:rsidRDefault="00AC297C"/>
    <w:p w14:paraId="0D66E501" w14:textId="77777777" w:rsidR="00AC297C" w:rsidRDefault="00AC297C"/>
    <w:p w14:paraId="3F6C0EBC" w14:textId="77777777" w:rsidR="00AC297C" w:rsidRDefault="00AC297C"/>
    <w:p w14:paraId="2F7E250E" w14:textId="77777777" w:rsidR="00AC297C" w:rsidRDefault="00AC297C"/>
    <w:p w14:paraId="15604D00" w14:textId="77777777" w:rsidR="00AC297C" w:rsidRDefault="00AC297C"/>
    <w:p w14:paraId="2A76B458" w14:textId="77777777" w:rsidR="00AC297C" w:rsidRDefault="00AC297C"/>
    <w:p w14:paraId="26F1686A" w14:textId="77777777" w:rsidR="00AC297C" w:rsidRDefault="00DB10CA">
      <w:r>
        <w:br w:type="page"/>
      </w:r>
    </w:p>
    <w:p w14:paraId="163F792F" w14:textId="77777777" w:rsidR="00AC297C" w:rsidRDefault="00AC297C"/>
    <w:p w14:paraId="1C18CF47" w14:textId="77777777" w:rsidR="00AC297C" w:rsidRDefault="00AC297C"/>
    <w:p w14:paraId="7ED48A0A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t>实验室检查</w:t>
      </w:r>
      <w:r>
        <w:rPr>
          <w:rFonts w:hint="eastAsia"/>
          <w:lang w:eastAsia="zh-CN"/>
        </w:rPr>
        <w:t>-</w:t>
      </w:r>
      <w:commentRangeStart w:id="97"/>
      <w:r>
        <w:rPr>
          <w:lang w:eastAsia="zh-CN"/>
        </w:rPr>
        <w:t>24</w:t>
      </w:r>
      <w:r>
        <w:rPr>
          <w:rFonts w:hint="eastAsia"/>
          <w:lang w:eastAsia="zh-CN"/>
        </w:rPr>
        <w:t>小时尿蛋白定量</w:t>
      </w:r>
      <w:commentRangeEnd w:id="97"/>
      <w:r>
        <w:rPr>
          <w:rStyle w:val="af"/>
          <w:rFonts w:asciiTheme="minorHAnsi" w:eastAsiaTheme="minorEastAsia" w:hAnsiTheme="minorHAnsi"/>
        </w:rPr>
        <w:commentReference w:id="97"/>
      </w:r>
    </w:p>
    <w:p w14:paraId="0C71D075" w14:textId="77777777" w:rsidR="00AC297C" w:rsidRDefault="00AC297C">
      <w:pPr>
        <w:rPr>
          <w:rFonts w:ascii="等线" w:eastAsia="等线" w:hAnsi="等线" w:cs="等线"/>
          <w:spacing w:val="-2"/>
          <w:sz w:val="21"/>
          <w:szCs w:val="21"/>
          <w:lang w:eastAsia="zh-CN"/>
        </w:rPr>
      </w:pP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26282FE4" w14:textId="77777777">
        <w:trPr>
          <w:trHeight w:hRule="exact" w:val="60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C63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了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小时尿蛋白定量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</w:p>
          <w:p w14:paraId="6CFED7D0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2A5F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2F3217F1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0C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095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98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FD5C5D5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3A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5520BC" w14:textId="77777777" w:rsidR="00AC297C" w:rsidRDefault="00AC297C"/>
        </w:tc>
      </w:tr>
      <w:tr w:rsidR="00AC297C" w14:paraId="11A32BD7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47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9B78CD8" w14:textId="77777777" w:rsidR="00AC297C" w:rsidRDefault="00AC297C"/>
        </w:tc>
      </w:tr>
      <w:tr w:rsidR="00AC297C" w14:paraId="2500AE23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83D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937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22B5" w14:textId="77777777" w:rsidR="00AC297C" w:rsidRDefault="00DB10CA">
            <w:pPr>
              <w:pStyle w:val="TableParagraph"/>
              <w:spacing w:line="22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2642" w14:textId="77777777" w:rsidR="00AC297C" w:rsidRDefault="00DB10CA">
            <w:pPr>
              <w:pStyle w:val="TableParagraph"/>
              <w:spacing w:line="250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1BB02BF9" w14:textId="77777777">
        <w:trPr>
          <w:trHeight w:hRule="exact" w:val="528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32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24</w:t>
            </w:r>
            <w:r>
              <w:rPr>
                <w:rFonts w:ascii="等线" w:hint="eastAsia"/>
                <w:sz w:val="21"/>
                <w:lang w:eastAsia="zh-CN"/>
              </w:rPr>
              <w:t>小时尿蛋白定量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F1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04D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C96C" w14:textId="77777777" w:rsidR="00AC297C" w:rsidRDefault="00AC297C"/>
        </w:tc>
      </w:tr>
    </w:tbl>
    <w:p w14:paraId="5093ACF9" w14:textId="77777777" w:rsidR="00AC297C" w:rsidRDefault="00AC297C">
      <w:pPr>
        <w:rPr>
          <w:rFonts w:ascii="等线" w:eastAsia="等线" w:hAnsi="等线" w:cs="等线"/>
          <w:spacing w:val="-2"/>
          <w:sz w:val="21"/>
          <w:szCs w:val="21"/>
          <w:lang w:eastAsia="zh-CN"/>
        </w:rPr>
      </w:pPr>
    </w:p>
    <w:p w14:paraId="06617DD9" w14:textId="77777777" w:rsidR="00AC297C" w:rsidRDefault="00AC297C">
      <w:pPr>
        <w:sectPr w:rsidR="00AC297C">
          <w:headerReference w:type="default" r:id="rId31"/>
          <w:footerReference w:type="default" r:id="rId32"/>
          <w:pgSz w:w="11910" w:h="17340"/>
          <w:pgMar w:top="1640" w:right="1680" w:bottom="1140" w:left="1420" w:header="0" w:footer="950" w:gutter="0"/>
          <w:pgNumType w:start="22"/>
          <w:cols w:space="720"/>
        </w:sectPr>
      </w:pPr>
    </w:p>
    <w:p w14:paraId="6525AA9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lastRenderedPageBreak/>
        <w:t>实验室检查</w:t>
      </w:r>
      <w:r>
        <w:rPr>
          <w:lang w:eastAsia="zh-CN"/>
        </w:rPr>
        <w:t>-</w:t>
      </w:r>
      <w:commentRangeStart w:id="99"/>
      <w:r>
        <w:rPr>
          <w:rFonts w:hint="eastAsia"/>
          <w:lang w:eastAsia="zh-CN"/>
        </w:rPr>
        <w:t>血生化</w:t>
      </w:r>
      <w:commentRangeEnd w:id="99"/>
      <w:r>
        <w:rPr>
          <w:rStyle w:val="af"/>
          <w:rFonts w:asciiTheme="minorHAnsi" w:eastAsiaTheme="minorEastAsia" w:hAnsiTheme="minorHAnsi"/>
        </w:rPr>
        <w:commentReference w:id="99"/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7702F35C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158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是否进行血生化检查？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2F45C52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FAD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216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0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4375E26F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63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5AC70F4" w14:textId="77777777" w:rsidR="00AC297C" w:rsidRDefault="00AC297C"/>
        </w:tc>
      </w:tr>
      <w:tr w:rsidR="00AC297C" w14:paraId="60928055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931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23C03B" w14:textId="77777777" w:rsidR="00AC297C" w:rsidRDefault="00AC297C"/>
        </w:tc>
      </w:tr>
      <w:tr w:rsidR="00AC297C" w14:paraId="488996C9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221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4ED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1ADF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CBC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29DA460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779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664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6E84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8FED" w14:textId="77777777" w:rsidR="00AC297C" w:rsidRDefault="00AC297C"/>
        </w:tc>
      </w:tr>
      <w:tr w:rsidR="00AC297C" w14:paraId="18B6FAD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2BB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钾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E54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2AF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EC2" w14:textId="77777777" w:rsidR="00AC297C" w:rsidRDefault="00AC297C"/>
        </w:tc>
      </w:tr>
      <w:tr w:rsidR="00AC297C" w14:paraId="05398A6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592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氯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425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1CE1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BC74" w14:textId="77777777" w:rsidR="00AC297C" w:rsidRDefault="00AC297C"/>
        </w:tc>
      </w:tr>
      <w:tr w:rsidR="00AC297C" w14:paraId="27DD8962" w14:textId="77777777">
        <w:trPr>
          <w:trHeight w:hRule="exact" w:val="29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75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磷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C7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01FE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3B6C" w14:textId="77777777" w:rsidR="00AC297C" w:rsidRDefault="00AC297C"/>
        </w:tc>
      </w:tr>
      <w:tr w:rsidR="00AC297C" w14:paraId="2DC2722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44B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血清总钙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678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CACF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5173" w14:textId="77777777" w:rsidR="00AC297C" w:rsidRDefault="00AC297C"/>
        </w:tc>
      </w:tr>
      <w:tr w:rsidR="00AC297C" w14:paraId="3FDD69F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558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镁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C0FC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4C1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6E82" w14:textId="77777777" w:rsidR="00AC297C" w:rsidRDefault="00AC297C"/>
        </w:tc>
      </w:tr>
      <w:tr w:rsidR="00AC297C" w14:paraId="621D749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E7A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谷丙转氨酶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550C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785C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5ACD" w14:textId="77777777" w:rsidR="00AC297C" w:rsidRDefault="00AC297C"/>
        </w:tc>
      </w:tr>
      <w:tr w:rsidR="00AC297C" w14:paraId="16E2FA0F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AF8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谷草转氨酶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812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DA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5DEB" w14:textId="77777777" w:rsidR="00AC297C" w:rsidRDefault="00AC297C"/>
        </w:tc>
      </w:tr>
      <w:tr w:rsidR="00AC297C" w14:paraId="5E18B43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C4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胆碱酯酶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8AC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D4D4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A9C" w14:textId="77777777" w:rsidR="00AC297C" w:rsidRDefault="00AC297C"/>
        </w:tc>
      </w:tr>
      <w:tr w:rsidR="00AC297C" w14:paraId="41653A7C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39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总胆汁酸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D228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108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46F7" w14:textId="77777777" w:rsidR="00AC297C" w:rsidRDefault="00AC297C"/>
        </w:tc>
      </w:tr>
      <w:tr w:rsidR="00AC297C" w14:paraId="3FCA8C93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F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碱性磷酸酶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5D6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573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EEC3" w14:textId="77777777" w:rsidR="00AC297C" w:rsidRDefault="00AC297C"/>
        </w:tc>
      </w:tr>
      <w:tr w:rsidR="00AC297C" w14:paraId="7145DD3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C62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谷氨酰转肽酶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D5C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218B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A5F1" w14:textId="77777777" w:rsidR="00AC297C" w:rsidRDefault="00AC297C"/>
        </w:tc>
      </w:tr>
      <w:tr w:rsidR="00AC297C" w14:paraId="497CE8CD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C94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乳酸脱氢酶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35C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173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543F" w14:textId="77777777" w:rsidR="00AC297C" w:rsidRDefault="00AC297C"/>
        </w:tc>
      </w:tr>
      <w:tr w:rsidR="00AC297C" w14:paraId="3BCA99E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DA4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0B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05B0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FF3E" w14:textId="77777777" w:rsidR="00AC297C" w:rsidRDefault="00AC297C"/>
        </w:tc>
      </w:tr>
      <w:tr w:rsidR="00AC297C" w14:paraId="0ED81CE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3A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B5B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698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1CEB" w14:textId="77777777" w:rsidR="00AC297C" w:rsidRDefault="00AC297C"/>
        </w:tc>
      </w:tr>
      <w:tr w:rsidR="00AC297C" w14:paraId="5509A35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2A08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3366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64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69BF" w14:textId="77777777" w:rsidR="00AC297C" w:rsidRDefault="00AC297C"/>
        </w:tc>
      </w:tr>
      <w:tr w:rsidR="00AC297C" w14:paraId="1652383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5FF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直接胆红素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BAF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F09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E704" w14:textId="77777777" w:rsidR="00AC297C" w:rsidRDefault="00AC297C"/>
        </w:tc>
      </w:tr>
      <w:tr w:rsidR="00AC297C" w14:paraId="706DBE37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F69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间接胆红素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EB4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FC5B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13EA" w14:textId="77777777" w:rsidR="00AC297C" w:rsidRDefault="00AC297C"/>
        </w:tc>
      </w:tr>
      <w:tr w:rsidR="00AC297C" w14:paraId="3AF81D6A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256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尿素氮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25E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7B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852E" w14:textId="77777777" w:rsidR="00AC297C" w:rsidRDefault="00AC297C"/>
        </w:tc>
      </w:tr>
      <w:tr w:rsidR="00AC297C" w14:paraId="512A403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2DF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615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A6DE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F13" w14:textId="77777777" w:rsidR="00AC297C" w:rsidRDefault="00AC297C"/>
        </w:tc>
      </w:tr>
      <w:tr w:rsidR="00AC297C" w14:paraId="5DF7D4CE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F9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肌酐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EDB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94B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879" w14:textId="77777777" w:rsidR="00AC297C" w:rsidRDefault="00AC297C"/>
        </w:tc>
      </w:tr>
      <w:tr w:rsidR="00AC297C" w14:paraId="62DB5CA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BD6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C939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8C9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3501" w14:textId="77777777" w:rsidR="00AC297C" w:rsidRDefault="00AC297C"/>
        </w:tc>
      </w:tr>
      <w:tr w:rsidR="00AC297C" w14:paraId="6DC529F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4A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6B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CBD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5F35" w14:textId="77777777" w:rsidR="00AC297C" w:rsidRDefault="00AC297C"/>
        </w:tc>
      </w:tr>
      <w:tr w:rsidR="00AC297C" w14:paraId="3E24E85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3EB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肌酸激酶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366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805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3870" w14:textId="77777777" w:rsidR="00AC297C" w:rsidRDefault="00AC297C"/>
        </w:tc>
      </w:tr>
      <w:tr w:rsidR="00AC297C" w14:paraId="634385B8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5E2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肌酐清除率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687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76F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B940" w14:textId="77777777" w:rsidR="00AC297C" w:rsidRDefault="00AC297C"/>
        </w:tc>
      </w:tr>
    </w:tbl>
    <w:p w14:paraId="306DC9E6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7EE73F2A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59F7B819" w14:textId="77777777" w:rsidR="00AC297C" w:rsidRDefault="00AC297C">
      <w:pPr>
        <w:sectPr w:rsidR="00AC297C">
          <w:headerReference w:type="default" r:id="rId33"/>
          <w:pgSz w:w="11910" w:h="17340"/>
          <w:pgMar w:top="2440" w:right="1680" w:bottom="1140" w:left="1460" w:header="1958" w:footer="950" w:gutter="0"/>
          <w:cols w:space="720"/>
        </w:sectPr>
      </w:pPr>
    </w:p>
    <w:p w14:paraId="0F5E726C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19EDB7FD" w14:textId="77777777">
        <w:trPr>
          <w:trHeight w:hRule="exact" w:val="305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5CD2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是否进行脂肪酶检查？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471D099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144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46B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1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504DCCF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26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0C1C73A" w14:textId="77777777" w:rsidR="00AC297C" w:rsidRDefault="00AC297C"/>
        </w:tc>
      </w:tr>
      <w:tr w:rsidR="00AC297C" w14:paraId="20DB43CF" w14:textId="77777777">
        <w:trPr>
          <w:trHeight w:hRule="exact" w:val="29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916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FB293C2" w14:textId="77777777" w:rsidR="00AC297C" w:rsidRDefault="00AC297C"/>
        </w:tc>
      </w:tr>
      <w:tr w:rsidR="00AC297C" w14:paraId="00F5795D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16D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251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4A36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C57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635B16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9B2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脂肪酶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A78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D76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3AAC" w14:textId="77777777" w:rsidR="00AC297C" w:rsidRDefault="00AC297C"/>
        </w:tc>
      </w:tr>
    </w:tbl>
    <w:p w14:paraId="34E46D61" w14:textId="77777777" w:rsidR="00AC297C" w:rsidRDefault="00DB10CA">
      <w:pPr>
        <w:pStyle w:val="1"/>
      </w:pPr>
      <w:r>
        <w:rPr>
          <w:lang w:eastAsia="zh-CN"/>
        </w:rPr>
        <w:t>实验室检查</w:t>
      </w:r>
      <w:r>
        <w:rPr>
          <w:lang w:eastAsia="zh-CN"/>
        </w:rPr>
        <w:t>-</w:t>
      </w:r>
      <w:commentRangeStart w:id="102"/>
      <w:r>
        <w:rPr>
          <w:rFonts w:hint="eastAsia"/>
          <w:lang w:eastAsia="zh-CN"/>
        </w:rPr>
        <w:t>脂肪酶</w:t>
      </w:r>
      <w:commentRangeEnd w:id="102"/>
      <w:r>
        <w:rPr>
          <w:rStyle w:val="af"/>
          <w:rFonts w:asciiTheme="minorHAnsi" w:eastAsiaTheme="minorEastAsia" w:hAnsiTheme="minorHAnsi"/>
        </w:rPr>
        <w:commentReference w:id="102"/>
      </w:r>
    </w:p>
    <w:p w14:paraId="6F127D40" w14:textId="77777777" w:rsidR="00AC297C" w:rsidRDefault="00AC297C">
      <w:pPr>
        <w:sectPr w:rsidR="00AC297C">
          <w:headerReference w:type="default" r:id="rId34"/>
          <w:pgSz w:w="11910" w:h="17340"/>
          <w:pgMar w:top="2440" w:right="1680" w:bottom="1140" w:left="1460" w:header="1958" w:footer="950" w:gutter="0"/>
          <w:cols w:space="720"/>
        </w:sectPr>
      </w:pPr>
    </w:p>
    <w:p w14:paraId="335BF0DE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commentRangeStart w:id="103"/>
      <w:r>
        <w:rPr>
          <w:lang w:eastAsia="zh-CN"/>
        </w:rPr>
        <w:lastRenderedPageBreak/>
        <w:t>实验室</w:t>
      </w:r>
      <w:commentRangeEnd w:id="103"/>
      <w:r>
        <w:rPr>
          <w:rStyle w:val="af"/>
          <w:rFonts w:asciiTheme="minorHAnsi" w:eastAsiaTheme="minorEastAsia" w:hAnsiTheme="minorHAnsi"/>
        </w:rPr>
        <w:commentReference w:id="103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淀粉酶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47351D95" w14:textId="77777777">
        <w:trPr>
          <w:trHeight w:hRule="exact" w:val="305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6291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是否进行淀粉酶检查？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63FB765A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ACD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0B3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4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49F0402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433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37A419" w14:textId="77777777" w:rsidR="00AC297C" w:rsidRDefault="00AC297C"/>
        </w:tc>
      </w:tr>
      <w:tr w:rsidR="00AC297C" w14:paraId="36226D80" w14:textId="77777777">
        <w:trPr>
          <w:trHeight w:hRule="exact" w:val="29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B20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8DF35DE" w14:textId="77777777" w:rsidR="00AC297C" w:rsidRDefault="00AC297C"/>
        </w:tc>
      </w:tr>
      <w:tr w:rsidR="00AC297C" w14:paraId="3FF9E71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7E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89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56F6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E0D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5C2EEBE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B23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淀粉酶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367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FD9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CC86" w14:textId="77777777" w:rsidR="00AC297C" w:rsidRDefault="00AC297C"/>
        </w:tc>
      </w:tr>
    </w:tbl>
    <w:p w14:paraId="5C697E58" w14:textId="77777777" w:rsidR="00AC297C" w:rsidRDefault="00AC297C">
      <w:pPr>
        <w:sectPr w:rsidR="00AC297C">
          <w:headerReference w:type="default" r:id="rId35"/>
          <w:pgSz w:w="11910" w:h="17340"/>
          <w:pgMar w:top="2160" w:right="1680" w:bottom="1140" w:left="1460" w:header="1958" w:footer="950" w:gutter="0"/>
          <w:cols w:space="720"/>
        </w:sectPr>
      </w:pPr>
    </w:p>
    <w:p w14:paraId="5620D4FA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7E6F13DA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60F3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是否进行补体的检查？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39D440F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A0A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4C3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5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FA5E507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B8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C80648" w14:textId="77777777" w:rsidR="00AC297C" w:rsidRDefault="00AC297C"/>
        </w:tc>
      </w:tr>
      <w:tr w:rsidR="00AC297C" w14:paraId="1F5E2116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47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2DC151" w14:textId="77777777" w:rsidR="00AC297C" w:rsidRDefault="00AC297C"/>
        </w:tc>
      </w:tr>
      <w:tr w:rsidR="00AC297C" w14:paraId="5D55FE98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089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045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6160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AAC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4197C61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E6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C3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9CC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F93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5E2" w14:textId="77777777" w:rsidR="00AC297C" w:rsidRDefault="00AC297C"/>
        </w:tc>
      </w:tr>
      <w:tr w:rsidR="00AC297C" w14:paraId="291E10A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935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C4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07F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620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3FDE" w14:textId="77777777" w:rsidR="00AC297C" w:rsidRDefault="00AC297C"/>
        </w:tc>
      </w:tr>
    </w:tbl>
    <w:p w14:paraId="0170900A" w14:textId="77777777" w:rsidR="00AC297C" w:rsidRDefault="00AC297C"/>
    <w:p w14:paraId="56526ECD" w14:textId="77777777" w:rsidR="00AC297C" w:rsidRDefault="00DB10CA">
      <w:pPr>
        <w:pStyle w:val="1"/>
      </w:pPr>
      <w:commentRangeStart w:id="106"/>
      <w:r>
        <w:rPr>
          <w:lang w:eastAsia="zh-CN"/>
        </w:rPr>
        <w:t>实验室</w:t>
      </w:r>
      <w:commentRangeEnd w:id="106"/>
      <w:r>
        <w:rPr>
          <w:rStyle w:val="af"/>
          <w:rFonts w:asciiTheme="minorHAnsi" w:eastAsiaTheme="minorEastAsia" w:hAnsiTheme="minorHAnsi"/>
        </w:rPr>
        <w:commentReference w:id="106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补体</w:t>
      </w:r>
      <w:r>
        <w:rPr>
          <w:rFonts w:hint="eastAsia"/>
          <w:lang w:eastAsia="zh-CN"/>
        </w:rPr>
        <w:t>C</w:t>
      </w:r>
      <w:r>
        <w:rPr>
          <w:lang w:eastAsia="zh-CN"/>
        </w:rPr>
        <w:t>3, C4</w:t>
      </w:r>
    </w:p>
    <w:p w14:paraId="28C31CF4" w14:textId="77777777" w:rsidR="00AC297C" w:rsidRDefault="00AC297C"/>
    <w:p w14:paraId="6D6B014D" w14:textId="77777777" w:rsidR="00AC297C" w:rsidRDefault="00AC297C">
      <w:pPr>
        <w:sectPr w:rsidR="00AC297C">
          <w:headerReference w:type="default" r:id="rId36"/>
          <w:pgSz w:w="11910" w:h="17340"/>
          <w:pgMar w:top="2160" w:right="1680" w:bottom="1140" w:left="146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3EB0814D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E394" w14:textId="77777777" w:rsidR="00AC297C" w:rsidRDefault="00DB10CA">
            <w:pPr>
              <w:pStyle w:val="TableParagraph"/>
              <w:tabs>
                <w:tab w:val="left" w:pos="5170"/>
              </w:tabs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lastRenderedPageBreak/>
              <w:t>是否进行血沉检查？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070513E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4D54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47A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7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4B5F5AF1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5186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766723" w14:textId="77777777" w:rsidR="00AC297C" w:rsidRDefault="00AC297C"/>
        </w:tc>
      </w:tr>
      <w:tr w:rsidR="00AC297C" w14:paraId="0849EF7A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B65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D07CA0" w14:textId="77777777" w:rsidR="00AC297C" w:rsidRDefault="00AC297C"/>
        </w:tc>
      </w:tr>
      <w:tr w:rsidR="00AC297C" w14:paraId="531058EA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DDC9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1FE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412D" w14:textId="77777777" w:rsidR="00AC297C" w:rsidRDefault="00DB10CA">
            <w:pPr>
              <w:pStyle w:val="TableParagraph"/>
              <w:spacing w:line="21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4E37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380ED85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E70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694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82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BD32" w14:textId="77777777" w:rsidR="00AC297C" w:rsidRDefault="00AC297C"/>
        </w:tc>
      </w:tr>
      <w:tr w:rsidR="00AC297C" w14:paraId="2058AB4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F6A8" w14:textId="77777777" w:rsidR="00AC297C" w:rsidRDefault="00AC297C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81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93E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CB93" w14:textId="77777777" w:rsidR="00AC297C" w:rsidRDefault="00AC297C"/>
        </w:tc>
      </w:tr>
    </w:tbl>
    <w:p w14:paraId="04AEC930" w14:textId="77777777" w:rsidR="00AC297C" w:rsidRDefault="00AC297C"/>
    <w:p w14:paraId="4068F17B" w14:textId="77777777" w:rsidR="00AC297C" w:rsidRDefault="00DB10CA">
      <w:pPr>
        <w:pStyle w:val="1"/>
      </w:pPr>
      <w:commentRangeStart w:id="108"/>
      <w:r>
        <w:rPr>
          <w:rFonts w:hint="eastAsia"/>
          <w:lang w:eastAsia="zh-CN"/>
        </w:rPr>
        <w:t>实验室</w:t>
      </w:r>
      <w:commentRangeEnd w:id="108"/>
      <w:r>
        <w:rPr>
          <w:rStyle w:val="af"/>
          <w:rFonts w:asciiTheme="minorHAnsi" w:eastAsiaTheme="minorEastAsia" w:hAnsiTheme="minorHAnsi"/>
        </w:rPr>
        <w:commentReference w:id="108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血沉</w:t>
      </w:r>
    </w:p>
    <w:p w14:paraId="7643BE8E" w14:textId="77777777" w:rsidR="00AC297C" w:rsidRDefault="00AC297C"/>
    <w:p w14:paraId="1FF241A7" w14:textId="77777777" w:rsidR="00AC297C" w:rsidRDefault="00AC297C"/>
    <w:p w14:paraId="2BCD6515" w14:textId="77777777" w:rsidR="00AC297C" w:rsidRDefault="00AC297C"/>
    <w:p w14:paraId="01ABA010" w14:textId="77777777" w:rsidR="00AC297C" w:rsidRDefault="00AC297C"/>
    <w:p w14:paraId="30283997" w14:textId="77777777" w:rsidR="00AC297C" w:rsidRDefault="00AC297C"/>
    <w:p w14:paraId="12361D0B" w14:textId="77777777" w:rsidR="00AC297C" w:rsidRDefault="00AC297C"/>
    <w:p w14:paraId="4104E88B" w14:textId="77777777" w:rsidR="00AC297C" w:rsidRDefault="00AC297C"/>
    <w:p w14:paraId="7459E327" w14:textId="77777777" w:rsidR="00AC297C" w:rsidRDefault="00AC297C"/>
    <w:p w14:paraId="376C3406" w14:textId="77777777" w:rsidR="00AC297C" w:rsidRDefault="00AC297C"/>
    <w:p w14:paraId="4D149089" w14:textId="77777777" w:rsidR="00AC297C" w:rsidRDefault="00AC297C"/>
    <w:p w14:paraId="28F9C71D" w14:textId="77777777" w:rsidR="00AC297C" w:rsidRDefault="00AC297C"/>
    <w:p w14:paraId="11587A3B" w14:textId="77777777" w:rsidR="00AC297C" w:rsidRDefault="00AC297C"/>
    <w:p w14:paraId="0A55E2FB" w14:textId="77777777" w:rsidR="00AC297C" w:rsidRDefault="00AC297C"/>
    <w:p w14:paraId="1BF17DD8" w14:textId="77777777" w:rsidR="00AC297C" w:rsidRDefault="00AC297C"/>
    <w:p w14:paraId="1A7585F6" w14:textId="77777777" w:rsidR="00AC297C" w:rsidRDefault="00AC297C"/>
    <w:p w14:paraId="29A0F494" w14:textId="77777777" w:rsidR="00AC297C" w:rsidRDefault="00AC297C"/>
    <w:p w14:paraId="1ED38CD0" w14:textId="77777777" w:rsidR="00AC297C" w:rsidRDefault="00DB10CA">
      <w:r>
        <w:br w:type="page"/>
      </w:r>
    </w:p>
    <w:p w14:paraId="34CDC022" w14:textId="77777777" w:rsidR="00AC297C" w:rsidRDefault="00AC297C"/>
    <w:p w14:paraId="5450B782" w14:textId="77777777" w:rsidR="00AC297C" w:rsidRDefault="00DB10CA">
      <w:pPr>
        <w:pStyle w:val="1"/>
        <w:rPr>
          <w:lang w:eastAsia="zh-CN"/>
        </w:rPr>
      </w:pPr>
      <w:commentRangeStart w:id="109"/>
      <w:r>
        <w:rPr>
          <w:rFonts w:hint="eastAsia"/>
          <w:lang w:eastAsia="zh-CN"/>
        </w:rPr>
        <w:t>实验室</w:t>
      </w:r>
      <w:commentRangeEnd w:id="109"/>
      <w:r>
        <w:rPr>
          <w:rStyle w:val="af"/>
          <w:rFonts w:asciiTheme="minorHAnsi" w:eastAsiaTheme="minorEastAsia" w:hAnsiTheme="minorHAnsi"/>
        </w:rPr>
        <w:commentReference w:id="109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高敏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反应蛋白</w:t>
      </w:r>
    </w:p>
    <w:p w14:paraId="19D50096" w14:textId="77777777" w:rsidR="00AC297C" w:rsidRDefault="00AC297C">
      <w:pPr>
        <w:rPr>
          <w:lang w:eastAsia="zh-CN"/>
        </w:rPr>
      </w:pPr>
    </w:p>
    <w:p w14:paraId="1B843CF5" w14:textId="77777777" w:rsidR="00AC297C" w:rsidRDefault="00AC297C">
      <w:pPr>
        <w:rPr>
          <w:lang w:eastAsia="zh-CN"/>
        </w:r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519776B9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3AE7" w14:textId="77777777" w:rsidR="00AC297C" w:rsidRDefault="00DB10CA">
            <w:pPr>
              <w:pStyle w:val="TableParagraph"/>
              <w:tabs>
                <w:tab w:val="left" w:pos="5170"/>
              </w:tabs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是否进行高敏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C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反应蛋白的检查？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2EF0E8E3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89F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DFF7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0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B4D48E4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2481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3C531D" w14:textId="77777777" w:rsidR="00AC297C" w:rsidRDefault="00AC297C"/>
        </w:tc>
      </w:tr>
      <w:tr w:rsidR="00AC297C" w14:paraId="710E0DDD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25F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A8994E" w14:textId="77777777" w:rsidR="00AC297C" w:rsidRDefault="00AC297C"/>
        </w:tc>
      </w:tr>
      <w:tr w:rsidR="00AC297C" w14:paraId="32EFCE7B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D0E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B38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8082" w14:textId="77777777" w:rsidR="00AC297C" w:rsidRDefault="00DB10CA">
            <w:pPr>
              <w:pStyle w:val="TableParagraph"/>
              <w:spacing w:line="21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F117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09C560AD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1755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高敏</w:t>
            </w:r>
            <w:r>
              <w:rPr>
                <w:rFonts w:ascii="等线" w:eastAsia="等线" w:hAnsi="等线" w:cs="等线"/>
                <w:sz w:val="21"/>
                <w:szCs w:val="21"/>
              </w:rPr>
              <w:t>C</w:t>
            </w:r>
            <w:r>
              <w:rPr>
                <w:rFonts w:ascii="等线" w:eastAsia="等线" w:hAnsi="等线" w:cs="等线"/>
                <w:sz w:val="21"/>
                <w:szCs w:val="21"/>
              </w:rPr>
              <w:t>反应蛋白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8C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BC9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70C0" w14:textId="77777777" w:rsidR="00AC297C" w:rsidRDefault="00AC297C"/>
        </w:tc>
      </w:tr>
    </w:tbl>
    <w:p w14:paraId="0BAF8486" w14:textId="77777777" w:rsidR="00AC297C" w:rsidRDefault="00AC297C">
      <w:pPr>
        <w:rPr>
          <w:lang w:eastAsia="zh-CN"/>
        </w:rPr>
        <w:sectPr w:rsidR="00AC297C">
          <w:headerReference w:type="default" r:id="rId37"/>
          <w:pgSz w:w="11910" w:h="17340"/>
          <w:pgMar w:top="2200" w:right="1680" w:bottom="1140" w:left="1460" w:header="1958" w:footer="950" w:gutter="0"/>
          <w:cols w:space="720"/>
        </w:sectPr>
      </w:pPr>
    </w:p>
    <w:p w14:paraId="677BBF2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161170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  <w:commentRangeStart w:id="111"/>
      <w:r>
        <w:rPr>
          <w:lang w:eastAsia="zh-CN"/>
        </w:rPr>
        <w:t>实验室</w:t>
      </w:r>
      <w:commentRangeEnd w:id="111"/>
      <w:r>
        <w:rPr>
          <w:rStyle w:val="af"/>
          <w:rFonts w:asciiTheme="minorHAnsi" w:eastAsiaTheme="minorEastAsia" w:hAnsiTheme="minorHAnsi"/>
        </w:rPr>
        <w:commentReference w:id="111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凝血功能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41"/>
        <w:gridCol w:w="1080"/>
        <w:gridCol w:w="1772"/>
        <w:gridCol w:w="2269"/>
      </w:tblGrid>
      <w:tr w:rsidR="00AC297C" w14:paraId="6440FA5E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B0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是否进行凝血试验检查？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AA1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D5611B1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E3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638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2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917D1D9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BE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299A77" w14:textId="77777777" w:rsidR="00AC297C" w:rsidRDefault="00AC297C"/>
        </w:tc>
      </w:tr>
      <w:tr w:rsidR="00AC297C" w14:paraId="72EC38BB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4D2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04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ECF5491" w14:textId="77777777" w:rsidR="00AC297C" w:rsidRDefault="00AC297C"/>
        </w:tc>
      </w:tr>
      <w:tr w:rsidR="00AC297C" w14:paraId="22D543EC" w14:textId="77777777">
        <w:trPr>
          <w:trHeight w:hRule="exact" w:val="578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5A1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FD7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772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D734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C92C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如异常，请判断临床</w:t>
            </w:r>
          </w:p>
          <w:p w14:paraId="65A26A4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意义</w:t>
            </w:r>
          </w:p>
        </w:tc>
      </w:tr>
      <w:tr w:rsidR="00AC297C" w14:paraId="2E51B90F" w14:textId="77777777">
        <w:trPr>
          <w:trHeight w:hRule="exact" w:val="295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8BC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国际标准化比值（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INR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13DB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B757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44F8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3386ACDD" w14:textId="77777777">
        <w:trPr>
          <w:trHeight w:hRule="exact" w:val="293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3B8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凝血酶原时间（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PT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9EE2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E50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405B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8A9E6F5" w14:textId="77777777">
        <w:trPr>
          <w:trHeight w:hRule="exact" w:val="29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70E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活化部分凝血活酶时间（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aPTT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26DD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90B3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781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0B1EA361" w14:textId="77777777">
        <w:trPr>
          <w:trHeight w:hRule="exact" w:val="295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20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纤维蛋白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F508" w14:textId="77777777" w:rsidR="00AC297C" w:rsidRDefault="00AC297C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207B" w14:textId="77777777" w:rsidR="00AC297C" w:rsidRDefault="00AC297C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C9CD" w14:textId="77777777" w:rsidR="00AC297C" w:rsidRDefault="00AC297C"/>
        </w:tc>
      </w:tr>
    </w:tbl>
    <w:p w14:paraId="4FA6F1B0" w14:textId="77777777" w:rsidR="00AC297C" w:rsidRDefault="00AC297C">
      <w:pPr>
        <w:sectPr w:rsidR="00AC297C">
          <w:headerReference w:type="default" r:id="rId38"/>
          <w:pgSz w:w="11910" w:h="17340"/>
          <w:pgMar w:top="2200" w:right="1680" w:bottom="1140" w:left="1620" w:header="1958" w:footer="950" w:gutter="0"/>
          <w:cols w:space="720"/>
        </w:sectPr>
      </w:pPr>
    </w:p>
    <w:p w14:paraId="5292C1AE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9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2341"/>
        <w:gridCol w:w="4040"/>
      </w:tblGrid>
      <w:tr w:rsidR="00AC297C" w14:paraId="681647B2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1AC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试验？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98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58A172E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731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599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3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106222B0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F5F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93B3B5" w14:textId="77777777" w:rsidR="00AC297C" w:rsidRDefault="00AC297C"/>
        </w:tc>
      </w:tr>
      <w:tr w:rsidR="00AC297C" w14:paraId="0F055E9D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7E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114" w:author="shenjie_clin" w:date="2023-08-21T16:12:00Z">
              <w:r>
                <w:rPr>
                  <w:rFonts w:ascii="等线" w:eastAsia="等线" w:hAnsi="等线" w:cs="等线"/>
                  <w:sz w:val="21"/>
                  <w:szCs w:val="21"/>
                </w:rPr>
                <w:delText>实验室</w:delText>
              </w:r>
              <w:r>
                <w:rPr>
                  <w:rFonts w:ascii="等线" w:eastAsia="等线" w:hAnsi="等线" w:cs="等线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40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5CB3035" w14:textId="77777777" w:rsidR="00AC297C" w:rsidRDefault="00AC297C"/>
        </w:tc>
      </w:tr>
      <w:tr w:rsidR="00AC297C" w14:paraId="767B4A65" w14:textId="77777777">
        <w:trPr>
          <w:trHeight w:hRule="exact"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5C2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hAnsi="等线"/>
                <w:sz w:val="21"/>
                <w:highlight w:val="yellow"/>
              </w:rPr>
            </w:pPr>
            <w:r>
              <w:rPr>
                <w:rFonts w:ascii="等线" w:hAnsi="等线"/>
                <w:sz w:val="21"/>
                <w:highlight w:val="yellow"/>
              </w:rPr>
              <w:t>检查项目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9AC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hAnsi="等线"/>
                <w:sz w:val="21"/>
                <w:highlight w:val="yellow"/>
              </w:rPr>
            </w:pPr>
            <w:r>
              <w:rPr>
                <w:rFonts w:ascii="等线" w:hAnsi="等线"/>
                <w:sz w:val="21"/>
                <w:highlight w:val="yellow"/>
              </w:rPr>
              <w:t>结果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0D13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</w:tc>
      </w:tr>
      <w:tr w:rsidR="00AC297C" w14:paraId="4A17297C" w14:textId="77777777">
        <w:trPr>
          <w:trHeight w:hRule="exact" w:val="132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033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试验结果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59C8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○阴性</w:t>
            </w:r>
          </w:p>
          <w:p w14:paraId="0CB83C07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○阳性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A160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○正常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1B2A8A1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○异常无临床意义</w:t>
            </w:r>
          </w:p>
          <w:p w14:paraId="7DFC10A3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○异常有临床意义</w:t>
            </w:r>
          </w:p>
        </w:tc>
      </w:tr>
    </w:tbl>
    <w:p w14:paraId="759F6604" w14:textId="77777777" w:rsidR="00AC297C" w:rsidRDefault="00DB10CA">
      <w:pPr>
        <w:pStyle w:val="1"/>
        <w:rPr>
          <w:lang w:eastAsia="zh-CN"/>
        </w:rPr>
      </w:pPr>
      <w:commentRangeStart w:id="115"/>
      <w:r>
        <w:rPr>
          <w:rFonts w:cs="等线"/>
          <w:sz w:val="21"/>
          <w:szCs w:val="21"/>
          <w:lang w:eastAsia="zh-CN"/>
        </w:rPr>
        <w:t>实验室</w:t>
      </w:r>
      <w:commentRangeEnd w:id="115"/>
      <w:r>
        <w:rPr>
          <w:rStyle w:val="af"/>
          <w:rFonts w:asciiTheme="minorHAnsi" w:eastAsiaTheme="minorEastAsia" w:hAnsiTheme="minorHAnsi"/>
        </w:rPr>
        <w:commentReference w:id="115"/>
      </w:r>
      <w:r>
        <w:rPr>
          <w:rFonts w:cs="等线"/>
          <w:sz w:val="21"/>
          <w:szCs w:val="21"/>
          <w:lang w:eastAsia="zh-CN"/>
        </w:rPr>
        <w:t>检查</w:t>
      </w:r>
      <w:r>
        <w:rPr>
          <w:rFonts w:cs="等线"/>
          <w:sz w:val="21"/>
          <w:szCs w:val="21"/>
          <w:lang w:eastAsia="zh-CN"/>
        </w:rPr>
        <w:t>-</w:t>
      </w:r>
      <w:r>
        <w:rPr>
          <w:rFonts w:hint="eastAsia"/>
          <w:lang w:eastAsia="zh-CN"/>
        </w:rPr>
        <w:t>Co</w:t>
      </w:r>
      <w:r>
        <w:rPr>
          <w:lang w:eastAsia="zh-CN"/>
        </w:rPr>
        <w:t>omb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s</w:t>
      </w:r>
      <w:r>
        <w:rPr>
          <w:rFonts w:hint="eastAsia"/>
          <w:lang w:eastAsia="zh-CN"/>
        </w:rPr>
        <w:t>试验</w:t>
      </w:r>
    </w:p>
    <w:p w14:paraId="14C91AA6" w14:textId="77777777" w:rsidR="00AC297C" w:rsidRDefault="00AC297C">
      <w:pPr>
        <w:rPr>
          <w:lang w:eastAsia="zh-CN"/>
        </w:rPr>
      </w:pPr>
    </w:p>
    <w:p w14:paraId="0B9988C1" w14:textId="77777777" w:rsidR="00AC297C" w:rsidRDefault="00AC297C">
      <w:pPr>
        <w:rPr>
          <w:lang w:eastAsia="zh-CN"/>
        </w:rPr>
        <w:sectPr w:rsidR="00AC297C">
          <w:headerReference w:type="default" r:id="rId39"/>
          <w:pgSz w:w="11910" w:h="17340"/>
          <w:pgMar w:top="2720" w:right="1680" w:bottom="1140" w:left="1620" w:header="2241" w:footer="950" w:gutter="0"/>
          <w:cols w:space="720"/>
        </w:sectPr>
      </w:pPr>
    </w:p>
    <w:tbl>
      <w:tblPr>
        <w:tblStyle w:val="TableNormal1"/>
        <w:tblpPr w:leftFromText="180" w:rightFromText="180" w:tblpY="52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89"/>
      </w:tblGrid>
      <w:tr w:rsidR="00AC297C" w14:paraId="4CA5274F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0BC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lastRenderedPageBreak/>
              <w:t>是否进行血清肌钙蛋白检查？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F64A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29682A2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E4E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5EA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6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8B48745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5E84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1CA360" w14:textId="77777777" w:rsidR="00AC297C" w:rsidRDefault="00AC297C"/>
        </w:tc>
      </w:tr>
      <w:tr w:rsidR="00AC297C" w14:paraId="2CBD3B3F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4365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B447806" w14:textId="77777777" w:rsidR="00AC297C" w:rsidRDefault="00AC297C"/>
        </w:tc>
      </w:tr>
      <w:tr w:rsidR="00AC297C" w14:paraId="7C99C59F" w14:textId="77777777">
        <w:trPr>
          <w:trHeight w:hRule="exact" w:val="57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BB26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83C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8DE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FFF4" w14:textId="77777777" w:rsidR="00AC297C" w:rsidRDefault="00DB10CA">
            <w:pPr>
              <w:pStyle w:val="TableParagraph"/>
              <w:spacing w:line="24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42922B73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FA9D73F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65B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肌钙蛋白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I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E82F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309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B858" w14:textId="77777777" w:rsidR="00AC297C" w:rsidRDefault="00AC297C"/>
        </w:tc>
      </w:tr>
      <w:tr w:rsidR="00AC297C" w14:paraId="68D80BC7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461C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肌钙蛋白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T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58D1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300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52BE" w14:textId="77777777" w:rsidR="00AC297C" w:rsidRDefault="00AC297C"/>
        </w:tc>
      </w:tr>
    </w:tbl>
    <w:p w14:paraId="4348B972" w14:textId="77777777" w:rsidR="00AC297C" w:rsidRDefault="00DB10CA">
      <w:pPr>
        <w:pStyle w:val="1"/>
        <w:rPr>
          <w:lang w:eastAsia="zh-CN"/>
        </w:rPr>
      </w:pPr>
      <w:commentRangeStart w:id="117"/>
      <w:r>
        <w:rPr>
          <w:rFonts w:hint="eastAsia"/>
          <w:lang w:eastAsia="zh-CN"/>
        </w:rPr>
        <w:t>实验室</w:t>
      </w:r>
      <w:commentRangeEnd w:id="117"/>
      <w:r>
        <w:rPr>
          <w:rStyle w:val="af"/>
          <w:rFonts w:asciiTheme="minorHAnsi" w:eastAsiaTheme="minorEastAsia" w:hAnsiTheme="minorHAnsi"/>
        </w:rPr>
        <w:commentReference w:id="117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血清肌钙蛋白</w:t>
      </w:r>
    </w:p>
    <w:p w14:paraId="3289BDCC" w14:textId="77777777" w:rsidR="00AC297C" w:rsidRDefault="00AC297C">
      <w:pPr>
        <w:rPr>
          <w:lang w:eastAsia="zh-CN"/>
        </w:rPr>
        <w:sectPr w:rsidR="00AC297C">
          <w:headerReference w:type="default" r:id="rId40"/>
          <w:footerReference w:type="default" r:id="rId41"/>
          <w:pgSz w:w="11910" w:h="17340"/>
          <w:pgMar w:top="2200" w:right="1680" w:bottom="1160" w:left="1620" w:header="1958" w:footer="970" w:gutter="0"/>
          <w:cols w:space="720"/>
        </w:sectPr>
      </w:pPr>
    </w:p>
    <w:p w14:paraId="69431A7E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  <w:lang w:eastAsia="zh-CN"/>
        </w:rPr>
      </w:pPr>
    </w:p>
    <w:tbl>
      <w:tblPr>
        <w:tblStyle w:val="TableNormal1"/>
        <w:tblpPr w:leftFromText="180" w:rightFromText="180" w:tblpY="63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932AB5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366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是否进行妊娠试验检查？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0293" w14:textId="77777777" w:rsidR="00AC297C" w:rsidRDefault="00DB10CA">
            <w:pPr>
              <w:pStyle w:val="TableParagraph"/>
              <w:tabs>
                <w:tab w:val="left" w:pos="734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0EA40F6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250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8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BD05C66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DEB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若为女性且未查，请说明原因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4628" w14:textId="77777777" w:rsidR="00AC297C" w:rsidRDefault="00DB10CA">
            <w:pPr>
              <w:pStyle w:val="TableParagraph"/>
              <w:tabs>
                <w:tab w:val="left" w:pos="1574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非育龄女性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其他</w:t>
            </w:r>
          </w:p>
        </w:tc>
      </w:tr>
      <w:tr w:rsidR="00AC297C" w14:paraId="547338D4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963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1116C44" w14:textId="77777777" w:rsidR="00AC297C" w:rsidRDefault="00AC297C"/>
        </w:tc>
      </w:tr>
      <w:tr w:rsidR="00AC297C" w14:paraId="588DDF3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0B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CADD05" w14:textId="77777777" w:rsidR="00AC297C" w:rsidRDefault="00AC297C"/>
        </w:tc>
      </w:tr>
      <w:tr w:rsidR="00AC297C" w14:paraId="02C77F8F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DEA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样本类型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83D0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血清</w:t>
            </w:r>
            <w:r>
              <w:rPr>
                <w:rFonts w:ascii="等线" w:eastAsia="等线" w:hAnsi="等线" w:cs="等线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尿液</w:t>
            </w:r>
          </w:p>
        </w:tc>
      </w:tr>
      <w:tr w:rsidR="00AC297C" w14:paraId="1D643A8D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EE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24D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阴性</w:t>
            </w:r>
            <w:r>
              <w:rPr>
                <w:rFonts w:ascii="等线" w:eastAsia="等线" w:hAnsi="等线" w:cs="等线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阳性</w:t>
            </w:r>
          </w:p>
        </w:tc>
      </w:tr>
    </w:tbl>
    <w:p w14:paraId="29270306" w14:textId="77777777" w:rsidR="00AC297C" w:rsidRDefault="00DB10CA">
      <w:pPr>
        <w:pStyle w:val="1"/>
        <w:rPr>
          <w:lang w:eastAsia="zh-CN"/>
        </w:rPr>
      </w:pPr>
      <w:commentRangeStart w:id="119"/>
      <w:r>
        <w:rPr>
          <w:rFonts w:hint="eastAsia"/>
          <w:lang w:eastAsia="zh-CN"/>
        </w:rPr>
        <w:t>实验室</w:t>
      </w:r>
      <w:commentRangeEnd w:id="119"/>
      <w:r>
        <w:rPr>
          <w:rStyle w:val="af"/>
          <w:rFonts w:asciiTheme="minorHAnsi" w:eastAsiaTheme="minorEastAsia" w:hAnsiTheme="minorHAnsi"/>
        </w:rPr>
        <w:commentReference w:id="119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妊娠检查</w:t>
      </w:r>
    </w:p>
    <w:p w14:paraId="50373116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706301BD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63B47407" w14:textId="77777777" w:rsidR="00AC297C" w:rsidRDefault="00AC297C">
      <w:pPr>
        <w:rPr>
          <w:rFonts w:ascii="等线" w:eastAsia="等线" w:hAnsi="等线" w:cs="等线"/>
          <w:sz w:val="21"/>
          <w:szCs w:val="21"/>
        </w:rPr>
        <w:sectPr w:rsidR="00AC297C">
          <w:headerReference w:type="default" r:id="rId42"/>
          <w:footerReference w:type="default" r:id="rId43"/>
          <w:pgSz w:w="11910" w:h="17340"/>
          <w:pgMar w:top="2160" w:right="1680" w:bottom="1160" w:left="1620" w:header="1958" w:footer="970" w:gutter="0"/>
          <w:pgNumType w:start="31"/>
          <w:cols w:space="720"/>
        </w:sectPr>
      </w:pPr>
    </w:p>
    <w:p w14:paraId="1CD41DCA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120"/>
      <w:r>
        <w:rPr>
          <w:rFonts w:hint="eastAsia"/>
          <w:lang w:eastAsia="zh-CN"/>
        </w:rPr>
        <w:lastRenderedPageBreak/>
        <w:t>实验室</w:t>
      </w:r>
      <w:commentRangeEnd w:id="120"/>
      <w:r>
        <w:rPr>
          <w:rStyle w:val="af"/>
          <w:rFonts w:asciiTheme="minorHAnsi" w:eastAsiaTheme="minorEastAsia" w:hAnsiTheme="minorHAnsi"/>
        </w:rPr>
        <w:commentReference w:id="120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自身抗体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5B981B46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2F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是否进行自身抗体检查？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240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A653887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3A7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13D2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1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69F5F5D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79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E775CE" w14:textId="77777777" w:rsidR="00AC297C" w:rsidRDefault="00AC297C"/>
        </w:tc>
      </w:tr>
      <w:tr w:rsidR="00AC297C" w14:paraId="696DEDC0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529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E05D73" w14:textId="77777777" w:rsidR="00AC297C" w:rsidRDefault="00AC297C"/>
        </w:tc>
      </w:tr>
      <w:tr w:rsidR="00AC297C" w14:paraId="188EE082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CB0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22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抗核抗体核型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1</w:t>
            </w:r>
            <w:commentRangeEnd w:id="122"/>
            <w:r>
              <w:rPr>
                <w:rStyle w:val="af"/>
              </w:rPr>
              <w:commentReference w:id="122"/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7F5B78A" w14:textId="77777777" w:rsidR="00AC297C" w:rsidRDefault="00AC297C"/>
        </w:tc>
      </w:tr>
      <w:tr w:rsidR="00AC297C" w14:paraId="3D65B531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979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抗核抗体滴度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071AD" w14:textId="77777777" w:rsidR="00AC297C" w:rsidRDefault="00AC297C"/>
        </w:tc>
      </w:tr>
      <w:tr w:rsidR="00AC297C" w14:paraId="12485B84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ED4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抗核抗体核型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6E5890" w14:textId="77777777" w:rsidR="00AC297C" w:rsidRDefault="00AC297C"/>
        </w:tc>
      </w:tr>
      <w:tr w:rsidR="00AC297C" w14:paraId="31A73227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A13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抗核抗体滴度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944851" w14:textId="77777777" w:rsidR="00AC297C" w:rsidRDefault="00AC297C"/>
        </w:tc>
      </w:tr>
      <w:tr w:rsidR="00AC297C" w14:paraId="4EFA3387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D3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08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62D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AB4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3494E3F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64A366E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FBE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53BA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90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162A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7375F43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E67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dsDNA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282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B14B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6296" w14:textId="77777777" w:rsidR="00AC297C" w:rsidRDefault="00AC297C"/>
        </w:tc>
      </w:tr>
      <w:tr w:rsidR="00AC297C" w14:paraId="4A30FB82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1A5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sm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1C0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EB2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F522" w14:textId="77777777" w:rsidR="00AC297C" w:rsidRDefault="00AC297C"/>
        </w:tc>
      </w:tr>
      <w:tr w:rsidR="00AC297C" w14:paraId="1FECF7DB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821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抗核小体抗体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953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0A11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F2BC" w14:textId="77777777" w:rsidR="00AC297C" w:rsidRDefault="00AC297C"/>
        </w:tc>
      </w:tr>
      <w:tr w:rsidR="00AC297C" w14:paraId="27FEE4E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531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nRNP-sm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8A1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892A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1748" w14:textId="77777777" w:rsidR="00AC297C" w:rsidRDefault="00AC297C"/>
        </w:tc>
      </w:tr>
      <w:tr w:rsidR="00AC297C" w14:paraId="3B46C187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FB5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Ro52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142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681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158" w14:textId="77777777" w:rsidR="00AC297C" w:rsidRDefault="00AC297C"/>
        </w:tc>
      </w:tr>
      <w:tr w:rsidR="00AC297C" w14:paraId="01F09D4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99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SSA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8F74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2C0E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09E6" w14:textId="77777777" w:rsidR="00AC297C" w:rsidRDefault="00AC297C"/>
        </w:tc>
      </w:tr>
      <w:tr w:rsidR="00AC297C" w14:paraId="6A96832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E67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SSB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411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FD3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3C63" w14:textId="77777777" w:rsidR="00AC297C" w:rsidRDefault="00AC297C"/>
        </w:tc>
      </w:tr>
      <w:tr w:rsidR="00AC297C" w14:paraId="38C1779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12D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J0-1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0E7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4A7E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B609" w14:textId="77777777" w:rsidR="00AC297C" w:rsidRDefault="00AC297C"/>
        </w:tc>
      </w:tr>
      <w:tr w:rsidR="00AC297C" w14:paraId="00DFC936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EE7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scl-70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6388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2343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866C" w14:textId="77777777" w:rsidR="00AC297C" w:rsidRDefault="00AC297C"/>
        </w:tc>
      </w:tr>
      <w:tr w:rsidR="00AC297C" w14:paraId="48B6B33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C6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抗核糖体</w:t>
            </w:r>
            <w:r>
              <w:rPr>
                <w:rFonts w:ascii="等线" w:eastAsia="等线" w:hAnsi="等线" w:cs="等线"/>
                <w:sz w:val="21"/>
                <w:szCs w:val="21"/>
              </w:rPr>
              <w:t>P-</w:t>
            </w:r>
            <w:r>
              <w:rPr>
                <w:rFonts w:ascii="等线" w:eastAsia="等线" w:hAnsi="等线" w:cs="等线"/>
                <w:sz w:val="21"/>
                <w:szCs w:val="21"/>
              </w:rPr>
              <w:t>蛋白抗体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6B5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838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3D9E" w14:textId="77777777" w:rsidR="00AC297C" w:rsidRDefault="00AC297C"/>
        </w:tc>
      </w:tr>
      <w:tr w:rsidR="00AC297C" w14:paraId="6E5A5DBB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0A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抗组蛋白抗体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816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DCE8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6242" w14:textId="77777777" w:rsidR="00AC297C" w:rsidRDefault="00AC297C"/>
        </w:tc>
      </w:tr>
      <w:tr w:rsidR="00AC297C" w14:paraId="7B65B34D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D46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抗着丝点蛋白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B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7A68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DA9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F75F" w14:textId="77777777" w:rsidR="00AC297C" w:rsidRDefault="00AC297C"/>
        </w:tc>
      </w:tr>
      <w:tr w:rsidR="00AC297C" w14:paraId="20A6600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F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PM-Scl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8076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E0EB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7E19" w14:textId="77777777" w:rsidR="00AC297C" w:rsidRDefault="00AC297C"/>
        </w:tc>
      </w:tr>
      <w:tr w:rsidR="00AC297C" w14:paraId="737D113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737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抗增值细胞核抗原抗体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848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2940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5FE8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20819AF2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0F5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抗线粒体</w:t>
            </w:r>
            <w:r>
              <w:rPr>
                <w:rFonts w:ascii="等线" w:eastAsia="等线" w:hAnsi="等线" w:cs="等线"/>
                <w:sz w:val="21"/>
                <w:szCs w:val="21"/>
              </w:rPr>
              <w:t>-M2</w:t>
            </w:r>
            <w:r>
              <w:rPr>
                <w:rFonts w:ascii="等线" w:eastAsia="等线" w:hAnsi="等线" w:cs="等线"/>
                <w:sz w:val="21"/>
                <w:szCs w:val="21"/>
              </w:rPr>
              <w:t>型抗体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C08B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DF5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4B90" w14:textId="77777777" w:rsidR="00AC297C" w:rsidRDefault="00AC297C"/>
        </w:tc>
      </w:tr>
      <w:tr w:rsidR="00AC297C" w14:paraId="0F0263D9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024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C810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F41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EDDF" w14:textId="77777777" w:rsidR="00AC297C" w:rsidRDefault="00AC297C"/>
        </w:tc>
      </w:tr>
      <w:tr w:rsidR="00AC297C" w14:paraId="4A3AAFB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3B9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262A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DAF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4167" w14:textId="77777777" w:rsidR="00AC297C" w:rsidRDefault="00AC297C"/>
        </w:tc>
      </w:tr>
      <w:tr w:rsidR="00AC297C" w14:paraId="2B8D8278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A1C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074C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AF9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6062" w14:textId="77777777" w:rsidR="00AC297C" w:rsidRDefault="00AC297C"/>
        </w:tc>
      </w:tr>
      <w:tr w:rsidR="00AC297C" w14:paraId="608FB0BD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A9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Beta2GP1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CAF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06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2866" w14:textId="77777777" w:rsidR="00AC297C" w:rsidRDefault="00AC297C"/>
        </w:tc>
      </w:tr>
      <w:tr w:rsidR="00AC297C" w14:paraId="1FABB9B7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1AC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Beta2GP1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0F2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E9E4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571" w14:textId="77777777" w:rsidR="00AC297C" w:rsidRDefault="00AC297C"/>
        </w:tc>
      </w:tr>
    </w:tbl>
    <w:p w14:paraId="7FFB7C31" w14:textId="77777777" w:rsidR="00AC297C" w:rsidRDefault="00AC297C">
      <w:pPr>
        <w:sectPr w:rsidR="00AC297C">
          <w:headerReference w:type="default" r:id="rId44"/>
          <w:pgSz w:w="11910" w:h="17340"/>
          <w:pgMar w:top="2160" w:right="1680" w:bottom="1160" w:left="1620" w:header="1958" w:footer="970" w:gutter="0"/>
          <w:cols w:space="720"/>
        </w:sectPr>
      </w:pPr>
    </w:p>
    <w:p w14:paraId="6DD863B3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7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63730091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CCA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是否进行肿瘤标志物检查？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070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A6EB600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72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61E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3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5F021F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FFD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8C56F0" w14:textId="77777777" w:rsidR="00AC297C" w:rsidRDefault="00AC297C"/>
        </w:tc>
      </w:tr>
      <w:tr w:rsidR="00AC297C" w14:paraId="18CB420A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90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382AB6" w14:textId="77777777" w:rsidR="00AC297C" w:rsidRDefault="00AC297C"/>
        </w:tc>
      </w:tr>
      <w:tr w:rsidR="00AC297C" w14:paraId="270AC73F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CC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21D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1701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778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7CF03AC0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3C0C9C3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7A2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甲胎蛋白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AFP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01D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62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2D9D" w14:textId="77777777" w:rsidR="00AC297C" w:rsidRDefault="00AC297C"/>
        </w:tc>
      </w:tr>
      <w:tr w:rsidR="00AC297C" w14:paraId="30D8C8EA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FCB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癌胚抗原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CEA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6E71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B1D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D902" w14:textId="77777777" w:rsidR="00AC297C" w:rsidRDefault="00AC297C"/>
        </w:tc>
      </w:tr>
      <w:tr w:rsidR="00AC297C" w14:paraId="0E80A97E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92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125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80A2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A45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51A3" w14:textId="77777777" w:rsidR="00AC297C" w:rsidRDefault="00AC297C"/>
        </w:tc>
      </w:tr>
      <w:tr w:rsidR="00AC297C" w14:paraId="5DEE1428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00F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199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EF4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8348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5119" w14:textId="77777777" w:rsidR="00AC297C" w:rsidRDefault="00AC297C"/>
        </w:tc>
      </w:tr>
      <w:tr w:rsidR="00AC297C" w14:paraId="53FF403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27E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153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E64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A99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40AE" w14:textId="77777777" w:rsidR="00AC297C" w:rsidRDefault="00AC297C"/>
        </w:tc>
      </w:tr>
    </w:tbl>
    <w:p w14:paraId="024FFC4B" w14:textId="77777777" w:rsidR="00AC297C" w:rsidRDefault="00DB10CA">
      <w:pPr>
        <w:pStyle w:val="1"/>
        <w:rPr>
          <w:lang w:eastAsia="zh-CN"/>
        </w:rPr>
      </w:pPr>
      <w:commentRangeStart w:id="124"/>
      <w:r>
        <w:rPr>
          <w:rFonts w:hint="eastAsia"/>
          <w:lang w:eastAsia="zh-CN"/>
        </w:rPr>
        <w:t>实验室</w:t>
      </w:r>
      <w:commentRangeEnd w:id="124"/>
      <w:r>
        <w:rPr>
          <w:rStyle w:val="af"/>
          <w:rFonts w:asciiTheme="minorHAnsi" w:eastAsiaTheme="minorEastAsia" w:hAnsiTheme="minorHAnsi"/>
        </w:rPr>
        <w:commentReference w:id="124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肿瘤标志物</w:t>
      </w:r>
    </w:p>
    <w:p w14:paraId="1BD62421" w14:textId="77777777" w:rsidR="00AC297C" w:rsidRDefault="00AC297C">
      <w:pPr>
        <w:rPr>
          <w:lang w:eastAsia="zh-CN"/>
        </w:rPr>
        <w:sectPr w:rsidR="00AC297C">
          <w:headerReference w:type="default" r:id="rId45"/>
          <w:pgSz w:w="11910" w:h="17340"/>
          <w:pgMar w:top="2160" w:right="1680" w:bottom="1160" w:left="1620" w:header="1958" w:footer="970" w:gutter="0"/>
          <w:cols w:space="720"/>
        </w:sectPr>
      </w:pPr>
    </w:p>
    <w:p w14:paraId="0134C203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60038D28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25"/>
      <w:r>
        <w:rPr>
          <w:rFonts w:hint="eastAsia"/>
          <w:lang w:eastAsia="zh-CN"/>
        </w:rPr>
        <w:t>实验室</w:t>
      </w:r>
      <w:commentRangeEnd w:id="125"/>
      <w:r>
        <w:rPr>
          <w:rStyle w:val="af"/>
          <w:rFonts w:asciiTheme="minorHAnsi" w:eastAsiaTheme="minorEastAsia" w:hAnsiTheme="minorHAnsi"/>
        </w:rPr>
        <w:commentReference w:id="125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lang w:eastAsia="zh-CN"/>
        </w:rPr>
        <w:t>HDV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</w:t>
      </w:r>
      <w:r>
        <w:rPr>
          <w:lang w:eastAsia="zh-CN"/>
        </w:rPr>
        <w:t>CV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</w:t>
      </w:r>
      <w:r>
        <w:rPr>
          <w:lang w:eastAsia="zh-CN"/>
        </w:rPr>
        <w:t>IV</w:t>
      </w:r>
      <w:r>
        <w:rPr>
          <w:rFonts w:hint="eastAsia"/>
          <w:lang w:eastAsia="zh-CN"/>
        </w:rPr>
        <w:t>和梅毒螺旋体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1EE037DC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95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4E2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65BA05B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DA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C2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6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82B435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8F4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3BCCC5" w14:textId="77777777" w:rsidR="00AC297C" w:rsidRDefault="00AC297C"/>
        </w:tc>
      </w:tr>
      <w:tr w:rsidR="00AC297C" w14:paraId="0EA00543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F73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EEEA51" w14:textId="77777777" w:rsidR="00AC297C" w:rsidRDefault="00AC297C"/>
        </w:tc>
      </w:tr>
      <w:tr w:rsidR="00AC297C" w14:paraId="5DAA4264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9B0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448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82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5EBB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4B1E1F79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7EA7360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E39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HDV IgM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51C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DF5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08F5" w14:textId="77777777" w:rsidR="00AC297C" w:rsidRDefault="00AC297C"/>
        </w:tc>
      </w:tr>
      <w:tr w:rsidR="00AC297C" w14:paraId="57D360CD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F19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/>
                <w:sz w:val="21"/>
              </w:rPr>
            </w:pPr>
            <w:r>
              <w:rPr>
                <w:rFonts w:ascii="等线"/>
                <w:sz w:val="21"/>
              </w:rPr>
              <w:t>HDV IgG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B47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7905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751A" w14:textId="77777777" w:rsidR="00AC297C" w:rsidRDefault="00AC297C"/>
        </w:tc>
      </w:tr>
      <w:tr w:rsidR="00AC297C" w14:paraId="4DC0595A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8A2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/>
                <w:sz w:val="21"/>
              </w:rPr>
              <w:t>HCV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4F9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6E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97A5" w14:textId="77777777" w:rsidR="00AC297C" w:rsidRDefault="00AC297C"/>
        </w:tc>
      </w:tr>
      <w:tr w:rsidR="00AC297C" w14:paraId="5B8EA4E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A55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/>
                <w:sz w:val="21"/>
              </w:rPr>
              <w:t>HIV1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E32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B84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C73" w14:textId="77777777" w:rsidR="00AC297C" w:rsidRDefault="00AC297C"/>
        </w:tc>
      </w:tr>
      <w:tr w:rsidR="00AC297C" w14:paraId="5D1B231C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AD9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/>
                <w:sz w:val="21"/>
                <w:lang w:eastAsia="zh-CN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 w:hint="eastAsia"/>
                <w:sz w:val="21"/>
                <w:lang w:eastAsia="zh-CN"/>
              </w:rPr>
              <w:t>H</w:t>
            </w:r>
            <w:r>
              <w:rPr>
                <w:rFonts w:ascii="等线"/>
                <w:sz w:val="21"/>
                <w:lang w:eastAsia="zh-CN"/>
              </w:rPr>
              <w:t>IV2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BC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760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BC5E" w14:textId="77777777" w:rsidR="00AC297C" w:rsidRDefault="00AC297C"/>
        </w:tc>
      </w:tr>
      <w:tr w:rsidR="00AC297C" w14:paraId="1C3DEF2F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D58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梅毒螺旋体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1BD2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C4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A49D" w14:textId="77777777" w:rsidR="00AC297C" w:rsidRDefault="00AC297C"/>
        </w:tc>
      </w:tr>
    </w:tbl>
    <w:p w14:paraId="0F0D90E1" w14:textId="77777777" w:rsidR="00AC297C" w:rsidRDefault="00AC297C">
      <w:pPr>
        <w:rPr>
          <w:rFonts w:ascii="等线" w:eastAsia="等线" w:hAnsi="等线" w:cs="等线"/>
          <w:sz w:val="21"/>
          <w:szCs w:val="21"/>
          <w:lang w:eastAsia="zh-CN"/>
        </w:rPr>
      </w:pPr>
    </w:p>
    <w:p w14:paraId="167BC110" w14:textId="77777777" w:rsidR="00AC297C" w:rsidRDefault="00AC297C"/>
    <w:p w14:paraId="24AA3491" w14:textId="77777777" w:rsidR="00AC297C" w:rsidRDefault="00AC297C"/>
    <w:p w14:paraId="30AF6988" w14:textId="77777777" w:rsidR="00AC297C" w:rsidRDefault="00AC297C"/>
    <w:p w14:paraId="54704B7D" w14:textId="77777777" w:rsidR="00AC297C" w:rsidRDefault="00DB10CA">
      <w:pPr>
        <w:pStyle w:val="1"/>
        <w:rPr>
          <w:lang w:eastAsia="zh-CN"/>
        </w:rPr>
      </w:pPr>
      <w:commentRangeStart w:id="127"/>
      <w:r>
        <w:rPr>
          <w:rFonts w:hint="eastAsia"/>
          <w:lang w:eastAsia="zh-CN"/>
        </w:rPr>
        <w:t>实验室</w:t>
      </w:r>
      <w:commentRangeEnd w:id="127"/>
      <w:r>
        <w:rPr>
          <w:rStyle w:val="af"/>
          <w:rFonts w:asciiTheme="minorHAnsi" w:eastAsiaTheme="minorEastAsia" w:hAnsiTheme="minorHAnsi"/>
        </w:rPr>
        <w:commentReference w:id="127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_</w:t>
      </w:r>
      <w:r>
        <w:rPr>
          <w:lang w:eastAsia="zh-CN"/>
        </w:rPr>
        <w:t>HCV RNA</w:t>
      </w:r>
      <w:r>
        <w:rPr>
          <w:lang w:eastAsia="zh-CN"/>
        </w:rPr>
        <w:tab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2A2331EC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0DA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HCV</w:t>
            </w:r>
            <w:r>
              <w:rPr>
                <w:rFonts w:ascii="等线" w:eastAsia="等线" w:hAnsi="等线" w:cs="等线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RNA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8CA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FF23BA8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EE6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735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8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7EBBC8C9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6E7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852A7D" w14:textId="77777777" w:rsidR="00AC297C" w:rsidRDefault="00AC297C"/>
        </w:tc>
      </w:tr>
      <w:tr w:rsidR="00AC297C" w14:paraId="7D3CD895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BCE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E4F94D" w14:textId="77777777" w:rsidR="00AC297C" w:rsidRDefault="00AC297C"/>
        </w:tc>
      </w:tr>
      <w:tr w:rsidR="00AC297C" w14:paraId="505FCB77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D5A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1A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E6E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E44B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5562F50D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7DB3B1E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629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HCV</w:t>
            </w:r>
            <w:r>
              <w:rPr>
                <w:rFonts w:ascii="等线"/>
                <w:spacing w:val="-1"/>
                <w:sz w:val="21"/>
              </w:rPr>
              <w:t xml:space="preserve"> </w:t>
            </w:r>
            <w:r>
              <w:rPr>
                <w:rFonts w:ascii="等线"/>
                <w:sz w:val="21"/>
              </w:rPr>
              <w:t>RNA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DFF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F9B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82EF" w14:textId="77777777" w:rsidR="00AC297C" w:rsidRDefault="00AC297C"/>
        </w:tc>
      </w:tr>
    </w:tbl>
    <w:p w14:paraId="71BE16FB" w14:textId="77777777" w:rsidR="00AC297C" w:rsidRDefault="00AC297C">
      <w:pPr>
        <w:tabs>
          <w:tab w:val="left" w:pos="1860"/>
        </w:tabs>
        <w:rPr>
          <w:rFonts w:ascii="等线" w:eastAsia="等线" w:hAnsi="等线" w:cs="等线"/>
          <w:sz w:val="21"/>
          <w:szCs w:val="21"/>
          <w:lang w:eastAsia="zh-CN"/>
        </w:rPr>
      </w:pPr>
    </w:p>
    <w:p w14:paraId="0AD532B0" w14:textId="77777777" w:rsidR="00AC297C" w:rsidRDefault="00DB10CA">
      <w:pPr>
        <w:tabs>
          <w:tab w:val="left" w:pos="1860"/>
        </w:tabs>
        <w:sectPr w:rsidR="00AC297C">
          <w:headerReference w:type="default" r:id="rId46"/>
          <w:pgSz w:w="11910" w:h="17340"/>
          <w:pgMar w:top="2160" w:right="1680" w:bottom="1160" w:left="1620" w:header="1958" w:footer="970" w:gutter="0"/>
          <w:cols w:space="720"/>
        </w:sectPr>
      </w:pPr>
      <w:r>
        <w:tab/>
      </w:r>
    </w:p>
    <w:p w14:paraId="30065158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D6B7AC7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29"/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-</w:t>
      </w:r>
      <w:r>
        <w:rPr>
          <w:lang w:eastAsia="zh-CN"/>
        </w:rPr>
        <w:t>HBV</w:t>
      </w:r>
      <w:r>
        <w:rPr>
          <w:rFonts w:hint="eastAsia"/>
          <w:lang w:eastAsia="zh-CN"/>
        </w:rPr>
        <w:t>血</w:t>
      </w:r>
      <w:commentRangeEnd w:id="129"/>
      <w:r>
        <w:rPr>
          <w:rStyle w:val="af"/>
          <w:rFonts w:asciiTheme="minorHAnsi" w:eastAsiaTheme="minorEastAsia" w:hAnsiTheme="minorHAnsi"/>
        </w:rPr>
        <w:commentReference w:id="129"/>
      </w:r>
      <w:r>
        <w:rPr>
          <w:rFonts w:hint="eastAsia"/>
          <w:lang w:eastAsia="zh-CN"/>
        </w:rPr>
        <w:t>清学检测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38D09724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94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HBV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血清学检查？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C04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E8FDD38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20E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7203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0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5F0A9A4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78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DE019D" w14:textId="77777777" w:rsidR="00AC297C" w:rsidRDefault="00AC297C"/>
        </w:tc>
      </w:tr>
      <w:tr w:rsidR="00AC297C" w14:paraId="6D5B5A3A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EEF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E45345" w14:textId="77777777" w:rsidR="00AC297C" w:rsidRDefault="00AC297C"/>
        </w:tc>
      </w:tr>
      <w:tr w:rsidR="00AC297C" w14:paraId="0AD73A10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4CF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AC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94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E970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1ED92117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3FFD0F1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2E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HBeAg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137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70B1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DA" w14:textId="77777777" w:rsidR="00AC297C" w:rsidRDefault="00AC297C"/>
        </w:tc>
      </w:tr>
      <w:tr w:rsidR="00AC297C" w14:paraId="39A6381A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7F2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HBsAg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016A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EC9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2A37" w14:textId="77777777" w:rsidR="00AC297C" w:rsidRDefault="00AC297C"/>
        </w:tc>
      </w:tr>
      <w:tr w:rsidR="00AC297C" w14:paraId="014DB887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9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HBsAb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F9F6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1176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8D18" w14:textId="77777777" w:rsidR="00AC297C" w:rsidRDefault="00AC297C"/>
        </w:tc>
      </w:tr>
      <w:tr w:rsidR="00AC297C" w14:paraId="08E738EB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B3B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HBeAb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2E74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D53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9D75" w14:textId="77777777" w:rsidR="00AC297C" w:rsidRDefault="00AC297C"/>
        </w:tc>
      </w:tr>
      <w:tr w:rsidR="00AC297C" w14:paraId="0769117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57A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HBcAb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6C8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3BD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2A35" w14:textId="77777777" w:rsidR="00AC297C" w:rsidRDefault="00AC297C"/>
        </w:tc>
      </w:tr>
    </w:tbl>
    <w:p w14:paraId="64CEDBF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D96A3F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25CDD2B9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6419C2F8" w14:textId="77777777" w:rsidR="00AC297C" w:rsidRDefault="00DB10CA">
      <w:pPr>
        <w:pStyle w:val="1"/>
        <w:rPr>
          <w:lang w:eastAsia="zh-CN"/>
        </w:rPr>
      </w:pPr>
      <w:commentRangeStart w:id="131"/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_</w:t>
      </w:r>
      <w:r>
        <w:rPr>
          <w:lang w:eastAsia="zh-CN"/>
        </w:rPr>
        <w:t>HBV D</w:t>
      </w:r>
      <w:commentRangeEnd w:id="131"/>
      <w:r>
        <w:rPr>
          <w:rStyle w:val="af"/>
          <w:rFonts w:asciiTheme="minorHAnsi" w:eastAsiaTheme="minorEastAsia" w:hAnsiTheme="minorHAnsi"/>
        </w:rPr>
        <w:commentReference w:id="131"/>
      </w:r>
      <w:r>
        <w:rPr>
          <w:lang w:eastAsia="zh-CN"/>
        </w:rPr>
        <w:t>NA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063CD517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055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</w:rPr>
              <w:t>HBV</w:t>
            </w:r>
            <w:r>
              <w:rPr>
                <w:rFonts w:ascii="等线" w:eastAsia="等线" w:hAnsi="等线" w:cs="等线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DNA</w:t>
            </w:r>
            <w:r>
              <w:rPr>
                <w:rFonts w:ascii="等线" w:eastAsia="等线" w:hAnsi="等线" w:cs="等线"/>
                <w:sz w:val="21"/>
                <w:szCs w:val="21"/>
              </w:rPr>
              <w:t>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E64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3F6F226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75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28A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2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1673A7F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875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FB86E2B" w14:textId="77777777" w:rsidR="00AC297C" w:rsidRDefault="00AC297C"/>
        </w:tc>
      </w:tr>
      <w:tr w:rsidR="00AC297C" w14:paraId="51DE9B96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C99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0B098B1" w14:textId="77777777" w:rsidR="00AC297C" w:rsidRDefault="00AC297C"/>
        </w:tc>
      </w:tr>
      <w:tr w:rsidR="00AC297C" w14:paraId="3B287EA6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A8C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9C1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BDA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B337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2F0703C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5766B31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77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HBV</w:t>
            </w:r>
            <w:r>
              <w:rPr>
                <w:rFonts w:ascii="等线"/>
                <w:spacing w:val="-1"/>
                <w:sz w:val="21"/>
              </w:rPr>
              <w:t xml:space="preserve"> </w:t>
            </w:r>
            <w:r>
              <w:rPr>
                <w:rFonts w:ascii="等线"/>
                <w:sz w:val="21"/>
              </w:rPr>
              <w:t>DNA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CC80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41E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5C31" w14:textId="77777777" w:rsidR="00AC297C" w:rsidRDefault="00AC297C"/>
        </w:tc>
      </w:tr>
    </w:tbl>
    <w:p w14:paraId="2C505970" w14:textId="77777777" w:rsidR="00AC297C" w:rsidRDefault="00AC297C">
      <w:pPr>
        <w:sectPr w:rsidR="00AC297C">
          <w:headerReference w:type="default" r:id="rId47"/>
          <w:pgSz w:w="11910" w:h="17340"/>
          <w:pgMar w:top="2160" w:right="1680" w:bottom="1160" w:left="1620" w:header="1958" w:footer="970" w:gutter="0"/>
          <w:cols w:space="720"/>
        </w:sectPr>
      </w:pPr>
    </w:p>
    <w:p w14:paraId="2183E7DE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5C6302BE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33"/>
      <w:r>
        <w:rPr>
          <w:rFonts w:hint="eastAsia"/>
          <w:lang w:eastAsia="zh-CN"/>
        </w:rPr>
        <w:t>实验室</w:t>
      </w:r>
      <w:commentRangeEnd w:id="133"/>
      <w:r>
        <w:rPr>
          <w:rStyle w:val="af"/>
          <w:rFonts w:asciiTheme="minorHAnsi" w:eastAsiaTheme="minorEastAsia" w:hAnsiTheme="minorHAnsi"/>
        </w:rPr>
        <w:commentReference w:id="133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结核杆菌斑点试验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4179"/>
      </w:tblGrid>
      <w:tr w:rsidR="00AC297C" w14:paraId="3794A18A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0ED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是否进行结核杆菌斑点试验？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E0C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DFABC94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042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78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4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4FB5F7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6A6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FB0BAA" w14:textId="77777777" w:rsidR="00AC297C" w:rsidRDefault="00AC297C"/>
        </w:tc>
      </w:tr>
      <w:tr w:rsidR="00AC297C" w14:paraId="4EFE4377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F30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F998132" w14:textId="77777777" w:rsidR="00AC297C" w:rsidRDefault="00AC297C"/>
        </w:tc>
      </w:tr>
      <w:tr w:rsidR="00AC297C" w14:paraId="0A6633E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001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BC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83C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  <w:p w14:paraId="1D1359BC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</w:tr>
      <w:tr w:rsidR="00AC297C" w14:paraId="100BA5B4" w14:textId="77777777">
        <w:trPr>
          <w:trHeight w:hRule="exact" w:val="133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E32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结核杆菌斑点试验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3A7" w14:textId="77777777" w:rsidR="00AC297C" w:rsidRDefault="00AC297C">
            <w:pPr>
              <w:rPr>
                <w:lang w:eastAsia="zh-CN"/>
              </w:rPr>
            </w:pPr>
          </w:p>
          <w:p w14:paraId="0305310A" w14:textId="77777777" w:rsidR="00AC297C" w:rsidRDefault="00AC297C">
            <w:pPr>
              <w:rPr>
                <w:lang w:eastAsia="zh-CN"/>
              </w:rPr>
            </w:pPr>
          </w:p>
          <w:p w14:paraId="7936F5EA" w14:textId="77777777" w:rsidR="00AC297C" w:rsidRDefault="00AC297C"/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156F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○正常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89424CF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○异常无临床意义</w:t>
            </w:r>
          </w:p>
          <w:p w14:paraId="5654D8BD" w14:textId="77777777" w:rsidR="00AC297C" w:rsidRDefault="00DB10CA">
            <w:r>
              <w:rPr>
                <w:rFonts w:hint="eastAsia"/>
              </w:rPr>
              <w:t>○异常有临床意义</w:t>
            </w:r>
          </w:p>
        </w:tc>
      </w:tr>
    </w:tbl>
    <w:p w14:paraId="5A6A1B37" w14:textId="77777777" w:rsidR="00AC297C" w:rsidRDefault="00AC297C">
      <w:pPr>
        <w:sectPr w:rsidR="00AC297C">
          <w:headerReference w:type="default" r:id="rId48"/>
          <w:pgSz w:w="11910" w:h="17340"/>
          <w:pgMar w:top="2160" w:right="1680" w:bottom="1160" w:left="1620" w:header="1958" w:footer="970" w:gutter="0"/>
          <w:cols w:space="720"/>
        </w:sectPr>
      </w:pPr>
    </w:p>
    <w:p w14:paraId="33A2FAAD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2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3DDB1BAF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5B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35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是否采集药代动力学</w:t>
            </w:r>
          </w:p>
          <w:p w14:paraId="1CB66EC9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血液样本？</w:t>
            </w:r>
            <w:commentRangeEnd w:id="135"/>
            <w:r>
              <w:rPr>
                <w:rStyle w:val="af"/>
              </w:rPr>
              <w:commentReference w:id="135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2EE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36"/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commentRangeEnd w:id="136"/>
            <w:r>
              <w:rPr>
                <w:rStyle w:val="af"/>
              </w:rPr>
              <w:commentReference w:id="136"/>
            </w:r>
          </w:p>
        </w:tc>
      </w:tr>
      <w:tr w:rsidR="00AC297C" w14:paraId="634F36FA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EB6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若否，请说明：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BEA9" w14:textId="77777777" w:rsidR="00AC297C" w:rsidRDefault="00AC297C">
            <w:pPr>
              <w:pStyle w:val="TableParagraph"/>
              <w:tabs>
                <w:tab w:val="left" w:pos="780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561BC5F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10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184" w14:textId="77777777" w:rsidR="00AC297C" w:rsidRDefault="00DB10CA">
            <w:pPr>
              <w:pStyle w:val="TableParagraph"/>
              <w:tabs>
                <w:tab w:val="left" w:pos="780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D1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D28</w:t>
            </w:r>
          </w:p>
        </w:tc>
      </w:tr>
      <w:tr w:rsidR="00AC297C" w14:paraId="33B5A109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37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37" w:author="缺口" w:date="2023-08-25T17:5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38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EEC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9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7CFC7FEC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99D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40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若未采集，请说明：</w:t>
            </w:r>
            <w:commentRangeEnd w:id="140"/>
            <w:r>
              <w:rPr>
                <w:rStyle w:val="af"/>
              </w:rPr>
              <w:commentReference w:id="140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A554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35E1B047" w14:textId="77777777">
        <w:trPr>
          <w:trHeight w:hRule="exact" w:val="206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7CF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EFDC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36D0CCE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03525946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0937764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2FC021F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78E49BD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8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753CBB13" w14:textId="77777777" w:rsidR="00AC297C" w:rsidRDefault="00DB10CA">
            <w:pPr>
              <w:pStyle w:val="TableParagraph"/>
              <w:spacing w:before="2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</w:tc>
      </w:tr>
      <w:tr w:rsidR="00AC297C" w14:paraId="4FA7058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6EA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C86EFB7" w14:textId="77777777" w:rsidR="00AC297C" w:rsidRDefault="00AC297C"/>
        </w:tc>
      </w:tr>
      <w:tr w:rsidR="00AC297C" w14:paraId="401C14A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529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采样时间（时：分）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49C520" w14:textId="77777777" w:rsidR="00AC297C" w:rsidRDefault="00AC297C"/>
        </w:tc>
      </w:tr>
      <w:tr w:rsidR="00AC297C" w14:paraId="4D5D70C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DF3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EDB59F" w14:textId="77777777" w:rsidR="00AC297C" w:rsidRDefault="00AC297C"/>
        </w:tc>
      </w:tr>
    </w:tbl>
    <w:p w14:paraId="14BC37DF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药代动力学采样</w:t>
      </w:r>
    </w:p>
    <w:p w14:paraId="7F825CCE" w14:textId="77777777" w:rsidR="00AC297C" w:rsidRDefault="00AC297C">
      <w:pPr>
        <w:sectPr w:rsidR="00AC297C">
          <w:headerReference w:type="default" r:id="rId49"/>
          <w:pgSz w:w="11910" w:h="17340"/>
          <w:pgMar w:top="2160" w:right="1680" w:bottom="1160" w:left="1620" w:header="1958" w:footer="970" w:gutter="0"/>
          <w:cols w:space="720"/>
        </w:sectPr>
      </w:pPr>
    </w:p>
    <w:p w14:paraId="472F4B6A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C6CEFA8" w14:textId="77777777" w:rsidR="00AC297C" w:rsidRDefault="00DB10CA">
      <w:pPr>
        <w:pStyle w:val="1"/>
        <w:rPr>
          <w:lang w:eastAsia="zh-CN"/>
        </w:rPr>
      </w:pPr>
      <w:bookmarkStart w:id="141" w:name="_Hlk141947259"/>
      <w:r>
        <w:rPr>
          <w:rFonts w:hint="eastAsia"/>
          <w:lang w:eastAsia="zh-CN"/>
        </w:rPr>
        <w:t>药效动力学采样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免疫细胞亚群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509AC772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EB2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是否采集药效动力学</w:t>
            </w:r>
          </w:p>
          <w:p w14:paraId="0E7513F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血液样本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用于免疫细胞亚群检测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8C8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7D13FE2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474A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CAC8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F5FDB98" w14:textId="77777777">
        <w:trPr>
          <w:trHeight w:hRule="exact" w:val="307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AA3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42"/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  <w:commentRangeEnd w:id="142"/>
            <w:r>
              <w:rPr>
                <w:rStyle w:val="af"/>
              </w:rPr>
              <w:commentReference w:id="142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62AA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36B1DDB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609373AB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13C95E2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○D15</w:t>
            </w:r>
          </w:p>
          <w:p w14:paraId="2F2EFC9A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给药后第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小时</w:t>
            </w:r>
          </w:p>
          <w:p w14:paraId="389D7D6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○D56</w:t>
            </w:r>
          </w:p>
          <w:p w14:paraId="0CDFDF7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○D84</w:t>
            </w:r>
          </w:p>
          <w:p w14:paraId="038D6B7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○D112</w:t>
            </w:r>
          </w:p>
          <w:p w14:paraId="635FAE4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末次随访</w:t>
            </w:r>
          </w:p>
          <w:p w14:paraId="68ACFC81" w14:textId="77777777" w:rsidR="00AC297C" w:rsidRDefault="00DB10CA">
            <w:pPr>
              <w:pStyle w:val="TableParagraph"/>
              <w:tabs>
                <w:tab w:val="left" w:pos="2477"/>
              </w:tabs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</w:p>
        </w:tc>
      </w:tr>
      <w:tr w:rsidR="00AC297C" w14:paraId="27220A22" w14:textId="77777777">
        <w:trPr>
          <w:trHeight w:hRule="exact" w:val="9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444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9E34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33F807A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7AA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43" w:author="缺口" w:date="2023-08-25T17:5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44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CCB992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45" w:author="缺口" w:date="2023-08-25T16:37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655F034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936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920E0" w14:textId="77777777" w:rsidR="00AC297C" w:rsidRDefault="00AC297C"/>
        </w:tc>
      </w:tr>
      <w:tr w:rsidR="00AC297C" w14:paraId="0C366A7D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5C5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</w:t>
            </w:r>
            <w:commentRangeStart w:id="146"/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  <w:commentRangeEnd w:id="146"/>
            <w:r>
              <w:rPr>
                <w:rStyle w:val="af"/>
              </w:rPr>
              <w:commentReference w:id="146"/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687362F" w14:textId="77777777" w:rsidR="00AC297C" w:rsidRDefault="00AC297C"/>
        </w:tc>
      </w:tr>
      <w:tr w:rsidR="00AC297C" w14:paraId="55347811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06D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33403E" w14:textId="77777777" w:rsidR="00AC297C" w:rsidRDefault="00AC297C"/>
        </w:tc>
      </w:tr>
      <w:bookmarkEnd w:id="141"/>
    </w:tbl>
    <w:p w14:paraId="58EF1398" w14:textId="77777777" w:rsidR="00AC297C" w:rsidRDefault="00AC297C"/>
    <w:p w14:paraId="66CF8BE1" w14:textId="77777777" w:rsidR="00AC297C" w:rsidRDefault="00AC297C"/>
    <w:p w14:paraId="43361287" w14:textId="77777777" w:rsidR="00AC297C" w:rsidRDefault="00AC297C"/>
    <w:p w14:paraId="0C718C14" w14:textId="77777777" w:rsidR="00AC297C" w:rsidRDefault="00AC297C"/>
    <w:p w14:paraId="7B17963B" w14:textId="77777777" w:rsidR="00AC297C" w:rsidRDefault="00AC297C"/>
    <w:p w14:paraId="52EB53C3" w14:textId="77777777" w:rsidR="00AC297C" w:rsidRDefault="00AC297C"/>
    <w:p w14:paraId="28F94345" w14:textId="77777777" w:rsidR="00AC297C" w:rsidRDefault="00AC297C"/>
    <w:p w14:paraId="7D968953" w14:textId="77777777" w:rsidR="00AC297C" w:rsidRDefault="00AC297C"/>
    <w:p w14:paraId="131F3E80" w14:textId="77777777" w:rsidR="00AC297C" w:rsidRDefault="00AC297C"/>
    <w:p w14:paraId="30AD6607" w14:textId="77777777" w:rsidR="00AC297C" w:rsidRDefault="00AC297C"/>
    <w:p w14:paraId="072FF6DC" w14:textId="77777777" w:rsidR="00AC297C" w:rsidRDefault="00AC297C"/>
    <w:p w14:paraId="561E0101" w14:textId="77777777" w:rsidR="00AC297C" w:rsidRDefault="00AC297C"/>
    <w:p w14:paraId="58196E36" w14:textId="77777777" w:rsidR="00AC297C" w:rsidRDefault="00AC297C"/>
    <w:p w14:paraId="62A5E834" w14:textId="77777777" w:rsidR="00AC297C" w:rsidRDefault="00AC297C"/>
    <w:p w14:paraId="11CA03E3" w14:textId="77777777" w:rsidR="00AC297C" w:rsidRDefault="00AC297C"/>
    <w:p w14:paraId="0E03CBA6" w14:textId="77777777" w:rsidR="00AC297C" w:rsidRDefault="00DB10CA">
      <w:r>
        <w:br w:type="page"/>
      </w:r>
    </w:p>
    <w:p w14:paraId="42A84AEA" w14:textId="77777777" w:rsidR="00AC297C" w:rsidRDefault="00AC297C"/>
    <w:p w14:paraId="4D4EC1E8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药效动力学采样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血浆细胞因子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0A16063D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C56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是否采集药效动力学血液样本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用于血浆细胞因子检测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343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5DCC2E2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06FD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CD8F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7F54F36D" w14:textId="77777777">
        <w:trPr>
          <w:trHeight w:hRule="exact" w:val="327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536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A26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04F1953A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42F687F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○D15</w:t>
            </w:r>
          </w:p>
          <w:p w14:paraId="06CA1966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给药后第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小时</w:t>
            </w:r>
          </w:p>
          <w:p w14:paraId="123D004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○D56</w:t>
            </w:r>
          </w:p>
          <w:p w14:paraId="49413DD3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○D84</w:t>
            </w:r>
          </w:p>
          <w:p w14:paraId="66ED95C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○D112</w:t>
            </w:r>
          </w:p>
          <w:p w14:paraId="4398C49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末次随访</w:t>
            </w:r>
          </w:p>
          <w:p w14:paraId="56BBD7DC" w14:textId="77777777" w:rsidR="00AC297C" w:rsidRDefault="00DB10CA">
            <w:pPr>
              <w:pStyle w:val="TableParagraph"/>
              <w:tabs>
                <w:tab w:val="left" w:pos="2477"/>
              </w:tabs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</w:p>
        </w:tc>
      </w:tr>
      <w:tr w:rsidR="00AC297C" w14:paraId="1A11F567" w14:textId="77777777">
        <w:trPr>
          <w:trHeight w:hRule="exact" w:val="9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B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3953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54EF8C9B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38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47" w:author="缺口" w:date="2023-08-25T17:5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48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984564D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49" w:author="缺口" w:date="2023-08-25T17:54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2E593B4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FED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CA1A21" w14:textId="77777777" w:rsidR="00AC297C" w:rsidRDefault="00AC297C"/>
        </w:tc>
      </w:tr>
      <w:tr w:rsidR="00AC297C" w14:paraId="02337A3C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41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</w:t>
            </w:r>
            <w:commentRangeStart w:id="150"/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  <w:commentRangeEnd w:id="150"/>
            <w:r>
              <w:rPr>
                <w:rStyle w:val="af"/>
              </w:rPr>
              <w:commentReference w:id="150"/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D269D8" w14:textId="77777777" w:rsidR="00AC297C" w:rsidRDefault="00AC297C"/>
        </w:tc>
      </w:tr>
      <w:tr w:rsidR="00AC297C" w14:paraId="0588354D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FF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2BAC91" w14:textId="77777777" w:rsidR="00AC297C" w:rsidRDefault="00AC297C"/>
        </w:tc>
      </w:tr>
    </w:tbl>
    <w:p w14:paraId="55716E43" w14:textId="77777777" w:rsidR="00AC297C" w:rsidRDefault="00AC297C"/>
    <w:p w14:paraId="3A2F0BC8" w14:textId="77777777" w:rsidR="00AC297C" w:rsidRDefault="00AC297C">
      <w:pPr>
        <w:sectPr w:rsidR="00AC297C">
          <w:headerReference w:type="default" r:id="rId50"/>
          <w:pgSz w:w="11910" w:h="17340"/>
          <w:pgMar w:top="2160" w:right="1680" w:bottom="1160" w:left="1620" w:header="1958" w:footer="970" w:gutter="0"/>
          <w:cols w:space="720"/>
        </w:sectPr>
      </w:pPr>
    </w:p>
    <w:p w14:paraId="39E3C608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commentRangeStart w:id="151"/>
      <w:r>
        <w:rPr>
          <w:lang w:eastAsia="zh-CN"/>
        </w:rPr>
        <w:t>SLEDAI-2000</w:t>
      </w:r>
      <w:r>
        <w:rPr>
          <w:rFonts w:hint="eastAsia"/>
          <w:lang w:eastAsia="zh-CN"/>
        </w:rPr>
        <w:t>量表</w:t>
      </w:r>
      <w:commentRangeEnd w:id="151"/>
      <w:r>
        <w:rPr>
          <w:rStyle w:val="af"/>
          <w:rFonts w:asciiTheme="minorHAnsi" w:eastAsiaTheme="minorEastAsia" w:hAnsiTheme="minorHAnsi"/>
        </w:rPr>
        <w:commentReference w:id="151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DDBB8EC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83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LEDAI-2000</w:t>
            </w:r>
            <w:r>
              <w:rPr>
                <w:rFonts w:ascii="等线" w:eastAsia="等线" w:hAnsi="等线" w:cs="等线"/>
                <w:sz w:val="21"/>
                <w:szCs w:val="21"/>
              </w:rPr>
              <w:t>量表评分？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9C0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16B1476" w14:textId="77777777">
        <w:trPr>
          <w:trHeight w:hRule="exact" w:val="3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2EE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DDD617" w14:textId="77777777" w:rsidR="00AC297C" w:rsidRDefault="00AC297C"/>
        </w:tc>
      </w:tr>
      <w:tr w:rsidR="00AC297C" w14:paraId="20486A5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C01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327" w14:textId="77777777" w:rsidR="00AC297C" w:rsidRDefault="00DB10CA">
            <w:pPr>
              <w:pStyle w:val="TableParagraph"/>
              <w:tabs>
                <w:tab w:val="left" w:pos="1848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</w:p>
        </w:tc>
      </w:tr>
    </w:tbl>
    <w:p w14:paraId="15250113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47A6EB7A" w14:textId="77777777" w:rsidR="00AC297C" w:rsidRDefault="00DB10CA">
      <w:pPr>
        <w:pStyle w:val="a5"/>
        <w:spacing w:before="26"/>
        <w:ind w:left="161" w:right="176"/>
        <w:jc w:val="center"/>
      </w:pPr>
      <w:r>
        <w:rPr>
          <w:rFonts w:cs="等线"/>
        </w:rPr>
        <w:t>SLEDAI-2000</w:t>
      </w:r>
      <w:r>
        <w:rPr>
          <w:rFonts w:cs="等线"/>
          <w:spacing w:val="-6"/>
        </w:rPr>
        <w:t xml:space="preserve"> </w:t>
      </w:r>
      <w:r>
        <w:rPr>
          <w:spacing w:val="-3"/>
        </w:rPr>
        <w:t>量表</w:t>
      </w:r>
    </w:p>
    <w:p w14:paraId="69A47C49" w14:textId="77777777" w:rsidR="00AC297C" w:rsidRDefault="00AC297C">
      <w:pPr>
        <w:spacing w:before="6"/>
        <w:rPr>
          <w:rFonts w:ascii="等线" w:eastAsia="等线" w:hAnsi="等线" w:cs="等线"/>
          <w:sz w:val="2"/>
          <w:szCs w:val="2"/>
        </w:rPr>
      </w:pPr>
    </w:p>
    <w:tbl>
      <w:tblPr>
        <w:tblStyle w:val="TableNormal1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7"/>
        <w:gridCol w:w="1429"/>
        <w:gridCol w:w="6075"/>
        <w:gridCol w:w="1701"/>
      </w:tblGrid>
      <w:tr w:rsidR="00AC297C" w14:paraId="4A68A731" w14:textId="77777777">
        <w:trPr>
          <w:trHeight w:hRule="exact" w:val="554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FBF8" w14:textId="77777777" w:rsidR="00AC297C" w:rsidRDefault="00DB10CA">
            <w:pPr>
              <w:pStyle w:val="TableParagraph"/>
              <w:spacing w:before="98"/>
              <w:ind w:left="20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分数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582C" w14:textId="77777777" w:rsidR="00AC297C" w:rsidRDefault="00DB10CA">
            <w:pPr>
              <w:pStyle w:val="TableParagraph"/>
              <w:spacing w:before="98"/>
              <w:ind w:left="49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标准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6C38" w14:textId="77777777" w:rsidR="00AC297C" w:rsidRDefault="00DB10CA">
            <w:pPr>
              <w:pStyle w:val="TableParagraph"/>
              <w:spacing w:before="98"/>
              <w:ind w:left="10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912F" w14:textId="77777777" w:rsidR="00AC297C" w:rsidRDefault="00DB10CA">
            <w:pPr>
              <w:pStyle w:val="TableParagraph"/>
              <w:spacing w:before="98"/>
              <w:ind w:left="103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AC297C" w14:paraId="0094D6F3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EB07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386C" w14:textId="77777777" w:rsidR="00AC297C" w:rsidRDefault="00DB10CA">
            <w:pPr>
              <w:pStyle w:val="TableParagraph"/>
              <w:spacing w:before="88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癫痫发作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48A5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近期发作，除外代谢、感染、药物所致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D1BB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commentRangeStart w:id="152"/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  <w:commentRangeEnd w:id="152"/>
            <w:r>
              <w:rPr>
                <w:rStyle w:val="af"/>
              </w:rPr>
              <w:commentReference w:id="152"/>
            </w:r>
          </w:p>
        </w:tc>
      </w:tr>
      <w:tr w:rsidR="00AC297C" w14:paraId="76BDF129" w14:textId="77777777">
        <w:trPr>
          <w:trHeight w:hRule="exact" w:val="982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D1DC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  <w:lang w:eastAsia="zh-CN"/>
              </w:rPr>
            </w:pPr>
          </w:p>
          <w:p w14:paraId="45ADDDDB" w14:textId="77777777" w:rsidR="00AC297C" w:rsidRDefault="00DB10CA">
            <w:pPr>
              <w:pStyle w:val="TableParagraph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064E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</w:rPr>
            </w:pPr>
          </w:p>
          <w:p w14:paraId="396FBFD2" w14:textId="77777777" w:rsidR="00AC297C" w:rsidRDefault="00DB10CA">
            <w:pPr>
              <w:pStyle w:val="TableParagraph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精神症状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9AD5" w14:textId="77777777" w:rsidR="00AC297C" w:rsidRDefault="00DB10CA">
            <w:pPr>
              <w:pStyle w:val="TableParagraph"/>
              <w:spacing w:before="43" w:line="237" w:lineRule="auto"/>
              <w:ind w:left="134" w:right="2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sz w:val="21"/>
                <w:szCs w:val="21"/>
                <w:lang w:eastAsia="zh-CN"/>
              </w:rPr>
              <w:t>严重的认知障碍因而正常活动能力改变，包括幻觉，思维不连贯、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明显的联想散漫，思维内容贫乏、明显思维破裂，怪异、无序或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紧张行为。除外尿毒症、药物引起。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920E" w14:textId="77777777" w:rsidR="00AC297C" w:rsidRDefault="00DB10CA">
            <w:pPr>
              <w:pStyle w:val="TableParagraph"/>
              <w:spacing w:before="43" w:line="237" w:lineRule="auto"/>
              <w:ind w:left="134" w:right="22"/>
              <w:rPr>
                <w:rFonts w:ascii="宋体" w:eastAsia="宋体" w:hAnsi="宋体" w:cs="宋体"/>
                <w:spacing w:val="-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A7D1D58" w14:textId="77777777">
        <w:trPr>
          <w:trHeight w:hRule="exact" w:val="125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9612" w14:textId="77777777" w:rsidR="00AC297C" w:rsidRDefault="00AC297C">
            <w:pPr>
              <w:pStyle w:val="TableParagraph"/>
              <w:rPr>
                <w:rFonts w:ascii="等线" w:eastAsia="等线" w:hAnsi="等线" w:cs="等线"/>
                <w:sz w:val="20"/>
                <w:szCs w:val="20"/>
                <w:lang w:eastAsia="zh-CN"/>
              </w:rPr>
            </w:pPr>
          </w:p>
          <w:p w14:paraId="095F2B33" w14:textId="77777777" w:rsidR="00AC297C" w:rsidRDefault="00DB10CA">
            <w:pPr>
              <w:pStyle w:val="TableParagraph"/>
              <w:spacing w:before="175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0458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  <w:sz w:val="24"/>
                <w:szCs w:val="24"/>
              </w:rPr>
            </w:pPr>
          </w:p>
          <w:p w14:paraId="2BF85C04" w14:textId="77777777" w:rsidR="00AC297C" w:rsidRDefault="00DB10CA">
            <w:pPr>
              <w:pStyle w:val="TableParagraph"/>
              <w:spacing w:line="272" w:lineRule="exact"/>
              <w:ind w:left="391" w:right="173" w:hanging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器质性脑病</w:t>
            </w:r>
            <w:r>
              <w:rPr>
                <w:rFonts w:ascii="宋体" w:eastAsia="宋体" w:hAnsi="宋体" w:cs="宋体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综合征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EDA32" w14:textId="77777777" w:rsidR="00AC297C" w:rsidRDefault="00DB10CA">
            <w:pPr>
              <w:pStyle w:val="TableParagraph"/>
              <w:spacing w:before="42" w:line="237" w:lineRule="auto"/>
              <w:ind w:left="134" w:right="12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大脑功能异常，定向力、记忆力或其它智能障碍，临床表现突出</w:t>
            </w:r>
            <w:r>
              <w:rPr>
                <w:rFonts w:ascii="宋体" w:eastAsia="宋体" w:hAnsi="宋体" w:cs="宋体"/>
                <w:spacing w:val="-6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并有波动性，对环境注意力不集中，并至少加上以下</w:t>
            </w:r>
            <w:r>
              <w:rPr>
                <w:rFonts w:ascii="宋体" w:eastAsia="宋体" w:hAnsi="宋体" w:cs="宋体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sz w:val="21"/>
                <w:szCs w:val="21"/>
                <w:lang w:eastAsia="zh-CN"/>
              </w:rPr>
              <w:t>项：认知</w:t>
            </w:r>
            <w:r>
              <w:rPr>
                <w:rFonts w:ascii="宋体" w:eastAsia="宋体" w:hAnsi="宋体" w:cs="宋体"/>
                <w:spacing w:val="-9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障碍、语言不连贯，失眠或白天嗜睡，精神活动增多或减少。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除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外代谢、感染、药物因素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9AB6" w14:textId="77777777" w:rsidR="00AC297C" w:rsidRDefault="00DB10CA">
            <w:pPr>
              <w:pStyle w:val="TableParagraph"/>
              <w:spacing w:before="42" w:line="237" w:lineRule="auto"/>
              <w:ind w:left="134" w:right="127"/>
              <w:jc w:val="both"/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5ECFE2B" w14:textId="77777777">
        <w:trPr>
          <w:trHeight w:hRule="exact" w:val="766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A217" w14:textId="77777777" w:rsidR="00AC297C" w:rsidRDefault="00AC297C">
            <w:pPr>
              <w:pStyle w:val="TableParagraph"/>
              <w:spacing w:before="13"/>
              <w:rPr>
                <w:rFonts w:ascii="等线" w:eastAsia="等线" w:hAnsi="等线" w:cs="等线"/>
                <w:sz w:val="14"/>
                <w:szCs w:val="14"/>
              </w:rPr>
            </w:pPr>
          </w:p>
          <w:p w14:paraId="70E6467C" w14:textId="77777777" w:rsidR="00AC297C" w:rsidRDefault="00DB10CA">
            <w:pPr>
              <w:pStyle w:val="TableParagraph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0619" w14:textId="77777777" w:rsidR="00AC297C" w:rsidRDefault="00AC297C">
            <w:pPr>
              <w:pStyle w:val="TableParagraph"/>
              <w:spacing w:before="13"/>
              <w:rPr>
                <w:rFonts w:ascii="等线" w:eastAsia="等线" w:hAnsi="等线" w:cs="等线"/>
                <w:sz w:val="14"/>
                <w:szCs w:val="14"/>
              </w:rPr>
            </w:pPr>
          </w:p>
          <w:p w14:paraId="0695BB16" w14:textId="77777777" w:rsidR="00AC297C" w:rsidRDefault="00DB10CA">
            <w:pPr>
              <w:pStyle w:val="TableParagraph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视力受损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6F1D7" w14:textId="77777777" w:rsidR="00AC297C" w:rsidRDefault="00DB10CA">
            <w:pPr>
              <w:pStyle w:val="TableParagraph"/>
              <w:spacing w:before="66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SLE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视网膜病变，包括絮状渗出、视网膜出血、严重的脉络膜渗</w:t>
            </w:r>
            <w:r>
              <w:rPr>
                <w:rFonts w:ascii="宋体" w:eastAsia="宋体" w:hAnsi="宋体" w:cs="宋体"/>
                <w:spacing w:val="-9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出或出血及视神经炎。除外高血压、感染、药物因素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9D73" w14:textId="77777777" w:rsidR="00AC297C" w:rsidRDefault="00DB10CA">
            <w:pPr>
              <w:pStyle w:val="TableParagraph"/>
              <w:spacing w:before="66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8167B12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BD12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2258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颅神经异常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7CC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新发的包括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颅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神经在内的感觉或运动神经病变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02C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0A088435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C1A1D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8356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狼疮性头痛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219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严重持续性头痛，可以为偏头痛，但必须对镇痛药无效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1DF8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5AE7FB3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9D91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7744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脑血管意外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34A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新出现的脑血管意外。应除外动脉硬化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845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F75664D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F987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817D" w14:textId="77777777" w:rsidR="00AC297C" w:rsidRDefault="00DB10CA">
            <w:pPr>
              <w:pStyle w:val="TableParagraph"/>
              <w:spacing w:before="174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血管炎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E8343" w14:textId="77777777" w:rsidR="00AC297C" w:rsidRDefault="00DB10CA">
            <w:pPr>
              <w:pStyle w:val="TableParagraph"/>
              <w:spacing w:before="38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溃疡、坏疽、痛性指端结节、甲周梗死、片状出血，或活检或血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管造影证实存在血管炎。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5592" w14:textId="77777777" w:rsidR="00AC297C" w:rsidRDefault="00DB10CA">
            <w:pPr>
              <w:pStyle w:val="TableParagraph"/>
              <w:spacing w:before="38"/>
              <w:ind w:left="134" w:right="130"/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493C31A1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94E2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5952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关节炎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99F9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以上关节痛和炎症表现，如压痛、肿胀、积液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B09C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5F473843" w14:textId="77777777">
        <w:trPr>
          <w:trHeight w:hRule="exact" w:val="710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C8FA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F057" w14:textId="77777777" w:rsidR="00AC297C" w:rsidRDefault="00DB10CA">
            <w:pPr>
              <w:pStyle w:val="TableParagraph"/>
              <w:spacing w:before="174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肌炎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2B6C" w14:textId="77777777" w:rsidR="00AC297C" w:rsidRDefault="00DB10CA">
            <w:pPr>
              <w:pStyle w:val="TableParagraph"/>
              <w:spacing w:before="68" w:line="272" w:lineRule="exact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近端肌痛或无力伴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CPK/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醛缩酶升高，或肌电图改变或肌活检提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示存在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肌炎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A4C6" w14:textId="77777777" w:rsidR="00AC297C" w:rsidRDefault="00DB10CA">
            <w:pPr>
              <w:pStyle w:val="TableParagraph"/>
              <w:spacing w:before="68" w:line="272" w:lineRule="exact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9D78A0A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57C1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52CB" w14:textId="77777777" w:rsidR="00AC297C" w:rsidRDefault="00DB10CA">
            <w:pPr>
              <w:pStyle w:val="TableParagraph"/>
              <w:spacing w:before="86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管型尿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FAC1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颗粒管型或红细胞管型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A31E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F2D9692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A129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81BA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A29F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&gt;5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红细胞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高倍视野，除外结石、感染和其它原因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96BC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4009C0B0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2494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E475" w14:textId="77777777" w:rsidR="00AC297C" w:rsidRDefault="00DB10CA">
            <w:pPr>
              <w:pStyle w:val="TableParagraph"/>
              <w:spacing w:before="86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蛋白尿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3A2C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&gt;0.5g/24h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500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/>
                <w:sz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9BDAD1F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0218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2A9D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脓尿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7EF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&gt;5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白细胞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高倍视野，除外感染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5AFF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BF0FB7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758D9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6DD2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脱发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0E3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异常片状或弥散性脱发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6636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3B8D67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A408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949C" w14:textId="77777777" w:rsidR="00AC297C" w:rsidRDefault="00DB10CA">
            <w:pPr>
              <w:pStyle w:val="TableParagraph"/>
              <w:spacing w:before="88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皮疹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E603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炎性皮疹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C38D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02B994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19DC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B2FC" w14:textId="77777777" w:rsidR="00AC297C" w:rsidRDefault="00DB10CA">
            <w:pPr>
              <w:pStyle w:val="TableParagraph"/>
              <w:spacing w:before="88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黏膜溃疡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51E1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口或鼻溃疡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E087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BCCFE22" w14:textId="77777777">
        <w:trPr>
          <w:trHeight w:hRule="exact" w:val="535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D500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130E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胸膜炎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C073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胸膜炎性胸痛伴胸膜摩擦音、或胸腔积液或胸膜肥厚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D6BE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</w:tbl>
    <w:p w14:paraId="406CA728" w14:textId="77777777" w:rsidR="00AC297C" w:rsidRDefault="00AC297C">
      <w:pPr>
        <w:rPr>
          <w:rFonts w:ascii="宋体" w:eastAsia="宋体" w:hAnsi="宋体" w:cs="宋体"/>
          <w:sz w:val="21"/>
          <w:szCs w:val="21"/>
          <w:lang w:eastAsia="zh-CN"/>
        </w:rPr>
        <w:sectPr w:rsidR="00AC297C">
          <w:headerReference w:type="default" r:id="rId51"/>
          <w:pgSz w:w="11910" w:h="17340"/>
          <w:pgMar w:top="2160" w:right="1680" w:bottom="1160" w:left="1620" w:header="1958" w:footer="970" w:gutter="0"/>
          <w:cols w:space="720"/>
        </w:sectPr>
      </w:pPr>
    </w:p>
    <w:p w14:paraId="23558EE9" w14:textId="77777777" w:rsidR="00AC297C" w:rsidRDefault="00AC297C">
      <w:pPr>
        <w:spacing w:before="1"/>
        <w:rPr>
          <w:rFonts w:ascii="等线" w:eastAsia="等线" w:hAnsi="等线" w:cs="等线"/>
          <w:sz w:val="19"/>
          <w:szCs w:val="19"/>
          <w:lang w:eastAsia="zh-CN"/>
        </w:rPr>
      </w:pPr>
    </w:p>
    <w:tbl>
      <w:tblPr>
        <w:tblStyle w:val="TableNormal1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7"/>
        <w:gridCol w:w="1429"/>
        <w:gridCol w:w="6075"/>
        <w:gridCol w:w="1701"/>
      </w:tblGrid>
      <w:tr w:rsidR="00AC297C" w14:paraId="571C5749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5145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88A0" w14:textId="77777777" w:rsidR="00AC297C" w:rsidRDefault="00DB10CA">
            <w:pPr>
              <w:pStyle w:val="TableParagraph"/>
              <w:spacing w:before="174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心包炎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43AF" w14:textId="77777777" w:rsidR="00AC297C" w:rsidRDefault="00DB10CA">
            <w:pPr>
              <w:pStyle w:val="TableParagraph"/>
              <w:spacing w:before="68" w:line="272" w:lineRule="exact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心包疼痛加上以下至少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1"/>
                <w:szCs w:val="21"/>
                <w:lang w:eastAsia="zh-CN"/>
              </w:rPr>
              <w:t>项：心包摩擦音，心包积液或心电图或</w:t>
            </w:r>
            <w:r>
              <w:rPr>
                <w:rFonts w:ascii="宋体" w:eastAsia="宋体" w:hAnsi="宋体" w:cs="宋体"/>
                <w:spacing w:val="-1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超声心动图证实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573B" w14:textId="77777777" w:rsidR="00AC297C" w:rsidRDefault="00DB10CA">
            <w:pPr>
              <w:pStyle w:val="TableParagraph"/>
              <w:spacing w:before="68" w:line="272" w:lineRule="exact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ADE650E" w14:textId="77777777">
        <w:trPr>
          <w:trHeight w:hRule="exact" w:val="535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D7816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EBC3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低补体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76C6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CH50,C3,C4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低于正常下限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6917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B5D1D1C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B1C9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C54D8" w14:textId="77777777" w:rsidR="00AC297C" w:rsidRDefault="00DB10CA">
            <w:pPr>
              <w:pStyle w:val="TableParagraph"/>
              <w:spacing w:before="38" w:line="273" w:lineRule="exact"/>
              <w:ind w:left="25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抗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ds-DNA</w:t>
            </w:r>
          </w:p>
          <w:p w14:paraId="12DFC0BB" w14:textId="77777777" w:rsidR="00AC297C" w:rsidRDefault="00DB10CA">
            <w:pPr>
              <w:pStyle w:val="TableParagraph"/>
              <w:spacing w:line="273" w:lineRule="exact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抗体增加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8CBE" w14:textId="77777777" w:rsidR="00AC297C" w:rsidRDefault="00DB10CA">
            <w:pPr>
              <w:pStyle w:val="TableParagraph"/>
              <w:spacing w:before="174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高于检测范围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(Farr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氏法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2173" w14:textId="77777777" w:rsidR="00AC297C" w:rsidRDefault="00DB10CA">
            <w:pPr>
              <w:pStyle w:val="TableParagraph"/>
              <w:spacing w:before="174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982D041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76F7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AB99F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发热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E51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＞</w:t>
            </w:r>
            <w:r>
              <w:rPr>
                <w:rFonts w:ascii="宋体" w:eastAsia="宋体" w:hAnsi="宋体" w:cs="宋体"/>
                <w:sz w:val="21"/>
                <w:szCs w:val="21"/>
              </w:rPr>
              <w:t>38℃</w:t>
            </w:r>
            <w:r>
              <w:rPr>
                <w:rFonts w:ascii="宋体" w:eastAsia="宋体" w:hAnsi="宋体" w:cs="宋体"/>
                <w:sz w:val="21"/>
                <w:szCs w:val="21"/>
              </w:rPr>
              <w:t>，需除外感染因素。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DB5A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6C6D769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2F2B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717E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血小板降低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C5B1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100×10^9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／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L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，排除药物原因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E5C0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E95BD48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96C3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727B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白细胞减少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C900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3×10^9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／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L</w:t>
            </w:r>
            <w:r>
              <w:rPr>
                <w:rFonts w:ascii="宋体" w:eastAsia="宋体" w:hAnsi="宋体" w:cs="宋体"/>
                <w:spacing w:val="10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，需除外药物因素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E98E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</w:tbl>
    <w:p w14:paraId="018B650D" w14:textId="77777777" w:rsidR="00AC297C" w:rsidRDefault="00DB10CA">
      <w:pPr>
        <w:pStyle w:val="a5"/>
        <w:tabs>
          <w:tab w:val="left" w:pos="828"/>
        </w:tabs>
        <w:spacing w:line="250" w:lineRule="exact"/>
        <w:ind w:left="108" w:firstLine="359"/>
        <w:rPr>
          <w:rFonts w:cs="等线"/>
          <w:sz w:val="24"/>
          <w:szCs w:val="24"/>
          <w:lang w:eastAsia="zh-CN"/>
        </w:rPr>
      </w:pPr>
      <w:r>
        <w:rPr>
          <w:rFonts w:ascii="Arial" w:eastAsia="Arial" w:hAnsi="Arial" w:cs="Arial"/>
          <w:lang w:eastAsia="zh-CN"/>
        </w:rPr>
        <w:t>•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注：上述计分为前</w:t>
      </w:r>
      <w:r>
        <w:rPr>
          <w:lang w:eastAsia="zh-CN"/>
        </w:rPr>
        <w:t xml:space="preserve"> </w:t>
      </w:r>
      <w:r>
        <w:rPr>
          <w:rFonts w:cs="等线"/>
          <w:lang w:eastAsia="zh-CN"/>
        </w:rPr>
        <w:t>10</w:t>
      </w:r>
      <w:r>
        <w:rPr>
          <w:rFonts w:cs="等线"/>
          <w:spacing w:val="-14"/>
          <w:lang w:eastAsia="zh-CN"/>
        </w:rPr>
        <w:t xml:space="preserve"> </w:t>
      </w:r>
      <w:r>
        <w:rPr>
          <w:lang w:eastAsia="zh-CN"/>
        </w:rPr>
        <w:t>天之内的症状和检查</w:t>
      </w:r>
    </w:p>
    <w:p w14:paraId="5BB05ACB" w14:textId="77777777" w:rsidR="00AC297C" w:rsidRDefault="00AC297C">
      <w:pPr>
        <w:jc w:val="center"/>
        <w:rPr>
          <w:rFonts w:ascii="等线" w:eastAsia="等线" w:hAnsi="等线" w:cs="等线"/>
          <w:sz w:val="24"/>
          <w:szCs w:val="24"/>
          <w:lang w:eastAsia="zh-CN"/>
        </w:rPr>
      </w:pPr>
    </w:p>
    <w:p w14:paraId="17980AFF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3EEA9122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47CE9D8B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C7EAF51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716C03E2" w14:textId="77777777" w:rsidR="00AC297C" w:rsidRDefault="00AC297C">
      <w:pPr>
        <w:ind w:firstLineChars="200" w:firstLine="480"/>
        <w:rPr>
          <w:rFonts w:ascii="等线" w:eastAsia="等线" w:hAnsi="等线" w:cs="等线"/>
          <w:sz w:val="24"/>
          <w:szCs w:val="24"/>
          <w:lang w:eastAsia="zh-CN"/>
        </w:rPr>
        <w:sectPr w:rsidR="00AC297C">
          <w:headerReference w:type="default" r:id="rId52"/>
          <w:footerReference w:type="default" r:id="rId53"/>
          <w:pgSz w:w="11910" w:h="17340"/>
          <w:pgMar w:top="1640" w:right="1680" w:bottom="1160" w:left="1620" w:header="0" w:footer="970" w:gutter="0"/>
          <w:cols w:space="720"/>
        </w:sectPr>
      </w:pPr>
    </w:p>
    <w:p w14:paraId="57DDF72D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lastRenderedPageBreak/>
        <w:t>SLE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BILAG-2004</w:t>
      </w:r>
      <w:r>
        <w:rPr>
          <w:rFonts w:hint="eastAsia"/>
          <w:lang w:eastAsia="zh-CN"/>
        </w:rPr>
        <w:t>评分结果</w:t>
      </w:r>
    </w:p>
    <w:p w14:paraId="79605FC5" w14:textId="77777777" w:rsidR="00AC297C" w:rsidRDefault="00AC297C">
      <w:pPr>
        <w:ind w:firstLineChars="200" w:firstLine="480"/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0B6BD58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146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BILAG-2004</w:t>
            </w:r>
            <w:r>
              <w:rPr>
                <w:rFonts w:ascii="等线" w:eastAsia="等线" w:hAnsi="等线" w:cs="等线"/>
                <w:sz w:val="21"/>
                <w:szCs w:val="21"/>
              </w:rPr>
              <w:t>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CB5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33DEBEA5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BE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ADFD64" w14:textId="77777777" w:rsidR="00AC297C" w:rsidRDefault="00AC297C"/>
        </w:tc>
      </w:tr>
    </w:tbl>
    <w:p w14:paraId="03448734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99"/>
        <w:gridCol w:w="4301"/>
      </w:tblGrid>
      <w:tr w:rsidR="00AC297C" w14:paraId="6C92E139" w14:textId="77777777">
        <w:tc>
          <w:tcPr>
            <w:tcW w:w="4413" w:type="dxa"/>
          </w:tcPr>
          <w:p w14:paraId="77037F66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基本情况</w:t>
            </w:r>
          </w:p>
        </w:tc>
        <w:tc>
          <w:tcPr>
            <w:tcW w:w="4413" w:type="dxa"/>
          </w:tcPr>
          <w:p w14:paraId="5C3B5E06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37D05477" w14:textId="77777777">
        <w:tc>
          <w:tcPr>
            <w:tcW w:w="4413" w:type="dxa"/>
          </w:tcPr>
          <w:p w14:paraId="59D727C4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皮肤粘膜</w:t>
            </w:r>
          </w:p>
        </w:tc>
        <w:tc>
          <w:tcPr>
            <w:tcW w:w="4413" w:type="dxa"/>
          </w:tcPr>
          <w:p w14:paraId="2E1D5EF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65BA3396" w14:textId="77777777">
        <w:tc>
          <w:tcPr>
            <w:tcW w:w="4413" w:type="dxa"/>
          </w:tcPr>
          <w:p w14:paraId="4E4517F2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神经</w:t>
            </w:r>
          </w:p>
        </w:tc>
        <w:tc>
          <w:tcPr>
            <w:tcW w:w="4413" w:type="dxa"/>
          </w:tcPr>
          <w:p w14:paraId="4BB47A07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C8ED88A" w14:textId="77777777">
        <w:tc>
          <w:tcPr>
            <w:tcW w:w="4413" w:type="dxa"/>
          </w:tcPr>
          <w:p w14:paraId="3359E18D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肌肉骨骼</w:t>
            </w:r>
          </w:p>
        </w:tc>
        <w:tc>
          <w:tcPr>
            <w:tcW w:w="4413" w:type="dxa"/>
          </w:tcPr>
          <w:p w14:paraId="1A2EB2D2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68C1FEF" w14:textId="77777777">
        <w:tc>
          <w:tcPr>
            <w:tcW w:w="4413" w:type="dxa"/>
          </w:tcPr>
          <w:p w14:paraId="5F15ED17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心肺</w:t>
            </w:r>
          </w:p>
        </w:tc>
        <w:tc>
          <w:tcPr>
            <w:tcW w:w="4413" w:type="dxa"/>
          </w:tcPr>
          <w:p w14:paraId="673565B8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7C48EE19" w14:textId="77777777">
        <w:tc>
          <w:tcPr>
            <w:tcW w:w="4413" w:type="dxa"/>
          </w:tcPr>
          <w:p w14:paraId="48B1D05E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胃肠</w:t>
            </w:r>
          </w:p>
        </w:tc>
        <w:tc>
          <w:tcPr>
            <w:tcW w:w="4413" w:type="dxa"/>
          </w:tcPr>
          <w:p w14:paraId="689376FE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73FC82D6" w14:textId="77777777">
        <w:tc>
          <w:tcPr>
            <w:tcW w:w="4413" w:type="dxa"/>
          </w:tcPr>
          <w:p w14:paraId="14E330A4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眼科</w:t>
            </w:r>
          </w:p>
        </w:tc>
        <w:tc>
          <w:tcPr>
            <w:tcW w:w="4413" w:type="dxa"/>
          </w:tcPr>
          <w:p w14:paraId="6ACDCB48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4D5368A0" w14:textId="77777777">
        <w:tc>
          <w:tcPr>
            <w:tcW w:w="4413" w:type="dxa"/>
          </w:tcPr>
          <w:p w14:paraId="39344B59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肾</w:t>
            </w:r>
          </w:p>
        </w:tc>
        <w:tc>
          <w:tcPr>
            <w:tcW w:w="4413" w:type="dxa"/>
          </w:tcPr>
          <w:p w14:paraId="263B55B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E76BC2A" w14:textId="77777777">
        <w:tc>
          <w:tcPr>
            <w:tcW w:w="4413" w:type="dxa"/>
          </w:tcPr>
          <w:p w14:paraId="13E1AF99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血液</w:t>
            </w:r>
          </w:p>
        </w:tc>
        <w:tc>
          <w:tcPr>
            <w:tcW w:w="4413" w:type="dxa"/>
          </w:tcPr>
          <w:p w14:paraId="541A4285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</w:tbl>
    <w:p w14:paraId="7C1D548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0C416F08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454D363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3E267BB5" w14:textId="77777777" w:rsidR="00AC297C" w:rsidRDefault="00DB10CA">
      <w:pPr>
        <w:rPr>
          <w:rFonts w:ascii="等线" w:eastAsia="等线" w:hAnsi="等线" w:cs="等线"/>
          <w:sz w:val="24"/>
          <w:szCs w:val="24"/>
          <w:lang w:eastAsia="zh-CN"/>
        </w:rPr>
      </w:pPr>
      <w:r>
        <w:rPr>
          <w:rFonts w:ascii="等线" w:eastAsia="等线" w:hAnsi="等线" w:cs="等线"/>
          <w:sz w:val="24"/>
          <w:szCs w:val="24"/>
          <w:lang w:eastAsia="zh-CN"/>
        </w:rPr>
        <w:br w:type="page"/>
      </w:r>
    </w:p>
    <w:p w14:paraId="65649569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EC4C1FF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t>SLE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BILAG-2004</w:t>
      </w:r>
      <w:r>
        <w:rPr>
          <w:rFonts w:hint="eastAsia"/>
          <w:lang w:eastAsia="zh-CN"/>
        </w:rPr>
        <w:t>评分</w:t>
      </w:r>
    </w:p>
    <w:p w14:paraId="3D534035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4815"/>
        <w:gridCol w:w="3544"/>
      </w:tblGrid>
      <w:tr w:rsidR="00AC297C" w14:paraId="7068C1A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DD312A9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基本情况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57FBC5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0F63B6F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D78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commentRangeStart w:id="153"/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1. </w:t>
            </w:r>
            <w:r>
              <w:rPr>
                <w:rFonts w:ascii="Microsoft YaHei UI" w:eastAsia="Microsoft YaHei UI" w:hAnsi="Microsoft YaHei UI" w:cs="Times New Roman" w:hint="eastAsia"/>
                <w:color w:val="000000"/>
                <w:sz w:val="18"/>
                <w:szCs w:val="18"/>
                <w:lang w:eastAsia="zh-CN"/>
              </w:rPr>
              <w:t>发热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- </w:t>
            </w:r>
            <w:r>
              <w:rPr>
                <w:rFonts w:ascii="Microsoft YaHei UI" w:eastAsia="Microsoft YaHei UI" w:hAnsi="Microsoft YaHei UI" w:cs="Times New Roman" w:hint="eastAsia"/>
                <w:color w:val="000000"/>
                <w:sz w:val="18"/>
                <w:szCs w:val="18"/>
                <w:lang w:eastAsia="zh-CN"/>
              </w:rPr>
              <w:t>记录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&gt; 37.5ºC</w:t>
            </w:r>
            <w:commentRangeEnd w:id="153"/>
            <w:r>
              <w:rPr>
                <w:rStyle w:val="af"/>
              </w:rPr>
              <w:commentReference w:id="153"/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E1FB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587C5D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E71B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2.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体重减轻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–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非有意的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&gt; 5%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CCF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ADCFB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D801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淋巴结肿大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脾肿大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84BB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551FF8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6CC0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厌食症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E81A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E2F06A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5C58A0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皮肤黏膜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64E200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719B41C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2BC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皮疹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22A3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762C04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0E9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皮疹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3BA6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27C4AE5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7733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血管性水肿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B850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2BBDA1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200B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血管性水肿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352C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DD11FC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5B8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粘膜溃疡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531B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A6CADD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2CF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粘膜溃疡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EC1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80B055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B9E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脂膜炎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大疱性狼疮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6800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1A9C32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14E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脂膜炎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大疱性狼疮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77E6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8B2E9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0D22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13.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皮肤大血管炎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血栓形成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A654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B442FE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A86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指端梗死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或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结节性血管炎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55F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598664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E31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0D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5EDE53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E07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853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19F9DB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0752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甲周红斑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冻疮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A6B9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F08B8D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42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（指甲下）线状出血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3F2D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92206A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7CA7DE8D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神经精神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F11CE3E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12FFE86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5FE4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无菌性脑膜炎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79F1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06DD36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EBE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脑血管炎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862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C0A23E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B73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脱髓鞘综合征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681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30615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020F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脊髓病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DB1F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099FD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2101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急性意识模糊状态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FBD2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858B1A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1CC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精神错乱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977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E01690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361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急性炎症脱髓鞘多神经根神经病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0A54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AD0556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783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26.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单神经病（单发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多发）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EFE5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D93E1B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20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颅神经病变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10F4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43266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424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神经丛疾病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5C5D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D1C955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5868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多发性神经病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6B09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8D5112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7CF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癫痫发作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9288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D6D67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0931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癫痫持续状态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68AC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C8698C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DD1A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脑血管疾病（不是由于血管炎）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696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EF21AB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FA86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认知功能障碍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C51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1A8D40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8EA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运动障碍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8BB5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B080F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47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自主神经紊乱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7067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E19C86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526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小脑共济失调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（孤立性）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808E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643909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9EC6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狼疮性头痛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重度持续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E6B3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2CFC92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D85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颅内高压引起的头痛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C2EE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98AF013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863CAD5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肌肉骨骼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7693109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534310C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DF8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39.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肌炎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 - 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3CA4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5B029E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6A09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40.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肌炎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 - 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BB0F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93CE0D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462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168C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31121A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CC4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–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中度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肌腱炎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腱鞘炎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EA08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57D4FE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D50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43.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（轻度）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关节痛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肌痛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F9E6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381C6E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36F4A60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心肺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F852FA6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FBF045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940D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99B1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94DAB6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43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心内膜炎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心力衰竭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8AB3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8B7431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9EC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心律失常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A1F7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4CE9FE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5E89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新发瓣膜功能障碍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84F1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09EC5A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8975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48.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胸膜炎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心包炎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2B03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44AF8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1A72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心脏压塞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67D6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7DD7AB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EBE3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胸腔积液伴呼吸困难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F43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9DD3B5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6F7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肺出血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2002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F9E894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BB5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间质性肺泡炎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FC0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D9FE58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683B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53.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肺萎缩综合征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7485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4996D6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69B4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主动脉炎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FABA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B3D629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7D22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冠状动脉血管炎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F18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6DC9EF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CFC6026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胃肠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09016DC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2659438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59D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56.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狼疮性腹膜炎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67D1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D0865C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75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腹部浆膜炎或腹水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FEB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F9E35A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C02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狼疮性肠炎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结肠炎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A1F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F697C6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447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吸收不良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B877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66AD83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786B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蛋白丢失性肠病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8F2E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82EA0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8EA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假性肠梗阻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1F8C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D1B5B8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E2D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62.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狼疮性肝炎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4ECC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56CAD5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A1A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急性狼疮性胆囊炎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0878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47E9D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2FE9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急性狼疮性胰腺炎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E60E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BCE8EF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DE29CD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眼科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9A8E097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612179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0D7C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眼眶炎症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眼球突出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243D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2A50BFC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05E8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角膜炎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6B33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928BDF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8A5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角膜炎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C92C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CE2541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20A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前葡萄膜炎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E10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6128C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429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后葡萄膜炎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7144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6C3761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3D5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后葡萄膜炎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C5E1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981561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7593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巩膜外层炎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606D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5B475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D24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DDB8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E1F149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E6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33C5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D3CAA8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60B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脉络膜血管闭塞性疾病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3DFC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908FAC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24E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孤立的棉絮斑点（细胞小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体）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CED5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C64D08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0FD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视神经炎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16E6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61FC3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17C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前缺血性视神经病变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D974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0987167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0151634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401B56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5D7AA0F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35F7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收缩压（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mm Hg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283E4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F4B1C5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ED79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舒张压（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mm Hg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635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1DF76F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AED8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急进性高血压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634A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844E52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CD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81.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尿蛋白（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+=1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，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++=2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，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+++=3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1881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74DBC8DB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FBC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尿白蛋白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肌酐比值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mg/mmol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E47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8D5CC5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568E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肌酐比值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mg/mmol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3CC4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36B8F9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4A9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84. 24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小时尿蛋白（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58DBE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49A490F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28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肾病综合征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34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2D5C88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799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肌酐（血浆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血清）</w:t>
            </w:r>
            <w:r>
              <w:rPr>
                <w:rFonts w:ascii="Symbol" w:eastAsia="等线" w:hAnsi="Symbol" w:cs="Times New Roman"/>
                <w:color w:val="000000"/>
                <w:sz w:val="18"/>
                <w:szCs w:val="18"/>
                <w:lang w:eastAsia="zh-Hans"/>
              </w:rPr>
              <w:t>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mol/l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1CDED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2D9C75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9FB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87.GFR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（计算值）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ml/min/1.73 m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144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C77E808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1D1C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活动性尿沉渣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A032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556A8D8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D2DD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活动性肾炎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523A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6D3A4D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898501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血液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76466D15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284A767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74F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血红蛋白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g/dl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1B0E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654CDF5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EEE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白细胞计数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88AE1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E0AA4F1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DD8E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中性粒细胞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76997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7B9584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784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淋巴细胞（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14DFB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3C3CB71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C30D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血小板（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升）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AD040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A5FE7F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07D9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血栓性血小板减少性紫癜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03939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50FB51B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F72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活动性溶血的证据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3242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20A60A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8FB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97.Coomb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’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s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检测阳性（孤立）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678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1D74250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4ECB" w14:textId="77777777" w:rsidR="00AC297C" w:rsidRDefault="00AC297C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B750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6EC7E2AD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7F77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体重（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kg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5D23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69D12649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F45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非洲血统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AFCC" w14:textId="77777777" w:rsidR="00AC297C" w:rsidRDefault="00DB10CA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</w:tr>
      <w:tr w:rsidR="00AC297C" w14:paraId="783988C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9E0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血清尿素（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mmol/L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A4944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522E6F11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E4C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血清白蛋白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g/l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3A5DA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5A67B4F8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796671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  <w:sectPr w:rsidR="00AC297C">
          <w:pgSz w:w="11910" w:h="17340"/>
          <w:pgMar w:top="1640" w:right="1680" w:bottom="1160" w:left="1620" w:header="0" w:footer="970" w:gutter="0"/>
          <w:cols w:space="720"/>
        </w:sectPr>
      </w:pPr>
    </w:p>
    <w:p w14:paraId="3FFE6EE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PAG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3A6710C3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0DB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PAG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890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82D06DB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D14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73C1CE4" w14:textId="77777777" w:rsidR="00AC297C" w:rsidRDefault="00AC297C"/>
        </w:tc>
      </w:tr>
      <w:tr w:rsidR="00AC297C" w14:paraId="6C1B474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E9F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3325" w14:textId="77777777" w:rsidR="00AC297C" w:rsidRDefault="00DB10CA">
            <w:pPr>
              <w:pStyle w:val="TableParagraph"/>
              <w:tabs>
                <w:tab w:val="left" w:pos="1848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4"/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commentRangeEnd w:id="154"/>
            <w:r>
              <w:rPr>
                <w:rStyle w:val="af"/>
              </w:rPr>
              <w:commentReference w:id="154"/>
            </w:r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</w:p>
        </w:tc>
      </w:tr>
    </w:tbl>
    <w:p w14:paraId="6D8A2B8F" w14:textId="77777777" w:rsidR="00AC297C" w:rsidRDefault="00AC297C">
      <w:pPr>
        <w:spacing w:before="5"/>
        <w:rPr>
          <w:rFonts w:ascii="等线" w:eastAsia="等线" w:hAnsi="等线" w:cs="等线"/>
          <w:sz w:val="16"/>
          <w:szCs w:val="16"/>
        </w:rPr>
      </w:pPr>
    </w:p>
    <w:p w14:paraId="68B5F2C6" w14:textId="77777777" w:rsidR="00AC297C" w:rsidRDefault="00AC297C">
      <w:pPr>
        <w:spacing w:before="11"/>
        <w:rPr>
          <w:rFonts w:ascii="等线" w:eastAsia="等线" w:hAnsi="等线" w:cs="等线"/>
          <w:sz w:val="17"/>
          <w:szCs w:val="17"/>
        </w:rPr>
      </w:pPr>
    </w:p>
    <w:p w14:paraId="272F9070" w14:textId="77777777" w:rsidR="00AC297C" w:rsidRDefault="00AC297C">
      <w:pPr>
        <w:spacing w:line="370" w:lineRule="exact"/>
        <w:ind w:left="959"/>
        <w:rPr>
          <w:rFonts w:ascii="等线" w:eastAsia="等线" w:hAnsi="等线" w:cs="等线"/>
          <w:sz w:val="20"/>
          <w:szCs w:val="20"/>
        </w:rPr>
      </w:pPr>
    </w:p>
    <w:p w14:paraId="66C4F1DA" w14:textId="77777777" w:rsidR="00AC297C" w:rsidRDefault="00AC297C">
      <w:pPr>
        <w:spacing w:before="1"/>
        <w:rPr>
          <w:rFonts w:ascii="等线" w:eastAsia="等线" w:hAnsi="等线" w:cs="等线"/>
          <w:sz w:val="13"/>
          <w:szCs w:val="13"/>
        </w:rPr>
      </w:pPr>
    </w:p>
    <w:p w14:paraId="2C7F17E1" w14:textId="77777777" w:rsidR="00AC297C" w:rsidRDefault="00AC297C">
      <w:pPr>
        <w:spacing w:line="640" w:lineRule="exact"/>
        <w:rPr>
          <w:rFonts w:ascii="等线" w:eastAsiaTheme="minorHAnsi"/>
          <w:position w:val="-12"/>
          <w:sz w:val="20"/>
        </w:rPr>
      </w:pPr>
    </w:p>
    <w:p w14:paraId="22C3EADB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51159E69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456B0D97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36F545D4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7A84A609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4DE2A72C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0B341F3A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699E982F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0C96A0C0" w14:textId="77777777" w:rsidR="00AC297C" w:rsidRDefault="00DB10CA">
      <w:pPr>
        <w:tabs>
          <w:tab w:val="left" w:pos="1290"/>
        </w:tabs>
        <w:rPr>
          <w:rFonts w:ascii="等线" w:eastAsia="等线" w:hAnsi="等线" w:cs="等线"/>
          <w:sz w:val="20"/>
          <w:szCs w:val="20"/>
        </w:rPr>
        <w:sectPr w:rsidR="00AC297C">
          <w:headerReference w:type="default" r:id="rId54"/>
          <w:footerReference w:type="default" r:id="rId55"/>
          <w:pgSz w:w="11910" w:h="17340"/>
          <w:pgMar w:top="2160" w:right="1680" w:bottom="1140" w:left="1620" w:header="1958" w:footer="950" w:gutter="0"/>
          <w:pgNumType w:start="41"/>
          <w:cols w:space="720"/>
        </w:sectPr>
      </w:pPr>
      <w:r>
        <w:rPr>
          <w:rFonts w:ascii="等线" w:eastAsia="等线" w:hAnsi="等线" w:cs="等线"/>
          <w:sz w:val="20"/>
          <w:szCs w:val="20"/>
        </w:rPr>
        <w:tab/>
      </w:r>
    </w:p>
    <w:p w14:paraId="09A1AA03" w14:textId="77777777" w:rsidR="00AC297C" w:rsidRDefault="00AC297C">
      <w:pPr>
        <w:tabs>
          <w:tab w:val="left" w:pos="1290"/>
        </w:tabs>
        <w:rPr>
          <w:rFonts w:ascii="等线" w:eastAsia="等线" w:hAnsi="等线" w:cs="等线"/>
          <w:sz w:val="20"/>
          <w:szCs w:val="20"/>
        </w:rPr>
      </w:pPr>
    </w:p>
    <w:p w14:paraId="6E644182" w14:textId="77777777" w:rsidR="00AC297C" w:rsidRDefault="00AC297C">
      <w:pPr>
        <w:rPr>
          <w:rFonts w:ascii="等线" w:eastAsia="等线" w:hAnsi="等线" w:cs="等线"/>
          <w:sz w:val="20"/>
          <w:szCs w:val="20"/>
          <w:lang w:eastAsia="zh-CN"/>
        </w:rPr>
        <w:sectPr w:rsidR="00AC297C">
          <w:headerReference w:type="default" r:id="rId56"/>
          <w:pgSz w:w="11910" w:h="17340"/>
          <w:pgMar w:top="2160" w:right="1680" w:bottom="1140" w:left="1620" w:header="1958" w:footer="950" w:gutter="0"/>
          <w:pgNumType w:start="41"/>
          <w:cols w:space="720"/>
        </w:sectPr>
      </w:pPr>
    </w:p>
    <w:p w14:paraId="17320AF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5DA9CFC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  <w:r>
        <w:t>入选排除标准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67"/>
        <w:gridCol w:w="2694"/>
      </w:tblGrid>
      <w:tr w:rsidR="00AC297C" w14:paraId="5485AB4A" w14:textId="77777777">
        <w:trPr>
          <w:trHeight w:hRule="exact" w:val="293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5CCA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11E927F" w14:textId="77777777">
        <w:trPr>
          <w:trHeight w:hRule="exact" w:val="305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24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受试者是否符合所有入选标准，且不符合所有排除标准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FAD5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3F190BB" w14:textId="77777777">
        <w:trPr>
          <w:trHeight w:hRule="exact" w:val="293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F92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若否，请指明不满足的入选标准或符合的排除标准</w:t>
            </w:r>
          </w:p>
        </w:tc>
      </w:tr>
      <w:tr w:rsidR="00AC297C" w14:paraId="4CA09CBE" w14:textId="77777777">
        <w:trPr>
          <w:trHeight w:hRule="exact" w:val="305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2E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标准类型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4B2C" w14:textId="77777777" w:rsidR="00AC297C" w:rsidRDefault="00DB10CA">
            <w:pPr>
              <w:pStyle w:val="TableParagraph"/>
              <w:tabs>
                <w:tab w:val="left" w:pos="1365"/>
              </w:tabs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入选标准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排除标准</w:t>
            </w:r>
          </w:p>
        </w:tc>
      </w:tr>
      <w:tr w:rsidR="00AC297C" w14:paraId="4756916B" w14:textId="77777777">
        <w:trPr>
          <w:trHeight w:hRule="exact" w:val="358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02F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5"/>
            <w:commentRangeStart w:id="156"/>
            <w:r>
              <w:rPr>
                <w:rFonts w:ascii="等线" w:eastAsia="等线" w:hAnsi="等线" w:cs="等线"/>
                <w:sz w:val="21"/>
                <w:szCs w:val="21"/>
              </w:rPr>
              <w:t>标准编号</w:t>
            </w:r>
            <w:commentRangeEnd w:id="155"/>
            <w:r>
              <w:rPr>
                <w:rStyle w:val="af"/>
              </w:rPr>
              <w:commentReference w:id="155"/>
            </w:r>
            <w:commentRangeEnd w:id="156"/>
            <w:r>
              <w:rPr>
                <w:rStyle w:val="af"/>
              </w:rPr>
              <w:commentReference w:id="156"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1912" w14:textId="77777777" w:rsidR="00AC297C" w:rsidRDefault="00AC297C"/>
        </w:tc>
      </w:tr>
    </w:tbl>
    <w:p w14:paraId="39666F4E" w14:textId="77777777" w:rsidR="00AC297C" w:rsidRDefault="00AC297C">
      <w:pPr>
        <w:sectPr w:rsidR="00AC297C">
          <w:headerReference w:type="default" r:id="rId57"/>
          <w:pgSz w:w="11910" w:h="17340"/>
          <w:pgMar w:top="1640" w:right="1680" w:bottom="1140" w:left="1620" w:header="0" w:footer="950" w:gutter="0"/>
          <w:cols w:space="720"/>
        </w:sectPr>
      </w:pPr>
    </w:p>
    <w:p w14:paraId="29C8E44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EAECBC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t>受试者合格性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3683"/>
      </w:tblGrid>
      <w:tr w:rsidR="00AC297C" w14:paraId="781DE77D" w14:textId="77777777">
        <w:trPr>
          <w:trHeight w:hRule="exact" w:val="29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B9D2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78BE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69FF40A9" w14:textId="77777777">
        <w:trPr>
          <w:trHeight w:hRule="exact" w:val="29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97C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判定日期（年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8063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55C27BE2" w14:textId="77777777">
        <w:trPr>
          <w:trHeight w:hRule="exact" w:val="30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866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7"/>
            <w:commentRangeStart w:id="158"/>
            <w:r>
              <w:rPr>
                <w:rFonts w:ascii="等线" w:eastAsia="等线" w:hAnsi="等线" w:cs="等线"/>
                <w:sz w:val="21"/>
                <w:szCs w:val="21"/>
              </w:rPr>
              <w:t>受试者是否入组？</w:t>
            </w:r>
            <w:commentRangeEnd w:id="157"/>
            <w:r>
              <w:rPr>
                <w:rStyle w:val="af"/>
              </w:rPr>
              <w:commentReference w:id="157"/>
            </w:r>
            <w:commentRangeEnd w:id="158"/>
            <w:r>
              <w:rPr>
                <w:rStyle w:val="af"/>
              </w:rPr>
              <w:commentReference w:id="158"/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9045" w14:textId="77777777" w:rsidR="00AC297C" w:rsidRDefault="00DB10CA">
            <w:pPr>
              <w:pStyle w:val="TableParagraph"/>
              <w:spacing w:line="26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C04290E" w14:textId="77777777">
        <w:trPr>
          <w:trHeight w:hRule="exact" w:val="8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E9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若否，请说明最主要的原因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45C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违反入选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排除标准</w:t>
            </w:r>
          </w:p>
          <w:p w14:paraId="39EE028C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受试者撤回知情同意</w:t>
            </w:r>
          </w:p>
          <w:p w14:paraId="7AE48661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0BFDBC4" w14:textId="77777777">
        <w:trPr>
          <w:trHeight w:hRule="exact" w:val="29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D4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其他未入组原因详述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94F675" w14:textId="77777777" w:rsidR="00AC297C" w:rsidRDefault="00AC297C"/>
        </w:tc>
      </w:tr>
    </w:tbl>
    <w:p w14:paraId="7C5585C5" w14:textId="77777777" w:rsidR="00AC297C" w:rsidRDefault="00AC297C">
      <w:pPr>
        <w:sectPr w:rsidR="00AC297C">
          <w:headerReference w:type="default" r:id="rId58"/>
          <w:footerReference w:type="default" r:id="rId59"/>
          <w:pgSz w:w="11910" w:h="17340"/>
          <w:pgMar w:top="1640" w:right="1680" w:bottom="1140" w:left="1620" w:header="0" w:footer="950" w:gutter="0"/>
          <w:pgNumType w:start="43"/>
          <w:cols w:space="720"/>
        </w:sectPr>
      </w:pPr>
    </w:p>
    <w:p w14:paraId="77F9E407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随机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A470806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E5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受试者是否随机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D545" w14:textId="77777777" w:rsidR="00AC297C" w:rsidRDefault="00DB10CA">
            <w:pPr>
              <w:pStyle w:val="TableParagraph"/>
              <w:tabs>
                <w:tab w:val="left" w:pos="3923"/>
              </w:tabs>
              <w:spacing w:line="241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随机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未随机，</w:t>
            </w:r>
            <w:commentRangeStart w:id="159"/>
            <w:commentRangeStart w:id="160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原因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ab/>
            </w:r>
            <w:commentRangeEnd w:id="159"/>
            <w:r>
              <w:rPr>
                <w:rStyle w:val="af"/>
              </w:rPr>
              <w:commentReference w:id="159"/>
            </w:r>
            <w:commentRangeEnd w:id="160"/>
            <w:r>
              <w:rPr>
                <w:rStyle w:val="af"/>
              </w:rPr>
              <w:commentReference w:id="160"/>
            </w:r>
          </w:p>
        </w:tc>
      </w:tr>
      <w:tr w:rsidR="00AC297C" w14:paraId="08309090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4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剂量组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68EF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○200mg ○400mg ○600mg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○800mg 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AC297C" w14:paraId="76C349D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A1D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其他，请详述：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20BA" w14:textId="77777777" w:rsidR="00AC297C" w:rsidRDefault="00AC297C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3567983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FDB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随机日期（年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593C34" w14:textId="77777777" w:rsidR="00AC297C" w:rsidRDefault="00AC297C"/>
        </w:tc>
      </w:tr>
      <w:tr w:rsidR="00AC297C" w14:paraId="76C8108E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639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61"/>
            <w:commentRangeStart w:id="162"/>
            <w:r>
              <w:rPr>
                <w:rFonts w:ascii="等线" w:eastAsia="等线" w:hAnsi="等线" w:cs="等线"/>
                <w:sz w:val="21"/>
                <w:szCs w:val="21"/>
              </w:rPr>
              <w:t>随机号</w:t>
            </w:r>
            <w:commentRangeEnd w:id="161"/>
            <w:r>
              <w:rPr>
                <w:rStyle w:val="af"/>
              </w:rPr>
              <w:commentReference w:id="161"/>
            </w:r>
            <w:commentRangeEnd w:id="162"/>
            <w:r>
              <w:rPr>
                <w:rStyle w:val="af"/>
              </w:rPr>
              <w:commentReference w:id="162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B6903C" w14:textId="77777777" w:rsidR="00AC297C" w:rsidRDefault="00AC297C"/>
        </w:tc>
      </w:tr>
    </w:tbl>
    <w:p w14:paraId="3A9F7083" w14:textId="77777777" w:rsidR="00AC297C" w:rsidRDefault="00AC297C">
      <w:pPr>
        <w:sectPr w:rsidR="00AC297C">
          <w:headerReference w:type="default" r:id="rId60"/>
          <w:pgSz w:w="11910" w:h="17340"/>
          <w:pgMar w:top="2440" w:right="1680" w:bottom="1140" w:left="1620" w:header="2241" w:footer="950" w:gutter="0"/>
          <w:cols w:space="720"/>
        </w:sectPr>
      </w:pPr>
    </w:p>
    <w:p w14:paraId="11AC15B4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试验用药使用记录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45E90CA5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522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E7F2" w14:textId="77777777" w:rsidR="00AC297C" w:rsidRDefault="00DB10CA"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 APG-2575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或安慰剂</w:t>
            </w:r>
          </w:p>
          <w:p w14:paraId="67AF29F2" w14:textId="77777777" w:rsidR="00AC297C" w:rsidRDefault="00AC297C"/>
        </w:tc>
      </w:tr>
      <w:tr w:rsidR="00AC297C" w14:paraId="424D6C23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6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CCF9" w14:textId="77777777" w:rsidR="00AC297C" w:rsidRDefault="00AC297C"/>
        </w:tc>
      </w:tr>
      <w:tr w:rsidR="00AC297C" w14:paraId="02C9317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41F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BD54" w14:textId="77777777" w:rsidR="00AC297C" w:rsidRDefault="00AC297C"/>
        </w:tc>
      </w:tr>
      <w:tr w:rsidR="00AC297C" w14:paraId="0A56FC1C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2016" w14:textId="77777777" w:rsidR="00AC297C" w:rsidRDefault="00DB10CA">
            <w:pPr>
              <w:pStyle w:val="TableParagraph"/>
              <w:spacing w:before="115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每日处方用量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D51E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4FE7CAAC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2906C5D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66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处方用量其他详述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21E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commentRangeStart w:id="163"/>
            <w:r>
              <w:rPr>
                <w:rFonts w:ascii="等线"/>
                <w:sz w:val="21"/>
              </w:rPr>
              <w:t>mg</w:t>
            </w:r>
            <w:commentRangeEnd w:id="163"/>
            <w:r>
              <w:rPr>
                <w:rStyle w:val="af"/>
              </w:rPr>
              <w:commentReference w:id="163"/>
            </w:r>
          </w:p>
        </w:tc>
      </w:tr>
      <w:tr w:rsidR="00AC297C" w14:paraId="4E75C167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5E9D" w14:textId="77777777" w:rsidR="00AC297C" w:rsidRDefault="00DB10CA">
            <w:pPr>
              <w:pStyle w:val="TableParagraph"/>
              <w:spacing w:before="117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每日实际用量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6588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2B35EA99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50CE2F63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73B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实际用量其他详述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2C5F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64"/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64"/>
            <w:r>
              <w:rPr>
                <w:rStyle w:val="af"/>
              </w:rPr>
              <w:commentReference w:id="164"/>
            </w:r>
          </w:p>
        </w:tc>
      </w:tr>
      <w:tr w:rsidR="00AC297C" w14:paraId="34FF578B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C701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处方用量较上次是否有变化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2344" w14:textId="77777777" w:rsidR="00AC297C" w:rsidRDefault="00DB10CA">
            <w:pPr>
              <w:pStyle w:val="TableParagraph"/>
              <w:tabs>
                <w:tab w:val="left" w:pos="275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是，</w:t>
            </w:r>
            <w:commentRangeStart w:id="165"/>
            <w:commentRangeStart w:id="166"/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变化原因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</w:rPr>
              <w:tab/>
            </w:r>
            <w:commentRangeEnd w:id="165"/>
            <w:r>
              <w:rPr>
                <w:rStyle w:val="af"/>
              </w:rPr>
              <w:commentReference w:id="165"/>
            </w:r>
            <w:commentRangeEnd w:id="166"/>
            <w:r>
              <w:rPr>
                <w:rStyle w:val="af"/>
              </w:rPr>
              <w:commentReference w:id="166"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F378E00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87A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实际用量是否与处方用量一致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02" w14:textId="77777777" w:rsidR="00AC297C" w:rsidRDefault="00DB10CA">
            <w:pPr>
              <w:pStyle w:val="TableParagraph"/>
              <w:tabs>
                <w:tab w:val="left" w:pos="734"/>
              </w:tabs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40C433A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5CA8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实际用量与处方用量不一致的原因是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7DE3" w14:textId="77777777" w:rsidR="00AC297C" w:rsidRDefault="00DB10CA">
            <w:pPr>
              <w:pStyle w:val="TableParagraph"/>
              <w:tabs>
                <w:tab w:val="left" w:pos="3149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pacing w:val="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受试者自行调整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其他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7EE77AF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2EE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不良事件编号</w:t>
            </w:r>
            <w:ins w:id="167" w:author="缺口" w:date="2023-08-22T16:4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BFC2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11C66A0D" w14:textId="77777777">
        <w:trPr>
          <w:trHeight w:hRule="exact" w:val="295"/>
          <w:ins w:id="168" w:author="缺口" w:date="2023-08-22T16:43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7CDB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69" w:author="缺口" w:date="2023-08-22T16:43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70" w:author="缺口" w:date="2023-08-22T16:44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868C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71" w:author="缺口" w:date="2023-08-22T16:43:00Z"/>
                <w:rFonts w:ascii="宋体"/>
                <w:sz w:val="21"/>
              </w:rPr>
            </w:pPr>
          </w:p>
        </w:tc>
      </w:tr>
      <w:tr w:rsidR="00AC297C" w14:paraId="259F8E63" w14:textId="77777777">
        <w:trPr>
          <w:trHeight w:hRule="exact" w:val="295"/>
          <w:ins w:id="172" w:author="缺口" w:date="2023-08-22T16:43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940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73" w:author="缺口" w:date="2023-08-22T16:43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74" w:author="缺口" w:date="2023-08-22T16:44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3C64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75" w:author="缺口" w:date="2023-08-22T16:43:00Z"/>
                <w:rFonts w:ascii="宋体"/>
                <w:sz w:val="21"/>
              </w:rPr>
            </w:pPr>
          </w:p>
        </w:tc>
      </w:tr>
      <w:tr w:rsidR="00AC297C" w14:paraId="0FBB48FD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F6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6C80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</w:tbl>
    <w:p w14:paraId="1EEBC743" w14:textId="77777777" w:rsidR="00AC297C" w:rsidRDefault="00AC297C">
      <w:pPr>
        <w:spacing w:line="262" w:lineRule="exact"/>
        <w:rPr>
          <w:rFonts w:ascii="等线" w:eastAsia="等线" w:hAnsi="等线" w:cs="等线"/>
          <w:sz w:val="21"/>
          <w:szCs w:val="21"/>
          <w:lang w:eastAsia="zh-CN"/>
        </w:rPr>
      </w:pPr>
    </w:p>
    <w:p w14:paraId="56481567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2669F5DF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4A0A439A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6D051C0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0DCEE52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36AF82C7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638CE9C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4C5AEC18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5720421D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B9533DF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75F3A39C" w14:textId="77777777" w:rsidR="00AC297C" w:rsidRDefault="00DB10CA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br w:type="page"/>
      </w:r>
    </w:p>
    <w:p w14:paraId="1ED8A151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试验用药使用记录（</w:t>
      </w:r>
      <w:r>
        <w:rPr>
          <w:rFonts w:hint="eastAsia"/>
          <w:lang w:eastAsia="zh-CN"/>
        </w:rPr>
        <w:t>A</w:t>
      </w:r>
      <w:r>
        <w:rPr>
          <w:lang w:eastAsia="zh-CN"/>
        </w:rPr>
        <w:t>PG</w:t>
      </w:r>
      <w:r>
        <w:rPr>
          <w:rFonts w:hint="eastAsia"/>
          <w:lang w:eastAsia="zh-CN"/>
        </w:rPr>
        <w:t>-</w:t>
      </w:r>
      <w:r>
        <w:rPr>
          <w:lang w:eastAsia="zh-CN"/>
        </w:rPr>
        <w:t>2575</w:t>
      </w:r>
      <w:r>
        <w:rPr>
          <w:rFonts w:hint="eastAsia"/>
          <w:lang w:eastAsia="zh-CN"/>
        </w:rPr>
        <w:t>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285166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6DD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29D7" w14:textId="77777777" w:rsidR="00AC297C" w:rsidRDefault="00DB10CA"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 APG-2575</w:t>
            </w:r>
          </w:p>
        </w:tc>
      </w:tr>
      <w:tr w:rsidR="00AC297C" w14:paraId="5CA31D61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BD5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B4D5" w14:textId="77777777" w:rsidR="00AC297C" w:rsidRDefault="00AC297C"/>
        </w:tc>
      </w:tr>
      <w:tr w:rsidR="00AC297C" w14:paraId="2D9F49B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EF7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E71E" w14:textId="77777777" w:rsidR="00AC297C" w:rsidRDefault="00AC297C"/>
        </w:tc>
      </w:tr>
      <w:tr w:rsidR="00AC297C" w14:paraId="36F75F7E" w14:textId="77777777">
        <w:trPr>
          <w:trHeight w:hRule="exact" w:val="119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70FC" w14:textId="77777777" w:rsidR="00AC297C" w:rsidRDefault="00DB10CA">
            <w:pPr>
              <w:pStyle w:val="TableParagraph"/>
              <w:spacing w:before="115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每日处方用量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5C85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5FD54683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</w:t>
            </w:r>
            <w:proofErr w:type="gramStart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proofErr w:type="gramEnd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</w:p>
          <w:p w14:paraId="13FEF485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00mg 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05A985F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420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处方用量其他详述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18C2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commentRangeStart w:id="176"/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76"/>
            <w:r>
              <w:rPr>
                <w:rStyle w:val="af"/>
              </w:rPr>
              <w:commentReference w:id="176"/>
            </w:r>
          </w:p>
        </w:tc>
      </w:tr>
      <w:tr w:rsidR="00AC297C" w14:paraId="6CC3E7DC" w14:textId="77777777">
        <w:trPr>
          <w:trHeight w:hRule="exact" w:val="97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AD9" w14:textId="77777777" w:rsidR="00AC297C" w:rsidRDefault="00DB10CA">
            <w:pPr>
              <w:pStyle w:val="TableParagraph"/>
              <w:spacing w:before="117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每日实际用量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E0C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25433CAF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</w:t>
            </w:r>
            <w:proofErr w:type="gramStart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proofErr w:type="gramEnd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</w:p>
          <w:p w14:paraId="1F7BD5C0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00mg 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439FEB35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DD3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实际用量其他详述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FE84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77"/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77"/>
            <w:r>
              <w:rPr>
                <w:rStyle w:val="af"/>
              </w:rPr>
              <w:commentReference w:id="177"/>
            </w:r>
          </w:p>
        </w:tc>
      </w:tr>
      <w:tr w:rsidR="00AC297C" w14:paraId="0793B19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25AC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处方用量较上次是否有变化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1406" w14:textId="77777777" w:rsidR="00AC297C" w:rsidRDefault="00DB10CA">
            <w:pPr>
              <w:pStyle w:val="TableParagraph"/>
              <w:tabs>
                <w:tab w:val="left" w:pos="275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是，变化原因</w:t>
            </w:r>
            <w:commentRangeStart w:id="178"/>
            <w:commentRangeStart w:id="179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</w:rPr>
              <w:tab/>
            </w:r>
            <w:commentRangeEnd w:id="178"/>
            <w:r>
              <w:rPr>
                <w:rStyle w:val="af"/>
              </w:rPr>
              <w:commentReference w:id="178"/>
            </w:r>
            <w:commentRangeEnd w:id="179"/>
            <w:r>
              <w:rPr>
                <w:rStyle w:val="af"/>
              </w:rPr>
              <w:commentReference w:id="179"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40DB7F1D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019D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实际用量是否与处方用量一致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55E" w14:textId="77777777" w:rsidR="00AC297C" w:rsidRDefault="00DB10CA">
            <w:pPr>
              <w:pStyle w:val="TableParagraph"/>
              <w:tabs>
                <w:tab w:val="left" w:pos="734"/>
              </w:tabs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714F9378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5ED1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实际用量与处方用量不一致的原因是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4541" w14:textId="77777777" w:rsidR="00AC297C" w:rsidRDefault="00DB10CA">
            <w:pPr>
              <w:pStyle w:val="TableParagraph"/>
              <w:tabs>
                <w:tab w:val="left" w:pos="3149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pacing w:val="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受试者自行调整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其他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74802CD4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60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不良事件编号</w:t>
            </w:r>
            <w:ins w:id="180" w:author="缺口" w:date="2023-08-22T16:45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A2B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34DBF2CB" w14:textId="77777777">
        <w:trPr>
          <w:trHeight w:hRule="exact" w:val="295"/>
          <w:ins w:id="181" w:author="缺口" w:date="2023-08-22T16:45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C603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82" w:author="缺口" w:date="2023-08-22T16:4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83" w:author="缺口" w:date="2023-08-22T16:45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AD1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84" w:author="缺口" w:date="2023-08-22T16:45:00Z"/>
                <w:rFonts w:ascii="宋体"/>
                <w:sz w:val="21"/>
              </w:rPr>
            </w:pPr>
          </w:p>
        </w:tc>
      </w:tr>
      <w:tr w:rsidR="00AC297C" w14:paraId="2E75D782" w14:textId="77777777">
        <w:trPr>
          <w:trHeight w:hRule="exact" w:val="295"/>
          <w:ins w:id="185" w:author="缺口" w:date="2023-08-22T16:45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186E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86" w:author="缺口" w:date="2023-08-22T16:4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87" w:author="缺口" w:date="2023-08-22T16:45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2720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88" w:author="缺口" w:date="2023-08-22T16:45:00Z"/>
                <w:rFonts w:ascii="宋体"/>
                <w:sz w:val="21"/>
              </w:rPr>
            </w:pPr>
          </w:p>
        </w:tc>
      </w:tr>
      <w:tr w:rsidR="00AC297C" w14:paraId="6571B90F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6AB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F70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</w:tbl>
    <w:p w14:paraId="44929BA0" w14:textId="77777777" w:rsidR="00AC297C" w:rsidRDefault="00DB10CA">
      <w:pPr>
        <w:tabs>
          <w:tab w:val="left" w:pos="3270"/>
        </w:tabs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61"/>
          <w:pgSz w:w="11910" w:h="17340"/>
          <w:pgMar w:top="2440" w:right="1680" w:bottom="1140" w:left="1620" w:header="2241" w:footer="950" w:gutter="0"/>
          <w:cols w:space="720"/>
        </w:sect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*</w:t>
      </w:r>
      <w:commentRangeStart w:id="189"/>
      <w:commentRangeStart w:id="190"/>
      <w:r>
        <w:rPr>
          <w:rFonts w:ascii="宋体" w:eastAsia="宋体" w:hAnsi="宋体" w:cs="宋体" w:hint="eastAsia"/>
          <w:sz w:val="21"/>
          <w:szCs w:val="21"/>
          <w:lang w:eastAsia="zh-CN"/>
        </w:rPr>
        <w:t>本页适用于</w:t>
      </w:r>
      <w:r>
        <w:rPr>
          <w:rFonts w:ascii="宋体" w:eastAsia="宋体" w:hAnsi="宋体" w:cs="宋体"/>
          <w:sz w:val="21"/>
          <w:szCs w:val="21"/>
          <w:lang w:eastAsia="zh-CN"/>
        </w:rPr>
        <w:t>APG-2575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开放标签治疗记录。</w:t>
      </w:r>
      <w:commentRangeEnd w:id="189"/>
      <w:r>
        <w:rPr>
          <w:rStyle w:val="af"/>
        </w:rPr>
        <w:commentReference w:id="189"/>
      </w:r>
      <w:commentRangeEnd w:id="190"/>
      <w:r>
        <w:rPr>
          <w:rStyle w:val="af"/>
        </w:rPr>
        <w:commentReference w:id="190"/>
      </w:r>
      <w:r>
        <w:rPr>
          <w:rFonts w:ascii="等线" w:eastAsia="等线" w:hAnsi="等线" w:cs="等线"/>
          <w:sz w:val="21"/>
          <w:szCs w:val="21"/>
          <w:lang w:eastAsia="zh-CN"/>
        </w:rPr>
        <w:tab/>
      </w:r>
    </w:p>
    <w:p w14:paraId="3C72B7C2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试验用药单日使用记录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3"/>
        <w:gridCol w:w="4297"/>
      </w:tblGrid>
      <w:tr w:rsidR="00AC297C" w14:paraId="54C54536" w14:textId="77777777">
        <w:tc>
          <w:tcPr>
            <w:tcW w:w="4413" w:type="dxa"/>
          </w:tcPr>
          <w:p w14:paraId="18005FFA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4413" w:type="dxa"/>
          </w:tcPr>
          <w:p w14:paraId="616EACC5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commentRangeStart w:id="191"/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6DE6EF2F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15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4F72D44F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0347CCD2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56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748939E6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84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4F7F33CD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其他</w:t>
            </w:r>
            <w:commentRangeEnd w:id="191"/>
            <w:r>
              <w:rPr>
                <w:rStyle w:val="af"/>
              </w:rPr>
              <w:commentReference w:id="191"/>
            </w:r>
          </w:p>
        </w:tc>
      </w:tr>
      <w:tr w:rsidR="00AC297C" w14:paraId="1141B419" w14:textId="77777777">
        <w:tc>
          <w:tcPr>
            <w:tcW w:w="4413" w:type="dxa"/>
          </w:tcPr>
          <w:p w14:paraId="2EFD1AE2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413" w:type="dxa"/>
          </w:tcPr>
          <w:p w14:paraId="3EFD2A04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3E245AD2" w14:textId="77777777">
        <w:tc>
          <w:tcPr>
            <w:tcW w:w="4413" w:type="dxa"/>
          </w:tcPr>
          <w:p w14:paraId="20A6D1FD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用药日期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413" w:type="dxa"/>
          </w:tcPr>
          <w:p w14:paraId="3AD2A583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0135AA1A" w14:textId="77777777">
        <w:tc>
          <w:tcPr>
            <w:tcW w:w="4413" w:type="dxa"/>
          </w:tcPr>
          <w:p w14:paraId="13BD0807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用药时间（时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分）</w:t>
            </w:r>
          </w:p>
        </w:tc>
        <w:tc>
          <w:tcPr>
            <w:tcW w:w="4413" w:type="dxa"/>
          </w:tcPr>
          <w:p w14:paraId="55E9B0EF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</w:tbl>
    <w:p w14:paraId="67B2324D" w14:textId="77777777" w:rsidR="00AC297C" w:rsidRDefault="00DB10CA">
      <w:pPr>
        <w:tabs>
          <w:tab w:val="left" w:pos="3270"/>
        </w:tabs>
        <w:rPr>
          <w:rFonts w:ascii="宋体" w:eastAsia="宋体" w:hAnsi="宋体" w:cs="宋体"/>
          <w:sz w:val="21"/>
          <w:szCs w:val="21"/>
          <w:lang w:eastAsia="zh-CN"/>
        </w:rPr>
        <w:sectPr w:rsidR="00AC297C">
          <w:headerReference w:type="default" r:id="rId62"/>
          <w:pgSz w:w="11910" w:h="17340"/>
          <w:pgMar w:top="2440" w:right="1680" w:bottom="1140" w:left="1620" w:header="2241" w:footer="950" w:gutter="0"/>
          <w:cols w:space="720"/>
        </w:sect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*</w:t>
      </w:r>
      <w:commentRangeStart w:id="192"/>
      <w:commentRangeStart w:id="193"/>
      <w:r>
        <w:rPr>
          <w:rFonts w:ascii="宋体" w:eastAsia="宋体" w:hAnsi="宋体" w:cs="宋体" w:hint="eastAsia"/>
          <w:sz w:val="21"/>
          <w:szCs w:val="21"/>
          <w:lang w:eastAsia="zh-CN"/>
        </w:rPr>
        <w:t>本页适用于药代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/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药效动力学采样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日试验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用药的使用时间记录。</w:t>
      </w:r>
      <w:commentRangeEnd w:id="192"/>
      <w:r>
        <w:rPr>
          <w:rStyle w:val="af"/>
        </w:rPr>
        <w:commentReference w:id="192"/>
      </w:r>
      <w:commentRangeEnd w:id="193"/>
      <w:r>
        <w:rPr>
          <w:rStyle w:val="af"/>
        </w:rPr>
        <w:commentReference w:id="193"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</w:p>
    <w:p w14:paraId="13063CB8" w14:textId="77777777" w:rsidR="00AC297C" w:rsidRDefault="00AC297C">
      <w:pPr>
        <w:spacing w:before="1"/>
        <w:rPr>
          <w:rFonts w:ascii="Times New Roman" w:eastAsia="Times New Roman" w:hAnsi="Times New Roman" w:cs="Times New Roman"/>
          <w:sz w:val="17"/>
          <w:szCs w:val="17"/>
          <w:lang w:eastAsia="zh-CN"/>
        </w:rPr>
      </w:pPr>
    </w:p>
    <w:p w14:paraId="71542174" w14:textId="77777777" w:rsidR="00AC297C" w:rsidRDefault="00DB10CA">
      <w:pPr>
        <w:rPr>
          <w:rFonts w:eastAsia="宋体" w:hAnsi="宋体" w:cs="宋体"/>
          <w:lang w:eastAsia="zh-CN"/>
        </w:rPr>
      </w:pPr>
      <w:r>
        <w:rPr>
          <w:lang w:eastAsia="zh-CN"/>
        </w:rPr>
        <w:t xml:space="preserve"> </w:t>
      </w:r>
    </w:p>
    <w:p w14:paraId="43944B56" w14:textId="77818CCD" w:rsidR="00AC297C" w:rsidDel="006731B6" w:rsidRDefault="00DB10CA">
      <w:pPr>
        <w:pStyle w:val="1"/>
        <w:rPr>
          <w:del w:id="194" w:author="user" w:date="2023-08-29T17:12:00Z"/>
          <w:rFonts w:cs="宋体"/>
          <w:lang w:eastAsia="zh-CN"/>
        </w:rPr>
      </w:pPr>
      <w:commentRangeStart w:id="195"/>
      <w:commentRangeStart w:id="196"/>
      <w:del w:id="197" w:author="user" w:date="2023-08-29T17:12:00Z">
        <w:r w:rsidDel="006731B6">
          <w:rPr>
            <w:lang w:eastAsia="zh-CN"/>
          </w:rPr>
          <w:delText>试验用药回收清点</w:delText>
        </w:r>
        <w:r w:rsidDel="006731B6">
          <w:rPr>
            <w:rFonts w:ascii="Times New Roman" w:eastAsia="Times New Roman" w:hAnsi="Times New Roman" w:cs="Times New Roman"/>
            <w:lang w:eastAsia="zh-CN"/>
          </w:rPr>
          <w:delText>/</w:delText>
        </w:r>
        <w:r w:rsidDel="006731B6">
          <w:rPr>
            <w:lang w:eastAsia="zh-CN"/>
          </w:rPr>
          <w:delText>发放</w:delText>
        </w:r>
        <w:commentRangeEnd w:id="195"/>
        <w:r w:rsidDel="006731B6">
          <w:rPr>
            <w:rStyle w:val="af"/>
            <w:rFonts w:asciiTheme="minorHAnsi" w:eastAsiaTheme="minorEastAsia" w:hAnsiTheme="minorHAnsi"/>
          </w:rPr>
          <w:commentReference w:id="195"/>
        </w:r>
        <w:commentRangeEnd w:id="196"/>
        <w:r w:rsidDel="006731B6">
          <w:rPr>
            <w:rStyle w:val="af"/>
            <w:rFonts w:asciiTheme="minorHAnsi" w:eastAsiaTheme="minorEastAsia" w:hAnsiTheme="minorHAnsi"/>
          </w:rPr>
          <w:commentReference w:id="196"/>
        </w:r>
        <w:r w:rsidDel="006731B6">
          <w:rPr>
            <w:rFonts w:cs="宋体"/>
            <w:lang w:eastAsia="zh-CN"/>
          </w:rPr>
          <w:delText xml:space="preserve"> </w:delText>
        </w:r>
      </w:del>
    </w:p>
    <w:p w14:paraId="5780322E" w14:textId="65D2D25A" w:rsidR="00AC297C" w:rsidDel="006731B6" w:rsidRDefault="00DB10CA">
      <w:pPr>
        <w:spacing w:line="291" w:lineRule="exact"/>
        <w:ind w:left="108"/>
        <w:rPr>
          <w:del w:id="198" w:author="user" w:date="2023-08-29T17:12:00Z"/>
          <w:rFonts w:ascii="宋体" w:eastAsia="宋体" w:hAnsi="宋体" w:cs="宋体"/>
          <w:sz w:val="23"/>
          <w:szCs w:val="23"/>
          <w:lang w:eastAsia="zh-CN"/>
        </w:rPr>
      </w:pPr>
      <w:del w:id="199" w:author="user" w:date="2023-08-29T17:12:00Z">
        <w:r w:rsidDel="006731B6">
          <w:rPr>
            <w:rFonts w:ascii="宋体"/>
            <w:sz w:val="23"/>
            <w:lang w:eastAsia="zh-CN"/>
          </w:rPr>
          <w:delText xml:space="preserve"> </w:delText>
        </w:r>
      </w:del>
    </w:p>
    <w:p w14:paraId="6C11EE04" w14:textId="63DCB609" w:rsidR="00AC297C" w:rsidDel="006731B6" w:rsidRDefault="00AC297C">
      <w:pPr>
        <w:spacing w:before="9"/>
        <w:rPr>
          <w:del w:id="200" w:author="user" w:date="2023-08-29T17:12:00Z"/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80"/>
      </w:tblGrid>
      <w:tr w:rsidR="00AC297C" w:rsidDel="006731B6" w14:paraId="1CDB6EAD" w14:textId="16605079">
        <w:trPr>
          <w:trHeight w:hRule="exact" w:val="295"/>
          <w:del w:id="201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175" w14:textId="34BB7410" w:rsidR="00AC297C" w:rsidDel="006731B6" w:rsidRDefault="00DB10CA">
            <w:pPr>
              <w:pStyle w:val="TableParagraph"/>
              <w:spacing w:line="253" w:lineRule="exact"/>
              <w:ind w:left="2"/>
              <w:jc w:val="center"/>
              <w:rPr>
                <w:del w:id="202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03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药物发放记录</w:delText>
              </w:r>
            </w:del>
          </w:p>
        </w:tc>
      </w:tr>
      <w:tr w:rsidR="00AC297C" w:rsidDel="006731B6" w14:paraId="71C7B8A3" w14:textId="35990BBD">
        <w:trPr>
          <w:trHeight w:hRule="exact" w:val="302"/>
          <w:del w:id="204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AD07" w14:textId="32746024" w:rsidR="00AC297C" w:rsidDel="006731B6" w:rsidRDefault="00DB10CA">
            <w:pPr>
              <w:pStyle w:val="TableParagraph"/>
              <w:tabs>
                <w:tab w:val="left" w:pos="2834"/>
                <w:tab w:val="left" w:pos="3463"/>
              </w:tabs>
              <w:spacing w:line="260" w:lineRule="exact"/>
              <w:ind w:left="103"/>
              <w:rPr>
                <w:del w:id="205" w:author="user" w:date="2023-08-29T17:1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206" w:author="user" w:date="2023-08-29T17:12:00Z"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是否发放药物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pacing w:val="-2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否</w:delText>
              </w:r>
            </w:del>
          </w:p>
        </w:tc>
      </w:tr>
      <w:tr w:rsidR="00AC297C" w:rsidDel="006731B6" w14:paraId="1351F0AA" w14:textId="37494084">
        <w:trPr>
          <w:trHeight w:hRule="exact" w:val="302"/>
          <w:del w:id="207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6032FEA" w14:textId="37CFBB17" w:rsidR="00AC297C" w:rsidDel="006731B6" w:rsidRDefault="00DB10CA">
            <w:pPr>
              <w:pStyle w:val="TableParagraph"/>
              <w:tabs>
                <w:tab w:val="left" w:pos="2834"/>
                <w:tab w:val="left" w:pos="3463"/>
              </w:tabs>
              <w:spacing w:line="260" w:lineRule="exact"/>
              <w:ind w:left="103"/>
              <w:rPr>
                <w:del w:id="208" w:author="user" w:date="2023-08-29T17:12:00Z"/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del w:id="209" w:author="user" w:date="2023-08-29T17:12:00Z"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以下为</w:delText>
              </w:r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l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ogline</w:delText>
              </w:r>
            </w:del>
          </w:p>
        </w:tc>
      </w:tr>
      <w:tr w:rsidR="00AC297C" w:rsidDel="006731B6" w14:paraId="667C9526" w14:textId="6130EA84">
        <w:trPr>
          <w:trHeight w:hRule="exact" w:val="295"/>
          <w:del w:id="210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5644" w14:textId="4DCDBB18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11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12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发药日期（年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月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日）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447F" w14:textId="688F6C0C" w:rsidR="00AC297C" w:rsidDel="006731B6" w:rsidRDefault="00AC297C">
            <w:pPr>
              <w:rPr>
                <w:del w:id="213" w:author="user" w:date="2023-08-29T17:12:00Z"/>
              </w:rPr>
            </w:pPr>
          </w:p>
        </w:tc>
      </w:tr>
      <w:tr w:rsidR="00AC297C" w:rsidDel="006731B6" w14:paraId="4FB914BD" w14:textId="2E681E71">
        <w:trPr>
          <w:trHeight w:hRule="exact" w:val="672"/>
          <w:del w:id="214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CAEA" w14:textId="53BBD4D5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15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16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规格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35D" w14:textId="2DA6B20F" w:rsidR="00AC297C" w:rsidDel="006731B6" w:rsidRDefault="00DB10CA">
            <w:pPr>
              <w:rPr>
                <w:del w:id="217" w:author="user" w:date="2023-08-29T17:1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del w:id="218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50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  <w:p w14:paraId="5C8E0740" w14:textId="7BBA1FEF" w:rsidR="00AC297C" w:rsidDel="006731B6" w:rsidRDefault="00DB10CA">
            <w:pPr>
              <w:rPr>
                <w:del w:id="219" w:author="user" w:date="2023-08-29T17:12:00Z"/>
              </w:rPr>
            </w:pPr>
            <w:del w:id="220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200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</w:tc>
      </w:tr>
      <w:tr w:rsidR="00AC297C" w:rsidDel="006731B6" w14:paraId="01C432C3" w14:textId="2E160E57">
        <w:trPr>
          <w:trHeight w:hRule="exact" w:val="295"/>
          <w:del w:id="221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857C" w14:textId="5F827A00" w:rsidR="00AC297C" w:rsidDel="006731B6" w:rsidRDefault="00DB10CA">
            <w:pPr>
              <w:pStyle w:val="TableParagraph"/>
              <w:spacing w:line="250" w:lineRule="exact"/>
              <w:ind w:left="103"/>
              <w:rPr>
                <w:del w:id="222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23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发药数量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BF6" w14:textId="2B8F289E" w:rsidR="00AC297C" w:rsidDel="006731B6" w:rsidRDefault="00AC297C">
            <w:pPr>
              <w:rPr>
                <w:del w:id="224" w:author="user" w:date="2023-08-29T17:12:00Z"/>
              </w:rPr>
            </w:pPr>
          </w:p>
        </w:tc>
      </w:tr>
    </w:tbl>
    <w:p w14:paraId="5EDC26E0" w14:textId="1F30EA63" w:rsidR="00AC297C" w:rsidDel="006731B6" w:rsidRDefault="00AC297C">
      <w:pPr>
        <w:spacing w:before="10"/>
        <w:rPr>
          <w:del w:id="225" w:author="user" w:date="2023-08-29T17:12:00Z"/>
          <w:rFonts w:ascii="宋体" w:eastAsia="宋体" w:hAnsi="宋体" w:cs="宋体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80"/>
      </w:tblGrid>
      <w:tr w:rsidR="00AC297C" w:rsidDel="006731B6" w14:paraId="3B546050" w14:textId="0F0E3213">
        <w:trPr>
          <w:trHeight w:hRule="exact" w:val="295"/>
          <w:del w:id="226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3685" w14:textId="3C366D5C" w:rsidR="00AC297C" w:rsidDel="006731B6" w:rsidRDefault="00DB10CA">
            <w:pPr>
              <w:pStyle w:val="TableParagraph"/>
              <w:spacing w:line="253" w:lineRule="exact"/>
              <w:ind w:left="2"/>
              <w:jc w:val="center"/>
              <w:rPr>
                <w:del w:id="227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28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药物回收记录</w:delText>
              </w:r>
            </w:del>
          </w:p>
        </w:tc>
      </w:tr>
      <w:tr w:rsidR="00AC297C" w:rsidDel="006731B6" w14:paraId="20E806D0" w14:textId="2335E8D0">
        <w:trPr>
          <w:trHeight w:hRule="exact" w:val="302"/>
          <w:del w:id="229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A84B" w14:textId="07C81E0F" w:rsidR="00AC297C" w:rsidDel="006731B6" w:rsidRDefault="00DB10CA">
            <w:pPr>
              <w:pStyle w:val="TableParagraph"/>
              <w:tabs>
                <w:tab w:val="left" w:pos="2518"/>
                <w:tab w:val="left" w:pos="3149"/>
              </w:tabs>
              <w:spacing w:line="260" w:lineRule="exact"/>
              <w:ind w:left="103"/>
              <w:rPr>
                <w:del w:id="230" w:author="user" w:date="2023-08-29T17:1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231" w:author="user" w:date="2023-08-29T17:12:00Z"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是否回收药物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是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否</w:delText>
              </w:r>
            </w:del>
          </w:p>
        </w:tc>
      </w:tr>
      <w:tr w:rsidR="00AC297C" w:rsidDel="006731B6" w14:paraId="19542E93" w14:textId="14493C95">
        <w:trPr>
          <w:trHeight w:hRule="exact" w:val="302"/>
          <w:del w:id="232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A92" w14:textId="52E41D6A" w:rsidR="00AC297C" w:rsidDel="006731B6" w:rsidRDefault="00DB10CA">
            <w:pPr>
              <w:pStyle w:val="TableParagraph"/>
              <w:tabs>
                <w:tab w:val="left" w:pos="2518"/>
                <w:tab w:val="left" w:pos="3149"/>
              </w:tabs>
              <w:spacing w:line="260" w:lineRule="exact"/>
              <w:ind w:left="103"/>
              <w:rPr>
                <w:del w:id="233" w:author="user" w:date="2023-08-29T17:12:00Z"/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del w:id="234" w:author="user" w:date="2023-08-29T17:12:00Z"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以下为</w:delText>
              </w:r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l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ogline</w:delText>
              </w:r>
            </w:del>
          </w:p>
        </w:tc>
      </w:tr>
      <w:tr w:rsidR="00AC297C" w:rsidDel="006731B6" w14:paraId="62C365E7" w14:textId="49BF4A6B">
        <w:trPr>
          <w:trHeight w:hRule="exact" w:val="296"/>
          <w:del w:id="235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8556" w14:textId="505AB5C1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36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37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回收日期（年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月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日）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0478" w14:textId="42FB9CE8" w:rsidR="00AC297C" w:rsidDel="006731B6" w:rsidRDefault="00AC297C">
            <w:pPr>
              <w:rPr>
                <w:del w:id="238" w:author="user" w:date="2023-08-29T17:12:00Z"/>
              </w:rPr>
            </w:pPr>
          </w:p>
        </w:tc>
      </w:tr>
      <w:tr w:rsidR="00AC297C" w:rsidDel="006731B6" w14:paraId="7BC0AB7A" w14:textId="0CC9A83F">
        <w:trPr>
          <w:trHeight w:hRule="exact" w:val="618"/>
          <w:del w:id="239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47EC" w14:textId="7F8D6353" w:rsidR="00AC297C" w:rsidDel="006731B6" w:rsidRDefault="00DB10CA">
            <w:pPr>
              <w:pStyle w:val="TableParagraph"/>
              <w:spacing w:line="250" w:lineRule="exact"/>
              <w:ind w:left="103"/>
              <w:rPr>
                <w:del w:id="240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41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规格</w:delText>
              </w:r>
              <w:r w:rsidDel="006731B6">
                <w:rPr>
                  <w:rFonts w:ascii="等线" w:hAnsi="等线"/>
                  <w:strike/>
                  <w:sz w:val="21"/>
                </w:rPr>
                <w:delText>(mg/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365A" w14:textId="1D20010F" w:rsidR="00AC297C" w:rsidDel="006731B6" w:rsidRDefault="00DB10CA">
            <w:pPr>
              <w:rPr>
                <w:del w:id="242" w:author="user" w:date="2023-08-29T17:1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del w:id="243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50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  <w:p w14:paraId="6366D9DC" w14:textId="46F053BF" w:rsidR="00AC297C" w:rsidDel="006731B6" w:rsidRDefault="00DB10CA">
            <w:pPr>
              <w:rPr>
                <w:del w:id="244" w:author="user" w:date="2023-08-29T17:12:00Z"/>
              </w:rPr>
            </w:pPr>
            <w:del w:id="245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200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</w:tc>
      </w:tr>
      <w:tr w:rsidR="00AC297C" w:rsidDel="006731B6" w14:paraId="29BC720E" w14:textId="1A48E9F2">
        <w:trPr>
          <w:trHeight w:hRule="exact" w:val="295"/>
          <w:del w:id="246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705E" w14:textId="29D9E814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47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48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回收数量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822B" w14:textId="27A9059C" w:rsidR="00AC297C" w:rsidDel="006731B6" w:rsidRDefault="00AC297C">
            <w:pPr>
              <w:rPr>
                <w:del w:id="249" w:author="user" w:date="2023-08-29T17:12:00Z"/>
              </w:rPr>
            </w:pPr>
          </w:p>
        </w:tc>
      </w:tr>
      <w:tr w:rsidR="00AC297C" w:rsidDel="006731B6" w14:paraId="212CE264" w14:textId="742DC5F8">
        <w:trPr>
          <w:trHeight w:hRule="exact" w:val="295"/>
          <w:del w:id="250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5309" w14:textId="28CB2517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51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52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遗失、损坏数量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52D8" w14:textId="145AA30C" w:rsidR="00AC297C" w:rsidDel="006731B6" w:rsidRDefault="00AC297C">
            <w:pPr>
              <w:rPr>
                <w:del w:id="253" w:author="user" w:date="2023-08-29T17:12:00Z"/>
              </w:rPr>
            </w:pPr>
          </w:p>
        </w:tc>
      </w:tr>
    </w:tbl>
    <w:p w14:paraId="51F5D977" w14:textId="1B10A74B" w:rsidR="00AC297C" w:rsidRDefault="00DB10CA">
      <w:pPr>
        <w:spacing w:line="263" w:lineRule="exact"/>
        <w:ind w:left="108"/>
        <w:rPr>
          <w:rFonts w:ascii="宋体" w:eastAsia="宋体" w:hAnsi="宋体" w:cs="宋体"/>
          <w:sz w:val="23"/>
          <w:szCs w:val="23"/>
        </w:rPr>
      </w:pPr>
      <w:del w:id="254" w:author="user" w:date="2023-08-29T17:12:00Z">
        <w:r w:rsidDel="006731B6">
          <w:rPr>
            <w:rFonts w:ascii="宋体"/>
            <w:sz w:val="23"/>
          </w:rPr>
          <w:delText xml:space="preserve"> </w:delText>
        </w:r>
      </w:del>
    </w:p>
    <w:p w14:paraId="23BA9701" w14:textId="77777777" w:rsidR="00AC297C" w:rsidRDefault="00AC297C">
      <w:pPr>
        <w:spacing w:line="263" w:lineRule="exact"/>
        <w:rPr>
          <w:rFonts w:ascii="宋体" w:eastAsia="宋体" w:hAnsi="宋体" w:cs="宋体"/>
          <w:sz w:val="23"/>
          <w:szCs w:val="23"/>
        </w:rPr>
        <w:sectPr w:rsidR="00AC297C">
          <w:headerReference w:type="default" r:id="rId63"/>
          <w:pgSz w:w="11910" w:h="17340"/>
          <w:pgMar w:top="1640" w:right="1680" w:bottom="1140" w:left="1620" w:header="0" w:footer="950" w:gutter="0"/>
          <w:cols w:space="720"/>
        </w:sectPr>
      </w:pPr>
      <w:bookmarkStart w:id="255" w:name="_GoBack"/>
      <w:bookmarkEnd w:id="255"/>
    </w:p>
    <w:p w14:paraId="483FC5F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9BB02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t>治疗结束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4042"/>
        <w:gridCol w:w="4043"/>
      </w:tblGrid>
      <w:tr w:rsidR="00AC297C" w14:paraId="5A5A1AB9" w14:textId="77777777">
        <w:trPr>
          <w:trHeight w:hRule="exact" w:val="29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FDA5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7A3C" w14:textId="77777777" w:rsidR="00AC297C" w:rsidRDefault="00AC297C"/>
        </w:tc>
      </w:tr>
      <w:tr w:rsidR="00AC297C" w14:paraId="6F7E0B6E" w14:textId="77777777">
        <w:trPr>
          <w:trHeight w:hRule="exact" w:val="29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D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决定结束治疗日期（年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49C" w14:textId="77777777" w:rsidR="00AC297C" w:rsidRDefault="00DB10CA">
            <w:pPr>
              <w:pStyle w:val="TableParagraph"/>
              <w:tabs>
                <w:tab w:val="left" w:pos="1894"/>
              </w:tabs>
              <w:spacing w:before="8"/>
              <w:ind w:left="105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  <w:lang w:eastAsia="zh-CN"/>
              </w:rPr>
              <w:tab/>
            </w:r>
          </w:p>
        </w:tc>
      </w:tr>
      <w:tr w:rsidR="00AC297C" w14:paraId="03FB0F4F" w14:textId="77777777">
        <w:trPr>
          <w:trHeight w:hRule="exact" w:val="4686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77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结束治疗最主要的原因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3287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已完成</w:t>
            </w:r>
          </w:p>
          <w:p w14:paraId="19032A6E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</w:p>
          <w:p w14:paraId="297F7915" w14:textId="77777777" w:rsidR="00AC297C" w:rsidRDefault="00DB10CA">
            <w:pPr>
              <w:pStyle w:val="TableParagraph"/>
              <w:spacing w:line="292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疾病进展</w:t>
            </w:r>
          </w:p>
          <w:p w14:paraId="1A54DA2C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缺乏临床获益</w:t>
            </w:r>
          </w:p>
          <w:p w14:paraId="44427EA9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受试者自愿终止治疗</w:t>
            </w:r>
          </w:p>
          <w:p w14:paraId="4601E778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申办方终止研究</w:t>
            </w:r>
          </w:p>
          <w:p w14:paraId="5219CAC6" w14:textId="77777777" w:rsidR="00AC297C" w:rsidRDefault="00DB10CA">
            <w:pPr>
              <w:pStyle w:val="TableParagraph"/>
              <w:spacing w:before="1" w:line="294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研究者判断</w:t>
            </w:r>
          </w:p>
          <w:p w14:paraId="4284E22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依从性差</w:t>
            </w:r>
          </w:p>
          <w:p w14:paraId="7EE4ABEF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方案违背</w:t>
            </w:r>
          </w:p>
          <w:p w14:paraId="25A4F1C0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妊娠</w:t>
            </w:r>
          </w:p>
          <w:p w14:paraId="43DB2B64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失访</w:t>
            </w:r>
          </w:p>
          <w:p w14:paraId="4A1C7099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死亡</w:t>
            </w:r>
          </w:p>
          <w:p w14:paraId="40186C2F" w14:textId="77777777" w:rsidR="00AC297C" w:rsidRDefault="00DB10CA">
            <w:pPr>
              <w:pStyle w:val="TableParagraph"/>
              <w:spacing w:before="1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2F9CFACD" w14:textId="77777777">
        <w:trPr>
          <w:trHeight w:hRule="exact" w:val="578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0112" w14:textId="77777777" w:rsidR="00AC297C" w:rsidRDefault="00DB10CA">
            <w:pPr>
              <w:pStyle w:val="TableParagraph"/>
              <w:spacing w:line="250" w:lineRule="exact"/>
              <w:ind w:left="103"/>
              <w:rPr>
                <w:del w:id="256" w:author="shenjie_clin" w:date="2023-08-21T17:3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</w:t>
            </w:r>
            <w:ins w:id="257" w:author="shenjie_clin" w:date="2023-08-21T16:30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4340F24B" w14:textId="77777777" w:rsidR="00AC297C" w:rsidRDefault="00DB10CA" w:rsidP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258" w:author="shenjie_clin" w:date="2023-08-21T17:35:00Z">
                <w:pPr>
                  <w:pStyle w:val="TableParagraph"/>
                  <w:spacing w:line="286" w:lineRule="exact"/>
                  <w:ind w:left="103"/>
                </w:pPr>
              </w:pPrChange>
            </w:pPr>
            <w:del w:id="259" w:author="shenjie_clin" w:date="2023-08-21T17:35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1086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  <w:p w14:paraId="5732A006" w14:textId="77777777" w:rsidR="00AC297C" w:rsidRDefault="00DB10CA">
            <w:pPr>
              <w:pStyle w:val="TableParagraph"/>
              <w:spacing w:line="20" w:lineRule="exact"/>
              <w:ind w:left="10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1430" t="6350" r="10795" b="6985"/>
                      <wp:docPr id="1233384118" name="组合 1233384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1033721982" name="Group 21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2023443382" name="Freeform 22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X0Vz40wAAAAIB&#10;AAAPAAAAAAAAAAEAIAAAACIAAABkcnMvZG93bnJldi54bWxQSwECFAAUAAAACACHTuJAclmdTD0D&#10;AAAeCAAADgAAAAAAAAABACAAAAAiAQAAZHJzL2Uyb0RvYy54bWxQSwUGAAAAAAYABgBZAQAA0QYA&#10;AAAA&#10;">
                      <o:lock v:ext="edit" aspectratio="f"/>
                      <v:group id="Group 21" o:spid="_x0000_s1026" o:spt="203" style="position:absolute;left:4;top:4;height:2;width:1742;" coordorigin="4,4" coordsize="1742,2" o:gfxdata="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elzv2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shape id="Freeform 22" o:spid="_x0000_s1026" o:spt="100" style="position:absolute;left:4;top:4;height:2;width:1742;" filled="f" stroked="t" coordsize="1742,1" o:gfxdata="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wwkBwxgAAAOMAAAAPAAAAAAAAAAEAIAAAACIAAABkcnMvZG93bnJldi54bWxQSwECFAAUAAAA&#10;CACHTuJAMy8FnjsAAAA5AAAAEAAAAAAAAAABACAAAAAVAQAAZHJzL3NoYXBleG1sLnhtbFBLBQYA&#10;AAAABgAGAFsBAAC/AwAAAAA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4C31DAA0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0411A337" w14:textId="77777777">
        <w:trPr>
          <w:trHeight w:hRule="exact" w:val="578"/>
          <w:ins w:id="260" w:author="shenjie_clin" w:date="2023-08-21T16:30:00Z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59AC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61" w:author="shenjie_clin" w:date="2023-08-21T16:30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62" w:author="shenjie_clin" w:date="2023-08-21T16:30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不良事件编号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F519" w14:textId="77777777" w:rsidR="00AC297C" w:rsidRDefault="00AC297C">
            <w:pPr>
              <w:pStyle w:val="TableParagraph"/>
              <w:spacing w:before="10"/>
              <w:rPr>
                <w:ins w:id="263" w:author="shenjie_clin" w:date="2023-08-21T16:30:00Z"/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</w:tc>
      </w:tr>
      <w:tr w:rsidR="00AC297C" w14:paraId="3140765B" w14:textId="77777777">
        <w:trPr>
          <w:trHeight w:hRule="exact" w:val="578"/>
          <w:ins w:id="264" w:author="shenjie_clin" w:date="2023-08-21T16:30:00Z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345F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65" w:author="shenjie_clin" w:date="2023-08-21T16:30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66" w:author="shenjie_clin" w:date="2023-08-21T16:30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不良事件编号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ED9C" w14:textId="77777777" w:rsidR="00AC297C" w:rsidRDefault="00AC297C">
            <w:pPr>
              <w:pStyle w:val="TableParagraph"/>
              <w:spacing w:before="10"/>
              <w:rPr>
                <w:ins w:id="267" w:author="shenjie_clin" w:date="2023-08-21T16:30:00Z"/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</w:tc>
      </w:tr>
      <w:tr w:rsidR="00AC297C" w14:paraId="0443E373" w14:textId="77777777">
        <w:trPr>
          <w:trHeight w:hRule="exact" w:val="29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3E2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若方案违背，请详述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AA12CE4" w14:textId="77777777" w:rsidR="00AC297C" w:rsidRDefault="00AC297C"/>
        </w:tc>
      </w:tr>
      <w:tr w:rsidR="00AC297C" w14:paraId="16B5A7DD" w14:textId="77777777">
        <w:trPr>
          <w:trHeight w:hRule="exact" w:val="29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643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若其他原因，请详述</w:t>
            </w:r>
          </w:p>
        </w:tc>
        <w:tc>
          <w:tcPr>
            <w:tcW w:w="40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0700C7" w14:textId="77777777" w:rsidR="00AC297C" w:rsidRDefault="00AC297C"/>
        </w:tc>
      </w:tr>
    </w:tbl>
    <w:p w14:paraId="0F442BBD" w14:textId="77777777" w:rsidR="00AC297C" w:rsidRDefault="00AC297C">
      <w:pPr>
        <w:sectPr w:rsidR="00AC297C">
          <w:headerReference w:type="default" r:id="rId64"/>
          <w:footerReference w:type="default" r:id="rId65"/>
          <w:pgSz w:w="11910" w:h="17340"/>
          <w:pgMar w:top="1640" w:right="1680" w:bottom="1140" w:left="1460" w:header="0" w:footer="950" w:gutter="0"/>
          <w:pgNumType w:start="47"/>
          <w:cols w:space="720"/>
        </w:sectPr>
      </w:pPr>
    </w:p>
    <w:p w14:paraId="454EB8EB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lang w:eastAsia="zh-CN"/>
        </w:rPr>
        <w:lastRenderedPageBreak/>
        <w:t>计划外检查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93"/>
        <w:gridCol w:w="3968"/>
      </w:tblGrid>
      <w:tr w:rsidR="00AC297C" w14:paraId="6D393F7D" w14:textId="77777777">
        <w:trPr>
          <w:trHeight w:hRule="exact" w:val="295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DF3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请选择本次计划外访视内容：</w:t>
            </w:r>
          </w:p>
        </w:tc>
      </w:tr>
      <w:tr w:rsidR="00AC297C" w14:paraId="00F8D37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2E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身高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2EA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74D547CD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7B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体重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018C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1342B91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6B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生命体征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7EF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F5C1D7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1EF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体格检查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840F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1BCF9EB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859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血常规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F65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2DCE60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85B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血清生化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783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62C08A7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D9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补体</w:t>
            </w:r>
            <w:r>
              <w:rPr>
                <w:rFonts w:ascii="等线" w:eastAsia="等线" w:hAnsi="等线" w:cs="等线"/>
                <w:sz w:val="21"/>
                <w:szCs w:val="21"/>
              </w:rPr>
              <w:t>C3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C4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733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12473CD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27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血沉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ESR</w:t>
            </w:r>
            <w:del w:id="268" w:author="shenjie_clin" w:date="2023-08-21T17:28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，高敏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C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反应蛋白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hr-CRP</w:delText>
              </w:r>
            </w:del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1F6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B19E216" w14:textId="77777777">
        <w:trPr>
          <w:trHeight w:hRule="exact" w:val="293"/>
          <w:ins w:id="269" w:author="shenjie_clin" w:date="2023-08-21T17:27:00Z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55B6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70" w:author="shenjie_clin" w:date="2023-08-21T17:27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71" w:author="shenjie_clin" w:date="2023-08-21T17:2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实验室检查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-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高敏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反应蛋白</w:t>
              </w:r>
            </w:ins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29F1" w14:textId="77777777" w:rsidR="00AC297C" w:rsidRDefault="00DB10CA">
            <w:pPr>
              <w:pStyle w:val="TableParagraph"/>
              <w:spacing w:line="241" w:lineRule="exact"/>
              <w:ind w:left="103"/>
              <w:rPr>
                <w:ins w:id="272" w:author="shenjie_clin" w:date="2023-08-21T17:27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73" w:author="shenjie_clin" w:date="2023-08-21T17:28:00Z">
              <w:r>
                <w:rPr>
                  <w:rFonts w:ascii="宋体" w:eastAsia="宋体" w:hAnsi="宋体" w:cs="宋体"/>
                  <w:sz w:val="21"/>
                  <w:szCs w:val="21"/>
                </w:rPr>
                <w:t>□</w:t>
              </w:r>
            </w:ins>
          </w:p>
        </w:tc>
      </w:tr>
      <w:tr w:rsidR="00AC297C" w14:paraId="2EC3943D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30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74" w:author="shenjie_clin" w:date="2023-08-21T17:2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实验室检查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-</w:t>
              </w:r>
            </w:ins>
            <w:commentRangeStart w:id="275"/>
            <w:commentRangeStart w:id="276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</w:t>
            </w:r>
            <w:proofErr w:type="gramStart"/>
            <w:ins w:id="277" w:author="shenjie_clin" w:date="2023-08-21T17:28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’</w:t>
              </w:r>
            </w:ins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</w:t>
            </w:r>
            <w:commentRangeEnd w:id="275"/>
            <w:r>
              <w:rPr>
                <w:rStyle w:val="af"/>
              </w:rPr>
              <w:commentReference w:id="275"/>
            </w:r>
            <w:commentRangeEnd w:id="276"/>
            <w:r>
              <w:rPr>
                <w:rStyle w:val="af"/>
              </w:rPr>
              <w:commentReference w:id="276"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4854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F130EA8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AAD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脂肪酶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3A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52DACC9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36F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淀粉酶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BBC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430E3E44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746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血清肌钙蛋白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AE5F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0B3E233E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82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凝血试验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E18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5C67FFF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B0C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尿液分析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99E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962E33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393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妊娠试验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F709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1FC54B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AC9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肿瘤标志物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32B7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5BE3295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FB0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血清自身抗体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0F7E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EC61E6E" w14:textId="77777777">
        <w:trPr>
          <w:trHeight w:hRule="exact" w:val="581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67DA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-HIV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HDV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HCV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和梅毒螺旋体</w:t>
            </w:r>
          </w:p>
          <w:p w14:paraId="4D47FB59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6769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0AE2014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426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-HBV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EDD6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06EA88B6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8A7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-HBV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DNA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B47B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17F895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0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12</w:t>
            </w:r>
            <w:r>
              <w:rPr>
                <w:rFonts w:ascii="等线" w:eastAsia="等线" w:hAnsi="等线" w:cs="等线"/>
                <w:sz w:val="21"/>
                <w:szCs w:val="21"/>
              </w:rPr>
              <w:t>导联心电图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3858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3BC718B" w14:textId="77777777">
        <w:trPr>
          <w:trHeight w:hRule="exact" w:val="296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CFA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其他检查</w:t>
            </w:r>
          </w:p>
        </w:tc>
      </w:tr>
    </w:tbl>
    <w:p w14:paraId="0F5CB199" w14:textId="77777777" w:rsidR="00AC297C" w:rsidRDefault="00AC297C">
      <w:pPr>
        <w:spacing w:line="251" w:lineRule="exact"/>
        <w:rPr>
          <w:rFonts w:ascii="等线" w:eastAsia="等线" w:hAnsi="等线" w:cs="等线"/>
          <w:sz w:val="21"/>
          <w:szCs w:val="21"/>
        </w:rPr>
      </w:pPr>
    </w:p>
    <w:p w14:paraId="7215F4B9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F5A5B9C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587959FE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27E5BCF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0494FBAE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6287EFC4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14061CD4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98CB6B3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3649C805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21028DE0" w14:textId="77777777" w:rsidR="00AC297C" w:rsidRDefault="00DB10CA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  <w:sectPr w:rsidR="00AC297C">
          <w:headerReference w:type="default" r:id="rId66"/>
          <w:footerReference w:type="default" r:id="rId67"/>
          <w:pgSz w:w="11910" w:h="17340"/>
          <w:pgMar w:top="1640" w:right="1680" w:bottom="1140" w:left="1620" w:header="0" w:footer="950" w:gutter="0"/>
          <w:pgNumType w:start="48"/>
          <w:cols w:space="720"/>
        </w:sectPr>
      </w:pPr>
      <w:r>
        <w:rPr>
          <w:rFonts w:ascii="等线" w:eastAsia="等线" w:hAnsi="等线" w:cs="等线"/>
          <w:sz w:val="21"/>
          <w:szCs w:val="21"/>
        </w:rPr>
        <w:tab/>
      </w:r>
    </w:p>
    <w:p w14:paraId="7A0998D2" w14:textId="77777777" w:rsidR="00AC297C" w:rsidRDefault="00DB10CA">
      <w:pPr>
        <w:pStyle w:val="1"/>
      </w:pPr>
      <w:r>
        <w:rPr>
          <w:rFonts w:hint="eastAsia"/>
          <w:lang w:eastAsia="zh-CN"/>
        </w:rPr>
        <w:lastRenderedPageBreak/>
        <w:t>其他检查</w:t>
      </w:r>
    </w:p>
    <w:p w14:paraId="5D38B74F" w14:textId="77777777" w:rsidR="00AC297C" w:rsidRDefault="00AC297C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6"/>
        <w:gridCol w:w="4294"/>
      </w:tblGrid>
      <w:tr w:rsidR="00AC297C" w14:paraId="5AB2744B" w14:textId="77777777">
        <w:tc>
          <w:tcPr>
            <w:tcW w:w="4413" w:type="dxa"/>
          </w:tcPr>
          <w:p w14:paraId="63DD37D3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检查日期（年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413" w:type="dxa"/>
          </w:tcPr>
          <w:p w14:paraId="38B38999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065786B" w14:textId="77777777">
        <w:tc>
          <w:tcPr>
            <w:tcW w:w="4413" w:type="dxa"/>
          </w:tcPr>
          <w:p w14:paraId="0B24468D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检查时间（时：分）</w:t>
            </w:r>
          </w:p>
        </w:tc>
        <w:tc>
          <w:tcPr>
            <w:tcW w:w="4413" w:type="dxa"/>
          </w:tcPr>
          <w:p w14:paraId="09B358E1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D5CCD0F" w14:textId="77777777">
        <w:tc>
          <w:tcPr>
            <w:tcW w:w="4413" w:type="dxa"/>
          </w:tcPr>
          <w:p w14:paraId="0FC9820E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检查项目</w:t>
            </w:r>
          </w:p>
        </w:tc>
        <w:tc>
          <w:tcPr>
            <w:tcW w:w="4413" w:type="dxa"/>
          </w:tcPr>
          <w:p w14:paraId="408F1D1E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0B65307" w14:textId="77777777">
        <w:tc>
          <w:tcPr>
            <w:tcW w:w="4413" w:type="dxa"/>
          </w:tcPr>
          <w:p w14:paraId="7C338506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commentRangeStart w:id="278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检查结果</w:t>
            </w:r>
            <w:commentRangeEnd w:id="278"/>
            <w:r>
              <w:rPr>
                <w:rStyle w:val="af"/>
              </w:rPr>
              <w:commentReference w:id="278"/>
            </w:r>
          </w:p>
        </w:tc>
        <w:tc>
          <w:tcPr>
            <w:tcW w:w="4413" w:type="dxa"/>
          </w:tcPr>
          <w:p w14:paraId="45D9D467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19726DA8" w14:textId="77777777">
        <w:tc>
          <w:tcPr>
            <w:tcW w:w="4413" w:type="dxa"/>
          </w:tcPr>
          <w:p w14:paraId="7D9C04B0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检查结果单位</w:t>
            </w:r>
          </w:p>
        </w:tc>
        <w:tc>
          <w:tcPr>
            <w:tcW w:w="4413" w:type="dxa"/>
          </w:tcPr>
          <w:p w14:paraId="656CC946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73869FFD" w14:textId="77777777">
        <w:tc>
          <w:tcPr>
            <w:tcW w:w="4413" w:type="dxa"/>
          </w:tcPr>
          <w:p w14:paraId="55E576BC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参考范围下限</w:t>
            </w:r>
          </w:p>
        </w:tc>
        <w:tc>
          <w:tcPr>
            <w:tcW w:w="4413" w:type="dxa"/>
          </w:tcPr>
          <w:p w14:paraId="5F08E6AF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EC62A1D" w14:textId="77777777">
        <w:tc>
          <w:tcPr>
            <w:tcW w:w="4413" w:type="dxa"/>
          </w:tcPr>
          <w:p w14:paraId="0EB493A4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commentRangeStart w:id="279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参考范围上限</w:t>
            </w:r>
            <w:commentRangeEnd w:id="279"/>
            <w:r>
              <w:rPr>
                <w:rStyle w:val="af"/>
              </w:rPr>
              <w:commentReference w:id="279"/>
            </w:r>
          </w:p>
        </w:tc>
        <w:tc>
          <w:tcPr>
            <w:tcW w:w="4413" w:type="dxa"/>
          </w:tcPr>
          <w:p w14:paraId="09A01EB1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2FC5FF37" w14:textId="77777777">
        <w:tc>
          <w:tcPr>
            <w:tcW w:w="4413" w:type="dxa"/>
          </w:tcPr>
          <w:p w14:paraId="734A951D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</w:tc>
        <w:tc>
          <w:tcPr>
            <w:tcW w:w="4413" w:type="dxa"/>
          </w:tcPr>
          <w:p w14:paraId="0F478009" w14:textId="77777777" w:rsidR="00AC297C" w:rsidRDefault="00DB10CA">
            <w:pPr>
              <w:pStyle w:val="TableParagraph"/>
              <w:spacing w:line="260" w:lineRule="exact"/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</w:p>
          <w:p w14:paraId="45078E8B" w14:textId="77777777" w:rsidR="00AC297C" w:rsidRDefault="00DB10CA">
            <w:pPr>
              <w:pStyle w:val="TableParagraph"/>
              <w:spacing w:line="260" w:lineRule="exact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4DF449F4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</w:p>
        </w:tc>
      </w:tr>
      <w:tr w:rsidR="00AC297C" w14:paraId="431DCB95" w14:textId="77777777">
        <w:tc>
          <w:tcPr>
            <w:tcW w:w="4413" w:type="dxa"/>
          </w:tcPr>
          <w:p w14:paraId="59DCB832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4413" w:type="dxa"/>
          </w:tcPr>
          <w:p w14:paraId="0393407E" w14:textId="77777777" w:rsidR="00AC297C" w:rsidRDefault="00AC297C">
            <w:pPr>
              <w:pStyle w:val="TableParagraph"/>
              <w:spacing w:line="260" w:lineRule="exac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</w:tbl>
    <w:p w14:paraId="6917FA9A" w14:textId="77777777" w:rsidR="00AC297C" w:rsidRDefault="00AC297C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</w:pPr>
    </w:p>
    <w:p w14:paraId="57F5E03A" w14:textId="77777777" w:rsidR="00AC297C" w:rsidRDefault="00DB10CA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  <w:sectPr w:rsidR="00AC297C">
          <w:pgSz w:w="11910" w:h="17340"/>
          <w:pgMar w:top="1640" w:right="1680" w:bottom="1140" w:left="1620" w:header="0" w:footer="950" w:gutter="0"/>
          <w:pgNumType w:start="48"/>
          <w:cols w:space="720"/>
        </w:sectPr>
      </w:pPr>
      <w:r>
        <w:rPr>
          <w:rFonts w:ascii="等线" w:eastAsia="等线" w:hAnsi="等线" w:cs="等线"/>
          <w:sz w:val="21"/>
          <w:szCs w:val="21"/>
        </w:rPr>
        <w:tab/>
      </w:r>
    </w:p>
    <w:p w14:paraId="0EA7FBB2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lang w:eastAsia="zh-CN"/>
        </w:rPr>
        <w:lastRenderedPageBreak/>
        <w:t>不良事件有无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0"/>
        <w:gridCol w:w="3121"/>
      </w:tblGrid>
      <w:tr w:rsidR="00AC297C" w14:paraId="1D4B4894" w14:textId="77777777">
        <w:trPr>
          <w:trHeight w:hRule="exact" w:val="581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A159" w14:textId="77777777" w:rsidR="00AC297C" w:rsidRDefault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1E8DAA53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在研究方案要求的时段内，是否发生任何不良事件？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0792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</w:tbl>
    <w:p w14:paraId="23AAD9CC" w14:textId="77777777" w:rsidR="00AC297C" w:rsidRDefault="00AC297C">
      <w:pPr>
        <w:spacing w:line="260" w:lineRule="exact"/>
        <w:rPr>
          <w:rFonts w:ascii="等线" w:eastAsia="等线" w:hAnsi="等线" w:cs="等线"/>
          <w:sz w:val="21"/>
          <w:szCs w:val="21"/>
        </w:rPr>
        <w:sectPr w:rsidR="00AC297C">
          <w:headerReference w:type="default" r:id="rId68"/>
          <w:footerReference w:type="default" r:id="rId69"/>
          <w:pgSz w:w="11910" w:h="17340"/>
          <w:pgMar w:top="1640" w:right="1680" w:bottom="1140" w:left="1620" w:header="0" w:footer="950" w:gutter="0"/>
          <w:pgNumType w:start="49"/>
          <w:cols w:space="720"/>
        </w:sectPr>
      </w:pPr>
    </w:p>
    <w:p w14:paraId="6C72399A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不良事件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2"/>
        <w:gridCol w:w="4679"/>
      </w:tblGrid>
      <w:tr w:rsidR="00AC297C" w14:paraId="6038A48C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8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不良事件编号（系统自动产生）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6962" w14:textId="77777777" w:rsidR="00AC297C" w:rsidRDefault="00DB10CA">
            <w:pPr>
              <w:pStyle w:val="TableParagraph"/>
              <w:tabs>
                <w:tab w:val="left" w:pos="1894"/>
              </w:tabs>
              <w:spacing w:before="8"/>
              <w:ind w:left="105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  <w:lang w:eastAsia="zh-CN"/>
              </w:rPr>
              <w:tab/>
            </w:r>
          </w:p>
        </w:tc>
      </w:tr>
      <w:tr w:rsidR="00AC297C" w14:paraId="5F5A911E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87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事件名称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1F5708" w14:textId="77777777" w:rsidR="00AC297C" w:rsidRDefault="00AC297C"/>
        </w:tc>
      </w:tr>
      <w:tr w:rsidR="00AC297C" w14:paraId="58661D18" w14:textId="77777777">
        <w:trPr>
          <w:trHeight w:hRule="exact" w:val="293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031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发生日期（年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D4A59DB" w14:textId="77777777" w:rsidR="00AC297C" w:rsidRDefault="00AC297C"/>
        </w:tc>
      </w:tr>
      <w:tr w:rsidR="00AC297C" w14:paraId="2845BF09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095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1AE56D3" w14:textId="77777777" w:rsidR="00AC297C" w:rsidRDefault="00AC297C"/>
        </w:tc>
      </w:tr>
      <w:tr w:rsidR="00AC297C" w14:paraId="5FF1F32D" w14:textId="77777777">
        <w:trPr>
          <w:trHeight w:hRule="exact" w:val="693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2B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严重程度</w:t>
            </w:r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/>
                <w:sz w:val="21"/>
                <w:szCs w:val="21"/>
              </w:rPr>
              <w:t>CTCAE5.0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0357" w14:textId="77777777" w:rsidR="00AC297C" w:rsidRDefault="00DB10CA">
            <w:pPr>
              <w:pStyle w:val="TableParagraph"/>
              <w:spacing w:line="261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3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pacing w:val="1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5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</w:p>
        </w:tc>
      </w:tr>
      <w:tr w:rsidR="00AC297C" w14:paraId="04F408FB" w14:textId="77777777">
        <w:trPr>
          <w:trHeight w:hRule="exact" w:val="30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5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280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变化到该级别的日期（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）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*</w:t>
            </w:r>
            <w:commentRangeEnd w:id="280"/>
            <w:r>
              <w:rPr>
                <w:rStyle w:val="af"/>
              </w:rPr>
              <w:commentReference w:id="280"/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C29" w14:textId="77777777" w:rsidR="00AC297C" w:rsidRDefault="00AC297C">
            <w:pPr>
              <w:pStyle w:val="TableParagraph"/>
              <w:spacing w:line="261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6F226137" w14:textId="77777777">
        <w:trPr>
          <w:trHeight w:hRule="exact" w:val="30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2E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是否为</w:t>
            </w:r>
            <w:r>
              <w:rPr>
                <w:rFonts w:ascii="等线" w:eastAsia="等线" w:hAnsi="等线" w:cs="等线"/>
                <w:sz w:val="21"/>
                <w:szCs w:val="21"/>
              </w:rPr>
              <w:t>SAE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4E65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7E571417" w14:textId="77777777">
        <w:trPr>
          <w:trHeight w:hRule="exact" w:val="1650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63C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SAE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严重性</w:t>
            </w:r>
            <w:r>
              <w:rPr>
                <w:rFonts w:ascii="等线" w:eastAsia="等线" w:hAnsi="等线" w:cs="等线"/>
                <w:sz w:val="21"/>
                <w:szCs w:val="21"/>
              </w:rPr>
              <w:t>标准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B42C" w14:textId="77777777" w:rsidR="00AC297C" w:rsidRDefault="00DB10CA">
            <w:pPr>
              <w:pStyle w:val="TableParagraph"/>
              <w:spacing w:line="239" w:lineRule="exact"/>
              <w:ind w:left="105"/>
              <w:rPr>
                <w:rFonts w:ascii="宋体" w:eastAsia="宋体" w:hAnsi="宋体" w:cs="宋体"/>
                <w:spacing w:val="103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commentRangeStart w:id="281"/>
            <w:commentRangeStart w:id="282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导致死亡</w:t>
            </w:r>
          </w:p>
          <w:p w14:paraId="2D21C9C3" w14:textId="77777777" w:rsidR="00AC297C" w:rsidRDefault="00DB10CA">
            <w:pPr>
              <w:pStyle w:val="TableParagraph"/>
              <w:spacing w:line="239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危及生命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04460626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需要住院或延长住院时间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0D669E26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导致永久性或显著的伤残或器官功能损伤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34CDD014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导致先天异常或出生缺陷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56B4528D" w14:textId="77777777" w:rsidR="00AC297C" w:rsidRDefault="00DB10CA">
            <w:pPr>
              <w:pStyle w:val="TableParagraph"/>
              <w:spacing w:line="274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</w:rPr>
              <w:t>重要医学事件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commentRangeEnd w:id="281"/>
            <w:r>
              <w:rPr>
                <w:rStyle w:val="af"/>
              </w:rPr>
              <w:commentReference w:id="281"/>
            </w:r>
            <w:commentRangeEnd w:id="282"/>
            <w:r>
              <w:rPr>
                <w:rStyle w:val="af"/>
              </w:rPr>
              <w:commentReference w:id="282"/>
            </w:r>
          </w:p>
        </w:tc>
      </w:tr>
      <w:tr w:rsidR="00AC297C" w14:paraId="099B3BF9" w14:textId="77777777">
        <w:trPr>
          <w:trHeight w:hRule="exact" w:val="176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C0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最终转归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6C50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恢复</w:t>
            </w:r>
          </w:p>
          <w:p w14:paraId="207E0D3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恢复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有后遗症</w:t>
            </w:r>
          </w:p>
          <w:p w14:paraId="1ECD836C" w14:textId="77777777" w:rsidR="00AC297C" w:rsidRDefault="00DB10CA">
            <w:pPr>
              <w:pStyle w:val="TableParagraph"/>
              <w:spacing w:before="1"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好转</w:t>
            </w:r>
          </w:p>
          <w:p w14:paraId="4D377F8E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未好转</w:t>
            </w:r>
          </w:p>
          <w:p w14:paraId="652542B3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死亡</w:t>
            </w:r>
          </w:p>
          <w:p w14:paraId="617CBE3E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未知</w:t>
            </w:r>
          </w:p>
        </w:tc>
      </w:tr>
      <w:tr w:rsidR="00AC297C" w14:paraId="0D025712" w14:textId="77777777">
        <w:trPr>
          <w:trHeight w:hRule="exact" w:val="30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851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是否为</w:t>
            </w:r>
            <w:r>
              <w:rPr>
                <w:rFonts w:ascii="等线" w:eastAsia="等线" w:hAnsi="等线" w:cs="等线"/>
                <w:sz w:val="21"/>
                <w:szCs w:val="21"/>
              </w:rPr>
              <w:t>DLT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AD34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34D8B1E4" w14:textId="77777777">
        <w:trPr>
          <w:trHeight w:hRule="exact" w:val="147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3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与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试验药物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的因果关系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E41E" w14:textId="77777777" w:rsidR="00AC297C" w:rsidRDefault="00DB10CA">
            <w:pPr>
              <w:pStyle w:val="TableParagraph"/>
              <w:spacing w:line="262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有关</w:t>
            </w:r>
          </w:p>
          <w:p w14:paraId="48C31FA0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很可能有关</w:t>
            </w:r>
          </w:p>
          <w:p w14:paraId="00A116F8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可能有关</w:t>
            </w:r>
          </w:p>
          <w:p w14:paraId="3EFAD367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可能无关</w:t>
            </w:r>
          </w:p>
          <w:p w14:paraId="378CEFCF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无关</w:t>
            </w:r>
          </w:p>
        </w:tc>
      </w:tr>
      <w:tr w:rsidR="00AC297C" w14:paraId="3A527B65" w14:textId="77777777">
        <w:trPr>
          <w:trHeight w:hRule="exact" w:val="176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3B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对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试验药物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采取的措施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E4F1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无</w:t>
            </w:r>
          </w:p>
          <w:p w14:paraId="5925E577" w14:textId="77777777" w:rsidR="00AC297C" w:rsidRDefault="00DB10CA">
            <w:pPr>
              <w:pStyle w:val="TableParagraph"/>
              <w:spacing w:before="1"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剂量减少</w:t>
            </w:r>
          </w:p>
          <w:p w14:paraId="1DE0E012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剂量增加</w:t>
            </w:r>
          </w:p>
          <w:p w14:paraId="5700E43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暂时停药</w:t>
            </w:r>
          </w:p>
          <w:p w14:paraId="583FC501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永久停药</w:t>
            </w:r>
          </w:p>
          <w:p w14:paraId="2175ABF4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不适用</w:t>
            </w:r>
          </w:p>
        </w:tc>
      </w:tr>
      <w:tr w:rsidR="00AC297C" w14:paraId="0C8020BD" w14:textId="77777777">
        <w:trPr>
          <w:trHeight w:hRule="exact" w:val="227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9D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对该事件采取的治疗措施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8A02" w14:textId="77777777" w:rsidR="00AC297C" w:rsidRDefault="00AC297C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1D881CE3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无</w:t>
            </w:r>
          </w:p>
          <w:p w14:paraId="09C8DFC0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药物治疗</w:t>
            </w:r>
          </w:p>
          <w:p w14:paraId="7A3C6D76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非药物治疗</w:t>
            </w:r>
          </w:p>
          <w:p w14:paraId="7B404837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其他，其他措施详述：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6C1F6C06" w14:textId="77777777" w:rsidR="00AC297C" w:rsidRDefault="00AC297C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4407FCF2" w14:textId="77777777">
        <w:trPr>
          <w:trHeight w:hRule="exact" w:val="74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9E3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是否因该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AE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退出试验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AC18" w14:textId="77777777" w:rsidR="00AC297C" w:rsidRDefault="00DB10CA">
            <w:pPr>
              <w:pStyle w:val="TableParagraph"/>
              <w:tabs>
                <w:tab w:val="left" w:pos="736"/>
              </w:tabs>
              <w:spacing w:line="241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29CDC354" w14:textId="77777777">
        <w:trPr>
          <w:trHeight w:hRule="exact" w:val="74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9CC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D929" w14:textId="77777777" w:rsidR="00AC297C" w:rsidRDefault="00AC297C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6E823D93" w14:textId="77777777">
        <w:trPr>
          <w:trHeight w:hRule="exact" w:val="749"/>
          <w:ins w:id="283" w:author="shenjie_clin" w:date="2023-08-21T17:3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2CCB" w14:textId="77777777" w:rsidR="00AC297C" w:rsidRDefault="00DB10CA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ins w:id="284" w:author="shenjie_clin" w:date="2023-08-21T17:3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85" w:author="shenjie_clin" w:date="2023-08-21T17:32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如需增加新的不良事件页面继续填写，</w:t>
              </w:r>
            </w:ins>
            <w:proofErr w:type="gramStart"/>
            <w:ins w:id="286" w:author="shenjie_clin" w:date="2023-08-21T17:33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请勾选【增加新页面】</w:t>
              </w:r>
            </w:ins>
            <w:proofErr w:type="gramEnd"/>
          </w:p>
        </w:tc>
      </w:tr>
      <w:tr w:rsidR="00AC297C" w14:paraId="0718DD9A" w14:textId="77777777">
        <w:trPr>
          <w:trHeight w:hRule="exact" w:val="749"/>
          <w:ins w:id="287" w:author="shenjie_clin" w:date="2023-08-21T16:32:00Z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200C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88" w:author="shenjie_clin" w:date="2023-08-21T16:3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Style w:val="af"/>
              </w:rPr>
              <w:lastRenderedPageBreak/>
              <w:commentReference w:id="289"/>
            </w:r>
            <w:ins w:id="290" w:author="shenjie_clin" w:date="2023-08-21T17:3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增加新页面</w:t>
              </w:r>
            </w:ins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7B7B" w14:textId="77777777" w:rsidR="00AC297C" w:rsidRDefault="00DB10CA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ins w:id="291" w:author="shenjie_clin" w:date="2023-08-21T16:3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92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</w:p>
        </w:tc>
      </w:tr>
    </w:tbl>
    <w:p w14:paraId="5FFA0E19" w14:textId="77777777" w:rsidR="00AC297C" w:rsidRDefault="00AC297C">
      <w:pPr>
        <w:pStyle w:val="a5"/>
        <w:spacing w:before="26"/>
        <w:rPr>
          <w:rFonts w:ascii="宋体" w:eastAsia="宋体" w:hAnsi="宋体" w:cs="宋体"/>
          <w:lang w:eastAsia="zh-CN"/>
        </w:rPr>
      </w:pPr>
    </w:p>
    <w:p w14:paraId="16FBB4EB" w14:textId="77777777" w:rsidR="00AC297C" w:rsidRDefault="00DB10CA">
      <w:pPr>
        <w:pStyle w:val="a5"/>
        <w:spacing w:before="26"/>
        <w:ind w:left="10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*</w:t>
      </w:r>
      <w:r>
        <w:rPr>
          <w:rFonts w:ascii="宋体" w:eastAsia="宋体" w:hAnsi="宋体" w:cs="宋体" w:hint="eastAsia"/>
          <w:lang w:eastAsia="zh-CN"/>
        </w:rPr>
        <w:t>日志行记载</w:t>
      </w:r>
    </w:p>
    <w:p w14:paraId="51585B0F" w14:textId="77777777" w:rsidR="00AC297C" w:rsidRDefault="00DB10CA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</w:rPr>
        <w:br w:type="page"/>
      </w:r>
    </w:p>
    <w:p w14:paraId="4CB2C3F1" w14:textId="77777777" w:rsidR="00AC297C" w:rsidRDefault="00AC297C">
      <w:pPr>
        <w:spacing w:line="255" w:lineRule="exact"/>
        <w:rPr>
          <w:rFonts w:ascii="宋体" w:eastAsia="宋体" w:hAnsi="宋体" w:cs="宋体"/>
          <w:sz w:val="21"/>
          <w:szCs w:val="21"/>
        </w:rPr>
        <w:sectPr w:rsidR="00AC297C">
          <w:headerReference w:type="default" r:id="rId70"/>
          <w:footerReference w:type="default" r:id="rId71"/>
          <w:pgSz w:w="11910" w:h="17340"/>
          <w:pgMar w:top="1640" w:right="1680" w:bottom="1140" w:left="1620" w:header="0" w:footer="950" w:gutter="0"/>
          <w:pgNumType w:start="52"/>
          <w:cols w:space="720"/>
        </w:sectPr>
      </w:pPr>
    </w:p>
    <w:p w14:paraId="0113DE21" w14:textId="77777777" w:rsidR="00AC297C" w:rsidRDefault="00AC297C">
      <w:pPr>
        <w:spacing w:before="7"/>
        <w:rPr>
          <w:rFonts w:ascii="Times New Roman" w:eastAsia="Times New Roman" w:hAnsi="Times New Roman" w:cs="Times New Roman"/>
        </w:rPr>
      </w:pPr>
    </w:p>
    <w:p w14:paraId="723D48D7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293"/>
      <w:r>
        <w:rPr>
          <w:lang w:eastAsia="zh-CN"/>
        </w:rPr>
        <w:t>既往</w:t>
      </w:r>
      <w:r>
        <w:rPr>
          <w:lang w:eastAsia="zh-CN"/>
        </w:rPr>
        <w:t>/</w:t>
      </w:r>
      <w:r>
        <w:rPr>
          <w:lang w:eastAsia="zh-CN"/>
        </w:rPr>
        <w:t>伴随药物治疗</w:t>
      </w:r>
      <w:commentRangeEnd w:id="293"/>
      <w:r>
        <w:rPr>
          <w:rStyle w:val="af"/>
          <w:rFonts w:asciiTheme="minorHAnsi" w:eastAsiaTheme="minorEastAsia" w:hAnsiTheme="minorHAnsi"/>
        </w:rPr>
        <w:commentReference w:id="293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0086F55D" w14:textId="77777777">
        <w:trPr>
          <w:trHeight w:hRule="exact" w:val="8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39BF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伴随药物治疗</w:t>
            </w:r>
          </w:p>
          <w:p w14:paraId="49B841C8" w14:textId="77777777" w:rsidR="00AC297C" w:rsidRDefault="00DB10CA">
            <w:pPr>
              <w:pStyle w:val="TableParagraph"/>
              <w:ind w:left="103" w:right="281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在研究方案要求的时段内，是否使用过任</w:t>
            </w:r>
            <w:r>
              <w:rPr>
                <w:rFonts w:ascii="等线" w:eastAsia="等线" w:hAnsi="等线" w:cs="等线"/>
                <w:spacing w:val="-2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何药物</w:t>
            </w:r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治疗？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76FD" w14:textId="77777777" w:rsidR="00AC297C" w:rsidRDefault="00AC297C">
            <w:pPr>
              <w:pStyle w:val="TableParagraph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3EA19FE0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eastAsia="zh-CN"/>
              </w:rPr>
            </w:pPr>
          </w:p>
          <w:p w14:paraId="597F37A7" w14:textId="77777777" w:rsidR="00AC297C" w:rsidRDefault="00DB10CA">
            <w:pPr>
              <w:pStyle w:val="TableParagraph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A4B368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8F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CA8943A" w14:textId="77777777" w:rsidR="00AC297C" w:rsidRDefault="00AC297C"/>
        </w:tc>
      </w:tr>
      <w:tr w:rsidR="00AC297C" w14:paraId="33FE0EFF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DC5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294"/>
            <w:r>
              <w:rPr>
                <w:rFonts w:ascii="等线" w:eastAsia="等线" w:hAnsi="等线" w:cs="等线"/>
                <w:sz w:val="21"/>
                <w:szCs w:val="21"/>
              </w:rPr>
              <w:t>单次剂量</w:t>
            </w:r>
            <w:commentRangeEnd w:id="294"/>
            <w:r>
              <w:rPr>
                <w:rStyle w:val="af"/>
              </w:rPr>
              <w:commentReference w:id="294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74FC40" w14:textId="77777777" w:rsidR="00AC297C" w:rsidRDefault="00AC297C"/>
        </w:tc>
      </w:tr>
      <w:tr w:rsidR="00AC297C" w14:paraId="5AB7DFF3" w14:textId="77777777">
        <w:trPr>
          <w:trHeight w:hRule="exact" w:val="323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E1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剂量单位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1ACD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克</w:t>
            </w:r>
          </w:p>
          <w:p w14:paraId="0A110584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毫克</w:t>
            </w:r>
          </w:p>
          <w:p w14:paraId="4A0D40A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毫升</w:t>
            </w:r>
          </w:p>
          <w:p w14:paraId="79769DE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单位</w:t>
            </w:r>
          </w:p>
          <w:p w14:paraId="5695D46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片</w:t>
            </w:r>
          </w:p>
          <w:p w14:paraId="4D0279E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粒</w:t>
            </w:r>
          </w:p>
          <w:p w14:paraId="730BE19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袋</w:t>
            </w:r>
          </w:p>
          <w:p w14:paraId="29D9768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瓶</w:t>
            </w:r>
          </w:p>
          <w:p w14:paraId="16A506D1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喷</w:t>
            </w:r>
          </w:p>
          <w:p w14:paraId="5403375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滴</w:t>
            </w:r>
          </w:p>
          <w:p w14:paraId="1A70213D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1240096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4F5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其他单位详述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84C4D59" w14:textId="77777777" w:rsidR="00AC297C" w:rsidRDefault="00AC297C"/>
        </w:tc>
      </w:tr>
      <w:tr w:rsidR="00AC297C" w14:paraId="53500EF9" w14:textId="77777777">
        <w:trPr>
          <w:trHeight w:hRule="exact" w:val="294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857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给药途径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FAC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口服</w:t>
            </w:r>
          </w:p>
          <w:p w14:paraId="5A77937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舌下</w:t>
            </w:r>
          </w:p>
          <w:p w14:paraId="3861EB2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吸入</w:t>
            </w:r>
          </w:p>
          <w:p w14:paraId="1F87926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静脉注射</w:t>
            </w:r>
          </w:p>
          <w:p w14:paraId="2F088C0E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肌肉注射</w:t>
            </w:r>
          </w:p>
          <w:p w14:paraId="75F1BA9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皮下注射</w:t>
            </w:r>
          </w:p>
          <w:p w14:paraId="55912ED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直肠</w:t>
            </w:r>
          </w:p>
          <w:p w14:paraId="3DBDE5A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滴眼</w:t>
            </w:r>
          </w:p>
          <w:p w14:paraId="3920672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局部使用</w:t>
            </w:r>
          </w:p>
          <w:p w14:paraId="2B220615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5D85C6A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3AE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其他途径详述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3EF7E97" w14:textId="77777777" w:rsidR="00AC297C" w:rsidRDefault="00AC297C"/>
        </w:tc>
      </w:tr>
      <w:tr w:rsidR="00AC297C" w14:paraId="43C7C591" w14:textId="77777777">
        <w:trPr>
          <w:trHeight w:hRule="exact" w:val="1747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4E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给药频率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CE2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每日一次</w:t>
            </w:r>
          </w:p>
          <w:p w14:paraId="04F37A1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每日两次</w:t>
            </w:r>
          </w:p>
          <w:p w14:paraId="0BA0048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每日三次</w:t>
            </w:r>
          </w:p>
          <w:p w14:paraId="14DB452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每日四次</w:t>
            </w:r>
          </w:p>
          <w:p w14:paraId="3AF9B2C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按需必要时</w:t>
            </w:r>
          </w:p>
          <w:p w14:paraId="184C578F" w14:textId="77777777" w:rsidR="00AC297C" w:rsidRDefault="00DB10CA">
            <w:pPr>
              <w:pStyle w:val="TableParagraph"/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</w:p>
        </w:tc>
      </w:tr>
      <w:tr w:rsidR="00AC297C" w14:paraId="307E4A78" w14:textId="77777777">
        <w:trPr>
          <w:trHeight w:hRule="exact" w:val="38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23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其他频率详述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6E1E" w14:textId="77777777" w:rsidR="00AC297C" w:rsidRDefault="00DB10CA">
            <w:pPr>
              <w:pStyle w:val="TableParagraph"/>
              <w:tabs>
                <w:tab w:val="left" w:pos="1584"/>
              </w:tabs>
              <w:spacing w:line="234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  <w:u w:val="single" w:color="000000"/>
              </w:rPr>
              <w:t xml:space="preserve"> </w:t>
            </w:r>
            <w:r>
              <w:rPr>
                <w:rFonts w:ascii="宋体"/>
                <w:sz w:val="21"/>
                <w:u w:val="single" w:color="000000"/>
              </w:rPr>
              <w:tab/>
            </w: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7BF191BB" w14:textId="77777777">
        <w:trPr>
          <w:trHeight w:hRule="exact" w:val="3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1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5481" w14:textId="77777777" w:rsidR="00AC297C" w:rsidRDefault="00AC297C"/>
        </w:tc>
      </w:tr>
      <w:tr w:rsidR="00AC297C" w14:paraId="24BA3FB8" w14:textId="77777777">
        <w:trPr>
          <w:trHeight w:hRule="exact" w:val="379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DF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C075" w14:textId="77777777" w:rsidR="00AC297C" w:rsidRDefault="00AC297C"/>
        </w:tc>
      </w:tr>
      <w:tr w:rsidR="00AC297C" w14:paraId="740776CD" w14:textId="77777777">
        <w:trPr>
          <w:trHeight w:hRule="exact" w:val="38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28F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是否持续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A11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524C015" w14:textId="77777777">
        <w:trPr>
          <w:trHeight w:hRule="exact" w:val="171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893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295"/>
            <w:r>
              <w:rPr>
                <w:rFonts w:ascii="等线" w:eastAsia="等线" w:hAnsi="等线" w:cs="等线"/>
                <w:sz w:val="21"/>
                <w:szCs w:val="21"/>
              </w:rPr>
              <w:t>适应症</w:t>
            </w:r>
            <w:commentRangeEnd w:id="295"/>
            <w:r>
              <w:rPr>
                <w:rStyle w:val="af"/>
              </w:rPr>
              <w:commentReference w:id="295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FF41" w14:textId="77777777" w:rsidR="00AC297C" w:rsidRDefault="00DB10CA">
            <w:pPr>
              <w:pStyle w:val="TableParagraph"/>
              <w:tabs>
                <w:tab w:val="left" w:pos="3749"/>
              </w:tabs>
              <w:spacing w:line="259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ins w:id="296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297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,</w:t>
            </w:r>
            <w:commentRangeStart w:id="298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不良事件编号和名称</w:t>
            </w:r>
            <w:commentRangeEnd w:id="298"/>
            <w:r>
              <w:rPr>
                <w:rStyle w:val="af"/>
              </w:rPr>
              <w:commentReference w:id="298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ab/>
            </w:r>
          </w:p>
          <w:p w14:paraId="7E38CEC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99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0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现病史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,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现病史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编号和名称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</w:t>
            </w:r>
            <w:proofErr w:type="gramEnd"/>
          </w:p>
          <w:p w14:paraId="64622B51" w14:textId="77777777" w:rsidR="00AC297C" w:rsidRDefault="00DB10CA">
            <w:pPr>
              <w:pStyle w:val="TableParagraph"/>
              <w:tabs>
                <w:tab w:val="left" w:pos="1728"/>
              </w:tabs>
              <w:spacing w:line="274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ins w:id="301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2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</w:rPr>
                <w:delText>○</w:delText>
              </w:r>
            </w:del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</w:p>
        </w:tc>
      </w:tr>
    </w:tbl>
    <w:p w14:paraId="3B037E8D" w14:textId="77777777" w:rsidR="00AC297C" w:rsidRDefault="00AC297C">
      <w:pPr>
        <w:spacing w:line="274" w:lineRule="exact"/>
        <w:rPr>
          <w:rFonts w:ascii="Times New Roman" w:eastAsia="Times New Roman" w:hAnsi="Times New Roman" w:cs="Times New Roman"/>
          <w:sz w:val="21"/>
          <w:szCs w:val="21"/>
          <w:lang w:eastAsia="zh-CN"/>
        </w:rPr>
        <w:sectPr w:rsidR="00AC297C">
          <w:headerReference w:type="default" r:id="rId72"/>
          <w:footerReference w:type="default" r:id="rId73"/>
          <w:pgSz w:w="11910" w:h="17340"/>
          <w:pgMar w:top="1640" w:right="1680" w:bottom="1140" w:left="1620" w:header="0" w:footer="950" w:gutter="0"/>
          <w:pgNumType w:start="53"/>
          <w:cols w:space="720"/>
        </w:sectPr>
      </w:pPr>
    </w:p>
    <w:p w14:paraId="101ACD21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303"/>
      <w:r>
        <w:rPr>
          <w:lang w:eastAsia="zh-CN"/>
        </w:rPr>
        <w:lastRenderedPageBreak/>
        <w:t>既往</w:t>
      </w:r>
      <w:r>
        <w:rPr>
          <w:lang w:eastAsia="zh-CN"/>
        </w:rPr>
        <w:t>/</w:t>
      </w:r>
      <w:r>
        <w:rPr>
          <w:lang w:eastAsia="zh-CN"/>
        </w:rPr>
        <w:t>伴随非药物治疗</w:t>
      </w:r>
      <w:commentRangeEnd w:id="303"/>
      <w:r>
        <w:rPr>
          <w:rStyle w:val="af"/>
          <w:rFonts w:asciiTheme="minorHAnsi" w:eastAsiaTheme="minorEastAsia" w:hAnsiTheme="minorHAnsi"/>
        </w:rPr>
        <w:commentReference w:id="303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19A83869" w14:textId="77777777">
        <w:trPr>
          <w:trHeight w:hRule="exact" w:val="8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8AD5" w14:textId="77777777" w:rsidR="00AC297C" w:rsidRDefault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00B5F1B6" w14:textId="77777777" w:rsidR="00AC297C" w:rsidRDefault="00DB10CA">
            <w:pPr>
              <w:pStyle w:val="TableParagraph"/>
              <w:ind w:left="103" w:right="281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在研究方案要求的时段内，是否使用过任</w:t>
            </w:r>
            <w:r>
              <w:rPr>
                <w:rFonts w:ascii="等线" w:eastAsia="等线" w:hAnsi="等线" w:cs="等线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何非药物治疗？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8EF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0242DB6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D16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疗法或操作名称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D77F7E" w14:textId="77777777" w:rsidR="00AC297C" w:rsidRDefault="00AC297C"/>
        </w:tc>
      </w:tr>
      <w:tr w:rsidR="00AC297C" w14:paraId="51B917CF" w14:textId="77777777">
        <w:trPr>
          <w:trHeight w:hRule="exact" w:val="88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644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适应症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75D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04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5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现病史</w:t>
            </w:r>
          </w:p>
          <w:p w14:paraId="68FBDAF3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06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7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</w:p>
          <w:p w14:paraId="210B834E" w14:textId="77777777" w:rsidR="00AC297C" w:rsidRDefault="00DB10CA">
            <w:pPr>
              <w:pStyle w:val="TableParagraph"/>
              <w:tabs>
                <w:tab w:val="left" w:pos="1740"/>
              </w:tabs>
              <w:spacing w:line="293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ins w:id="308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9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</w:p>
        </w:tc>
      </w:tr>
      <w:tr w:rsidR="00AC297C" w14:paraId="7F616C38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3D2F" w14:textId="77777777" w:rsidR="00AC297C" w:rsidRDefault="00DB10CA">
            <w:pPr>
              <w:pStyle w:val="TableParagraph"/>
              <w:spacing w:line="251" w:lineRule="exact"/>
              <w:ind w:left="103"/>
              <w:rPr>
                <w:del w:id="310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现病史，请指明编号</w:t>
            </w:r>
            <w:ins w:id="311" w:author="shenjie_clin" w:date="2023-08-21T17:3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76DF1DDF" w14:textId="77777777" w:rsidR="00AC297C" w:rsidRDefault="00DB10CA" w:rsidP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312" w:author="shenjie_clin" w:date="2023-08-21T17:34:00Z">
                <w:pPr>
                  <w:pStyle w:val="TableParagraph"/>
                  <w:spacing w:line="285" w:lineRule="exact"/>
                  <w:ind w:left="103"/>
                </w:pPr>
              </w:pPrChange>
            </w:pPr>
            <w:del w:id="313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E022" w14:textId="77777777" w:rsidR="00AC297C" w:rsidRDefault="00AC297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14:paraId="0C685664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945515" cy="5715"/>
                      <wp:effectExtent l="5080" t="2540" r="1905" b="10795"/>
                      <wp:docPr id="2066540943" name="组合 2066540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515" cy="5715"/>
                                <a:chOff x="0" y="0"/>
                                <a:chExt cx="1489" cy="9"/>
                              </a:xfrm>
                            </wpg:grpSpPr>
                            <wpg:grpSp>
                              <wpg:cNvPr id="1371853624" name="Group 18"/>
                              <wpg:cNvGrpSpPr/>
                              <wpg:grpSpPr>
                                <a:xfrm>
                                  <a:off x="4" y="4"/>
                                  <a:ext cx="1481" cy="2"/>
                                  <a:chOff x="4" y="4"/>
                                  <a:chExt cx="1481" cy="2"/>
                                </a:xfrm>
                              </wpg:grpSpPr>
                              <wps:wsp>
                                <wps:cNvPr id="1018087757" name="Freeform 19"/>
                                <wps:cNvSpPr/>
                                <wps:spPr bwMode="auto">
                                  <a:xfrm>
                                    <a:off x="4" y="4"/>
                                    <a:ext cx="1481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481"/>
                                      <a:gd name="T2" fmla="+- 0 1484 4"/>
                                      <a:gd name="T3" fmla="*/ T2 w 148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481">
                                        <a:moveTo>
                                          <a:pt x="0" y="0"/>
                                        </a:moveTo>
                                        <a:lnTo>
                                          <a:pt x="148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74.45pt;" coordsize="1489,9" o:gfxdata="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Bji&#10;6FrUAAAAAgEAAA8AAAAAAAAAAQAgAAAAIgAAAGRycy9kb3ducmV2LnhtbFBLAQIUABQAAAAIAIdO&#10;4kD2LF0hRAMAAB0IAAAOAAAAAAAAAAEAIAAAACMBAABkcnMvZTJvRG9jLnhtbFBLBQYAAAAABgAG&#10;AFkBAADZBgAAAAA=&#10;">
                      <o:lock v:ext="edit" aspectratio="f"/>
                      <v:group id="Group 18" o:spid="_x0000_s1026" o:spt="203" style="position:absolute;left:4;top:4;height:2;width:1481;" coordorigin="4,4" coordsize="1481,2" o:gfxdata="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0sSWl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shape id="Freeform 19" o:spid="_x0000_s1026" o:spt="100" style="position:absolute;left:4;top:4;height:2;width:1481;" filled="f" stroked="t" coordsize="1481,1" o:gfxdata="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TC/W/&#10;AAAA4wAAAA8AAAAAAAAAAQAgAAAAIgAAAGRycy9kb3ducmV2LnhtbFBLAQIUABQAAAAIAIdO4kAz&#10;LwWeOwAAADkAAAAQAAAAAAAAAAEAIAAAAA4BAABkcnMvc2hhcGV4bWwueG1sUEsFBgAAAAAGAAYA&#10;WwEAALgDAAAAAA==&#10;" path="m0,0l1480,0e">
                          <v:path o:connectlocs="0,0;1480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19C6EC3C" w14:textId="77777777" w:rsidR="00AC297C" w:rsidRDefault="00AC297C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1AF8AB22" w14:textId="77777777">
        <w:trPr>
          <w:trHeight w:hRule="exact" w:val="578"/>
          <w:ins w:id="314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A9E9" w14:textId="77777777" w:rsidR="00AC297C" w:rsidRDefault="00DB10CA">
            <w:pPr>
              <w:pStyle w:val="TableParagraph"/>
              <w:spacing w:line="251" w:lineRule="exact"/>
              <w:ind w:left="103"/>
              <w:rPr>
                <w:ins w:id="315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16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若既往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现病史，请指明编号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3C5E" w14:textId="77777777" w:rsidR="00AC297C" w:rsidRDefault="00AC297C">
            <w:pPr>
              <w:pStyle w:val="TableParagraph"/>
              <w:spacing w:before="1"/>
              <w:rPr>
                <w:ins w:id="317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175B11EC" w14:textId="77777777">
        <w:trPr>
          <w:trHeight w:hRule="exact" w:val="578"/>
          <w:ins w:id="318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E7AE" w14:textId="77777777" w:rsidR="00AC297C" w:rsidRDefault="00DB10CA">
            <w:pPr>
              <w:pStyle w:val="TableParagraph"/>
              <w:spacing w:line="251" w:lineRule="exact"/>
              <w:ind w:left="103"/>
              <w:rPr>
                <w:ins w:id="319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20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若既往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现病史，请指明编号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DE1E" w14:textId="77777777" w:rsidR="00AC297C" w:rsidRDefault="00AC297C">
            <w:pPr>
              <w:pStyle w:val="TableParagraph"/>
              <w:spacing w:before="1"/>
              <w:rPr>
                <w:ins w:id="321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3406E327" w14:textId="77777777">
        <w:trPr>
          <w:trHeight w:hRule="exact" w:val="581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494D" w14:textId="77777777" w:rsidR="00AC297C" w:rsidRDefault="00DB10CA">
            <w:pPr>
              <w:pStyle w:val="TableParagraph"/>
              <w:spacing w:line="252" w:lineRule="exact"/>
              <w:ind w:left="103"/>
              <w:rPr>
                <w:del w:id="322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若不良事件，请指明编号</w:t>
            </w:r>
            <w:ins w:id="323" w:author="shenjie_clin" w:date="2023-08-21T17:3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60C7DC26" w14:textId="77777777" w:rsidR="00AC297C" w:rsidRDefault="00DB10CA" w:rsidP="00AC297C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324" w:author="shenjie_clin" w:date="2023-08-21T17:34:00Z">
                <w:pPr>
                  <w:pStyle w:val="TableParagraph"/>
                  <w:spacing w:line="286" w:lineRule="exact"/>
                  <w:ind w:left="103"/>
                </w:pPr>
              </w:pPrChange>
            </w:pPr>
            <w:del w:id="325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7B17" w14:textId="77777777" w:rsidR="00AC297C" w:rsidRDefault="00AC297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14:paraId="606000AA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945515" cy="5715"/>
                      <wp:effectExtent l="5080" t="7620" r="1905" b="5715"/>
                      <wp:docPr id="1972355558" name="组合 1972355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515" cy="5715"/>
                                <a:chOff x="0" y="0"/>
                                <a:chExt cx="1489" cy="9"/>
                              </a:xfrm>
                            </wpg:grpSpPr>
                            <wpg:grpSp>
                              <wpg:cNvPr id="220561285" name="Group 15"/>
                              <wpg:cNvGrpSpPr/>
                              <wpg:grpSpPr>
                                <a:xfrm>
                                  <a:off x="4" y="4"/>
                                  <a:ext cx="1481" cy="2"/>
                                  <a:chOff x="4" y="4"/>
                                  <a:chExt cx="1481" cy="2"/>
                                </a:xfrm>
                              </wpg:grpSpPr>
                              <wps:wsp>
                                <wps:cNvPr id="1545421970" name="Freeform 16"/>
                                <wps:cNvSpPr/>
                                <wps:spPr bwMode="auto">
                                  <a:xfrm>
                                    <a:off x="4" y="4"/>
                                    <a:ext cx="1481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481"/>
                                      <a:gd name="T2" fmla="+- 0 1484 4"/>
                                      <a:gd name="T3" fmla="*/ T2 w 148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481">
                                        <a:moveTo>
                                          <a:pt x="0" y="0"/>
                                        </a:moveTo>
                                        <a:lnTo>
                                          <a:pt x="148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74.45pt;" coordsize="1489,9" o:gfxdata="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GOLo&#10;WtQAAAACAQAADwAAAAAAAAABACAAAAAiAAAAZHJzL2Rvd25yZXYueG1sUEsBAhQAFAAAAAgAh07i&#10;QI6vBIlDAwAAHAgAAA4AAAAAAAAAAQAgAAAAIwEAAGRycy9lMm9Eb2MueG1sUEsFBgAAAAAGAAYA&#10;WQEAANgGAAAAAA==&#10;">
                      <o:lock v:ext="edit" aspectratio="f"/>
                      <v:group id="Group 15" o:spid="_x0000_s1026" o:spt="203" style="position:absolute;left:4;top:4;height:2;width:1481;" coordorigin="4,4" coordsize="1481,2" o:gfxdata="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EvpU//EAAAA4gAAAA8AAAAAAAAAAQAgAAAAIgAAAGRycy9kb3du&#10;cmV2LnhtbFBLAQIUABQAAAAIAIdO4kAzLwWeOwAAADkAAAAVAAAAAAAAAAEAIAAAABMBAABkcnMv&#10;Z3JvdXBzaGFwZXhtbC54bWxQSwUGAAAAAAYABgBgAQAA0AMAAAAA&#10;">
                        <o:lock v:ext="edit" aspectratio="f"/>
                        <v:shape id="Freeform 16" o:spid="_x0000_s1026" o:spt="100" style="position:absolute;left:4;top:4;height:2;width:1481;" filled="f" stroked="t" coordsize="1481,1" o:gfxdata="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QG+acQAAADjAAAADwAAAAAAAAABACAAAAAiAAAAZHJzL2Rvd25yZXYueG1sUEsBAhQAFAAAAAgA&#10;h07iQDMvBZ47AAAAOQAAABAAAAAAAAAAAQAgAAAAEwEAAGRycy9zaGFwZXhtbC54bWxQSwUGAAAA&#10;AAYABgBbAQAAvQMAAAAA&#10;" path="m0,0l1480,0e">
                          <v:path o:connectlocs="0,0;1480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5E065565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25D54E77" w14:textId="77777777">
        <w:trPr>
          <w:trHeight w:hRule="exact" w:val="581"/>
          <w:ins w:id="326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1262" w14:textId="77777777" w:rsidR="00AC297C" w:rsidRDefault="00DB10CA">
            <w:pPr>
              <w:pStyle w:val="TableParagraph"/>
              <w:spacing w:line="252" w:lineRule="exact"/>
              <w:ind w:left="103"/>
              <w:rPr>
                <w:ins w:id="327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28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若不良事件，请指明编号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EA74" w14:textId="77777777" w:rsidR="00AC297C" w:rsidRDefault="00AC297C">
            <w:pPr>
              <w:pStyle w:val="TableParagraph"/>
              <w:spacing w:before="1"/>
              <w:rPr>
                <w:ins w:id="329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497FE001" w14:textId="77777777">
        <w:trPr>
          <w:trHeight w:hRule="exact" w:val="581"/>
          <w:ins w:id="330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FB7C" w14:textId="77777777" w:rsidR="00AC297C" w:rsidRDefault="00DB10CA">
            <w:pPr>
              <w:pStyle w:val="TableParagraph"/>
              <w:spacing w:line="252" w:lineRule="exact"/>
              <w:ind w:left="103"/>
              <w:rPr>
                <w:ins w:id="331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32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若不良事件，请指明编号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C3" w14:textId="77777777" w:rsidR="00AC297C" w:rsidRDefault="00AC297C">
            <w:pPr>
              <w:pStyle w:val="TableParagraph"/>
              <w:spacing w:before="1"/>
              <w:rPr>
                <w:ins w:id="333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24156714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6200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若是其他，请说明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D97976" w14:textId="77777777" w:rsidR="00AC297C" w:rsidRDefault="00AC297C"/>
        </w:tc>
      </w:tr>
      <w:tr w:rsidR="00AC297C" w14:paraId="08F67AE7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417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CF602" w14:textId="77777777" w:rsidR="00AC297C" w:rsidRDefault="00AC297C"/>
        </w:tc>
      </w:tr>
      <w:tr w:rsidR="00AC297C" w14:paraId="3C80597A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1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研究结束时是否持续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3D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  <w:p w14:paraId="009DB04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63756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74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7C01F2" w14:textId="77777777" w:rsidR="00AC297C" w:rsidRDefault="00AC297C"/>
        </w:tc>
      </w:tr>
    </w:tbl>
    <w:p w14:paraId="5F831428" w14:textId="77777777" w:rsidR="00AC297C" w:rsidRDefault="00AC297C">
      <w:pPr>
        <w:sectPr w:rsidR="00AC297C">
          <w:headerReference w:type="default" r:id="rId74"/>
          <w:footerReference w:type="default" r:id="rId75"/>
          <w:pgSz w:w="11910" w:h="17340"/>
          <w:pgMar w:top="1640" w:right="1680" w:bottom="1140" w:left="1620" w:header="0" w:footer="950" w:gutter="0"/>
          <w:pgNumType w:start="54"/>
          <w:cols w:space="720"/>
        </w:sectPr>
      </w:pPr>
    </w:p>
    <w:p w14:paraId="42A92729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研究结束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2DF1EBA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27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治疗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结束是否进行安全性随访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86B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E8AFFA" w14:textId="77777777">
        <w:trPr>
          <w:trHeight w:hRule="exact" w:val="147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B64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未进行安全性随访最主要的原因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095F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受试者拒绝继续随访</w:t>
            </w:r>
          </w:p>
          <w:p w14:paraId="45B7640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申办方终止研究</w:t>
            </w:r>
          </w:p>
          <w:p w14:paraId="2785CE5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失访</w:t>
            </w:r>
          </w:p>
          <w:p w14:paraId="534AB3D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死亡</w:t>
            </w:r>
          </w:p>
          <w:p w14:paraId="73E2ABE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2F8C36C3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F08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若其他原因，请详述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2005D2" w14:textId="77777777" w:rsidR="00AC297C" w:rsidRDefault="00AC297C"/>
        </w:tc>
      </w:tr>
      <w:tr w:rsidR="00AC297C" w14:paraId="291BAE51" w14:textId="77777777">
        <w:trPr>
          <w:trHeight w:hRule="exact" w:val="90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98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研究结束状态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7ADE2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已完成规定的治疗和随访</w:t>
            </w:r>
          </w:p>
          <w:p w14:paraId="1FA8C85F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提前退出</w:t>
            </w:r>
          </w:p>
        </w:tc>
      </w:tr>
      <w:tr w:rsidR="00AC297C" w14:paraId="2AD137F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00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研究结束日期（年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6EEEF0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06406F12" w14:textId="77777777">
        <w:trPr>
          <w:trHeight w:hRule="exact" w:val="282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E33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提前退出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的主要原因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585A" w14:textId="77777777" w:rsidR="00AC297C" w:rsidRDefault="00DB10CA">
            <w:pPr>
              <w:pStyle w:val="TableParagraph"/>
              <w:spacing w:line="30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筛选失败</w:t>
            </w:r>
          </w:p>
          <w:p w14:paraId="739B1DFA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受试者拒绝继续随访</w:t>
            </w:r>
          </w:p>
          <w:p w14:paraId="20DA033F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不良事件</w:t>
            </w:r>
          </w:p>
          <w:p w14:paraId="66BB5DD4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研究者判断</w:t>
            </w:r>
          </w:p>
          <w:p w14:paraId="3D0B74F8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失访</w:t>
            </w:r>
          </w:p>
          <w:p w14:paraId="7B931798" w14:textId="77777777" w:rsidR="00AC297C" w:rsidRDefault="00DB10CA">
            <w:pPr>
              <w:pStyle w:val="TableParagraph"/>
              <w:spacing w:line="34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受试者死亡</w:t>
            </w:r>
          </w:p>
          <w:p w14:paraId="54FD29B0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申办方终止研究</w:t>
            </w:r>
          </w:p>
          <w:p w14:paraId="0F352E5D" w14:textId="77777777" w:rsidR="00AC297C" w:rsidRDefault="00DB10CA">
            <w:pPr>
              <w:pStyle w:val="TableParagraph"/>
              <w:spacing w:line="34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其他</w:t>
            </w:r>
          </w:p>
        </w:tc>
      </w:tr>
      <w:tr w:rsidR="00AC297C" w14:paraId="31237CE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B6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77AB" w14:textId="77777777" w:rsidR="00AC297C" w:rsidRDefault="00AC297C"/>
        </w:tc>
      </w:tr>
    </w:tbl>
    <w:p w14:paraId="142821C8" w14:textId="77777777" w:rsidR="00AC297C" w:rsidRDefault="00AC297C">
      <w:pPr>
        <w:sectPr w:rsidR="00AC297C">
          <w:headerReference w:type="default" r:id="rId76"/>
          <w:footerReference w:type="default" r:id="rId77"/>
          <w:pgSz w:w="11910" w:h="17340"/>
          <w:pgMar w:top="1640" w:right="1680" w:bottom="1140" w:left="1620" w:header="0" w:footer="950" w:gutter="0"/>
          <w:pgNumType w:start="55"/>
          <w:cols w:space="720"/>
        </w:sectPr>
      </w:pPr>
    </w:p>
    <w:p w14:paraId="62A4AC94" w14:textId="77777777" w:rsidR="00AC297C" w:rsidRDefault="00AC297C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pPr w:leftFromText="180" w:rightFromText="180" w:horzAnchor="margin" w:tblpY="46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48"/>
        <w:gridCol w:w="4151"/>
      </w:tblGrid>
      <w:tr w:rsidR="00AC297C" w14:paraId="357D8741" w14:textId="77777777">
        <w:trPr>
          <w:trHeight w:hRule="exact" w:val="634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8913" w14:textId="77777777" w:rsidR="00AC297C" w:rsidRDefault="00DB10CA">
            <w:pPr>
              <w:pStyle w:val="TableParagraph"/>
              <w:spacing w:before="26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死亡日期（年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798B" w14:textId="77777777" w:rsidR="00AC297C" w:rsidRDefault="00AC297C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438297" w14:textId="77777777" w:rsidR="00AC297C" w:rsidRDefault="00AC297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F5C46D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6350" r="11430" b="6985"/>
                      <wp:docPr id="1965298121" name="组合 1965298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2048663795" name="Group 12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19968583" name="Freeform 13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0Vz40wAA&#10;AAIBAAAPAAAAAAAAAAEAIAAAACIAAABkcnMvZG93bnJldi54bWxQSwECFAAUAAAACACHTuJAMJH0&#10;bEADAAAdCAAADgAAAAAAAAABACAAAAAiAQAAZHJzL2Uyb0RvYy54bWxQSwUGAAAAAAYABgBZAQAA&#10;1AYAAAAA&#10;">
                      <o:lock v:ext="edit" aspectratio="f"/>
                      <v:group id="Group 12" o:spid="_x0000_s1026" o:spt="203" style="position:absolute;left:4;top:4;height:2;width:1742;" coordorigin="4,4" coordsize="1742,2" o:gfxdata="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R75Io8YAAADjAAAADwAAAAAAAAABACAAAAAiAAAAZHJzL2Rv&#10;d25yZXYueG1sUEsBAhQAFAAAAAgAh07iQDMvBZ47AAAAOQAAABUAAAAAAAAAAQAgAAAAFQEAAGRy&#10;cy9ncm91cHNoYXBleG1sLnhtbFBLBQYAAAAABgAGAGABAADSAwAAAAA=&#10;">
                        <o:lock v:ext="edit" aspectratio="f"/>
                        <v:shape id="Freeform 13" o:spid="_x0000_s1026" o:spt="100" style="position:absolute;left:4;top:4;height:2;width:1742;" filled="f" stroked="t" coordsize="1742,1" o:gfxdata="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0lK&#10;WsEAAADiAAAADwAAAAAAAAABACAAAAAiAAAAZHJzL2Rvd25yZXYueG1sUEsBAhQAFAAAAAgAh07i&#10;QDMvBZ47AAAAOQAAABAAAAAAAAAAAQAgAAAAEAEAAGRycy9zaGFwZXhtbC54bWxQSwUGAAAAAAYA&#10;BgBbAQAAugMAAAAA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4831CAEB" w14:textId="77777777">
        <w:trPr>
          <w:trHeight w:hRule="exact" w:val="1258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939E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死亡的主要原因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E76C" w14:textId="77777777" w:rsidR="00AC297C" w:rsidRDefault="00DB10CA">
            <w:pPr>
              <w:pStyle w:val="TableParagraph"/>
              <w:spacing w:line="27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疾病进展</w:t>
            </w:r>
          </w:p>
          <w:p w14:paraId="2363D79A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不良事件，不良事件编号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————</w:t>
            </w:r>
            <w:proofErr w:type="gramEnd"/>
          </w:p>
          <w:p w14:paraId="4852FFB8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未知</w:t>
            </w:r>
          </w:p>
          <w:p w14:paraId="33290857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42B0612F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86FE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8E26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F71369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8890" r="11430" b="4445"/>
                      <wp:docPr id="32029138" name="组合 32029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834537053" name="Group 9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866065586" name="Freeform 10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X0Vz40wAAAAIB&#10;AAAPAAAAAAAAAAEAIAAAACIAAABkcnMvZG93bnJldi54bWxQSwECFAAUAAAACACHTuJANGZwiD0D&#10;AAAYCAAADgAAAAAAAAABACAAAAAiAQAAZHJzL2Uyb0RvYy54bWxQSwUGAAAAAAYABgBZAQAA0QYA&#10;AAAA&#10;">
                      <o:lock v:ext="edit" aspectratio="f"/>
                      <v:group id="Group 9" o:spid="_x0000_s1026" o:spt="203" style="position:absolute;left:4;top:4;height:2;width:1742;" coordorigin="4,4" coordsize="1742,2" o:gfxdata="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PwW0GXEAAAA4gAAAA8AAAAAAAAAAQAgAAAAIgAAAGRycy9kb3du&#10;cmV2LnhtbFBLAQIUABQAAAAIAIdO4kAzLwWeOwAAADkAAAAVAAAAAAAAAAEAIAAAABMBAABkcnMv&#10;Z3JvdXBzaGFwZXhtbC54bWxQSwUGAAAAAAYABgBgAQAA0AMAAAAA&#10;">
                        <o:lock v:ext="edit" aspectratio="f"/>
                        <v:shape id="Freeform 10" o:spid="_x0000_s1026" o:spt="100" style="position:absolute;left:4;top:4;height:2;width:1742;" filled="f" stroked="t" coordsize="1742,1" o:gfxdata="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yB&#10;tsEAAADjAAAADwAAAAAAAAABACAAAAAiAAAAZHJzL2Rvd25yZXYueG1sUEsBAhQAFAAAAAgAh07i&#10;QDMvBZ47AAAAOQAAABAAAAAAAAAAAQAgAAAAEAEAAGRycy9zaGFwZXhtbC54bWxQSwUGAAAAAAYA&#10;BgBbAQAAugMAAAAA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399DC403" w14:textId="77777777">
        <w:trPr>
          <w:trHeight w:hRule="exact" w:val="948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134" w14:textId="77777777" w:rsidR="00AC297C" w:rsidRDefault="00DB10CA">
            <w:pPr>
              <w:pStyle w:val="TableParagraph"/>
              <w:spacing w:line="27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是否进行尸检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454C" w14:textId="77777777" w:rsidR="00AC297C" w:rsidRDefault="00DB10CA">
            <w:pPr>
              <w:pStyle w:val="TableParagraph"/>
              <w:spacing w:line="27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  <w:p w14:paraId="1160514D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  <w:p w14:paraId="371B9E89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未知</w:t>
            </w:r>
          </w:p>
        </w:tc>
      </w:tr>
      <w:tr w:rsidR="00AC297C" w14:paraId="48CE8737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838C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若是，请提供尸检日期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979B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</w:p>
          <w:p w14:paraId="7178F7FD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5715" r="11430" b="7620"/>
                      <wp:docPr id="1987536001" name="组合 1987536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476675579" name="Group 6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637823726" name="Freeform 7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l9Fc+NMAAAAC&#10;AQAADwAAAAAAAAABACAAAAAiAAAAZHJzL2Rvd25yZXYueG1sUEsBAhQAFAAAAAgAh07iQNA8cxM+&#10;AwAAGwgAAA4AAAAAAAAAAQAgAAAAIgEAAGRycy9lMm9Eb2MueG1sUEsFBgAAAAAGAAYAWQEAANIG&#10;AAAAAA==&#10;">
                      <o:lock v:ext="edit" aspectratio="f"/>
                      <v:group id="Group 6" o:spid="_x0000_s1026" o:spt="203" style="position:absolute;left:4;top:4;height:2;width:1742;" coordorigin="4,4" coordsize="1742,2" o:gfxdata="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Cj2L97xQAAAOIAAAAPAAAAAAAAAAEAIAAAACIAAABkcnMvZG93&#10;bnJldi54bWxQSwECFAAUAAAACACHTuJAMy8FnjsAAAA5AAAAFQAAAAAAAAABACAAAAAUAQAAZHJz&#10;L2dyb3Vwc2hhcGV4bWwueG1sUEsFBgAAAAAGAAYAYAEAANEDAAAAAA==&#10;">
                        <o:lock v:ext="edit" aspectratio="f"/>
                        <v:shape id="Freeform 7" o:spid="_x0000_s1026" o:spt="100" style="position:absolute;left:4;top:4;height:2;width:1742;" filled="f" stroked="t" coordsize="1742,1" o:gfxdata="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v&#10;WUu1wwAAAOMAAAAPAAAAAAAAAAEAIAAAACIAAABkcnMvZG93bnJldi54bWxQSwECFAAUAAAACACH&#10;TuJAMy8FnjsAAAA5AAAAEAAAAAAAAAABACAAAAASAQAAZHJzL3NoYXBleG1sLnhtbFBLBQYAAAAA&#10;BgAGAFsBAAC8AwAAAAA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4AE81A38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2ECF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若是，请提供尸检死因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8F44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</w:p>
          <w:p w14:paraId="022B1C44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10160" r="11430" b="3175"/>
                      <wp:docPr id="1333151130" name="组合 133315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1522954374" name="Group 3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048240843" name="Freeform 4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l9Fc+NMAAAAC&#10;AQAADwAAAAAAAAABACAAAAAiAAAAZHJzL2Rvd25yZXYueG1sUEsBAhQAFAAAAAgAh07iQL3eIe8+&#10;AwAAHAgAAA4AAAAAAAAAAQAgAAAAIgEAAGRycy9lMm9Eb2MueG1sUEsFBgAAAAAGAAYAWQEAANIG&#10;AAAAAA==&#10;">
                      <o:lock v:ext="edit" aspectratio="f"/>
                      <v:group id="Group 3" o:spid="_x0000_s1026" o:spt="203" style="position:absolute;left:4;top:4;height:2;width:1742;" coordorigin="4,4" coordsize="1742,2" o:gfxdata="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3mUhcMMAAADjAAAADwAAAAAAAAABACAAAAAiAAAAZHJzL2Rvd25y&#10;ZXYueG1sUEsBAhQAFAAAAAgAh07iQDMvBZ47AAAAOQAAABUAAAAAAAAAAQAgAAAAEgEAAGRycy9n&#10;cm91cHNoYXBleG1sLnhtbFBLBQYAAAAABgAGAGABAADPAwAAAAA=&#10;">
                        <o:lock v:ext="edit" aspectratio="f"/>
                        <v:shape id="Freeform 4" o:spid="_x0000_s1026" o:spt="100" style="position:absolute;left:4;top:4;height:2;width:1742;" filled="f" stroked="t" coordsize="1742,1" o:gfxdata="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Yr&#10;O5PCAAAA4wAAAA8AAAAAAAAAAQAgAAAAIgAAAGRycy9kb3ducmV2LnhtbFBLAQIUABQAAAAIAIdO&#10;4kAzLwWeOwAAADkAAAAQAAAAAAAAAAEAIAAAABEBAABkcnMvc2hhcGV4bWwueG1sUEsFBgAAAAAG&#10;AAYAWwEAALsDAAAAAA=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4542B50E" w14:textId="77777777" w:rsidR="00AC297C" w:rsidRDefault="00DB10CA">
      <w:pPr>
        <w:pStyle w:val="1"/>
      </w:pPr>
      <w:r>
        <w:t>死亡</w:t>
      </w:r>
    </w:p>
    <w:p w14:paraId="2B28BB5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A7EFF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DBE2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63EB4E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46D7B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E732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2479C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FD2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C2C5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0E4AA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53510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5810E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8DFAFC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E279E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A688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9014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F39CF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ABB20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49A85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B28A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E2966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B0FF8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47BFAE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911D5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ECBF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830F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752F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633C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E458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1DD76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E882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1B11C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8684D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A416A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070FD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783E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BCB6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06CE6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9817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596F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08185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21B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694E5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EEFF73" w14:textId="77777777" w:rsidR="00AC297C" w:rsidRDefault="00AC297C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42CAC02F" w14:textId="77777777" w:rsidR="00AC297C" w:rsidRDefault="00DB10CA">
      <w:pPr>
        <w:ind w:left="93"/>
        <w:jc w:val="center"/>
        <w:rPr>
          <w:rFonts w:ascii="等线" w:eastAsia="等线" w:hAnsi="等线" w:cs="等线"/>
          <w:sz w:val="18"/>
          <w:szCs w:val="18"/>
        </w:rPr>
      </w:pPr>
      <w:proofErr w:type="gramStart"/>
      <w:r>
        <w:rPr>
          <w:rFonts w:ascii="等线"/>
          <w:b/>
          <w:sz w:val="18"/>
        </w:rPr>
        <w:t xml:space="preserve">56  </w:t>
      </w:r>
      <w:r>
        <w:rPr>
          <w:rFonts w:ascii="等线"/>
          <w:sz w:val="18"/>
        </w:rPr>
        <w:t>/</w:t>
      </w:r>
      <w:proofErr w:type="gramEnd"/>
      <w:r>
        <w:rPr>
          <w:rFonts w:ascii="等线"/>
          <w:spacing w:val="26"/>
          <w:sz w:val="18"/>
        </w:rPr>
        <w:t xml:space="preserve"> </w:t>
      </w:r>
      <w:r>
        <w:rPr>
          <w:rFonts w:ascii="等线"/>
          <w:b/>
          <w:sz w:val="18"/>
        </w:rPr>
        <w:t>56</w:t>
      </w:r>
    </w:p>
    <w:sectPr w:rsidR="00AC297C">
      <w:headerReference w:type="default" r:id="rId78"/>
      <w:footerReference w:type="default" r:id="rId79"/>
      <w:pgSz w:w="11910" w:h="16840"/>
      <w:pgMar w:top="1340" w:right="1680" w:bottom="280" w:left="16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6" w:author="Yali Li" w:date="2023-08-21T15:33:00Z" w:initials="lyl">
    <w:p w14:paraId="0DAC71F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是否需要加在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上，是否需要自动计算</w:t>
      </w:r>
    </w:p>
  </w:comment>
  <w:comment w:id="37" w:author="shenjie_clin" w:date="2023-08-21T16:59:00Z" w:initials="">
    <w:p w14:paraId="3BCB05D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，需要自动赋值</w:t>
      </w:r>
    </w:p>
  </w:comment>
  <w:comment w:id="38" w:author="Yali Li" w:date="2023-08-21T15:38:00Z" w:initials="lyl">
    <w:p w14:paraId="0C517E1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新加一个变量？</w:t>
      </w:r>
    </w:p>
  </w:comment>
  <w:comment w:id="39" w:author="shenjie_clin" w:date="2023-08-21T17:00:00Z" w:initials="">
    <w:p w14:paraId="46631D4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是的，新加变量：未做原因</w:t>
      </w:r>
    </w:p>
  </w:comment>
  <w:comment w:id="40" w:author="Yali Li" w:date="2023-08-21T15:34:00Z" w:initials="lyl">
    <w:p w14:paraId="4D9A4980" w14:textId="77777777" w:rsidR="00AC297C" w:rsidRDefault="00DB10CA">
      <w:pPr>
        <w:pStyle w:val="TableParagraph"/>
        <w:spacing w:line="252" w:lineRule="exact"/>
        <w:ind w:left="103"/>
        <w:rPr>
          <w:lang w:eastAsia="zh-CN"/>
        </w:rPr>
      </w:pPr>
      <w:r>
        <w:rPr>
          <w:rFonts w:hint="eastAsia"/>
          <w:lang w:eastAsia="zh-CN"/>
        </w:rPr>
        <w:t>单独加一个变量？</w:t>
      </w:r>
      <w:r>
        <w:rPr>
          <w:rFonts w:hint="eastAsia"/>
          <w:lang w:eastAsia="zh-CN"/>
        </w:rPr>
        <w:t>lable</w:t>
      </w:r>
      <w:r>
        <w:rPr>
          <w:rFonts w:hint="eastAsia"/>
          <w:lang w:eastAsia="zh-CN"/>
        </w:rPr>
        <w:t>是否就用“</w:t>
      </w:r>
      <w:r>
        <w:rPr>
          <w:rFonts w:ascii="等线" w:eastAsia="等线" w:hAnsi="等线" w:cs="等线"/>
          <w:spacing w:val="-10"/>
          <w:sz w:val="21"/>
          <w:szCs w:val="21"/>
          <w:lang w:eastAsia="zh-CN"/>
        </w:rPr>
        <w:t>若是，前一次筛选时分配的</w:t>
      </w:r>
      <w:r>
        <w:rPr>
          <w:rFonts w:ascii="等线" w:eastAsia="等线" w:hAnsi="等线" w:cs="等线"/>
          <w:sz w:val="21"/>
          <w:szCs w:val="21"/>
          <w:lang w:eastAsia="zh-CN"/>
        </w:rPr>
        <w:t>受试者</w:t>
      </w:r>
      <w:r>
        <w:rPr>
          <w:rFonts w:ascii="等线" w:eastAsia="等线" w:hAnsi="等线" w:cs="等线" w:hint="eastAsia"/>
          <w:sz w:val="21"/>
          <w:szCs w:val="21"/>
          <w:lang w:eastAsia="zh-CN"/>
        </w:rPr>
        <w:t>筛选号</w:t>
      </w:r>
      <w:r>
        <w:rPr>
          <w:rFonts w:ascii="等线" w:eastAsia="等线" w:hAnsi="等线" w:cs="等线"/>
          <w:sz w:val="21"/>
          <w:szCs w:val="21"/>
          <w:lang w:eastAsia="zh-CN"/>
        </w:rPr>
        <w:t>：</w:t>
      </w:r>
      <w:r>
        <w:rPr>
          <w:rFonts w:hint="eastAsia"/>
          <w:lang w:eastAsia="zh-CN"/>
        </w:rPr>
        <w:t>”</w:t>
      </w:r>
    </w:p>
  </w:comment>
  <w:comment w:id="41" w:author="shenjie_clin" w:date="2023-08-21T17:01:00Z" w:initials="">
    <w:p w14:paraId="40533EE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是的，新加一个变量：若是，前一次筛选时分配的受试者筛选号</w:t>
      </w:r>
    </w:p>
  </w:comment>
  <w:comment w:id="42" w:author="Yali Li" w:date="2023-08-21T15:35:00Z" w:initials="lyl">
    <w:p w14:paraId="5D64118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用什么格式，长度设置多少？</w:t>
      </w:r>
    </w:p>
  </w:comment>
  <w:comment w:id="43" w:author="shenjie_clin" w:date="2023-08-21T16:02:00Z" w:initials="">
    <w:p w14:paraId="14813C6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知情同意类型、签署日期和适用的方案版本号用</w:t>
      </w: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</w:p>
  </w:comment>
  <w:comment w:id="44" w:author="shenjie_clin" w:date="2023-08-21T17:07:00Z" w:initials="">
    <w:p w14:paraId="7EE1353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一位整数一位小数</w:t>
      </w:r>
    </w:p>
  </w:comment>
  <w:comment w:id="45" w:author="Yali Li" w:date="2023-08-21T15:35:00Z" w:initials="lyl">
    <w:p w14:paraId="29DA6A7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还是单独加一个单位的变量？</w:t>
      </w:r>
    </w:p>
  </w:comment>
  <w:comment w:id="46" w:author="shenjie_clin" w:date="2023-08-21T17:02:00Z" w:initials="">
    <w:p w14:paraId="2B8F109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直接加在年龄后面，如年龄（岁），下面的统一</w:t>
      </w:r>
    </w:p>
  </w:comment>
  <w:comment w:id="47" w:author="Yali Li" w:date="2023-08-21T15:35:00Z" w:initials="lyl">
    <w:p w14:paraId="79E9740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什么格式，长度设置多少？</w:t>
      </w:r>
    </w:p>
  </w:comment>
  <w:comment w:id="48" w:author="shenjie_clin" w:date="2023-08-21T17:08:00Z" w:initials="">
    <w:p w14:paraId="7E6B08E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数字</w:t>
      </w:r>
    </w:p>
  </w:comment>
  <w:comment w:id="49" w:author="Yali Li" w:date="2023-08-21T15:36:00Z" w:initials="lyl">
    <w:p w14:paraId="75A8684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记录号是否添加在数据库内，还是使用</w:t>
      </w:r>
      <w:r>
        <w:rPr>
          <w:rFonts w:hint="eastAsia"/>
          <w:lang w:eastAsia="zh-CN"/>
        </w:rPr>
        <w:t>Rave</w:t>
      </w:r>
      <w:r>
        <w:rPr>
          <w:rFonts w:hint="eastAsia"/>
          <w:lang w:eastAsia="zh-CN"/>
        </w:rPr>
        <w:t>自带的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编号？以下表单相同</w:t>
      </w:r>
    </w:p>
  </w:comment>
  <w:comment w:id="50" w:author="shenjie_clin" w:date="2023-08-21T17:11:00Z" w:initials="">
    <w:p w14:paraId="5F622E0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自带编号</w:t>
      </w:r>
    </w:p>
  </w:comment>
  <w:comment w:id="51" w:author="Yali Li" w:date="2023-08-21T15:36:00Z" w:initials="lyl">
    <w:p w14:paraId="2C9608E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格式及长度如何设置？</w:t>
      </w:r>
    </w:p>
  </w:comment>
  <w:comment w:id="52" w:author="shenjie_clin" w:date="2023-08-21T17:11:00Z" w:initials="">
    <w:p w14:paraId="0308153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常规即可</w:t>
      </w:r>
    </w:p>
  </w:comment>
  <w:comment w:id="53" w:author="Yali Li" w:date="2023-08-21T15:37:00Z" w:initials="lyl">
    <w:p w14:paraId="6A091A6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做一页，药物依赖下方做</w:t>
      </w:r>
      <w:r>
        <w:rPr>
          <w:rFonts w:hint="eastAsia"/>
          <w:lang w:eastAsia="zh-CN"/>
        </w:rPr>
        <w:t>logline</w:t>
      </w:r>
    </w:p>
  </w:comment>
  <w:comment w:id="54" w:author="Yali Li" w:date="2023-08-21T15:39:00Z" w:initials="lyl">
    <w:p w14:paraId="128C5154" w14:textId="77777777" w:rsidR="00AC297C" w:rsidRDefault="00DB10CA">
      <w:pPr>
        <w:pStyle w:val="a3"/>
      </w:pPr>
      <w:r>
        <w:rPr>
          <w:rFonts w:hint="eastAsia"/>
          <w:lang w:eastAsia="zh-CN"/>
        </w:rPr>
        <w:t>做成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格式？还是挂一个字典，设置</w:t>
      </w:r>
      <w:r>
        <w:rPr>
          <w:rFonts w:hint="eastAsia"/>
          <w:lang w:eastAsia="zh-CN"/>
        </w:rPr>
        <w:t>codelist-</w:t>
      </w:r>
      <w:r>
        <w:rPr>
          <w:rFonts w:hint="eastAsia"/>
          <w:lang w:eastAsia="zh-CN"/>
        </w:rPr>
        <w:t>外院？如下相同的问题</w:t>
      </w:r>
    </w:p>
  </w:comment>
  <w:comment w:id="55" w:author="shenjie_clin" w:date="2023-08-21T17:13:00Z" w:initials="">
    <w:p w14:paraId="3CC63C8B" w14:textId="77777777" w:rsidR="00AC297C" w:rsidRDefault="00DB10CA">
      <w:pPr>
        <w:pStyle w:val="a3"/>
      </w:pPr>
      <w:r>
        <w:rPr>
          <w:rFonts w:hint="eastAsia"/>
          <w:lang w:eastAsia="zh-CN"/>
        </w:rPr>
        <w:t>直接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就可以了，下同</w:t>
      </w:r>
    </w:p>
  </w:comment>
  <w:comment w:id="57" w:author="Yali Li" w:date="2023-08-21T15:38:00Z" w:initials="lyl">
    <w:p w14:paraId="0FEC2BD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64" w:author="Yali Li" w:date="2023-08-21T15:40:00Z" w:initials="lyl">
    <w:p w14:paraId="1CCF0DB0" w14:textId="77777777" w:rsidR="00AC297C" w:rsidRDefault="00DB10CA">
      <w:pPr>
        <w:pStyle w:val="a3"/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66" w:author="Yali Li" w:date="2023-08-21T15:40:00Z" w:initials="lyl">
    <w:p w14:paraId="4A65039D" w14:textId="77777777" w:rsidR="00AC297C" w:rsidRDefault="00DB10CA">
      <w:pPr>
        <w:pStyle w:val="a3"/>
      </w:pPr>
      <w:r>
        <w:rPr>
          <w:rFonts w:hint="eastAsia"/>
          <w:lang w:eastAsia="zh-CN"/>
        </w:rPr>
        <w:t>做成</w:t>
      </w:r>
      <w:proofErr w:type="gramStart"/>
      <w:r>
        <w:rPr>
          <w:rFonts w:hint="eastAsia"/>
          <w:lang w:eastAsia="zh-CN"/>
        </w:rPr>
        <w:t>固定行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？那下面是否进行生命体征检查</w:t>
      </w:r>
      <w:proofErr w:type="gramStart"/>
      <w:r>
        <w:rPr>
          <w:rFonts w:hint="eastAsia"/>
          <w:lang w:eastAsia="zh-CN"/>
        </w:rPr>
        <w:t>至检查</w:t>
      </w:r>
      <w:proofErr w:type="gramEnd"/>
      <w:r>
        <w:rPr>
          <w:rFonts w:hint="eastAsia"/>
          <w:lang w:eastAsia="zh-CN"/>
        </w:rPr>
        <w:t>时间是否放在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外，做</w:t>
      </w:r>
      <w:r>
        <w:rPr>
          <w:rFonts w:hint="eastAsia"/>
          <w:lang w:eastAsia="zh-CN"/>
        </w:rPr>
        <w:t>normal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question</w:t>
      </w:r>
      <w:r>
        <w:rPr>
          <w:rFonts w:hint="eastAsia"/>
          <w:lang w:eastAsia="zh-CN"/>
        </w:rPr>
        <w:t>？</w:t>
      </w:r>
    </w:p>
  </w:comment>
  <w:comment w:id="67" w:author="shenjie_clin" w:date="2023-08-21T16:08:00Z" w:initials="">
    <w:p w14:paraId="237C1D68" w14:textId="77777777" w:rsidR="00AC297C" w:rsidRDefault="00DB10CA">
      <w:pPr>
        <w:pStyle w:val="a3"/>
      </w:pPr>
      <w:r>
        <w:rPr>
          <w:rFonts w:hint="eastAsia"/>
          <w:lang w:eastAsia="zh-CN"/>
        </w:rPr>
        <w:t>除</w:t>
      </w:r>
      <w:r>
        <w:rPr>
          <w:rFonts w:hint="eastAsia"/>
          <w:lang w:eastAsia="zh-CN"/>
        </w:rPr>
        <w:t>leading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question</w:t>
      </w:r>
      <w:r>
        <w:rPr>
          <w:rFonts w:hint="eastAsia"/>
          <w:lang w:eastAsia="zh-CN"/>
        </w:rPr>
        <w:t>外，其他做</w:t>
      </w: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  <w:r>
        <w:rPr>
          <w:rFonts w:hint="eastAsia"/>
          <w:lang w:eastAsia="zh-CN"/>
        </w:rPr>
        <w:t>形式</w:t>
      </w:r>
    </w:p>
  </w:comment>
  <w:comment w:id="68" w:author="缺口" w:date="2023-08-25T10:19:00Z" w:initials="">
    <w:p w14:paraId="772E7457" w14:textId="77777777" w:rsidR="00AC297C" w:rsidRDefault="00DB10CA">
      <w:pPr>
        <w:pStyle w:val="a3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根据最新反馈，不做</w:t>
      </w:r>
      <w:r>
        <w:rPr>
          <w:rFonts w:hint="eastAsia"/>
          <w:highlight w:val="yellow"/>
          <w:lang w:eastAsia="zh-CN"/>
        </w:rPr>
        <w:t>logline,</w:t>
      </w:r>
      <w:r>
        <w:rPr>
          <w:rFonts w:hint="eastAsia"/>
          <w:highlight w:val="yellow"/>
          <w:lang w:eastAsia="zh-CN"/>
        </w:rPr>
        <w:t>保持这个设计</w:t>
      </w:r>
    </w:p>
  </w:comment>
  <w:comment w:id="69" w:author="shenjie_clin" w:date="2023-08-21T16:07:00Z" w:initials="">
    <w:p w14:paraId="09CD7263" w14:textId="77777777" w:rsidR="00AC297C" w:rsidRDefault="00DB10CA">
      <w:pPr>
        <w:pStyle w:val="a3"/>
      </w:pPr>
      <w:r>
        <w:rPr>
          <w:rFonts w:hint="eastAsia"/>
          <w:lang w:eastAsia="zh-CN"/>
        </w:rPr>
        <w:t>放在最上面</w:t>
      </w:r>
    </w:p>
  </w:comment>
  <w:comment w:id="73" w:author="Yali Li" w:date="2023-08-21T15:42:00Z" w:initials="lyl">
    <w:p w14:paraId="42652BDF" w14:textId="77777777" w:rsidR="00AC297C" w:rsidRDefault="00DB10CA">
      <w:pPr>
        <w:pStyle w:val="a3"/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86" w:author="Yali Li" w:date="2023-08-21T15:43:00Z" w:initials="lyl">
    <w:p w14:paraId="60FF279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  <w:p w14:paraId="6C4A104F" w14:textId="77777777" w:rsidR="00AC297C" w:rsidRDefault="00DB10CA">
      <w:pPr>
        <w:pStyle w:val="a3"/>
      </w:pPr>
      <w:r>
        <w:rPr>
          <w:rFonts w:hint="eastAsia"/>
          <w:lang w:eastAsia="zh-CN"/>
        </w:rPr>
        <w:t>需提供格式及长度</w:t>
      </w:r>
    </w:p>
  </w:comment>
  <w:comment w:id="87" w:author="Yali Li" w:date="2023-08-21T15:43:00Z" w:initials="lyl">
    <w:p w14:paraId="395D648B" w14:textId="77777777" w:rsidR="00AC297C" w:rsidRDefault="00DB10CA">
      <w:pPr>
        <w:pStyle w:val="a3"/>
      </w:pPr>
      <w:proofErr w:type="gramStart"/>
      <w:r>
        <w:rPr>
          <w:rFonts w:hint="eastAsia"/>
          <w:lang w:eastAsia="zh-CN"/>
        </w:rPr>
        <w:t>请确定</w:t>
      </w:r>
      <w:proofErr w:type="gramEnd"/>
      <w:r>
        <w:rPr>
          <w:rFonts w:hint="eastAsia"/>
          <w:lang w:eastAsia="zh-CN"/>
        </w:rPr>
        <w:t>格式及长度</w:t>
      </w:r>
    </w:p>
  </w:comment>
  <w:comment w:id="90" w:author="Yali Li" w:date="2023-08-21T15:43:00Z" w:initials="lyl">
    <w:p w14:paraId="46AB1B91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93" w:author="Yali Li" w:date="2023-08-21T15:56:00Z" w:initials="lyl">
    <w:p w14:paraId="2B593530" w14:textId="77777777" w:rsidR="00AC297C" w:rsidRDefault="00DB10CA">
      <w:pPr>
        <w:pStyle w:val="a3"/>
      </w:pPr>
      <w:r>
        <w:rPr>
          <w:rFonts w:hint="eastAsia"/>
          <w:lang w:eastAsia="zh-CN"/>
        </w:rPr>
        <w:t>格式及长度</w:t>
      </w:r>
    </w:p>
  </w:comment>
  <w:comment w:id="94" w:author="Yali Li" w:date="2023-08-21T15:44:00Z" w:initials="lyl">
    <w:p w14:paraId="269F1024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</w:t>
      </w:r>
    </w:p>
  </w:comment>
  <w:comment w:id="96" w:author="shenjie_clin" w:date="2023-08-21T17:21:00Z" w:initials="">
    <w:p w14:paraId="76DB048B" w14:textId="77777777" w:rsidR="00AC297C" w:rsidRDefault="00DB10CA">
      <w:pPr>
        <w:pStyle w:val="a3"/>
      </w:pPr>
      <w:r>
        <w:rPr>
          <w:rFonts w:hint="eastAsia"/>
          <w:lang w:eastAsia="zh-CN"/>
        </w:rPr>
        <w:t>待确认</w:t>
      </w:r>
    </w:p>
  </w:comment>
  <w:comment w:id="97" w:author="Yali Li" w:date="2023-08-21T15:44:00Z" w:initials="lyl">
    <w:p w14:paraId="1E776B1C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99" w:author="Yali Li" w:date="2023-08-21T15:44:00Z" w:initials="lyl">
    <w:p w14:paraId="2CD93EF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2" w:author="Yali Li" w:date="2023-08-21T15:44:00Z" w:initials="lyl">
    <w:p w14:paraId="13F2376B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3" w:author="Yali Li" w:date="2023-08-21T15:44:00Z" w:initials="lyl">
    <w:p w14:paraId="17285F98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6" w:author="Yali Li" w:date="2023-08-21T15:44:00Z" w:initials="lyl">
    <w:p w14:paraId="06B02660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8" w:author="Yali Li" w:date="2023-08-21T15:45:00Z" w:initials="lyl">
    <w:p w14:paraId="52926CC9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9" w:author="Yali Li" w:date="2023-08-21T15:45:00Z" w:initials="lyl">
    <w:p w14:paraId="1AE9116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1" w:author="Yali Li" w:date="2023-08-21T15:45:00Z" w:initials="lyl">
    <w:p w14:paraId="4F28283A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5" w:author="Yali Li" w:date="2023-08-21T15:45:00Z" w:initials="lyl">
    <w:p w14:paraId="3C5F492D" w14:textId="77777777" w:rsidR="00AC297C" w:rsidRDefault="00DB10CA">
      <w:pPr>
        <w:pStyle w:val="a3"/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7" w:author="Yali Li" w:date="2023-08-21T15:45:00Z" w:initials="lyl">
    <w:p w14:paraId="2AD975F6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9" w:author="Yali Li" w:date="2023-08-21T15:45:00Z" w:initials="lyl">
    <w:p w14:paraId="6D9155A5" w14:textId="77777777" w:rsidR="00AC297C" w:rsidRDefault="00DB10CA">
      <w:pPr>
        <w:pStyle w:val="a3"/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0" w:author="Yali Li" w:date="2023-08-21T15:45:00Z" w:initials="lyl">
    <w:p w14:paraId="1A443ECF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2" w:author="shenjie_clin" w:date="2023-08-21T16:14:00Z" w:initials="">
    <w:p w14:paraId="17320BCB" w14:textId="77777777" w:rsidR="00AC297C" w:rsidRDefault="00DB10CA">
      <w:pPr>
        <w:pStyle w:val="a3"/>
      </w:pPr>
      <w:r>
        <w:rPr>
          <w:rFonts w:hint="eastAsia"/>
          <w:lang w:eastAsia="zh-CN"/>
        </w:rPr>
        <w:t>前两个为必填</w:t>
      </w:r>
    </w:p>
  </w:comment>
  <w:comment w:id="124" w:author="Yali Li" w:date="2023-08-21T15:45:00Z" w:initials="lyl">
    <w:p w14:paraId="53CB51F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5" w:author="Yali Li" w:date="2023-08-21T15:45:00Z" w:initials="lyl">
    <w:p w14:paraId="6BD91C44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7" w:author="Yali Li" w:date="2023-08-21T15:45:00Z" w:initials="lyl">
    <w:p w14:paraId="30E90A07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9" w:author="Yali Li" w:date="2023-08-21T15:46:00Z" w:initials="lyl">
    <w:p w14:paraId="33FA7F72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1" w:author="Yali Li" w:date="2023-08-21T15:46:00Z" w:initials="lyl">
    <w:p w14:paraId="79C538E7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3" w:author="Yali Li" w:date="2023-08-21T15:46:00Z" w:initials="lyl">
    <w:p w14:paraId="161562A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5" w:author="shenjie_clin" w:date="2023-08-21T16:17:00Z" w:initials="">
    <w:p w14:paraId="0F071F6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单独做访视，固定做</w:t>
      </w:r>
      <w:r>
        <w:rPr>
          <w:rFonts w:hint="eastAsia"/>
          <w:lang w:eastAsia="zh-CN"/>
        </w:rPr>
        <w:t>1</w:t>
      </w:r>
      <w:r>
        <w:rPr>
          <w:lang w:eastAsia="zh-CN"/>
        </w:rPr>
        <w:t>4</w:t>
      </w:r>
      <w:r>
        <w:rPr>
          <w:rFonts w:hint="eastAsia"/>
          <w:lang w:eastAsia="zh-CN"/>
        </w:rPr>
        <w:t>行；查一下方案，是否有其他采血点</w:t>
      </w:r>
    </w:p>
  </w:comment>
  <w:comment w:id="136" w:author="Yali Li" w:date="2023-08-21T15:47:00Z" w:initials="lyl">
    <w:p w14:paraId="2F2D7AD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前面部分表单“否”“是”在前，是否保持一致？</w:t>
      </w:r>
    </w:p>
  </w:comment>
  <w:comment w:id="140" w:author="Yali Li" w:date="2023-08-21T15:46:00Z" w:initials="lyl">
    <w:p w14:paraId="65EA73D4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和时间点，日期，时间一起做成</w:t>
      </w:r>
      <w:proofErr w:type="gramStart"/>
      <w:r>
        <w:rPr>
          <w:rFonts w:hint="eastAsia"/>
          <w:lang w:eastAsia="zh-CN"/>
        </w:rPr>
        <w:t>固定行</w:t>
      </w:r>
      <w:proofErr w:type="gramEnd"/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  <w:p w14:paraId="0F7C5FFB" w14:textId="77777777" w:rsidR="00AC297C" w:rsidRDefault="00DB10CA">
      <w:pPr>
        <w:pStyle w:val="a3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顺序修改为</w:t>
      </w:r>
      <w:r>
        <w:rPr>
          <w:rFonts w:ascii="等线" w:eastAsia="等线" w:hAnsi="等线" w:cs="等线"/>
          <w:sz w:val="21"/>
          <w:szCs w:val="21"/>
          <w:highlight w:val="yellow"/>
          <w:lang w:eastAsia="zh-CN"/>
        </w:rPr>
        <w:t>访视</w:t>
      </w:r>
      <w:r>
        <w:rPr>
          <w:rFonts w:hint="eastAsia"/>
          <w:highlight w:val="yellow"/>
          <w:lang w:eastAsia="zh-CN"/>
        </w:rPr>
        <w:t>、时间点、是否采样</w:t>
      </w:r>
    </w:p>
  </w:comment>
  <w:comment w:id="142" w:author="shenjie_clin" w:date="2023-08-21T16:18:00Z" w:initials="">
    <w:p w14:paraId="0A923BCC" w14:textId="77777777" w:rsidR="00AC297C" w:rsidRDefault="00DB10CA">
      <w:pPr>
        <w:pStyle w:val="a3"/>
      </w:pP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  <w:r>
        <w:rPr>
          <w:rFonts w:hint="eastAsia"/>
          <w:lang w:eastAsia="zh-CN"/>
        </w:rPr>
        <w:t>，可添加行，不固定</w:t>
      </w:r>
    </w:p>
  </w:comment>
  <w:comment w:id="146" w:author="Yali Li" w:date="2023-08-21T15:48:00Z" w:initials="lyl">
    <w:p w14:paraId="6F65568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时间点，其他事件，是否采样，采样日期，时间做不可添加行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</w:comment>
  <w:comment w:id="150" w:author="Yali Li" w:date="2023-08-21T15:48:00Z" w:initials="lyl">
    <w:p w14:paraId="1CA17D7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时间点，其他事件，是否采样，日期及时间做不可添加行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</w:comment>
  <w:comment w:id="151" w:author="Yali Li" w:date="2023-08-21T15:49:00Z" w:initials="lyl">
    <w:p w14:paraId="30AA2977" w14:textId="77777777" w:rsidR="00AC297C" w:rsidRDefault="00DB10CA">
      <w:pPr>
        <w:pStyle w:val="a5"/>
        <w:spacing w:before="26"/>
        <w:ind w:left="161" w:right="176"/>
        <w:jc w:val="center"/>
      </w:pPr>
      <w:r>
        <w:rPr>
          <w:rFonts w:hint="eastAsia"/>
          <w:lang w:eastAsia="zh-CN"/>
        </w:rPr>
        <w:t>和下面</w:t>
      </w:r>
      <w:r>
        <w:rPr>
          <w:rFonts w:cs="等线"/>
        </w:rPr>
        <w:t>SLEDAI-2000</w:t>
      </w:r>
      <w:r>
        <w:rPr>
          <w:rFonts w:cs="等线"/>
          <w:spacing w:val="-6"/>
        </w:rPr>
        <w:t xml:space="preserve"> </w:t>
      </w:r>
      <w:r>
        <w:rPr>
          <w:spacing w:val="-3"/>
        </w:rPr>
        <w:t>量表</w:t>
      </w:r>
    </w:p>
    <w:p w14:paraId="7A050BDF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做在一个表单内？</w:t>
      </w:r>
    </w:p>
  </w:comment>
  <w:comment w:id="152" w:author="shenjie_clin" w:date="2023-08-21T16:20:00Z" w:initials="">
    <w:p w14:paraId="7FDF79B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BD</w:t>
      </w:r>
      <w:r>
        <w:rPr>
          <w:rFonts w:hint="eastAsia"/>
          <w:lang w:eastAsia="zh-CN"/>
        </w:rPr>
        <w:t>确认（默认）</w:t>
      </w:r>
    </w:p>
  </w:comment>
  <w:comment w:id="153" w:author="Yali Li" w:date="2023-08-21T15:50:00Z" w:initials="lyl">
    <w:p w14:paraId="0C13729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前面序列号是否需要添加在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</w:t>
      </w:r>
    </w:p>
  </w:comment>
  <w:comment w:id="154" w:author="Yali Li" w:date="2023-08-21T15:51:00Z" w:initials="lyl">
    <w:p w14:paraId="2A1F272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155" w:author="Yali Li" w:date="2023-08-21T15:51:00Z" w:initials="lyl">
    <w:p w14:paraId="6ADA44A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入选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？排除</w:t>
      </w:r>
      <w:r>
        <w:rPr>
          <w:rFonts w:hint="eastAsia"/>
          <w:lang w:eastAsia="zh-CN"/>
        </w:rPr>
        <w:t>2</w:t>
      </w:r>
      <w:r>
        <w:rPr>
          <w:lang w:eastAsia="zh-CN"/>
        </w:rPr>
        <w:t>2</w:t>
      </w:r>
      <w:r>
        <w:rPr>
          <w:rFonts w:hint="eastAsia"/>
          <w:lang w:eastAsia="zh-CN"/>
        </w:rPr>
        <w:t>？</w:t>
      </w:r>
    </w:p>
  </w:comment>
  <w:comment w:id="156" w:author="shenjie_clin" w:date="2023-08-21T16:26:00Z" w:initials="">
    <w:p w14:paraId="7AFD365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区分</w:t>
      </w:r>
    </w:p>
  </w:comment>
  <w:comment w:id="157" w:author="Yali Li" w:date="2023-08-21T15:51:00Z" w:initials="lyl">
    <w:p w14:paraId="4AB1529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确认是否放判定日期下面？</w:t>
      </w:r>
    </w:p>
  </w:comment>
  <w:comment w:id="158" w:author="shenjie_clin" w:date="2023-08-21T17:26:00Z" w:initials="">
    <w:p w14:paraId="36BD583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不更新，前两个是必填的</w:t>
      </w:r>
    </w:p>
  </w:comment>
  <w:comment w:id="159" w:author="Yali Li" w:date="2023-08-21T15:52:00Z" w:initials="lyl">
    <w:p w14:paraId="68130BE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加单独的变量？</w:t>
      </w:r>
    </w:p>
  </w:comment>
  <w:comment w:id="160" w:author="shenjie_clin" w:date="2023-08-21T17:26:00Z" w:initials="">
    <w:p w14:paraId="04C575FC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</w:t>
      </w:r>
    </w:p>
  </w:comment>
  <w:comment w:id="161" w:author="Yali Li" w:date="2023-08-21T15:52:00Z" w:initials="lyl">
    <w:p w14:paraId="65AD0FD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162" w:author="shenjie_clin" w:date="2023-08-21T16:28:00Z" w:initials="">
    <w:p w14:paraId="5E4E678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个数字</w:t>
      </w:r>
    </w:p>
  </w:comment>
  <w:comment w:id="163" w:author="Yali Li" w:date="2023-08-21T15:52:00Z" w:initials="lyl">
    <w:p w14:paraId="50B430E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64" w:author="Yali Li" w:date="2023-08-21T15:53:00Z" w:initials="lyl">
    <w:p w14:paraId="555F360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格式及长度，做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65" w:author="Yali Li" w:date="2023-08-21T15:52:00Z" w:initials="lyl">
    <w:p w14:paraId="3F7C705B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加单独变量？</w:t>
      </w:r>
    </w:p>
  </w:comment>
  <w:comment w:id="166" w:author="shenjie_clin" w:date="2023-08-21T17:26:00Z" w:initials="">
    <w:p w14:paraId="47FC104A" w14:textId="77777777" w:rsidR="00AC297C" w:rsidRDefault="00DB10CA">
      <w:pPr>
        <w:pStyle w:val="a3"/>
      </w:pPr>
      <w:r>
        <w:rPr>
          <w:rFonts w:hint="eastAsia"/>
          <w:lang w:eastAsia="zh-CN"/>
        </w:rPr>
        <w:t>加</w:t>
      </w:r>
    </w:p>
  </w:comment>
  <w:comment w:id="176" w:author="Yali Li" w:date="2023-08-21T15:53:00Z" w:initials="lyl">
    <w:p w14:paraId="3E473483" w14:textId="77777777" w:rsidR="00AC297C" w:rsidRDefault="00DB10CA">
      <w:pPr>
        <w:pStyle w:val="a3"/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77" w:author="Yali Li" w:date="2023-08-21T15:53:00Z" w:initials="lyl">
    <w:p w14:paraId="539B546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78" w:author="Yali Li" w:date="2023-08-21T15:53:00Z" w:initials="lyl">
    <w:p w14:paraId="7E5B3E4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做单独变量？</w:t>
      </w:r>
    </w:p>
  </w:comment>
  <w:comment w:id="179" w:author="shenjie_clin" w:date="2023-08-21T17:26:00Z" w:initials="">
    <w:p w14:paraId="1CD75243" w14:textId="77777777" w:rsidR="00AC297C" w:rsidRDefault="00DB10CA">
      <w:pPr>
        <w:pStyle w:val="a3"/>
      </w:pPr>
      <w:r>
        <w:rPr>
          <w:rFonts w:hint="eastAsia"/>
          <w:lang w:eastAsia="zh-CN"/>
        </w:rPr>
        <w:t>是</w:t>
      </w:r>
    </w:p>
  </w:comment>
  <w:comment w:id="189" w:author="Yali Li" w:date="2023-08-21T15:53:00Z" w:initials="lyl">
    <w:p w14:paraId="7B572223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是否做成</w:t>
      </w:r>
      <w:r>
        <w:rPr>
          <w:rFonts w:hint="eastAsia"/>
          <w:lang w:eastAsia="zh-CN"/>
        </w:rPr>
        <w:t>note</w:t>
      </w:r>
      <w:r>
        <w:rPr>
          <w:rFonts w:hint="eastAsia"/>
          <w:lang w:eastAsia="zh-CN"/>
        </w:rPr>
        <w:t>放页面下方？</w:t>
      </w:r>
    </w:p>
  </w:comment>
  <w:comment w:id="190" w:author="shenjie_clin" w:date="2023-08-21T16:29:00Z" w:initials="">
    <w:p w14:paraId="3F682BE6" w14:textId="77777777" w:rsidR="00AC297C" w:rsidRDefault="00DB10CA">
      <w:pPr>
        <w:pStyle w:val="a3"/>
      </w:pPr>
      <w:r>
        <w:rPr>
          <w:rFonts w:hint="eastAsia"/>
          <w:lang w:eastAsia="zh-CN"/>
        </w:rPr>
        <w:t>是</w:t>
      </w:r>
    </w:p>
  </w:comment>
  <w:comment w:id="191" w:author="shenjie_clin" w:date="2023-08-21T16:29:00Z" w:initials="">
    <w:p w14:paraId="0AC64841" w14:textId="77777777" w:rsidR="00AC297C" w:rsidRDefault="00DB10CA">
      <w:pPr>
        <w:pStyle w:val="a3"/>
      </w:pPr>
      <w:r>
        <w:rPr>
          <w:rFonts w:hint="eastAsia"/>
          <w:lang w:eastAsia="zh-CN"/>
        </w:rPr>
        <w:t>选项，</w:t>
      </w:r>
      <w:r>
        <w:rPr>
          <w:rFonts w:hint="eastAsia"/>
          <w:lang w:eastAsia="zh-CN"/>
        </w:rPr>
        <w:t>logline</w:t>
      </w:r>
    </w:p>
  </w:comment>
  <w:comment w:id="192" w:author="Yali Li" w:date="2023-08-21T15:54:00Z" w:initials="lyl">
    <w:p w14:paraId="7A53767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是否做成</w:t>
      </w:r>
      <w:r>
        <w:rPr>
          <w:rFonts w:hint="eastAsia"/>
          <w:lang w:eastAsia="zh-CN"/>
        </w:rPr>
        <w:t>note</w:t>
      </w:r>
      <w:r>
        <w:rPr>
          <w:rFonts w:hint="eastAsia"/>
          <w:lang w:eastAsia="zh-CN"/>
        </w:rPr>
        <w:t>放页面下方？</w:t>
      </w:r>
    </w:p>
  </w:comment>
  <w:comment w:id="193" w:author="shenjie_clin" w:date="2023-08-21T17:26:00Z" w:initials="">
    <w:p w14:paraId="09F537E4" w14:textId="77777777" w:rsidR="00AC297C" w:rsidRDefault="00DB10CA">
      <w:pPr>
        <w:pStyle w:val="a3"/>
      </w:pPr>
      <w:r>
        <w:rPr>
          <w:rFonts w:hint="eastAsia"/>
          <w:lang w:eastAsia="zh-CN"/>
        </w:rPr>
        <w:t>否，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里说明</w:t>
      </w:r>
    </w:p>
  </w:comment>
  <w:comment w:id="195" w:author="Yali Li" w:date="2023-08-21T15:54:00Z" w:initials="lyl">
    <w:p w14:paraId="6C5E00E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发放和回收做成两个表单，一个表内无法做两个</w:t>
      </w:r>
      <w:r>
        <w:rPr>
          <w:rFonts w:hint="eastAsia"/>
          <w:lang w:eastAsia="zh-CN"/>
        </w:rPr>
        <w:t>logline</w:t>
      </w:r>
    </w:p>
  </w:comment>
  <w:comment w:id="196" w:author="shenjie_clin" w:date="2023-08-21T16:29:00Z" w:initials="">
    <w:p w14:paraId="1E02320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做两张</w:t>
      </w:r>
    </w:p>
  </w:comment>
  <w:comment w:id="275" w:author="Yali Li" w:date="2023-08-21T15:54:00Z" w:initials="lyl">
    <w:p w14:paraId="74C763A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是否需要把血沉，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反应蛋白，及</w:t>
      </w:r>
      <w:r>
        <w:rPr>
          <w:rFonts w:hint="eastAsia"/>
          <w:lang w:eastAsia="zh-CN"/>
        </w:rPr>
        <w:t>coomb</w:t>
      </w:r>
      <w:r>
        <w:rPr>
          <w:rFonts w:hint="eastAsia"/>
          <w:lang w:eastAsia="zh-CN"/>
        </w:rPr>
        <w:t>试验分开三个变量，和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表保持一致？</w:t>
      </w:r>
    </w:p>
  </w:comment>
  <w:comment w:id="276" w:author="shenjie_clin" w:date="2023-08-21T16:31:00Z" w:initials="">
    <w:p w14:paraId="3A365F4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更新，和前面的检查</w:t>
      </w:r>
      <w:proofErr w:type="gramStart"/>
      <w:r>
        <w:rPr>
          <w:rFonts w:hint="eastAsia"/>
          <w:lang w:eastAsia="zh-CN"/>
        </w:rPr>
        <w:t>项保持</w:t>
      </w:r>
      <w:proofErr w:type="gramEnd"/>
      <w:r>
        <w:rPr>
          <w:rFonts w:hint="eastAsia"/>
          <w:lang w:eastAsia="zh-CN"/>
        </w:rPr>
        <w:t>一致</w:t>
      </w:r>
    </w:p>
  </w:comment>
  <w:comment w:id="278" w:author="Yali Li" w:date="2023-08-21T15:56:00Z" w:initials="lyl">
    <w:p w14:paraId="0C353DA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79" w:author="Yali Li" w:date="2023-08-21T15:56:00Z" w:initials="lyl">
    <w:p w14:paraId="609414EB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80" w:author="shenjie_clin" w:date="2023-08-21T16:33:00Z" w:initials="">
    <w:p w14:paraId="29EF42A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严重程度和变化到该级别的日期做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，且</w:t>
      </w:r>
      <w:proofErr w:type="gramStart"/>
      <w:r>
        <w:rPr>
          <w:rFonts w:hint="eastAsia"/>
          <w:lang w:eastAsia="zh-CN"/>
        </w:rPr>
        <w:t>后续第</w:t>
      </w:r>
      <w:proofErr w:type="gramEnd"/>
      <w:r>
        <w:rPr>
          <w:rFonts w:hint="eastAsia"/>
          <w:lang w:eastAsia="zh-CN"/>
        </w:rPr>
        <w:t>一行的变化到该级别的日期留空</w:t>
      </w:r>
    </w:p>
  </w:comment>
  <w:comment w:id="281" w:author="Yali Li" w:date="2023-08-21T15:56:00Z" w:initials="lyl">
    <w:p w14:paraId="50B2758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是否做多选？</w:t>
      </w:r>
    </w:p>
  </w:comment>
  <w:comment w:id="282" w:author="shenjie_clin" w:date="2023-08-21T17:30:00Z" w:initials="">
    <w:p w14:paraId="094C7ECC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多选</w:t>
      </w:r>
    </w:p>
  </w:comment>
  <w:comment w:id="289" w:author="shenjie_clin" w:date="2023-08-21T16:33:00Z" w:initials="">
    <w:p w14:paraId="18C87056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加一个问题</w:t>
      </w:r>
    </w:p>
  </w:comment>
  <w:comment w:id="293" w:author="shenjie_clin" w:date="2023-08-21T17:34:00Z" w:initials="">
    <w:p w14:paraId="636B733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拆分两页</w:t>
      </w:r>
    </w:p>
  </w:comment>
  <w:comment w:id="294" w:author="Yali Li" w:date="2023-08-21T15:56:00Z" w:initials="lyl">
    <w:p w14:paraId="3D076453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95" w:author="shenjie_clin" w:date="2023-08-21T16:37:00Z" w:initials="">
    <w:p w14:paraId="71237014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多选</w:t>
      </w:r>
    </w:p>
  </w:comment>
  <w:comment w:id="298" w:author="shenjie_clin" w:date="2023-08-21T17:36:00Z" w:initials="">
    <w:p w14:paraId="692C6A42" w14:textId="77777777" w:rsidR="00AC297C" w:rsidRDefault="00DB10CA">
      <w:pPr>
        <w:pStyle w:val="a3"/>
      </w:pPr>
      <w:r>
        <w:rPr>
          <w:rFonts w:hint="eastAsia"/>
          <w:lang w:eastAsia="zh-CN"/>
        </w:rPr>
        <w:t>做三个</w:t>
      </w:r>
    </w:p>
  </w:comment>
  <w:comment w:id="303" w:author="shenjie_clin" w:date="2023-08-21T17:33:00Z" w:initials="">
    <w:p w14:paraId="493D500D" w14:textId="77777777" w:rsidR="00AC297C" w:rsidRDefault="00DB10CA">
      <w:pPr>
        <w:pStyle w:val="a3"/>
      </w:pPr>
      <w:r>
        <w:rPr>
          <w:rFonts w:hint="eastAsia"/>
          <w:lang w:eastAsia="zh-CN"/>
        </w:rPr>
        <w:t>拆分两页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C71F7" w15:done="0"/>
  <w15:commentEx w15:paraId="3BCB05D1" w15:paraIdParent="0DAC71F7" w15:done="0"/>
  <w15:commentEx w15:paraId="0C517E11" w15:done="0"/>
  <w15:commentEx w15:paraId="46631D49" w15:paraIdParent="0C517E11" w15:done="0"/>
  <w15:commentEx w15:paraId="4D9A4980" w15:done="0"/>
  <w15:commentEx w15:paraId="40533EE9" w15:paraIdParent="4D9A4980" w15:done="0"/>
  <w15:commentEx w15:paraId="5D641181" w15:done="0"/>
  <w15:commentEx w15:paraId="14813C69" w15:done="0"/>
  <w15:commentEx w15:paraId="7EE13532" w15:paraIdParent="14813C69" w15:done="0"/>
  <w15:commentEx w15:paraId="29DA6A7E" w15:done="0"/>
  <w15:commentEx w15:paraId="2B8F109A" w15:paraIdParent="29DA6A7E" w15:done="0"/>
  <w15:commentEx w15:paraId="79E97401" w15:done="0"/>
  <w15:commentEx w15:paraId="7E6B08EA" w15:paraIdParent="79E97401" w15:done="0"/>
  <w15:commentEx w15:paraId="75A8684D" w15:done="0"/>
  <w15:commentEx w15:paraId="5F622E02" w15:paraIdParent="75A8684D" w15:done="0"/>
  <w15:commentEx w15:paraId="2C9608E9" w15:done="0"/>
  <w15:commentEx w15:paraId="03081537" w15:paraIdParent="2C9608E9" w15:done="0"/>
  <w15:commentEx w15:paraId="6A091A67" w15:done="0"/>
  <w15:commentEx w15:paraId="128C5154" w15:done="0"/>
  <w15:commentEx w15:paraId="3CC63C8B" w15:paraIdParent="128C5154" w15:done="0"/>
  <w15:commentEx w15:paraId="0FEC2BDE" w15:done="0"/>
  <w15:commentEx w15:paraId="1CCF0DB0" w15:done="0"/>
  <w15:commentEx w15:paraId="4A65039D" w15:done="0"/>
  <w15:commentEx w15:paraId="237C1D68" w15:paraIdParent="4A65039D" w15:done="0"/>
  <w15:commentEx w15:paraId="772E7457" w15:paraIdParent="4A65039D" w15:done="0"/>
  <w15:commentEx w15:paraId="09CD7263" w15:done="0"/>
  <w15:commentEx w15:paraId="42652BDF" w15:done="0"/>
  <w15:commentEx w15:paraId="6C4A104F" w15:done="0"/>
  <w15:commentEx w15:paraId="395D648B" w15:done="0"/>
  <w15:commentEx w15:paraId="46AB1B91" w15:done="0"/>
  <w15:commentEx w15:paraId="2B593530" w15:done="0"/>
  <w15:commentEx w15:paraId="269F1024" w15:done="0"/>
  <w15:commentEx w15:paraId="76DB048B" w15:done="0"/>
  <w15:commentEx w15:paraId="1E776B1C" w15:done="0"/>
  <w15:commentEx w15:paraId="2CD93EFD" w15:done="0"/>
  <w15:commentEx w15:paraId="13F2376B" w15:done="0"/>
  <w15:commentEx w15:paraId="17285F98" w15:done="0"/>
  <w15:commentEx w15:paraId="06B02660" w15:done="0"/>
  <w15:commentEx w15:paraId="52926CC9" w15:done="0"/>
  <w15:commentEx w15:paraId="1AE9116D" w15:done="0"/>
  <w15:commentEx w15:paraId="4F28283A" w15:done="0"/>
  <w15:commentEx w15:paraId="3C5F492D" w15:done="0"/>
  <w15:commentEx w15:paraId="2AD975F6" w15:done="0"/>
  <w15:commentEx w15:paraId="6D9155A5" w15:done="0"/>
  <w15:commentEx w15:paraId="1A443ECF" w15:done="0"/>
  <w15:commentEx w15:paraId="17320BCB" w15:done="0"/>
  <w15:commentEx w15:paraId="53CB51FD" w15:done="0"/>
  <w15:commentEx w15:paraId="6BD91C44" w15:done="0"/>
  <w15:commentEx w15:paraId="30E90A07" w15:done="0"/>
  <w15:commentEx w15:paraId="33FA7F72" w15:done="0"/>
  <w15:commentEx w15:paraId="79C538E7" w15:done="0"/>
  <w15:commentEx w15:paraId="161562AE" w15:done="0"/>
  <w15:commentEx w15:paraId="0F071F69" w15:done="0"/>
  <w15:commentEx w15:paraId="2F2D7AD2" w15:done="0"/>
  <w15:commentEx w15:paraId="0F7C5FFB" w15:done="0"/>
  <w15:commentEx w15:paraId="0A923BCC" w15:done="0"/>
  <w15:commentEx w15:paraId="6F65568D" w15:done="0"/>
  <w15:commentEx w15:paraId="1CA17D77" w15:done="0"/>
  <w15:commentEx w15:paraId="7A050BDF" w15:done="0"/>
  <w15:commentEx w15:paraId="7FDF79B8" w15:done="0"/>
  <w15:commentEx w15:paraId="0C137297" w15:done="0"/>
  <w15:commentEx w15:paraId="2A1F2722" w15:done="0"/>
  <w15:commentEx w15:paraId="6ADA44A2" w15:done="0"/>
  <w15:commentEx w15:paraId="7AFD365D" w15:paraIdParent="6ADA44A2" w15:done="0"/>
  <w15:commentEx w15:paraId="4AB15290" w15:done="0"/>
  <w15:commentEx w15:paraId="36BD5830" w15:paraIdParent="4AB15290" w15:done="0"/>
  <w15:commentEx w15:paraId="68130BEA" w15:done="0"/>
  <w15:commentEx w15:paraId="04C575FC" w15:paraIdParent="68130BEA" w15:done="0"/>
  <w15:commentEx w15:paraId="65AD0FD0" w15:done="0"/>
  <w15:commentEx w15:paraId="5E4E6789" w15:paraIdParent="65AD0FD0" w15:done="0"/>
  <w15:commentEx w15:paraId="50B430E1" w15:done="0"/>
  <w15:commentEx w15:paraId="555F3605" w15:done="0"/>
  <w15:commentEx w15:paraId="3F7C705B" w15:done="0"/>
  <w15:commentEx w15:paraId="47FC104A" w15:paraIdParent="3F7C705B" w15:done="0"/>
  <w15:commentEx w15:paraId="3E473483" w15:done="0"/>
  <w15:commentEx w15:paraId="539B5460" w15:done="0"/>
  <w15:commentEx w15:paraId="7E5B3E48" w15:done="0"/>
  <w15:commentEx w15:paraId="1CD75243" w15:paraIdParent="7E5B3E48" w15:done="0"/>
  <w15:commentEx w15:paraId="7B572223" w15:done="0"/>
  <w15:commentEx w15:paraId="3F682BE6" w15:paraIdParent="7B572223" w15:done="0"/>
  <w15:commentEx w15:paraId="0AC64841" w15:done="0"/>
  <w15:commentEx w15:paraId="7A537677" w15:done="0"/>
  <w15:commentEx w15:paraId="09F537E4" w15:paraIdParent="7A537677" w15:done="0"/>
  <w15:commentEx w15:paraId="6C5E00E5" w15:done="0"/>
  <w15:commentEx w15:paraId="1E023207" w15:paraIdParent="6C5E00E5" w15:done="0"/>
  <w15:commentEx w15:paraId="74C763A0" w15:done="0"/>
  <w15:commentEx w15:paraId="3A365F41" w15:paraIdParent="74C763A0" w15:done="0"/>
  <w15:commentEx w15:paraId="0C353DA0" w15:done="0"/>
  <w15:commentEx w15:paraId="609414EB" w15:done="0"/>
  <w15:commentEx w15:paraId="29EF42A8" w15:done="0"/>
  <w15:commentEx w15:paraId="50B27585" w15:done="0"/>
  <w15:commentEx w15:paraId="094C7ECC" w15:paraIdParent="50B27585" w15:done="0"/>
  <w15:commentEx w15:paraId="18C87056" w15:done="0"/>
  <w15:commentEx w15:paraId="636B7331" w15:done="0"/>
  <w15:commentEx w15:paraId="3D076453" w15:done="0"/>
  <w15:commentEx w15:paraId="71237014" w15:done="0"/>
  <w15:commentEx w15:paraId="692C6A42" w15:done="0"/>
  <w15:commentEx w15:paraId="493D50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3B2CC" w14:textId="77777777" w:rsidR="00DB10CA" w:rsidRDefault="00DB10CA">
      <w:r>
        <w:separator/>
      </w:r>
    </w:p>
  </w:endnote>
  <w:endnote w:type="continuationSeparator" w:id="0">
    <w:p w14:paraId="2FB86C24" w14:textId="77777777" w:rsidR="00DB10CA" w:rsidRDefault="00DB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427C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3585845</wp:posOffset>
              </wp:positionH>
              <wp:positionV relativeFrom="page">
                <wp:posOffset>10253980</wp:posOffset>
              </wp:positionV>
              <wp:extent cx="387350" cy="139700"/>
              <wp:effectExtent l="4445" t="0" r="0" b="0"/>
              <wp:wrapNone/>
              <wp:docPr id="1139139519" name="文本框 1139139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00AFC1" w14:textId="174A589B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39139519" o:spid="_x0000_s1026" type="#_x0000_t202" style="position:absolute;margin-left:282.35pt;margin-top:807.4pt;width:30.5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" filled="f" stroked="f">
              <v:textbox inset="0,0,0,0">
                <w:txbxContent>
                  <w:p w14:paraId="6400AFC1" w14:textId="174A589B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997C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31006799" name="文本框 131006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C5778" w14:textId="0B90BD7F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1006799" o:spid="_x0000_s1051" type="#_x0000_t202" style="position:absolute;margin-left:279.8pt;margin-top:807.4pt;width:35.3pt;height:11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LknyH8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58FC5778" w14:textId="0B90BD7F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1A86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407682491" name="文本框 407682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DFB694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40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21376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0/zNTRYCAAAU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40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AA6A8" w14:textId="77777777" w:rsidR="00AC297C" w:rsidRDefault="00DB10CA">
    <w:pPr>
      <w:spacing w:line="14" w:lineRule="auto"/>
      <w:rPr>
        <w:sz w:val="18"/>
        <w:szCs w:val="18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2080691782" name="文本框 20806917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80AE3" w14:textId="58EAF308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80691782" o:spid="_x0000_s1062" type="#_x0000_t202" style="position:absolute;margin-left:279.8pt;margin-top:807.4pt;width:35.3pt;height:11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GAqqEA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61080AE3" w14:textId="58EAF308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42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7A798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8176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306673144" name="文本框 306673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F567B" w14:textId="687AA96D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06673144" o:spid="_x0000_s1064" type="#_x0000_t202" style="position:absolute;margin-left:279.8pt;margin-top:807.4pt;width:35.3pt;height:11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IgTpXg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5A6F567B" w14:textId="687AA96D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48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7906D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071249691" name="文本框 1071249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51D5B" w14:textId="3B5B38C0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71249691" o:spid="_x0000_s1068" type="#_x0000_t202" style="position:absolute;margin-left:279.8pt;margin-top:807.4pt;width:35.3pt;height:11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ATC6fQ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70051D5B" w14:textId="3B5B38C0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47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247EB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76771180" name="文本框 476771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4A889" w14:textId="6185DAD6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771180" o:spid="_x0000_s1069" type="#_x0000_t202" style="position:absolute;margin-left:279.8pt;margin-top:807.4pt;width:35.3pt;height:11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" filled="f" stroked="f">
              <v:textbox inset="0,0,0,0">
                <w:txbxContent>
                  <w:p w14:paraId="6C44A889" w14:textId="6185DAD6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48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70B9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90611748" name="文本框 490611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4ED0BF" w14:textId="77C0242E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90611748" o:spid="_x0000_s1070" type="#_x0000_t202" style="position:absolute;margin-left:279.8pt;margin-top:807.4pt;width:35.3pt;height:11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IdPg/U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0D4ED0BF" w14:textId="77C0242E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F1E0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4320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156709735" name="文本框 11567097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EB6AC" w14:textId="3B8D0CA7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56709735" o:spid="_x0000_s1071" type="#_x0000_t202" style="position:absolute;margin-left:279.8pt;margin-top:807.4pt;width:35.3pt;height:11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" filled="f" stroked="f">
              <v:textbox inset="0,0,0,0">
                <w:txbxContent>
                  <w:p w14:paraId="3EFEB6AC" w14:textId="3B8D0CA7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53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9609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140560474" name="文本框 1140560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EDC3A" w14:textId="03B96E92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40560474" o:spid="_x0000_s1072" type="#_x0000_t202" style="position:absolute;margin-left:279.8pt;margin-top:807.4pt;width:35.3pt;height:11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XzFFcBAIAANA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5F6EDC3A" w14:textId="03B96E92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53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372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55770327" name="文本框 557703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1D8B2" w14:textId="231DEB28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5770327" o:spid="_x0000_s1073" type="#_x0000_t202" style="position:absolute;margin-left:279.8pt;margin-top:807.4pt;width:35.3pt;height:11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qbkkkBAIAAMw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5A21D8B2" w14:textId="231DEB28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54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84CB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1768813708" name="文本框 1768813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C5FEA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52096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FQAPgx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10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5B9F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376804239" name="文本框 1376804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AE962" w14:textId="70A2E30A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76804239" o:spid="_x0000_s1074" type="#_x0000_t202" style="position:absolute;margin-left:279.8pt;margin-top:807.4pt;width:35.3pt;height:11pt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cHeBnA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488AE962" w14:textId="70A2E30A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55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751B4" w14:textId="77777777" w:rsidR="00AC297C" w:rsidRDefault="00AC297C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E6FE8" w14:textId="77777777" w:rsidR="00AC297C" w:rsidRDefault="00DB10CA">
    <w:pPr>
      <w:spacing w:line="14" w:lineRule="auto"/>
      <w:rPr>
        <w:sz w:val="18"/>
        <w:szCs w:val="18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20607384" name="文本框 420607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C5F77" w14:textId="20521ADD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20607384" o:spid="_x0000_s1032" type="#_x0000_t202" style="position:absolute;margin-left:279.8pt;margin-top:807.4pt;width:35.3pt;height:11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dLy3LBAIAAM0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3ABC5F77" w14:textId="20521ADD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36BB7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682174459" name="文本框 682174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661F8" w14:textId="1661672B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82174459" o:spid="_x0000_s1034" type="#_x0000_t202" style="position:absolute;margin-left:279.8pt;margin-top:807.4pt;width:35.3pt;height:11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ndcGXBAIAAM0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344661F8" w14:textId="1661672B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35A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10253980</wp:posOffset>
              </wp:positionV>
              <wp:extent cx="448310" cy="139700"/>
              <wp:effectExtent l="0" t="0" r="1905" b="0"/>
              <wp:wrapNone/>
              <wp:docPr id="1555813189" name="文本框 1555813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61876" w14:textId="5C670D31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55813189" o:spid="_x0000_s1035" type="#_x0000_t202" style="position:absolute;margin-left:283.3pt;margin-top:807.4pt;width:35.3pt;height:1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" filled="f" stroked="f">
              <v:textbox inset="0,0,0,0">
                <w:txbxContent>
                  <w:p w14:paraId="61D61876" w14:textId="5C670D31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A2E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3610610</wp:posOffset>
              </wp:positionH>
              <wp:positionV relativeFrom="page">
                <wp:posOffset>10253980</wp:posOffset>
              </wp:positionV>
              <wp:extent cx="435610" cy="139700"/>
              <wp:effectExtent l="635" t="0" r="1905" b="0"/>
              <wp:wrapNone/>
              <wp:docPr id="1556964863" name="文本框 1556964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FF7EB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20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4.3pt;margin-top:807.4pt;height:11pt;width:34.3pt;mso-position-horizontal-relative:page;mso-position-vertical-relative:page;z-index:-251642880;mso-width-relative:page;mso-height-relative:page;" filled="f" stroked="f" coordsize="21600,21600" o:gfxdata="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12CA2gAAAA0BAAAP&#10;AAAAAAAAAAEAIAAAACIAAABkcnMvZG93bnJldi54bWxQSwECFAAUAAAACACHTuJAlSATDh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20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7A71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92760" cy="139700"/>
              <wp:effectExtent l="635" t="0" r="1905" b="0"/>
              <wp:wrapNone/>
              <wp:docPr id="1268011986" name="文本框 1268011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BD344" w14:textId="447D102C" w:rsidR="00AC297C" w:rsidRDefault="00DB10CA">
                          <w:pPr>
                            <w:spacing w:line="202" w:lineRule="exact"/>
                            <w:ind w:left="109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68011986" o:spid="_x0000_s1040" type="#_x0000_t202" style="position:absolute;margin-left:279.8pt;margin-top:807.4pt;width:38.8pt;height:11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" filled="f" stroked="f">
              <v:textbox inset="0,0,0,0">
                <w:txbxContent>
                  <w:p w14:paraId="729BD344" w14:textId="447D102C" w:rsidR="00AC297C" w:rsidRDefault="00DB10CA">
                    <w:pPr>
                      <w:spacing w:line="202" w:lineRule="exact"/>
                      <w:ind w:left="109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21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384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10253980</wp:posOffset>
              </wp:positionV>
              <wp:extent cx="448310" cy="139700"/>
              <wp:effectExtent l="0" t="0" r="1905" b="0"/>
              <wp:wrapNone/>
              <wp:docPr id="836161302" name="文本框 836161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F3998" w14:textId="08D935D7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31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36161302" o:spid="_x0000_s1041" type="#_x0000_t202" style="position:absolute;margin-left:283.3pt;margin-top:807.4pt;width:35.3pt;height:11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" filled="f" stroked="f">
              <v:textbox inset="0,0,0,0">
                <w:txbxContent>
                  <w:p w14:paraId="7C4F3998" w14:textId="08D935D7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31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83F6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1529113279" name="文本框 1529113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0E54E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30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32640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d4F8RB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30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63790" w14:textId="77777777" w:rsidR="00DB10CA" w:rsidRDefault="00DB10CA">
      <w:r>
        <w:separator/>
      </w:r>
    </w:p>
  </w:footnote>
  <w:footnote w:type="continuationSeparator" w:id="0">
    <w:p w14:paraId="4FCC03B8" w14:textId="77777777" w:rsidR="00DB10CA" w:rsidRDefault="00DB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BF9B9" w14:textId="77777777" w:rsidR="00AC297C" w:rsidRDefault="00AC297C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2A963" w14:textId="77777777" w:rsidR="00AC297C" w:rsidRDefault="00AC297C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3BAA1" w14:textId="77777777" w:rsidR="00AC297C" w:rsidRDefault="00AC297C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B70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1114425</wp:posOffset>
              </wp:positionH>
              <wp:positionV relativeFrom="page">
                <wp:posOffset>743585</wp:posOffset>
              </wp:positionV>
              <wp:extent cx="694690" cy="160020"/>
              <wp:effectExtent l="0" t="635" r="635" b="1270"/>
              <wp:wrapNone/>
              <wp:docPr id="788704894" name="文本框 788704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D289E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7.75pt;margin-top:58.55pt;height:12.6pt;width:54.7pt;mso-position-horizontal-relative:page;mso-position-vertical-relative:page;z-index:-251645952;mso-width-relative:page;mso-height-relative:page;" filled="f" stroked="f" coordsize="21600,21600" o:gfxdata="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RLoA9kAAAALAQAADwAA&#10;AAAAAAABACAAAAAiAAAAZHJzL2Rvd25yZXYueG1sUEsBAhQAFAAAAAgAh07iQOJRYggVAgAAFA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C5A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1230630</wp:posOffset>
              </wp:positionV>
              <wp:extent cx="3566160" cy="160020"/>
              <wp:effectExtent l="0" t="1905" r="0" b="0"/>
              <wp:wrapNone/>
              <wp:docPr id="1688696034" name="文本框 16886960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616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8D172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4pt;margin-top:96.9pt;height:12.6pt;width:280.8pt;mso-position-horizontal-relative:page;mso-position-vertical-relative:page;z-index:-251644928;mso-width-relative:page;mso-height-relative:page;" filled="f" stroked="f" coordsize="21600,21600" o:gfxdata="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q59S2QAAAAsBAAAPAAAA&#10;AAAAAAEAIAAAACIAAABkcnMvZG93bnJldi54bWxQSwECFAAUAAAACACHTuJAZLtzVxQCAAAXBAAA&#10;DgAAAAAAAAABACAAAAAo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EE0C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621030</wp:posOffset>
              </wp:positionV>
              <wp:extent cx="1202690" cy="160020"/>
              <wp:effectExtent l="0" t="1905" r="0" b="0"/>
              <wp:wrapNone/>
              <wp:docPr id="2052473247" name="文本框 2052473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D66B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72pt;margin-top:48.9pt;height:12.6pt;width:94.7pt;mso-position-horizontal-relative:page;mso-position-vertical-relative:page;z-index:-251643904;mso-width-relative:page;mso-height-relative:page;" filled="f" stroked="f" coordsize="21600,21600" o:gfxdata="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eLFIfYAAAACgEAAA8AAAAA&#10;AAAAAQAgAAAAIgAAAGRycy9kb3ducmV2LnhtbFBLAQIUABQAAAAIAIdO4kCng8oBFAIAABc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4622A" w14:textId="77777777" w:rsidR="00AC297C" w:rsidRDefault="00AC297C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65AE1" w14:textId="77777777" w:rsidR="00AC297C" w:rsidRDefault="00AC297C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6B912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1410335</wp:posOffset>
              </wp:positionV>
              <wp:extent cx="427990" cy="160020"/>
              <wp:effectExtent l="0" t="635" r="1905" b="1270"/>
              <wp:wrapNone/>
              <wp:docPr id="2026565029" name="文本框 2026565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A1796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111.05pt;height:12.6pt;width:33.7pt;mso-position-horizontal-relative:page;mso-position-vertical-relative:page;z-index:-251639808;mso-width-relative:page;mso-height-relative:page;" filled="f" stroked="f" coordsize="21600,21600" o:gfxdata="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bPNsNkAAAALAQAADwAA&#10;AAAAAAABACAAAAAiAAAAZHJzL2Rvd25yZXYueG1sUEsBAhQAFAAAAAgAh07iQAv5j3MVAgAAFg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0310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598510147" name="文本框 598510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9BA08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38784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RWK22AAAAAsBAAAPAAAA&#10;AAAAAAEAIAAAACIAAABkcnMvZG93bnJldi54bWxQSwECFAAUAAAACACHTuJAeoOVwxUCAAAU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07ED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233521431" name="文本框 233521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7529F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37760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RWK22AAAAAsBAAAPAAAA&#10;AAAAAAEAIAAAACIAAABkcnMvZG93bnJldi54bWxQSwECFAAUAAAACACHTuJAso2JKhUCAAAU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D24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1722755</wp:posOffset>
              </wp:positionH>
              <wp:positionV relativeFrom="page">
                <wp:posOffset>1010285</wp:posOffset>
              </wp:positionV>
              <wp:extent cx="2486025" cy="179070"/>
              <wp:effectExtent l="0" t="635" r="1270" b="1270"/>
              <wp:wrapNone/>
              <wp:docPr id="714958286" name="文本框 714958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34120" w14:textId="77777777" w:rsidR="00AC297C" w:rsidRDefault="00AC297C">
                          <w:pPr>
                            <w:pStyle w:val="a5"/>
                            <w:spacing w:line="233" w:lineRule="exact"/>
                            <w:ind w:left="0"/>
                            <w:rPr>
                              <w:rFonts w:cs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35.65pt;margin-top:79.55pt;height:14.1pt;width:195.75pt;mso-position-horizontal-relative:page;mso-position-vertical-relative:page;z-index:-251655168;mso-width-relative:page;mso-height-relative:page;" filled="f" stroked="f" coordsize="21600,21600" o:gfxdata="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xDon2QAAAAsBAAAP&#10;AAAAAAAAAAEAIAAAACIAAABkcnMvZG93bnJldi54bWxQSwECFAAUAAAACACHTuJA2kbFQR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ind w:left="0"/>
                      <w:rPr>
                        <w:rFonts w:cs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E8D5" w14:textId="77777777" w:rsidR="00AC297C" w:rsidRDefault="00AC297C">
    <w:pPr>
      <w:spacing w:line="14" w:lineRule="auto"/>
      <w:rPr>
        <w:sz w:val="20"/>
        <w:szCs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B46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1179830</wp:posOffset>
              </wp:positionH>
              <wp:positionV relativeFrom="page">
                <wp:posOffset>1049655</wp:posOffset>
              </wp:positionV>
              <wp:extent cx="2019935" cy="160020"/>
              <wp:effectExtent l="0" t="1905" r="635" b="0"/>
              <wp:wrapNone/>
              <wp:docPr id="1265399240" name="文本框 1265399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CC99E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2.9pt;margin-top:82.65pt;height:12.6pt;width:159.05pt;mso-position-horizontal-relative:page;mso-position-vertical-relative:page;z-index:-251636736;mso-width-relative:page;mso-height-relative:page;" filled="f" stroked="f" coordsize="21600,21600" o:gfxdata="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0hoo9kAAAALAQAADwAA&#10;AAAAAAABACAAAAAiAAAAZHJzL2Rvd25yZXYueG1sUEsBAhQAFAAAAAgAh07iQNkFP/cVAgAAFw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8031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2151380</wp:posOffset>
              </wp:positionH>
              <wp:positionV relativeFrom="page">
                <wp:posOffset>753745</wp:posOffset>
              </wp:positionV>
              <wp:extent cx="560705" cy="160020"/>
              <wp:effectExtent l="0" t="1270" r="2540" b="635"/>
              <wp:wrapNone/>
              <wp:docPr id="76004335" name="文本框 76004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FBDF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69.4pt;margin-top:59.35pt;height:12.6pt;width:44.15pt;mso-position-horizontal-relative:page;mso-position-vertical-relative:page;z-index:-251635712;mso-width-relative:page;mso-height-relative:page;" filled="f" stroked="f" coordsize="21600,21600" o:gfxdata="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H3dEK2gAAAAsBAAAPAAAA&#10;AAAAAAEAIAAAACIAAABkcnMvZG93bnJldi54bWxQSwECFAAUAAAACACHTuJAllFyWhMCAAASBAAA&#10;DgAAAAAAAAABACAAAAAp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6973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2208530</wp:posOffset>
              </wp:positionH>
              <wp:positionV relativeFrom="page">
                <wp:posOffset>1181735</wp:posOffset>
              </wp:positionV>
              <wp:extent cx="805815" cy="160020"/>
              <wp:effectExtent l="0" t="635" r="0" b="1270"/>
              <wp:wrapNone/>
              <wp:docPr id="2000576130" name="文本框 2000576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9E315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73.9pt;margin-top:93.05pt;height:12.6pt;width:63.45pt;mso-position-horizontal-relative:page;mso-position-vertical-relative:page;z-index:-251634688;mso-width-relative:page;mso-height-relative:page;" filled="f" stroked="f" coordsize="21600,21600" o:gfxdata="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q8GI9oAAAALAQAADwAA&#10;AAAAAAABACAAAAAiAAAAZHJzL2Rvd25yZXYueG1sUEsBAhQAFAAAAAgAh07iQCSoaf4UAgAAFg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0F9F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1303655</wp:posOffset>
              </wp:positionH>
              <wp:positionV relativeFrom="page">
                <wp:posOffset>811530</wp:posOffset>
              </wp:positionV>
              <wp:extent cx="827405" cy="160020"/>
              <wp:effectExtent l="0" t="1905" r="2540" b="0"/>
              <wp:wrapNone/>
              <wp:docPr id="1661812789" name="文本框 1661812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325F6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02.65pt;margin-top:63.9pt;height:12.6pt;width:65.15pt;mso-position-horizontal-relative:page;mso-position-vertical-relative:page;z-index:-251633664;mso-width-relative:page;mso-height-relative:page;" filled="f" stroked="f" coordsize="21600,21600" o:gfxdata="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NRfs2AAAAAsBAAAPAAAA&#10;AAAAAAEAIAAAACIAAABkcnMvZG93bnJldi54bWxQSwECFAAUAAAACACHTuJAdUvKPhUCAAAW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3C76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762000</wp:posOffset>
              </wp:positionV>
              <wp:extent cx="827405" cy="276225"/>
              <wp:effectExtent l="0" t="0" r="10795" b="9525"/>
              <wp:wrapNone/>
              <wp:docPr id="1609664521" name="文本框 16096645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B82C7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0pt;margin-top:60pt;height:21.75pt;width:65.15pt;mso-position-horizontal-relative:page;mso-position-vertical-relative:page;z-index:-251631616;mso-width-relative:page;mso-height-relative:page;" filled="f" stroked="f" coordsize="21600,21600" o:gfxdata="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FZsPWAAAACwEAAA8AAAAA&#10;AAAAAQAgAAAAIgAAAGRycy9kb3ducmV2LnhtbFBLAQIUABQAAAAIAIdO4kDyAJJcFgIAABYEAAAO&#10;AAAAAAAAAAEAIAAAACU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C8D32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1217930</wp:posOffset>
              </wp:positionH>
              <wp:positionV relativeFrom="page">
                <wp:posOffset>754380</wp:posOffset>
              </wp:positionV>
              <wp:extent cx="827405" cy="160020"/>
              <wp:effectExtent l="0" t="1905" r="2540" b="0"/>
              <wp:wrapNone/>
              <wp:docPr id="1736542742" name="文本框 1736542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4E03D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5.9pt;margin-top:59.4pt;height:12.6pt;width:65.15pt;mso-position-horizontal-relative:page;mso-position-vertical-relative:page;z-index:-251629568;mso-width-relative:page;mso-height-relative:page;" filled="f" stroked="f" coordsize="21600,21600" o:gfxdata="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vpPd2AAAAAsBAAAPAAAA&#10;AAAAAAEAIAAAACIAAABkcnMvZG93bnJldi54bWxQSwECFAAUAAAACACHTuJAOmxdSBUCAAAW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C6C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2437130</wp:posOffset>
              </wp:positionH>
              <wp:positionV relativeFrom="page">
                <wp:posOffset>649605</wp:posOffset>
              </wp:positionV>
              <wp:extent cx="694690" cy="160020"/>
              <wp:effectExtent l="0" t="1905" r="1905" b="0"/>
              <wp:wrapNone/>
              <wp:docPr id="1961587568" name="文本框 1961587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6FD0A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91.9pt;margin-top:51.15pt;height:12.6pt;width:54.7pt;mso-position-horizontal-relative:page;mso-position-vertical-relative:page;z-index:-251628544;mso-width-relative:page;mso-height-relative:page;" filled="f" stroked="f" coordsize="21600,21600" o:gfxdata="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4+RraAAAACwEAAA8A&#10;AAAAAAAAAQAgAAAAIgAAAGRycy9kb3ducmV2LnhtbFBLAQIUABQAAAAIAIdO4kCkClFLFQIAABYE&#10;AAAOAAAAAAAAAAEAIAAAACkBAABkcnMvZTJvRG9jLnhtbFBLBQYAAAAABgAGAFkBAAC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6499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1857375" cy="160020"/>
              <wp:effectExtent l="0" t="1905" r="1270" b="0"/>
              <wp:wrapNone/>
              <wp:docPr id="706805437" name="文本框 706805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D7BD9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146.25pt;mso-position-horizontal-relative:page;mso-position-vertical-relative:page;z-index:-251627520;mso-width-relative:page;mso-height-relative:page;" filled="f" stroked="f" coordsize="21600,21600" o:gfxdata="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AuwV9gAAAALAQAADwAA&#10;AAAAAAABACAAAAAiAAAAZHJzL2Rvd25yZXYueG1sUEsBAhQAFAAAAAgAh07iQC1FuJAWAgAAFQ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EB35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976630" cy="160020"/>
              <wp:effectExtent l="0" t="1905" r="0" b="0"/>
              <wp:wrapNone/>
              <wp:docPr id="1515133348" name="文本框 1515133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663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7151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76.9pt;mso-position-horizontal-relative:page;mso-position-vertical-relative:page;z-index:-251626496;mso-width-relative:page;mso-height-relative:page;" filled="f" stroked="f" coordsize="21600,21600" o:gfxdata="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8dgHvYAAAACwEAAA8AAAAA&#10;AAAAAQAgAAAAIgAAAGRycy9kb3ducmV2LnhtbFBLAQIUABQAAAAIAIdO4kAzsahCFAIAABY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D1FC7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1617980</wp:posOffset>
              </wp:positionH>
              <wp:positionV relativeFrom="page">
                <wp:posOffset>1029335</wp:posOffset>
              </wp:positionV>
              <wp:extent cx="2829560" cy="179070"/>
              <wp:effectExtent l="0" t="635" r="635" b="1270"/>
              <wp:wrapNone/>
              <wp:docPr id="1863973932" name="文本框 1863973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9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2D291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27.4pt;margin-top:81.05pt;height:14.1pt;width:222.8pt;mso-position-horizontal-relative:page;mso-position-vertical-relative:page;z-index:-251654144;mso-width-relative:page;mso-height-relative:page;" filled="f" stroked="f" coordsize="21600,21600" o:gfxdata="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jh+e2QAAAAsBAAAP&#10;AAAAAAAAAAEAIAAAACIAAABkcnMvZG93bnJldi54bWxQSwECFAAUAAAACACHTuJAm84xNRcCAAAX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1D3A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1094105" cy="160020"/>
              <wp:effectExtent l="0" t="1905" r="2540" b="0"/>
              <wp:wrapNone/>
              <wp:docPr id="2102250788" name="文本框 2102250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56E0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86.15pt;mso-position-horizontal-relative:page;mso-position-vertical-relative:page;z-index:-251625472;mso-width-relative:page;mso-height-relative:page;" filled="f" stroked="f" coordsize="21600,21600" o:gfxdata="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a2tBNgAAAALAQAADwAA&#10;AAAAAAABACAAAAAiAAAAZHJzL2Rvd25yZXYueG1sUEsBAhQAFAAAAAgAh07iQNgOmUwWAgAAFw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BCA7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840105</wp:posOffset>
              </wp:positionV>
              <wp:extent cx="961390" cy="160020"/>
              <wp:effectExtent l="0" t="1905" r="1905" b="0"/>
              <wp:wrapNone/>
              <wp:docPr id="144133421" name="文本框 144133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BB9C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12.15pt;margin-top:66.15pt;height:12.6pt;width:75.7pt;mso-position-horizontal-relative:page;mso-position-vertical-relative:page;z-index:-251624448;mso-width-relative:page;mso-height-relative:page;" filled="f" stroked="f" coordsize="21600,21600" o:gfxdata="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H1SNPYAAAACwEAAA8AAAAA&#10;AAAAAQAgAAAAIgAAAGRycy9kb3ducmV2LnhtbFBLAQIUABQAAAAIAIdO4kC1ch1cFAIAABQ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F63C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961390" cy="160020"/>
              <wp:effectExtent l="0" t="1905" r="1905" b="0"/>
              <wp:wrapNone/>
              <wp:docPr id="1961667567" name="文本框 19616675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6F92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75.7pt;mso-position-horizontal-relative:page;mso-position-vertical-relative:page;z-index:-251623424;mso-width-relative:page;mso-height-relative:page;" filled="f" stroked="f" coordsize="21600,21600" o:gfxdata="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I5NuzYAAAACwEAAA8AAAAA&#10;AAAAAQAgAAAAIgAAAGRycy9kb3ducmV2LnhtbFBLAQIUABQAAAAIAIdO4kBf32zBFAIAABY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98ABA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1125855</wp:posOffset>
              </wp:positionV>
              <wp:extent cx="3296920" cy="264795"/>
              <wp:effectExtent l="0" t="1905" r="0" b="0"/>
              <wp:wrapNone/>
              <wp:docPr id="1860038513" name="文本框 1860038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692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F108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spacing w:val="1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88.65pt;height:20.85pt;width:259.6pt;mso-position-horizontal-relative:page;mso-position-vertical-relative:page;z-index:-251622400;mso-width-relative:page;mso-height-relative:page;" filled="f" stroked="f" coordsize="21600,21600" o:gfxdata="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QYW2NgAAAALAQAADwAA&#10;AAAAAAABACAAAAAiAAAAZHJzL2Rvd25yZXYueG1sUEsBAhQAFAAAAAgAh07iQMgQwn0WAgAAFw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spacing w:val="1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8BB18" w14:textId="77777777" w:rsidR="00AC297C" w:rsidRDefault="00AC297C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9AA3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6128" behindDoc="1" locked="0" layoutInCell="1" allowOverlap="1">
              <wp:simplePos x="0" y="0"/>
              <wp:positionH relativeFrom="page">
                <wp:posOffset>3837305</wp:posOffset>
              </wp:positionH>
              <wp:positionV relativeFrom="page">
                <wp:posOffset>697230</wp:posOffset>
              </wp:positionV>
              <wp:extent cx="1495425" cy="160020"/>
              <wp:effectExtent l="0" t="1905" r="1270" b="0"/>
              <wp:wrapNone/>
              <wp:docPr id="117130912" name="文本框 117130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C4DCC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02.15pt;margin-top:54.9pt;height:12.6pt;width:117.75pt;mso-position-horizontal-relative:page;mso-position-vertical-relative:page;z-index:-251620352;mso-width-relative:page;mso-height-relative:page;" filled="f" stroked="f" coordsize="21600,21600" o:gfxdata="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/DloPZAAAACwEAAA8A&#10;AAAAAAAAAQAgAAAAIgAAAGRycy9kb3ducmV2LnhtbFBLAQIUABQAAAAIAIdO4kA0ZKwhFgIAABUE&#10;AAAOAAAAAAAAAAEAIAAAACgBAABkcnMvZTJvRG9jLnhtbFBLBQYAAAAABgAGAFkBAAC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54EC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1183005</wp:posOffset>
              </wp:positionV>
              <wp:extent cx="2430145" cy="207645"/>
              <wp:effectExtent l="0" t="1905" r="0" b="0"/>
              <wp:wrapNone/>
              <wp:docPr id="1624314999" name="文本框 1624314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3F2BE" w14:textId="77777777" w:rsidR="00AC297C" w:rsidRDefault="00DB10CA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lang w:eastAsia="zh-CN"/>
                            </w:rPr>
                          </w:pPr>
                          <w:r>
                            <w:rPr>
                              <w:rFonts w:cs="等线"/>
                              <w:spacing w:val="-1"/>
                              <w:lang w:eastAsia="zh-CN"/>
                            </w:rPr>
                            <w:t>S</w:t>
                          </w:r>
                          <w:r>
                            <w:rPr>
                              <w:rFonts w:cs="等线"/>
                              <w:lang w:eastAsia="zh-CN"/>
                            </w:rPr>
                            <w:t>LE</w:t>
                          </w:r>
                          <w:r>
                            <w:rPr>
                              <w:rFonts w:cs="等线"/>
                              <w:spacing w:val="-6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lang w:eastAsia="zh-CN"/>
                            </w:rPr>
                            <w:t>疾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病</w:t>
                          </w:r>
                          <w:r>
                            <w:rPr>
                              <w:lang w:eastAsia="zh-CN"/>
                            </w:rPr>
                            <w:t>活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动</w:t>
                          </w:r>
                          <w:r>
                            <w:rPr>
                              <w:lang w:eastAsia="zh-CN"/>
                            </w:rPr>
                            <w:t>度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评估</w:t>
                          </w:r>
                          <w:r>
                            <w:rPr>
                              <w:rFonts w:cs="等线"/>
                              <w:spacing w:val="1"/>
                              <w:lang w:eastAsia="zh-CN"/>
                            </w:rPr>
                            <w:t>_SRI</w:t>
                          </w:r>
                          <w:r>
                            <w:rPr>
                              <w:rFonts w:cs="等线" w:hint="eastAsia"/>
                              <w:spacing w:val="1"/>
                              <w:lang w:eastAsia="zh-CN"/>
                            </w:rPr>
                            <w:t>应答标准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3.15pt;height:16.35pt;width:191.35pt;mso-position-horizontal-relative:page;mso-position-vertical-relative:page;z-index:-251608064;mso-width-relative:page;mso-height-relative:page;" filled="f" stroked="f" coordsize="21600,21600" o:gfxdata="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VE8BtkAAAALAQAADwAA&#10;AAAAAAABACAAAAAiAAAAZHJzL2Rvd25yZXYueG1sUEsBAhQAFAAAAAgAh07iQD/SO4kVAgAAFw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lang w:eastAsia="zh-CN"/>
                      </w:rPr>
                    </w:pPr>
                    <w:r>
                      <w:rPr>
                        <w:rFonts w:cs="等线"/>
                        <w:spacing w:val="-1"/>
                        <w:lang w:eastAsia="zh-CN"/>
                      </w:rPr>
                      <w:t>S</w:t>
                    </w:r>
                    <w:r>
                      <w:rPr>
                        <w:rFonts w:cs="等线"/>
                        <w:lang w:eastAsia="zh-CN"/>
                      </w:rPr>
                      <w:t>LE</w:t>
                    </w:r>
                    <w:r>
                      <w:rPr>
                        <w:rFonts w:cs="等线"/>
                        <w:spacing w:val="-6"/>
                        <w:lang w:eastAsia="zh-CN"/>
                      </w:rPr>
                      <w:t xml:space="preserve"> </w:t>
                    </w:r>
                    <w:r>
                      <w:rPr>
                        <w:lang w:eastAsia="zh-CN"/>
                      </w:rPr>
                      <w:t>疾</w:t>
                    </w:r>
                    <w:r>
                      <w:rPr>
                        <w:spacing w:val="-3"/>
                        <w:lang w:eastAsia="zh-CN"/>
                      </w:rPr>
                      <w:t>病</w:t>
                    </w:r>
                    <w:r>
                      <w:rPr>
                        <w:lang w:eastAsia="zh-CN"/>
                      </w:rPr>
                      <w:t>活</w:t>
                    </w:r>
                    <w:r>
                      <w:rPr>
                        <w:spacing w:val="-3"/>
                        <w:lang w:eastAsia="zh-CN"/>
                      </w:rPr>
                      <w:t>动</w:t>
                    </w:r>
                    <w:r>
                      <w:rPr>
                        <w:lang w:eastAsia="zh-CN"/>
                      </w:rPr>
                      <w:t>度</w:t>
                    </w:r>
                    <w:r>
                      <w:rPr>
                        <w:spacing w:val="-3"/>
                        <w:lang w:eastAsia="zh-CN"/>
                      </w:rPr>
                      <w:t>评估</w:t>
                    </w:r>
                    <w:r>
                      <w:rPr>
                        <w:rFonts w:cs="等线"/>
                        <w:spacing w:val="1"/>
                        <w:lang w:eastAsia="zh-CN"/>
                      </w:rPr>
                      <w:t>_SRI</w:t>
                    </w:r>
                    <w:r>
                      <w:rPr>
                        <w:rFonts w:hint="eastAsia" w:cs="等线"/>
                        <w:spacing w:val="1"/>
                        <w:lang w:eastAsia="zh-CN"/>
                      </w:rPr>
                      <w:t>应答标准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6C452" w14:textId="77777777" w:rsidR="00AC297C" w:rsidRDefault="00AC297C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6EDF3" w14:textId="77777777" w:rsidR="00AC297C" w:rsidRDefault="00AC297C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A8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1227455</wp:posOffset>
              </wp:positionH>
              <wp:positionV relativeFrom="page">
                <wp:posOffset>791210</wp:posOffset>
              </wp:positionV>
              <wp:extent cx="294005" cy="160020"/>
              <wp:effectExtent l="0" t="635" r="2540" b="1270"/>
              <wp:wrapNone/>
              <wp:docPr id="420314296" name="文本框 420314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764B5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6.65pt;margin-top:62.3pt;height:12.6pt;width:23.15pt;mso-position-horizontal-relative:page;mso-position-vertical-relative:page;z-index:-251617280;mso-width-relative:page;mso-height-relative:page;" filled="f" stroked="f" coordsize="21600,21600" o:gfxdata="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lEREtkAAAALAQAADwAA&#10;AAAAAAABACAAAAAiAAAAZHJzL2Rvd25yZXYueG1sUEsBAhQAFAAAAAgAh07iQI6Mc14VAgAAFA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FD8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1732280</wp:posOffset>
              </wp:positionH>
              <wp:positionV relativeFrom="page">
                <wp:posOffset>876935</wp:posOffset>
              </wp:positionV>
              <wp:extent cx="2456180" cy="217170"/>
              <wp:effectExtent l="0" t="635" r="2540" b="1270"/>
              <wp:wrapNone/>
              <wp:docPr id="2123828475" name="文本框 2123828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61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AEBA6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36.4pt;margin-top:69.05pt;height:17.1pt;width:193.4pt;mso-position-horizontal-relative:page;mso-position-vertical-relative:page;z-index:-251653120;mso-width-relative:page;mso-height-relative:page;" filled="f" stroked="f" coordsize="21600,21600" o:gfxdata="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VVzhdoAAAALAQAA&#10;DwAAAAAAAAABACAAAAAiAAAAZHJzL2Rvd25yZXYueG1sUEsBAhQAFAAAAAgAh07iQCeWGQQXAgAA&#10;FwQAAA4AAAAAAAAAAQAgAAAAKQEAAGRycy9lMm9Eb2MueG1sUEsFBgAAAAAGAAYAWQEAALI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A524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1284605</wp:posOffset>
              </wp:positionH>
              <wp:positionV relativeFrom="page">
                <wp:posOffset>867410</wp:posOffset>
              </wp:positionV>
              <wp:extent cx="1228090" cy="160020"/>
              <wp:effectExtent l="0" t="635" r="1905" b="1270"/>
              <wp:wrapNone/>
              <wp:docPr id="33788619" name="文本框 337886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0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8EB2B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01.15pt;margin-top:68.3pt;height:12.6pt;width:96.7pt;mso-position-horizontal-relative:page;mso-position-vertical-relative:page;z-index:-251616256;mso-width-relative:page;mso-height-relative:page;" filled="f" stroked="f" coordsize="21600,21600" o:gfxdata="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+ofe9oAAAALAQAADwAA&#10;AAAAAAABACAAAAAiAAAAZHJzL2Rvd25yZXYueG1sUEsBAhQAFAAAAAgAh07iQHLSKq4UAgAAEw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B3D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1372235</wp:posOffset>
              </wp:positionV>
              <wp:extent cx="2401570" cy="198120"/>
              <wp:effectExtent l="0" t="635" r="0" b="1270"/>
              <wp:wrapNone/>
              <wp:docPr id="1343599092" name="文本框 13435990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57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E48F9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108.05pt;height:15.6pt;width:189.1pt;mso-position-horizontal-relative:page;mso-position-vertical-relative:page;z-index:-251607040;mso-width-relative:page;mso-height-relative:page;" filled="f" stroked="f" coordsize="21600,21600" o:gfxdata="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Qh/F2QAAAAsBAAAP&#10;AAAAAAAAAAEAIAAAACIAAABkcnMvZG93bnJldi54bWxQSwECFAAUAAAACACHTuJArR9E4RcCAAAX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B88C4" w14:textId="77777777" w:rsidR="00AC297C" w:rsidRDefault="00AC297C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39CD" w14:textId="77777777" w:rsidR="00AC297C" w:rsidRDefault="00AC297C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90355" w14:textId="77777777" w:rsidR="00AC297C" w:rsidRDefault="00AC297C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B6B98" w14:textId="77777777" w:rsidR="00AC297C" w:rsidRDefault="00AC297C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166F" w14:textId="77777777" w:rsidR="00AC297C" w:rsidRDefault="00AC297C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72A00" w14:textId="77777777" w:rsidR="00AC297C" w:rsidRDefault="00AC297C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80D2C" w14:textId="77777777" w:rsidR="00AC297C" w:rsidRDefault="00AC297C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3F0CF" w14:textId="77777777" w:rsidR="00AC297C" w:rsidRDefault="00AC297C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7D2F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862491218" name="文本框 86249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39F4C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51072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FFYrbYAAAACwEAAA8AAAAA&#10;AAAAAQAgAAAAIgAAAGRycy9kb3ducmV2LnhtbFBLAQIUABQAAAAIAIdO4kBmvkqoFAIAABQ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EDE3" w14:textId="77777777" w:rsidR="00AC297C" w:rsidRDefault="00AC297C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39E0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1151255</wp:posOffset>
              </wp:positionH>
              <wp:positionV relativeFrom="page">
                <wp:posOffset>915035</wp:posOffset>
              </wp:positionV>
              <wp:extent cx="427990" cy="160020"/>
              <wp:effectExtent l="0" t="635" r="1905" b="1270"/>
              <wp:wrapNone/>
              <wp:docPr id="2094613528" name="文本框 20946135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69D8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0.65pt;margin-top:72.05pt;height:12.6pt;width:33.7pt;mso-position-horizontal-relative:page;mso-position-vertical-relative:page;z-index:-251649024;mso-width-relative:page;mso-height-relative:page;" filled="f" stroked="f" coordsize="21600,21600" o:gfxdata="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6oQs2gAAAAsBAAAP&#10;AAAAAAAAAAEAIAAAACIAAABkcnMvZG93bnJldi54bWxQSwECFAAUAAAACACHTuJARSYsxx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E663" w14:textId="77777777" w:rsidR="00AC297C" w:rsidRDefault="00AC297C">
    <w:pPr>
      <w:spacing w:line="14" w:lineRule="auto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2CCE3" w14:textId="77777777" w:rsidR="00AC297C" w:rsidRDefault="00AC297C">
    <w:pPr>
      <w:spacing w:line="14" w:lineRule="auto"/>
      <w:rPr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C19CC" w14:textId="77777777" w:rsidR="00AC297C" w:rsidRDefault="00AC297C">
    <w:pPr>
      <w:spacing w:line="14" w:lineRule="auto"/>
      <w:rPr>
        <w:sz w:val="2"/>
        <w:szCs w:val="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shenjie_clin">
    <w15:presenceInfo w15:providerId="AD" w15:userId="S-1-5-21-3608144515-3230653892-152868943-42945"/>
  </w15:person>
  <w15:person w15:author="Yali Li">
    <w15:presenceInfo w15:providerId="None" w15:userId="Yali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M2EzZjU2MzdlZmE1NjY1M2UwMTcxZGJjNTEwNjQifQ=="/>
  </w:docVars>
  <w:rsids>
    <w:rsidRoot w:val="006C4E4D"/>
    <w:rsid w:val="0000041D"/>
    <w:rsid w:val="00001587"/>
    <w:rsid w:val="00003BDC"/>
    <w:rsid w:val="00005FFF"/>
    <w:rsid w:val="00006CA6"/>
    <w:rsid w:val="00010034"/>
    <w:rsid w:val="000201EF"/>
    <w:rsid w:val="0002051C"/>
    <w:rsid w:val="00026F6A"/>
    <w:rsid w:val="00030EFD"/>
    <w:rsid w:val="000354FC"/>
    <w:rsid w:val="0004040A"/>
    <w:rsid w:val="000404A2"/>
    <w:rsid w:val="00046126"/>
    <w:rsid w:val="0005207C"/>
    <w:rsid w:val="00053BB6"/>
    <w:rsid w:val="00053E2C"/>
    <w:rsid w:val="000546EC"/>
    <w:rsid w:val="00056777"/>
    <w:rsid w:val="0005750E"/>
    <w:rsid w:val="00061BD1"/>
    <w:rsid w:val="00071E6B"/>
    <w:rsid w:val="000741F5"/>
    <w:rsid w:val="00074C9B"/>
    <w:rsid w:val="00076886"/>
    <w:rsid w:val="00081EB4"/>
    <w:rsid w:val="0008591C"/>
    <w:rsid w:val="00087294"/>
    <w:rsid w:val="00090AA5"/>
    <w:rsid w:val="00091B7E"/>
    <w:rsid w:val="000939F1"/>
    <w:rsid w:val="00097B58"/>
    <w:rsid w:val="000B1D70"/>
    <w:rsid w:val="000B2447"/>
    <w:rsid w:val="000B4D50"/>
    <w:rsid w:val="000B5446"/>
    <w:rsid w:val="000C595E"/>
    <w:rsid w:val="000C6D84"/>
    <w:rsid w:val="000D28F0"/>
    <w:rsid w:val="000D2E58"/>
    <w:rsid w:val="000D602C"/>
    <w:rsid w:val="000D6B13"/>
    <w:rsid w:val="000E1F78"/>
    <w:rsid w:val="000E3711"/>
    <w:rsid w:val="000E41EE"/>
    <w:rsid w:val="000E71B7"/>
    <w:rsid w:val="000E7E01"/>
    <w:rsid w:val="000F45DB"/>
    <w:rsid w:val="000F7EB0"/>
    <w:rsid w:val="0010149E"/>
    <w:rsid w:val="00111BA2"/>
    <w:rsid w:val="0011413B"/>
    <w:rsid w:val="00117C7F"/>
    <w:rsid w:val="00122FDE"/>
    <w:rsid w:val="00123CF7"/>
    <w:rsid w:val="00124DCE"/>
    <w:rsid w:val="00136102"/>
    <w:rsid w:val="00137A10"/>
    <w:rsid w:val="00140AD7"/>
    <w:rsid w:val="00146129"/>
    <w:rsid w:val="00146718"/>
    <w:rsid w:val="00146AF9"/>
    <w:rsid w:val="00150C41"/>
    <w:rsid w:val="001520FD"/>
    <w:rsid w:val="00152E67"/>
    <w:rsid w:val="00153E18"/>
    <w:rsid w:val="00154BDD"/>
    <w:rsid w:val="00156E97"/>
    <w:rsid w:val="0016581C"/>
    <w:rsid w:val="00172966"/>
    <w:rsid w:val="0017345C"/>
    <w:rsid w:val="00176284"/>
    <w:rsid w:val="00177873"/>
    <w:rsid w:val="0018100B"/>
    <w:rsid w:val="001819C4"/>
    <w:rsid w:val="00184CB7"/>
    <w:rsid w:val="00191741"/>
    <w:rsid w:val="001933BA"/>
    <w:rsid w:val="0019557D"/>
    <w:rsid w:val="001A54DC"/>
    <w:rsid w:val="001A70C3"/>
    <w:rsid w:val="001B10F3"/>
    <w:rsid w:val="001B4C2B"/>
    <w:rsid w:val="001B6F81"/>
    <w:rsid w:val="001B72CC"/>
    <w:rsid w:val="001C359A"/>
    <w:rsid w:val="001C6164"/>
    <w:rsid w:val="001D2B85"/>
    <w:rsid w:val="001D5014"/>
    <w:rsid w:val="001E2765"/>
    <w:rsid w:val="001F1880"/>
    <w:rsid w:val="001F2271"/>
    <w:rsid w:val="001F2762"/>
    <w:rsid w:val="001F2A20"/>
    <w:rsid w:val="0020194A"/>
    <w:rsid w:val="0020319E"/>
    <w:rsid w:val="0020755D"/>
    <w:rsid w:val="002112E6"/>
    <w:rsid w:val="0021421E"/>
    <w:rsid w:val="00221070"/>
    <w:rsid w:val="0022748F"/>
    <w:rsid w:val="002352A6"/>
    <w:rsid w:val="002376B8"/>
    <w:rsid w:val="00237772"/>
    <w:rsid w:val="00237F08"/>
    <w:rsid w:val="00240D4D"/>
    <w:rsid w:val="002447E6"/>
    <w:rsid w:val="002500E1"/>
    <w:rsid w:val="00253B18"/>
    <w:rsid w:val="0026661F"/>
    <w:rsid w:val="002847F5"/>
    <w:rsid w:val="002852A3"/>
    <w:rsid w:val="00285AFC"/>
    <w:rsid w:val="00295EB4"/>
    <w:rsid w:val="002A5C2B"/>
    <w:rsid w:val="002B5895"/>
    <w:rsid w:val="002C1FE8"/>
    <w:rsid w:val="002D1CC8"/>
    <w:rsid w:val="002D3DAC"/>
    <w:rsid w:val="002D5864"/>
    <w:rsid w:val="002E007B"/>
    <w:rsid w:val="002F628E"/>
    <w:rsid w:val="00303E0A"/>
    <w:rsid w:val="003148D8"/>
    <w:rsid w:val="00317298"/>
    <w:rsid w:val="00323EC0"/>
    <w:rsid w:val="00330AD1"/>
    <w:rsid w:val="00332436"/>
    <w:rsid w:val="00333A5C"/>
    <w:rsid w:val="00335D97"/>
    <w:rsid w:val="003402DC"/>
    <w:rsid w:val="003466A9"/>
    <w:rsid w:val="0034711A"/>
    <w:rsid w:val="00350ED9"/>
    <w:rsid w:val="00352488"/>
    <w:rsid w:val="003561DC"/>
    <w:rsid w:val="00361D5E"/>
    <w:rsid w:val="00365DC4"/>
    <w:rsid w:val="00381988"/>
    <w:rsid w:val="003834AB"/>
    <w:rsid w:val="00384D7B"/>
    <w:rsid w:val="0038636B"/>
    <w:rsid w:val="00387F00"/>
    <w:rsid w:val="003921D6"/>
    <w:rsid w:val="003958CD"/>
    <w:rsid w:val="00397D15"/>
    <w:rsid w:val="003A1C11"/>
    <w:rsid w:val="003C24EB"/>
    <w:rsid w:val="003C2B65"/>
    <w:rsid w:val="003C3325"/>
    <w:rsid w:val="003C5DDF"/>
    <w:rsid w:val="003D13A4"/>
    <w:rsid w:val="003D694C"/>
    <w:rsid w:val="003D71E5"/>
    <w:rsid w:val="003E116D"/>
    <w:rsid w:val="003E3CBE"/>
    <w:rsid w:val="003E5752"/>
    <w:rsid w:val="003F0EF1"/>
    <w:rsid w:val="003F75A5"/>
    <w:rsid w:val="004108B9"/>
    <w:rsid w:val="00413B84"/>
    <w:rsid w:val="00413BC0"/>
    <w:rsid w:val="00414CD0"/>
    <w:rsid w:val="0042325D"/>
    <w:rsid w:val="004232CC"/>
    <w:rsid w:val="00427947"/>
    <w:rsid w:val="00431121"/>
    <w:rsid w:val="00434196"/>
    <w:rsid w:val="004361CB"/>
    <w:rsid w:val="00441444"/>
    <w:rsid w:val="004418F8"/>
    <w:rsid w:val="0044453F"/>
    <w:rsid w:val="00450FDB"/>
    <w:rsid w:val="00452A8A"/>
    <w:rsid w:val="00454472"/>
    <w:rsid w:val="004615CC"/>
    <w:rsid w:val="00461B46"/>
    <w:rsid w:val="00463839"/>
    <w:rsid w:val="00465875"/>
    <w:rsid w:val="00471587"/>
    <w:rsid w:val="00473365"/>
    <w:rsid w:val="00476C71"/>
    <w:rsid w:val="00491069"/>
    <w:rsid w:val="004A78F7"/>
    <w:rsid w:val="004B18E8"/>
    <w:rsid w:val="004B38FC"/>
    <w:rsid w:val="004B4863"/>
    <w:rsid w:val="004B7E24"/>
    <w:rsid w:val="004D0182"/>
    <w:rsid w:val="004D1ABB"/>
    <w:rsid w:val="004E2AFE"/>
    <w:rsid w:val="004E779D"/>
    <w:rsid w:val="004F14DA"/>
    <w:rsid w:val="004F2E6E"/>
    <w:rsid w:val="004F5108"/>
    <w:rsid w:val="00504F57"/>
    <w:rsid w:val="00511A6D"/>
    <w:rsid w:val="00512A07"/>
    <w:rsid w:val="00515869"/>
    <w:rsid w:val="0051791F"/>
    <w:rsid w:val="00531C56"/>
    <w:rsid w:val="005405CD"/>
    <w:rsid w:val="00540617"/>
    <w:rsid w:val="00541A3C"/>
    <w:rsid w:val="00543257"/>
    <w:rsid w:val="005451FB"/>
    <w:rsid w:val="00546436"/>
    <w:rsid w:val="005472C4"/>
    <w:rsid w:val="00547EF4"/>
    <w:rsid w:val="00554536"/>
    <w:rsid w:val="005612A0"/>
    <w:rsid w:val="005644F4"/>
    <w:rsid w:val="00564D2F"/>
    <w:rsid w:val="00571A8F"/>
    <w:rsid w:val="00573F43"/>
    <w:rsid w:val="005764B7"/>
    <w:rsid w:val="00580152"/>
    <w:rsid w:val="00580B10"/>
    <w:rsid w:val="00586144"/>
    <w:rsid w:val="00592287"/>
    <w:rsid w:val="00594C41"/>
    <w:rsid w:val="00594C6C"/>
    <w:rsid w:val="005A069F"/>
    <w:rsid w:val="005A559C"/>
    <w:rsid w:val="005A55DA"/>
    <w:rsid w:val="005B46FB"/>
    <w:rsid w:val="005B6922"/>
    <w:rsid w:val="005C0A26"/>
    <w:rsid w:val="005C20BD"/>
    <w:rsid w:val="005C45E3"/>
    <w:rsid w:val="005C5595"/>
    <w:rsid w:val="005D0038"/>
    <w:rsid w:val="005D20DB"/>
    <w:rsid w:val="005D2F6D"/>
    <w:rsid w:val="005D59DA"/>
    <w:rsid w:val="005D77B5"/>
    <w:rsid w:val="005E49C0"/>
    <w:rsid w:val="005E536E"/>
    <w:rsid w:val="005F1616"/>
    <w:rsid w:val="005F2112"/>
    <w:rsid w:val="005F280C"/>
    <w:rsid w:val="00614F43"/>
    <w:rsid w:val="00621522"/>
    <w:rsid w:val="0063106A"/>
    <w:rsid w:val="0063340A"/>
    <w:rsid w:val="00646590"/>
    <w:rsid w:val="00651C69"/>
    <w:rsid w:val="006538A2"/>
    <w:rsid w:val="00653C01"/>
    <w:rsid w:val="006646BB"/>
    <w:rsid w:val="00664D9E"/>
    <w:rsid w:val="00666BE8"/>
    <w:rsid w:val="00672F98"/>
    <w:rsid w:val="006731B6"/>
    <w:rsid w:val="006854A3"/>
    <w:rsid w:val="006862FA"/>
    <w:rsid w:val="0068797E"/>
    <w:rsid w:val="00694DDD"/>
    <w:rsid w:val="00695970"/>
    <w:rsid w:val="006979F1"/>
    <w:rsid w:val="006A0FB2"/>
    <w:rsid w:val="006A3FB3"/>
    <w:rsid w:val="006B2DF3"/>
    <w:rsid w:val="006B3CF6"/>
    <w:rsid w:val="006B5E3D"/>
    <w:rsid w:val="006B745F"/>
    <w:rsid w:val="006C4E4D"/>
    <w:rsid w:val="006C632F"/>
    <w:rsid w:val="006D46AA"/>
    <w:rsid w:val="006E0DBC"/>
    <w:rsid w:val="006E677B"/>
    <w:rsid w:val="006E734C"/>
    <w:rsid w:val="006E7506"/>
    <w:rsid w:val="00713AEF"/>
    <w:rsid w:val="00714CA5"/>
    <w:rsid w:val="00721CE1"/>
    <w:rsid w:val="00723B13"/>
    <w:rsid w:val="007253C1"/>
    <w:rsid w:val="007261A6"/>
    <w:rsid w:val="007300CA"/>
    <w:rsid w:val="00730C1A"/>
    <w:rsid w:val="00733F9E"/>
    <w:rsid w:val="007343DF"/>
    <w:rsid w:val="00734B87"/>
    <w:rsid w:val="007376EC"/>
    <w:rsid w:val="007423AA"/>
    <w:rsid w:val="007436AE"/>
    <w:rsid w:val="00744246"/>
    <w:rsid w:val="00744363"/>
    <w:rsid w:val="00747429"/>
    <w:rsid w:val="00754AB7"/>
    <w:rsid w:val="007563DA"/>
    <w:rsid w:val="00765B24"/>
    <w:rsid w:val="00765E36"/>
    <w:rsid w:val="00770254"/>
    <w:rsid w:val="00770847"/>
    <w:rsid w:val="00771B34"/>
    <w:rsid w:val="0077707A"/>
    <w:rsid w:val="007838AB"/>
    <w:rsid w:val="007851BC"/>
    <w:rsid w:val="00791FC9"/>
    <w:rsid w:val="007A1936"/>
    <w:rsid w:val="007A2DF8"/>
    <w:rsid w:val="007A53E6"/>
    <w:rsid w:val="007B0791"/>
    <w:rsid w:val="007C143B"/>
    <w:rsid w:val="007C165B"/>
    <w:rsid w:val="007C70FD"/>
    <w:rsid w:val="007D2EF7"/>
    <w:rsid w:val="007D3000"/>
    <w:rsid w:val="007D4CFC"/>
    <w:rsid w:val="007D72AB"/>
    <w:rsid w:val="007E1860"/>
    <w:rsid w:val="007E26E5"/>
    <w:rsid w:val="007F0DDD"/>
    <w:rsid w:val="007F27BB"/>
    <w:rsid w:val="0080333C"/>
    <w:rsid w:val="0080350C"/>
    <w:rsid w:val="008047B8"/>
    <w:rsid w:val="008071EE"/>
    <w:rsid w:val="0081575F"/>
    <w:rsid w:val="00815C49"/>
    <w:rsid w:val="00823FC9"/>
    <w:rsid w:val="00834D91"/>
    <w:rsid w:val="00835F34"/>
    <w:rsid w:val="00845522"/>
    <w:rsid w:val="008509E4"/>
    <w:rsid w:val="0085497E"/>
    <w:rsid w:val="0086214E"/>
    <w:rsid w:val="008635F6"/>
    <w:rsid w:val="0086680B"/>
    <w:rsid w:val="00872619"/>
    <w:rsid w:val="00873796"/>
    <w:rsid w:val="008770A3"/>
    <w:rsid w:val="0088145F"/>
    <w:rsid w:val="0088271A"/>
    <w:rsid w:val="00893145"/>
    <w:rsid w:val="00893882"/>
    <w:rsid w:val="008A6978"/>
    <w:rsid w:val="008B3403"/>
    <w:rsid w:val="008B5DA7"/>
    <w:rsid w:val="008B6916"/>
    <w:rsid w:val="008B70B2"/>
    <w:rsid w:val="008B73A7"/>
    <w:rsid w:val="008B7B15"/>
    <w:rsid w:val="008C6E66"/>
    <w:rsid w:val="008D19F2"/>
    <w:rsid w:val="008D2BB7"/>
    <w:rsid w:val="008D4E34"/>
    <w:rsid w:val="008D58FB"/>
    <w:rsid w:val="008D774E"/>
    <w:rsid w:val="008F096A"/>
    <w:rsid w:val="008F3791"/>
    <w:rsid w:val="008F4B5D"/>
    <w:rsid w:val="008F55C7"/>
    <w:rsid w:val="00900E86"/>
    <w:rsid w:val="00911BA2"/>
    <w:rsid w:val="00917956"/>
    <w:rsid w:val="009244BA"/>
    <w:rsid w:val="00926644"/>
    <w:rsid w:val="0093232A"/>
    <w:rsid w:val="00933404"/>
    <w:rsid w:val="00945A83"/>
    <w:rsid w:val="00945CF7"/>
    <w:rsid w:val="00950392"/>
    <w:rsid w:val="00952058"/>
    <w:rsid w:val="00954FB4"/>
    <w:rsid w:val="00961753"/>
    <w:rsid w:val="0096357D"/>
    <w:rsid w:val="00970206"/>
    <w:rsid w:val="00970541"/>
    <w:rsid w:val="009712CC"/>
    <w:rsid w:val="009716BE"/>
    <w:rsid w:val="009723AA"/>
    <w:rsid w:val="0097320C"/>
    <w:rsid w:val="009750E4"/>
    <w:rsid w:val="009770A5"/>
    <w:rsid w:val="0098787E"/>
    <w:rsid w:val="00990B33"/>
    <w:rsid w:val="00991225"/>
    <w:rsid w:val="009962FE"/>
    <w:rsid w:val="009A2493"/>
    <w:rsid w:val="009B2815"/>
    <w:rsid w:val="009B3E69"/>
    <w:rsid w:val="009C6AD2"/>
    <w:rsid w:val="009D2B7D"/>
    <w:rsid w:val="009D39FC"/>
    <w:rsid w:val="009D3B8C"/>
    <w:rsid w:val="009D5B33"/>
    <w:rsid w:val="009E5199"/>
    <w:rsid w:val="009E7F0E"/>
    <w:rsid w:val="009F0B92"/>
    <w:rsid w:val="009F2190"/>
    <w:rsid w:val="00A01491"/>
    <w:rsid w:val="00A02796"/>
    <w:rsid w:val="00A02834"/>
    <w:rsid w:val="00A067E9"/>
    <w:rsid w:val="00A14827"/>
    <w:rsid w:val="00A1623F"/>
    <w:rsid w:val="00A20757"/>
    <w:rsid w:val="00A20B58"/>
    <w:rsid w:val="00A21B03"/>
    <w:rsid w:val="00A253A5"/>
    <w:rsid w:val="00A27ADA"/>
    <w:rsid w:val="00A313C1"/>
    <w:rsid w:val="00A35484"/>
    <w:rsid w:val="00A35DBE"/>
    <w:rsid w:val="00A36804"/>
    <w:rsid w:val="00A41922"/>
    <w:rsid w:val="00A41BDE"/>
    <w:rsid w:val="00A41BEE"/>
    <w:rsid w:val="00A42359"/>
    <w:rsid w:val="00A42767"/>
    <w:rsid w:val="00A432CD"/>
    <w:rsid w:val="00A43FC1"/>
    <w:rsid w:val="00A44EC2"/>
    <w:rsid w:val="00A45DCA"/>
    <w:rsid w:val="00A47132"/>
    <w:rsid w:val="00A47C61"/>
    <w:rsid w:val="00A537B6"/>
    <w:rsid w:val="00A574BE"/>
    <w:rsid w:val="00A608A1"/>
    <w:rsid w:val="00A62DED"/>
    <w:rsid w:val="00A63E3B"/>
    <w:rsid w:val="00A66EB4"/>
    <w:rsid w:val="00A678B4"/>
    <w:rsid w:val="00A702C6"/>
    <w:rsid w:val="00A71283"/>
    <w:rsid w:val="00A768F4"/>
    <w:rsid w:val="00A77E91"/>
    <w:rsid w:val="00A81CF1"/>
    <w:rsid w:val="00A82C22"/>
    <w:rsid w:val="00A83CBB"/>
    <w:rsid w:val="00A8677D"/>
    <w:rsid w:val="00A90971"/>
    <w:rsid w:val="00A914FC"/>
    <w:rsid w:val="00A92EE6"/>
    <w:rsid w:val="00A95656"/>
    <w:rsid w:val="00A9739C"/>
    <w:rsid w:val="00AA3B88"/>
    <w:rsid w:val="00AA4B55"/>
    <w:rsid w:val="00AA52B5"/>
    <w:rsid w:val="00AA55A5"/>
    <w:rsid w:val="00AA58AF"/>
    <w:rsid w:val="00AB546A"/>
    <w:rsid w:val="00AB62CF"/>
    <w:rsid w:val="00AB73B9"/>
    <w:rsid w:val="00AC1E0E"/>
    <w:rsid w:val="00AC297C"/>
    <w:rsid w:val="00AC3E45"/>
    <w:rsid w:val="00AC5F7C"/>
    <w:rsid w:val="00AC679B"/>
    <w:rsid w:val="00AC7523"/>
    <w:rsid w:val="00AD6A89"/>
    <w:rsid w:val="00AD7323"/>
    <w:rsid w:val="00AE00FE"/>
    <w:rsid w:val="00AE34D3"/>
    <w:rsid w:val="00AE4E58"/>
    <w:rsid w:val="00AE6486"/>
    <w:rsid w:val="00AF41A1"/>
    <w:rsid w:val="00B005BC"/>
    <w:rsid w:val="00B00C2D"/>
    <w:rsid w:val="00B05A4A"/>
    <w:rsid w:val="00B12564"/>
    <w:rsid w:val="00B13CEA"/>
    <w:rsid w:val="00B1591E"/>
    <w:rsid w:val="00B2037A"/>
    <w:rsid w:val="00B2044D"/>
    <w:rsid w:val="00B32D2B"/>
    <w:rsid w:val="00B42567"/>
    <w:rsid w:val="00B519FC"/>
    <w:rsid w:val="00B562CC"/>
    <w:rsid w:val="00B57DDC"/>
    <w:rsid w:val="00B62C66"/>
    <w:rsid w:val="00B65C58"/>
    <w:rsid w:val="00B707CB"/>
    <w:rsid w:val="00B70F80"/>
    <w:rsid w:val="00B73A12"/>
    <w:rsid w:val="00B76D24"/>
    <w:rsid w:val="00B77F8B"/>
    <w:rsid w:val="00B816E9"/>
    <w:rsid w:val="00B825F4"/>
    <w:rsid w:val="00B82C85"/>
    <w:rsid w:val="00B8378B"/>
    <w:rsid w:val="00B83B68"/>
    <w:rsid w:val="00B83FAA"/>
    <w:rsid w:val="00B85F5F"/>
    <w:rsid w:val="00B90756"/>
    <w:rsid w:val="00B908AA"/>
    <w:rsid w:val="00B95689"/>
    <w:rsid w:val="00BA27A9"/>
    <w:rsid w:val="00BA2BB7"/>
    <w:rsid w:val="00BA78B7"/>
    <w:rsid w:val="00BA7DBB"/>
    <w:rsid w:val="00BC33B8"/>
    <w:rsid w:val="00BC455E"/>
    <w:rsid w:val="00BC6A70"/>
    <w:rsid w:val="00BD0264"/>
    <w:rsid w:val="00BD32B3"/>
    <w:rsid w:val="00BD4DD6"/>
    <w:rsid w:val="00BD711E"/>
    <w:rsid w:val="00BE1C02"/>
    <w:rsid w:val="00BE41B5"/>
    <w:rsid w:val="00BF76D7"/>
    <w:rsid w:val="00C01BE4"/>
    <w:rsid w:val="00C01E0E"/>
    <w:rsid w:val="00C03E77"/>
    <w:rsid w:val="00C06B22"/>
    <w:rsid w:val="00C07D6D"/>
    <w:rsid w:val="00C37758"/>
    <w:rsid w:val="00C47511"/>
    <w:rsid w:val="00C53110"/>
    <w:rsid w:val="00C53475"/>
    <w:rsid w:val="00C76138"/>
    <w:rsid w:val="00C802A0"/>
    <w:rsid w:val="00C815E2"/>
    <w:rsid w:val="00C81D4D"/>
    <w:rsid w:val="00C8271C"/>
    <w:rsid w:val="00C83D68"/>
    <w:rsid w:val="00C87D49"/>
    <w:rsid w:val="00C92DF7"/>
    <w:rsid w:val="00C94018"/>
    <w:rsid w:val="00C966BB"/>
    <w:rsid w:val="00C9718B"/>
    <w:rsid w:val="00CA3EB6"/>
    <w:rsid w:val="00CA6F82"/>
    <w:rsid w:val="00CA75C0"/>
    <w:rsid w:val="00CB1B1D"/>
    <w:rsid w:val="00CB4FED"/>
    <w:rsid w:val="00CB7759"/>
    <w:rsid w:val="00CC3218"/>
    <w:rsid w:val="00CD1B4E"/>
    <w:rsid w:val="00CD4DCB"/>
    <w:rsid w:val="00CD72E7"/>
    <w:rsid w:val="00CE1EB2"/>
    <w:rsid w:val="00CE44E1"/>
    <w:rsid w:val="00CE575F"/>
    <w:rsid w:val="00CF254D"/>
    <w:rsid w:val="00CF459B"/>
    <w:rsid w:val="00CF721D"/>
    <w:rsid w:val="00D00232"/>
    <w:rsid w:val="00D0162D"/>
    <w:rsid w:val="00D06C61"/>
    <w:rsid w:val="00D12DE5"/>
    <w:rsid w:val="00D1493F"/>
    <w:rsid w:val="00D2405A"/>
    <w:rsid w:val="00D240E1"/>
    <w:rsid w:val="00D30105"/>
    <w:rsid w:val="00D30E52"/>
    <w:rsid w:val="00D40C21"/>
    <w:rsid w:val="00D417CA"/>
    <w:rsid w:val="00D42CB0"/>
    <w:rsid w:val="00D4445B"/>
    <w:rsid w:val="00D4473C"/>
    <w:rsid w:val="00D472A2"/>
    <w:rsid w:val="00D472B2"/>
    <w:rsid w:val="00D476A3"/>
    <w:rsid w:val="00D50803"/>
    <w:rsid w:val="00D51464"/>
    <w:rsid w:val="00D561C9"/>
    <w:rsid w:val="00D562E6"/>
    <w:rsid w:val="00D56F98"/>
    <w:rsid w:val="00D57761"/>
    <w:rsid w:val="00D65B48"/>
    <w:rsid w:val="00D70263"/>
    <w:rsid w:val="00D7270C"/>
    <w:rsid w:val="00D75DE2"/>
    <w:rsid w:val="00D8127F"/>
    <w:rsid w:val="00D83650"/>
    <w:rsid w:val="00D84C9F"/>
    <w:rsid w:val="00D84CFD"/>
    <w:rsid w:val="00D908E8"/>
    <w:rsid w:val="00D938F6"/>
    <w:rsid w:val="00D945B2"/>
    <w:rsid w:val="00D94E74"/>
    <w:rsid w:val="00DA477E"/>
    <w:rsid w:val="00DA4A2D"/>
    <w:rsid w:val="00DA70FD"/>
    <w:rsid w:val="00DA7D49"/>
    <w:rsid w:val="00DB0B38"/>
    <w:rsid w:val="00DB10CA"/>
    <w:rsid w:val="00DC6A54"/>
    <w:rsid w:val="00DD020D"/>
    <w:rsid w:val="00DD256F"/>
    <w:rsid w:val="00DD29A1"/>
    <w:rsid w:val="00DD56A1"/>
    <w:rsid w:val="00DE4B91"/>
    <w:rsid w:val="00DE5A29"/>
    <w:rsid w:val="00DE7A93"/>
    <w:rsid w:val="00DF0179"/>
    <w:rsid w:val="00DF04B1"/>
    <w:rsid w:val="00DF39E4"/>
    <w:rsid w:val="00DF4064"/>
    <w:rsid w:val="00E0301B"/>
    <w:rsid w:val="00E03E4D"/>
    <w:rsid w:val="00E050D1"/>
    <w:rsid w:val="00E05900"/>
    <w:rsid w:val="00E07E43"/>
    <w:rsid w:val="00E100BC"/>
    <w:rsid w:val="00E11A5C"/>
    <w:rsid w:val="00E12468"/>
    <w:rsid w:val="00E15508"/>
    <w:rsid w:val="00E15979"/>
    <w:rsid w:val="00E17CB8"/>
    <w:rsid w:val="00E21BCA"/>
    <w:rsid w:val="00E239FA"/>
    <w:rsid w:val="00E24B40"/>
    <w:rsid w:val="00E264F3"/>
    <w:rsid w:val="00E32CB7"/>
    <w:rsid w:val="00E3442A"/>
    <w:rsid w:val="00E41159"/>
    <w:rsid w:val="00E52497"/>
    <w:rsid w:val="00E53CEC"/>
    <w:rsid w:val="00E54F7D"/>
    <w:rsid w:val="00E55AE9"/>
    <w:rsid w:val="00E608A2"/>
    <w:rsid w:val="00E63EC1"/>
    <w:rsid w:val="00E646D8"/>
    <w:rsid w:val="00E66821"/>
    <w:rsid w:val="00E76725"/>
    <w:rsid w:val="00E83A42"/>
    <w:rsid w:val="00E83C4F"/>
    <w:rsid w:val="00E86DAB"/>
    <w:rsid w:val="00E91CC2"/>
    <w:rsid w:val="00E966CA"/>
    <w:rsid w:val="00EA0D9D"/>
    <w:rsid w:val="00EA3E94"/>
    <w:rsid w:val="00EA5878"/>
    <w:rsid w:val="00EB27E8"/>
    <w:rsid w:val="00EB74A1"/>
    <w:rsid w:val="00EC59B8"/>
    <w:rsid w:val="00ED19A8"/>
    <w:rsid w:val="00ED1C46"/>
    <w:rsid w:val="00ED3F31"/>
    <w:rsid w:val="00EE2A99"/>
    <w:rsid w:val="00EE4264"/>
    <w:rsid w:val="00EE5BEE"/>
    <w:rsid w:val="00EF3E54"/>
    <w:rsid w:val="00EF4BF0"/>
    <w:rsid w:val="00EF7F8C"/>
    <w:rsid w:val="00F00B1A"/>
    <w:rsid w:val="00F01F23"/>
    <w:rsid w:val="00F03A6F"/>
    <w:rsid w:val="00F07417"/>
    <w:rsid w:val="00F155C9"/>
    <w:rsid w:val="00F224F2"/>
    <w:rsid w:val="00F22A2D"/>
    <w:rsid w:val="00F22F69"/>
    <w:rsid w:val="00F27641"/>
    <w:rsid w:val="00F27B09"/>
    <w:rsid w:val="00F27E10"/>
    <w:rsid w:val="00F30152"/>
    <w:rsid w:val="00F34E13"/>
    <w:rsid w:val="00F356AB"/>
    <w:rsid w:val="00F35780"/>
    <w:rsid w:val="00F35E7A"/>
    <w:rsid w:val="00F370D0"/>
    <w:rsid w:val="00F37BA4"/>
    <w:rsid w:val="00F40593"/>
    <w:rsid w:val="00F43B69"/>
    <w:rsid w:val="00F4498C"/>
    <w:rsid w:val="00F44994"/>
    <w:rsid w:val="00F46407"/>
    <w:rsid w:val="00F56935"/>
    <w:rsid w:val="00F67A6B"/>
    <w:rsid w:val="00F70DE1"/>
    <w:rsid w:val="00F750F8"/>
    <w:rsid w:val="00F81438"/>
    <w:rsid w:val="00F81BEA"/>
    <w:rsid w:val="00F86AF8"/>
    <w:rsid w:val="00F9090A"/>
    <w:rsid w:val="00F916BB"/>
    <w:rsid w:val="00F91CD5"/>
    <w:rsid w:val="00FA16A7"/>
    <w:rsid w:val="00FA18C1"/>
    <w:rsid w:val="00FA30DD"/>
    <w:rsid w:val="00FA566C"/>
    <w:rsid w:val="00FA7D86"/>
    <w:rsid w:val="00FB0E53"/>
    <w:rsid w:val="00FC1513"/>
    <w:rsid w:val="00FC4C98"/>
    <w:rsid w:val="00FD11C4"/>
    <w:rsid w:val="00FD3D52"/>
    <w:rsid w:val="00FD4A65"/>
    <w:rsid w:val="00FD6623"/>
    <w:rsid w:val="00FD6E03"/>
    <w:rsid w:val="00FE2B53"/>
    <w:rsid w:val="00FE6FCA"/>
    <w:rsid w:val="00FF03D9"/>
    <w:rsid w:val="00FF4550"/>
    <w:rsid w:val="00FF5EE2"/>
    <w:rsid w:val="00FF7F12"/>
    <w:rsid w:val="20C25438"/>
    <w:rsid w:val="20EE781A"/>
    <w:rsid w:val="3B9D5513"/>
    <w:rsid w:val="75A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21A335"/>
  <w15:docId w15:val="{1B631C46-0CD1-485F-AE61-B666B10B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26"/>
      <w:ind w:left="108"/>
      <w:outlineLvl w:val="0"/>
    </w:pPr>
    <w:rPr>
      <w:rFonts w:ascii="等线" w:eastAsia="等线" w:hAnsi="等线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08"/>
      <w:outlineLvl w:val="1"/>
    </w:pPr>
    <w:rPr>
      <w:rFonts w:ascii="宋体" w:eastAsia="宋体" w:hAnsi="宋体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</w:style>
  <w:style w:type="paragraph" w:styleId="a5">
    <w:name w:val="Body Text"/>
    <w:basedOn w:val="a"/>
    <w:uiPriority w:val="1"/>
    <w:qFormat/>
    <w:pPr>
      <w:ind w:left="20"/>
    </w:pPr>
    <w:rPr>
      <w:rFonts w:ascii="等线" w:eastAsia="等线" w:hAnsi="等线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修订1"/>
    <w:hidden/>
    <w:uiPriority w:val="99"/>
    <w:semiHidden/>
    <w:qFormat/>
    <w:rPr>
      <w:sz w:val="22"/>
      <w:szCs w:val="22"/>
      <w:lang w:eastAsia="en-US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9" Type="http://schemas.openxmlformats.org/officeDocument/2006/relationships/header" Target="header23.xml"/><Relationship Id="rId21" Type="http://schemas.openxmlformats.org/officeDocument/2006/relationships/header" Target="header10.xml"/><Relationship Id="rId34" Type="http://schemas.openxmlformats.org/officeDocument/2006/relationships/header" Target="header18.xml"/><Relationship Id="rId42" Type="http://schemas.openxmlformats.org/officeDocument/2006/relationships/header" Target="header25.xml"/><Relationship Id="rId47" Type="http://schemas.openxmlformats.org/officeDocument/2006/relationships/header" Target="header29.xml"/><Relationship Id="rId50" Type="http://schemas.openxmlformats.org/officeDocument/2006/relationships/header" Target="header32.xml"/><Relationship Id="rId55" Type="http://schemas.openxmlformats.org/officeDocument/2006/relationships/footer" Target="footer12.xml"/><Relationship Id="rId63" Type="http://schemas.openxmlformats.org/officeDocument/2006/relationships/header" Target="header42.xml"/><Relationship Id="rId68" Type="http://schemas.openxmlformats.org/officeDocument/2006/relationships/header" Target="header45.xml"/><Relationship Id="rId76" Type="http://schemas.openxmlformats.org/officeDocument/2006/relationships/header" Target="header49.xml"/><Relationship Id="rId7" Type="http://schemas.openxmlformats.org/officeDocument/2006/relationships/footer" Target="footer1.xml"/><Relationship Id="rId71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header" Target="header15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header" Target="header21.xml"/><Relationship Id="rId40" Type="http://schemas.openxmlformats.org/officeDocument/2006/relationships/header" Target="header24.xml"/><Relationship Id="rId45" Type="http://schemas.openxmlformats.org/officeDocument/2006/relationships/header" Target="header27.xml"/><Relationship Id="rId53" Type="http://schemas.openxmlformats.org/officeDocument/2006/relationships/footer" Target="footer11.xml"/><Relationship Id="rId58" Type="http://schemas.openxmlformats.org/officeDocument/2006/relationships/header" Target="header38.xml"/><Relationship Id="rId66" Type="http://schemas.openxmlformats.org/officeDocument/2006/relationships/header" Target="header44.xml"/><Relationship Id="rId74" Type="http://schemas.openxmlformats.org/officeDocument/2006/relationships/header" Target="header48.xml"/><Relationship Id="rId79" Type="http://schemas.openxmlformats.org/officeDocument/2006/relationships/footer" Target="footer21.xml"/><Relationship Id="rId5" Type="http://schemas.openxmlformats.org/officeDocument/2006/relationships/footnotes" Target="footnotes.xml"/><Relationship Id="rId61" Type="http://schemas.openxmlformats.org/officeDocument/2006/relationships/header" Target="header40.xml"/><Relationship Id="rId82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16.xml"/><Relationship Id="rId44" Type="http://schemas.openxmlformats.org/officeDocument/2006/relationships/header" Target="header26.xml"/><Relationship Id="rId52" Type="http://schemas.openxmlformats.org/officeDocument/2006/relationships/header" Target="header34.xml"/><Relationship Id="rId60" Type="http://schemas.openxmlformats.org/officeDocument/2006/relationships/header" Target="header39.xml"/><Relationship Id="rId65" Type="http://schemas.openxmlformats.org/officeDocument/2006/relationships/footer" Target="footer14.xml"/><Relationship Id="rId73" Type="http://schemas.openxmlformats.org/officeDocument/2006/relationships/footer" Target="footer18.xml"/><Relationship Id="rId78" Type="http://schemas.openxmlformats.org/officeDocument/2006/relationships/header" Target="header50.xml"/><Relationship Id="rId8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header" Target="header14.xml"/><Relationship Id="rId30" Type="http://schemas.openxmlformats.org/officeDocument/2006/relationships/footer" Target="footer7.xml"/><Relationship Id="rId35" Type="http://schemas.openxmlformats.org/officeDocument/2006/relationships/header" Target="header19.xml"/><Relationship Id="rId43" Type="http://schemas.openxmlformats.org/officeDocument/2006/relationships/footer" Target="footer10.xml"/><Relationship Id="rId48" Type="http://schemas.openxmlformats.org/officeDocument/2006/relationships/header" Target="header30.xml"/><Relationship Id="rId56" Type="http://schemas.openxmlformats.org/officeDocument/2006/relationships/header" Target="header36.xml"/><Relationship Id="rId64" Type="http://schemas.openxmlformats.org/officeDocument/2006/relationships/header" Target="header43.xml"/><Relationship Id="rId69" Type="http://schemas.openxmlformats.org/officeDocument/2006/relationships/footer" Target="footer16.xml"/><Relationship Id="rId77" Type="http://schemas.openxmlformats.org/officeDocument/2006/relationships/footer" Target="footer20.xml"/><Relationship Id="rId8" Type="http://schemas.openxmlformats.org/officeDocument/2006/relationships/comments" Target="comments.xml"/><Relationship Id="rId51" Type="http://schemas.openxmlformats.org/officeDocument/2006/relationships/header" Target="header33.xml"/><Relationship Id="rId72" Type="http://schemas.openxmlformats.org/officeDocument/2006/relationships/header" Target="header47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7.xml"/><Relationship Id="rId38" Type="http://schemas.openxmlformats.org/officeDocument/2006/relationships/header" Target="header22.xml"/><Relationship Id="rId46" Type="http://schemas.openxmlformats.org/officeDocument/2006/relationships/header" Target="header28.xml"/><Relationship Id="rId59" Type="http://schemas.openxmlformats.org/officeDocument/2006/relationships/footer" Target="footer13.xml"/><Relationship Id="rId67" Type="http://schemas.openxmlformats.org/officeDocument/2006/relationships/footer" Target="footer15.xml"/><Relationship Id="rId20" Type="http://schemas.openxmlformats.org/officeDocument/2006/relationships/header" Target="header9.xml"/><Relationship Id="rId41" Type="http://schemas.openxmlformats.org/officeDocument/2006/relationships/footer" Target="footer9.xml"/><Relationship Id="rId54" Type="http://schemas.openxmlformats.org/officeDocument/2006/relationships/header" Target="header35.xml"/><Relationship Id="rId62" Type="http://schemas.openxmlformats.org/officeDocument/2006/relationships/header" Target="header41.xml"/><Relationship Id="rId70" Type="http://schemas.openxmlformats.org/officeDocument/2006/relationships/header" Target="header46.xml"/><Relationship Id="rId75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footer" Target="footer6.xml"/><Relationship Id="rId36" Type="http://schemas.openxmlformats.org/officeDocument/2006/relationships/header" Target="header20.xml"/><Relationship Id="rId49" Type="http://schemas.openxmlformats.org/officeDocument/2006/relationships/header" Target="header31.xml"/><Relationship Id="rId57" Type="http://schemas.openxmlformats.org/officeDocument/2006/relationships/header" Target="header3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68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Yan</dc:creator>
  <cp:lastModifiedBy>user</cp:lastModifiedBy>
  <cp:revision>8</cp:revision>
  <cp:lastPrinted>2023-08-17T05:36:00Z</cp:lastPrinted>
  <dcterms:created xsi:type="dcterms:W3CDTF">2023-08-21T09:37:00Z</dcterms:created>
  <dcterms:modified xsi:type="dcterms:W3CDTF">2023-08-29T09:12:00Z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2023-05-19T00:00:00Z</vt:filetime>
  </property>
  <property fmtid="{D5CDD505-2E9C-101B-9397-08002B2CF9AE}" pid="5" name="KSOProductBuildVer">
    <vt:lpwstr>2052-12.1.0.15120</vt:lpwstr>
  </property>
  <property fmtid="{D5CDD505-2E9C-101B-9397-08002B2CF9AE}" pid="6" name="ICV">
    <vt:lpwstr>08FE20E84B524A8BA27A42F974D47A6F_12</vt:lpwstr>
  </property>
</Properties>
</file>