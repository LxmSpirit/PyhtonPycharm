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B425A" w14:textId="267F0C5C" w:rsidR="00AC297C" w:rsidDel="003921D6" w:rsidRDefault="00AC297C" w:rsidP="003921D6">
      <w:pPr>
        <w:spacing w:before="1"/>
        <w:rPr>
          <w:del w:id="0" w:author="user" w:date="2023-08-29T17:07:00Z"/>
          <w:rFonts w:ascii="Times New Roman" w:eastAsia="Times New Roman" w:hAnsi="Times New Roman" w:cs="Times New Roman"/>
          <w:sz w:val="17"/>
          <w:szCs w:val="17"/>
        </w:rPr>
        <w:pPrChange w:id="1" w:author="user" w:date="2023-08-29T17:07:00Z">
          <w:pPr>
            <w:spacing w:before="1"/>
          </w:pPr>
        </w:pPrChange>
      </w:pPr>
    </w:p>
    <w:p w14:paraId="419D3616" w14:textId="5FAF94BD" w:rsidR="00AC297C" w:rsidDel="003921D6" w:rsidRDefault="00DB10CA" w:rsidP="003921D6">
      <w:pPr>
        <w:rPr>
          <w:del w:id="2" w:author="user" w:date="2023-08-29T17:07:00Z"/>
          <w:rFonts w:eastAsia="宋体" w:hAnsi="宋体" w:cs="宋体"/>
          <w:lang w:eastAsia="zh-CN"/>
        </w:rPr>
        <w:pPrChange w:id="3" w:author="user" w:date="2023-08-29T17:07:00Z">
          <w:pPr/>
        </w:pPrChange>
      </w:pPr>
      <w:del w:id="4" w:author="user" w:date="2023-08-29T17:07:00Z">
        <w:r w:rsidDel="003921D6">
          <w:rPr>
            <w:lang w:eastAsia="zh-CN"/>
          </w:rPr>
          <w:delText xml:space="preserve"> </w:delText>
        </w:r>
      </w:del>
    </w:p>
    <w:p w14:paraId="4730B718" w14:textId="7522C135" w:rsidR="00AC297C" w:rsidDel="003921D6" w:rsidRDefault="00DB10CA" w:rsidP="003921D6">
      <w:pPr>
        <w:spacing w:before="5" w:line="434" w:lineRule="exact"/>
        <w:ind w:left="161" w:right="180"/>
        <w:rPr>
          <w:del w:id="5" w:author="user" w:date="2023-08-29T17:07:00Z"/>
          <w:rFonts w:ascii="等线" w:eastAsia="等线" w:hAnsi="等线" w:cs="等线"/>
          <w:sz w:val="32"/>
          <w:szCs w:val="32"/>
          <w:lang w:eastAsia="zh-CN"/>
        </w:rPr>
        <w:pPrChange w:id="6" w:author="user" w:date="2023-08-29T17:07:00Z">
          <w:pPr>
            <w:spacing w:before="5" w:line="434" w:lineRule="exact"/>
            <w:ind w:left="161" w:right="180"/>
            <w:jc w:val="center"/>
          </w:pPr>
        </w:pPrChange>
      </w:pPr>
      <w:del w:id="7" w:author="user" w:date="2023-08-29T17:07:00Z">
        <w:r w:rsidDel="003921D6">
          <w:rPr>
            <w:rFonts w:ascii="等线" w:eastAsia="等线" w:hAnsi="等线" w:cs="等线"/>
            <w:sz w:val="32"/>
            <w:szCs w:val="32"/>
            <w:lang w:eastAsia="zh-CN"/>
          </w:rPr>
          <w:delText>评估</w:delText>
        </w:r>
        <w:r w:rsidDel="003921D6">
          <w:rPr>
            <w:rFonts w:ascii="等线" w:eastAsia="等线" w:hAnsi="等线" w:cs="等线"/>
            <w:sz w:val="32"/>
            <w:szCs w:val="32"/>
            <w:lang w:eastAsia="zh-CN"/>
          </w:rPr>
          <w:delText xml:space="preserve"> </w:delText>
        </w:r>
        <w:r w:rsidDel="003921D6">
          <w:rPr>
            <w:rFonts w:ascii="Times New Roman" w:eastAsia="Times New Roman" w:hAnsi="Times New Roman" w:cs="Times New Roman"/>
            <w:sz w:val="32"/>
            <w:szCs w:val="32"/>
            <w:lang w:eastAsia="zh-CN"/>
          </w:rPr>
          <w:delText>APG-2575</w:delText>
        </w:r>
        <w:r w:rsidDel="003921D6">
          <w:rPr>
            <w:rFonts w:ascii="Times New Roman" w:eastAsia="Times New Roman" w:hAnsi="Times New Roman" w:cs="Times New Roman"/>
            <w:spacing w:val="-15"/>
            <w:sz w:val="32"/>
            <w:szCs w:val="32"/>
            <w:lang w:eastAsia="zh-CN"/>
          </w:rPr>
          <w:delText xml:space="preserve"> </w:delText>
        </w:r>
        <w:r w:rsidDel="003921D6">
          <w:rPr>
            <w:rFonts w:ascii="等线" w:eastAsia="等线" w:hAnsi="等线" w:cs="等线"/>
            <w:sz w:val="32"/>
            <w:szCs w:val="32"/>
            <w:lang w:eastAsia="zh-CN"/>
          </w:rPr>
          <w:delText>在轻中度系统性红斑狼疮患者中的安全性、</w:delText>
        </w:r>
        <w:r w:rsidDel="003921D6">
          <w:rPr>
            <w:rFonts w:ascii="等线" w:eastAsia="等线" w:hAnsi="等线" w:cs="等线"/>
            <w:w w:val="99"/>
            <w:sz w:val="32"/>
            <w:szCs w:val="32"/>
            <w:lang w:eastAsia="zh-CN"/>
          </w:rPr>
          <w:delText xml:space="preserve"> </w:delText>
        </w:r>
        <w:r w:rsidDel="003921D6">
          <w:rPr>
            <w:rFonts w:ascii="等线" w:eastAsia="等线" w:hAnsi="等线" w:cs="等线"/>
            <w:sz w:val="32"/>
            <w:szCs w:val="32"/>
            <w:lang w:eastAsia="zh-CN"/>
          </w:rPr>
          <w:delText>药代动力学和药效动力学的随机，双盲，安慰剂对照</w:delText>
        </w:r>
        <w:r w:rsidDel="003921D6">
          <w:rPr>
            <w:rFonts w:ascii="等线" w:eastAsia="等线" w:hAnsi="等线" w:cs="等线"/>
            <w:spacing w:val="-11"/>
            <w:sz w:val="32"/>
            <w:szCs w:val="32"/>
            <w:lang w:eastAsia="zh-CN"/>
          </w:rPr>
          <w:delText xml:space="preserve"> </w:delText>
        </w:r>
        <w:r w:rsidDel="003921D6">
          <w:rPr>
            <w:rFonts w:ascii="Times New Roman" w:eastAsia="Times New Roman" w:hAnsi="Times New Roman" w:cs="Times New Roman"/>
            <w:sz w:val="32"/>
            <w:szCs w:val="32"/>
            <w:lang w:eastAsia="zh-CN"/>
          </w:rPr>
          <w:delText>IB/</w:delText>
        </w:r>
        <w:r w:rsidDel="003921D6">
          <w:rPr>
            <w:rFonts w:ascii="等线" w:eastAsia="等线" w:hAnsi="等线" w:cs="等线"/>
            <w:sz w:val="32"/>
            <w:szCs w:val="32"/>
            <w:lang w:eastAsia="zh-CN"/>
          </w:rPr>
          <w:delText>Ⅱ</w:delText>
        </w:r>
        <w:r w:rsidDel="003921D6">
          <w:rPr>
            <w:rFonts w:ascii="等线" w:eastAsia="等线" w:hAnsi="等线" w:cs="等线"/>
            <w:w w:val="99"/>
            <w:sz w:val="32"/>
            <w:szCs w:val="32"/>
            <w:lang w:eastAsia="zh-CN"/>
          </w:rPr>
          <w:delText xml:space="preserve"> </w:delText>
        </w:r>
        <w:r w:rsidDel="003921D6">
          <w:rPr>
            <w:rFonts w:ascii="等线" w:eastAsia="等线" w:hAnsi="等线" w:cs="等线"/>
            <w:sz w:val="32"/>
            <w:szCs w:val="32"/>
            <w:lang w:eastAsia="zh-CN"/>
          </w:rPr>
          <w:delText>期临床研究</w:delText>
        </w:r>
      </w:del>
    </w:p>
    <w:p w14:paraId="32ECEA0A" w14:textId="515AF641" w:rsidR="00AC297C" w:rsidDel="003921D6" w:rsidRDefault="00AC297C" w:rsidP="003921D6">
      <w:pPr>
        <w:spacing w:before="2"/>
        <w:rPr>
          <w:del w:id="8" w:author="user" w:date="2023-08-29T17:07:00Z"/>
          <w:rFonts w:ascii="等线" w:eastAsia="等线" w:hAnsi="等线" w:cs="等线"/>
          <w:sz w:val="31"/>
          <w:szCs w:val="31"/>
          <w:lang w:eastAsia="zh-CN"/>
        </w:rPr>
        <w:pPrChange w:id="9" w:author="user" w:date="2023-08-29T17:07:00Z">
          <w:pPr>
            <w:spacing w:before="2"/>
          </w:pPr>
        </w:pPrChange>
      </w:pPr>
    </w:p>
    <w:p w14:paraId="45DB3EB3" w14:textId="4D65BA64" w:rsidR="00AC297C" w:rsidDel="003921D6" w:rsidRDefault="00DB10CA" w:rsidP="003921D6">
      <w:pPr>
        <w:spacing w:line="380" w:lineRule="exact"/>
        <w:ind w:left="161" w:right="176"/>
        <w:rPr>
          <w:del w:id="10" w:author="user" w:date="2023-08-29T17:07:00Z"/>
          <w:rFonts w:ascii="Times New Roman" w:eastAsia="Times New Roman" w:hAnsi="Times New Roman" w:cs="Times New Roman"/>
          <w:sz w:val="28"/>
          <w:szCs w:val="28"/>
          <w:lang w:eastAsia="zh-CN"/>
        </w:rPr>
        <w:pPrChange w:id="11" w:author="user" w:date="2023-08-29T17:07:00Z">
          <w:pPr>
            <w:spacing w:line="380" w:lineRule="exact"/>
            <w:ind w:left="161" w:right="176"/>
            <w:jc w:val="center"/>
          </w:pPr>
        </w:pPrChange>
      </w:pPr>
      <w:del w:id="12" w:author="user" w:date="2023-08-29T17:07:00Z">
        <w:r w:rsidDel="003921D6">
          <w:rPr>
            <w:rFonts w:ascii="等线" w:eastAsia="等线" w:hAnsi="等线" w:cs="等线"/>
            <w:sz w:val="28"/>
            <w:szCs w:val="28"/>
            <w:lang w:eastAsia="zh-CN"/>
          </w:rPr>
          <w:delText>方案编号：</w:delText>
        </w:r>
        <w:r w:rsidDel="003921D6"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delText>APG2575SC101</w:delText>
        </w:r>
      </w:del>
    </w:p>
    <w:p w14:paraId="0701344B" w14:textId="3CC5D88B" w:rsidR="00AC297C" w:rsidDel="003921D6" w:rsidRDefault="00DB10CA" w:rsidP="003921D6">
      <w:pPr>
        <w:spacing w:line="380" w:lineRule="exact"/>
        <w:ind w:left="161" w:right="176"/>
        <w:rPr>
          <w:del w:id="13" w:author="user" w:date="2023-08-29T17:07:00Z"/>
          <w:rFonts w:ascii="等线" w:eastAsia="等线" w:hAnsi="等线" w:cs="等线"/>
          <w:sz w:val="28"/>
          <w:szCs w:val="28"/>
          <w:lang w:eastAsia="zh-CN"/>
        </w:rPr>
        <w:pPrChange w:id="14" w:author="user" w:date="2023-08-29T17:07:00Z">
          <w:pPr>
            <w:spacing w:line="380" w:lineRule="exact"/>
            <w:ind w:left="161" w:right="176"/>
            <w:jc w:val="center"/>
          </w:pPr>
        </w:pPrChange>
      </w:pPr>
      <w:del w:id="15" w:author="user" w:date="2023-08-29T17:07:00Z">
        <w:r w:rsidDel="003921D6">
          <w:rPr>
            <w:rFonts w:ascii="等线" w:eastAsia="等线" w:hAnsi="等线" w:cs="等线"/>
            <w:sz w:val="28"/>
            <w:szCs w:val="28"/>
            <w:lang w:eastAsia="zh-CN"/>
          </w:rPr>
          <w:delText>申办方：苏州亚盛药业有限公司</w:delText>
        </w:r>
      </w:del>
    </w:p>
    <w:p w14:paraId="543FDDDD" w14:textId="0D110FC9" w:rsidR="00AC297C" w:rsidDel="003921D6" w:rsidRDefault="00AC297C" w:rsidP="003921D6">
      <w:pPr>
        <w:rPr>
          <w:del w:id="16" w:author="user" w:date="2023-08-29T17:07:00Z"/>
          <w:rFonts w:ascii="等线" w:eastAsia="等线" w:hAnsi="等线" w:cs="等线"/>
          <w:sz w:val="28"/>
          <w:szCs w:val="28"/>
          <w:lang w:eastAsia="zh-CN"/>
        </w:rPr>
        <w:pPrChange w:id="17" w:author="user" w:date="2023-08-29T17:07:00Z">
          <w:pPr/>
        </w:pPrChange>
      </w:pPr>
    </w:p>
    <w:p w14:paraId="312F3F1A" w14:textId="629749D7" w:rsidR="00AC297C" w:rsidDel="003921D6" w:rsidRDefault="00AC297C" w:rsidP="003921D6">
      <w:pPr>
        <w:spacing w:before="4"/>
        <w:rPr>
          <w:del w:id="18" w:author="user" w:date="2023-08-29T17:07:00Z"/>
          <w:rFonts w:ascii="等线" w:eastAsia="等线" w:hAnsi="等线" w:cs="等线"/>
          <w:sz w:val="37"/>
          <w:szCs w:val="37"/>
          <w:lang w:eastAsia="zh-CN"/>
        </w:rPr>
        <w:pPrChange w:id="19" w:author="user" w:date="2023-08-29T17:07:00Z">
          <w:pPr>
            <w:spacing w:before="4"/>
          </w:pPr>
        </w:pPrChange>
      </w:pPr>
    </w:p>
    <w:p w14:paraId="7C949DC9" w14:textId="3D9DDE3F" w:rsidR="00AC297C" w:rsidDel="003921D6" w:rsidRDefault="00DB10CA" w:rsidP="003921D6">
      <w:pPr>
        <w:ind w:left="161" w:right="176"/>
        <w:rPr>
          <w:del w:id="20" w:author="user" w:date="2023-08-29T17:07:00Z"/>
          <w:rFonts w:ascii="等线" w:eastAsia="等线" w:hAnsi="等线" w:cs="等线"/>
          <w:sz w:val="52"/>
          <w:szCs w:val="52"/>
          <w:lang w:eastAsia="zh-CN"/>
        </w:rPr>
        <w:pPrChange w:id="21" w:author="user" w:date="2023-08-29T17:07:00Z">
          <w:pPr>
            <w:ind w:left="161" w:right="176"/>
            <w:jc w:val="center"/>
          </w:pPr>
        </w:pPrChange>
      </w:pPr>
      <w:del w:id="22" w:author="user" w:date="2023-08-29T17:07:00Z">
        <w:r w:rsidDel="003921D6">
          <w:rPr>
            <w:rFonts w:ascii="等线" w:eastAsia="等线" w:hAnsi="等线" w:cs="等线"/>
            <w:sz w:val="52"/>
            <w:szCs w:val="52"/>
            <w:lang w:eastAsia="zh-CN"/>
          </w:rPr>
          <w:delText>病例报告表</w:delText>
        </w:r>
      </w:del>
    </w:p>
    <w:p w14:paraId="6C7623F3" w14:textId="6C63FAD7" w:rsidR="00AC297C" w:rsidDel="003921D6" w:rsidRDefault="00AC297C" w:rsidP="003921D6">
      <w:pPr>
        <w:spacing w:before="5"/>
        <w:rPr>
          <w:del w:id="23" w:author="user" w:date="2023-08-29T17:07:00Z"/>
          <w:rFonts w:ascii="等线" w:eastAsia="等线" w:hAnsi="等线" w:cs="等线"/>
          <w:sz w:val="65"/>
          <w:szCs w:val="65"/>
          <w:lang w:eastAsia="zh-CN"/>
        </w:rPr>
        <w:pPrChange w:id="24" w:author="user" w:date="2023-08-29T17:07:00Z">
          <w:pPr>
            <w:spacing w:before="5"/>
          </w:pPr>
        </w:pPrChange>
      </w:pPr>
    </w:p>
    <w:p w14:paraId="0B4E0BE7" w14:textId="7F50581C" w:rsidR="00AC297C" w:rsidDel="003921D6" w:rsidRDefault="00DB10CA" w:rsidP="003921D6">
      <w:pPr>
        <w:ind w:left="161" w:right="41"/>
        <w:rPr>
          <w:del w:id="25" w:author="user" w:date="2023-08-29T17:07:00Z"/>
          <w:rFonts w:ascii="宋体" w:eastAsia="宋体" w:hAnsi="宋体" w:cs="宋体"/>
          <w:sz w:val="28"/>
          <w:szCs w:val="28"/>
          <w:lang w:eastAsia="zh-CN"/>
        </w:rPr>
        <w:pPrChange w:id="26" w:author="user" w:date="2023-08-29T17:07:00Z">
          <w:pPr>
            <w:ind w:left="161" w:right="41"/>
            <w:jc w:val="center"/>
          </w:pPr>
        </w:pPrChange>
      </w:pPr>
      <w:del w:id="27" w:author="user" w:date="2023-08-29T17:07:00Z">
        <w:r w:rsidDel="003921D6">
          <w:rPr>
            <w:rFonts w:ascii="宋体" w:eastAsia="宋体" w:hAnsi="宋体" w:cs="宋体"/>
            <w:sz w:val="28"/>
            <w:szCs w:val="28"/>
            <w:lang w:eastAsia="zh-CN"/>
          </w:rPr>
          <w:delText xml:space="preserve">Draft0.5 </w:delText>
        </w:r>
        <w:r w:rsidDel="003921D6">
          <w:rPr>
            <w:rFonts w:ascii="等线" w:eastAsia="等线" w:hAnsi="等线" w:cs="等线"/>
            <w:sz w:val="28"/>
            <w:szCs w:val="28"/>
            <w:lang w:eastAsia="zh-CN"/>
          </w:rPr>
          <w:delText>，</w:delText>
        </w:r>
        <w:r w:rsidDel="003921D6">
          <w:rPr>
            <w:rFonts w:asciiTheme="minorEastAsia" w:hAnsiTheme="minorEastAsia" w:cs="等线"/>
            <w:spacing w:val="61"/>
            <w:sz w:val="28"/>
            <w:szCs w:val="28"/>
            <w:lang w:eastAsia="zh-CN"/>
          </w:rPr>
          <w:delText>2023</w:delText>
        </w:r>
        <w:r w:rsidDel="003921D6">
          <w:rPr>
            <w:rFonts w:ascii="等线" w:eastAsia="等线" w:hAnsi="等线" w:cs="等线"/>
            <w:sz w:val="28"/>
            <w:szCs w:val="28"/>
            <w:lang w:eastAsia="zh-CN"/>
          </w:rPr>
          <w:delText>年</w:delText>
        </w:r>
        <w:r w:rsidDel="003921D6">
          <w:rPr>
            <w:rFonts w:ascii="等线" w:eastAsia="等线" w:hAnsi="等线" w:cs="等线"/>
            <w:sz w:val="28"/>
            <w:szCs w:val="28"/>
            <w:lang w:eastAsia="zh-CN"/>
          </w:rPr>
          <w:delText>8</w:delText>
        </w:r>
        <w:r w:rsidDel="003921D6">
          <w:rPr>
            <w:rFonts w:ascii="等线" w:eastAsia="等线" w:hAnsi="等线" w:cs="等线"/>
            <w:sz w:val="28"/>
            <w:szCs w:val="28"/>
            <w:lang w:eastAsia="zh-CN"/>
          </w:rPr>
          <w:delText>月</w:delText>
        </w:r>
        <w:r w:rsidDel="003921D6">
          <w:rPr>
            <w:rFonts w:ascii="等线" w:eastAsia="等线" w:hAnsi="等线" w:cs="等线"/>
            <w:spacing w:val="-11"/>
            <w:sz w:val="28"/>
            <w:szCs w:val="28"/>
            <w:lang w:eastAsia="zh-CN"/>
          </w:rPr>
          <w:delText xml:space="preserve"> </w:delText>
        </w:r>
        <w:r w:rsidDel="003921D6">
          <w:rPr>
            <w:rFonts w:ascii="宋体" w:eastAsia="宋体" w:hAnsi="宋体" w:cs="宋体"/>
            <w:sz w:val="28"/>
            <w:szCs w:val="28"/>
            <w:lang w:eastAsia="zh-CN"/>
          </w:rPr>
          <w:delText>14</w:delText>
        </w:r>
        <w:r w:rsidDel="003921D6">
          <w:rPr>
            <w:rFonts w:ascii="宋体" w:eastAsia="宋体" w:hAnsi="宋体" w:cs="宋体"/>
            <w:spacing w:val="-71"/>
            <w:sz w:val="28"/>
            <w:szCs w:val="28"/>
            <w:lang w:eastAsia="zh-CN"/>
          </w:rPr>
          <w:delText xml:space="preserve"> </w:delText>
        </w:r>
        <w:r w:rsidDel="003921D6">
          <w:rPr>
            <w:rFonts w:ascii="等线" w:eastAsia="等线" w:hAnsi="等线" w:cs="等线"/>
            <w:spacing w:val="-3"/>
            <w:sz w:val="28"/>
            <w:szCs w:val="28"/>
            <w:lang w:eastAsia="zh-CN"/>
          </w:rPr>
          <w:delText>日</w:delText>
        </w:r>
        <w:r w:rsidDel="003921D6">
          <w:rPr>
            <w:rFonts w:ascii="宋体" w:eastAsia="宋体" w:hAnsi="宋体" w:cs="宋体"/>
            <w:sz w:val="28"/>
            <w:szCs w:val="28"/>
            <w:lang w:eastAsia="zh-CN"/>
          </w:rPr>
          <w:delText xml:space="preserve"> </w:delText>
        </w:r>
      </w:del>
    </w:p>
    <w:p w14:paraId="09636F83" w14:textId="77777777" w:rsidR="00AC297C" w:rsidRDefault="00AC297C" w:rsidP="003921D6">
      <w:pPr>
        <w:rPr>
          <w:rFonts w:ascii="宋体" w:eastAsia="宋体" w:hAnsi="宋体" w:cs="宋体"/>
          <w:sz w:val="28"/>
          <w:szCs w:val="28"/>
          <w:lang w:eastAsia="zh-CN"/>
        </w:rPr>
        <w:sectPr w:rsidR="00AC297C">
          <w:footerReference w:type="default" r:id="rId7"/>
          <w:type w:val="continuous"/>
          <w:pgSz w:w="11910" w:h="17340"/>
          <w:pgMar w:top="1640" w:right="1680" w:bottom="1140" w:left="1620" w:header="720" w:footer="950" w:gutter="0"/>
          <w:pgNumType w:start="1"/>
          <w:cols w:space="720"/>
        </w:sectPr>
        <w:pPrChange w:id="28" w:author="user" w:date="2023-08-29T17:07:00Z">
          <w:pPr>
            <w:jc w:val="center"/>
          </w:pPr>
        </w:pPrChange>
      </w:pPr>
    </w:p>
    <w:p w14:paraId="46B9AA63" w14:textId="77777777" w:rsidR="00AC297C" w:rsidRDefault="00AC297C">
      <w:pPr>
        <w:spacing w:before="7"/>
        <w:rPr>
          <w:rFonts w:ascii="Times New Roman" w:eastAsia="Times New Roman" w:hAnsi="Times New Roman" w:cs="Times New Roman"/>
          <w:lang w:eastAsia="zh-CN"/>
        </w:rPr>
      </w:pPr>
    </w:p>
    <w:p w14:paraId="5BCA81D6" w14:textId="77777777" w:rsidR="00AC297C" w:rsidRDefault="00DB10CA">
      <w:pPr>
        <w:pStyle w:val="1"/>
        <w:rPr>
          <w:rFonts w:ascii="Times New Roman" w:eastAsia="Times New Roman" w:hAnsi="Times New Roman" w:cs="Times New Roman"/>
          <w:lang w:eastAsia="zh-CN"/>
        </w:rPr>
      </w:pPr>
      <w:r>
        <w:rPr>
          <w:rFonts w:hint="eastAsia"/>
          <w:lang w:eastAsia="zh-CN"/>
        </w:rPr>
        <w:t>受试者登记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717"/>
        <w:gridCol w:w="3582"/>
      </w:tblGrid>
      <w:tr w:rsidR="00AC297C" w14:paraId="009F7006" w14:textId="77777777">
        <w:trPr>
          <w:trHeight w:hRule="exact" w:val="293"/>
          <w:ins w:id="29" w:author="shenjie_clin" w:date="2023-08-21T16:58:00Z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E1D6" w14:textId="77777777" w:rsidR="00AC297C" w:rsidRDefault="00DB10CA">
            <w:pPr>
              <w:pStyle w:val="TableParagraph"/>
              <w:spacing w:line="250" w:lineRule="exact"/>
              <w:ind w:left="103"/>
              <w:rPr>
                <w:ins w:id="30" w:author="shenjie_clin" w:date="2023-08-21T16:58:00Z"/>
                <w:rFonts w:ascii="等线" w:eastAsia="等线" w:hAnsi="等线" w:cs="等线"/>
                <w:sz w:val="21"/>
                <w:szCs w:val="21"/>
              </w:rPr>
            </w:pPr>
            <w:ins w:id="31" w:author="shenjie_clin" w:date="2023-08-21T16:58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受试者顺序号</w:t>
              </w:r>
            </w:ins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8237" w14:textId="77777777" w:rsidR="00AC297C" w:rsidRDefault="00DB10CA">
            <w:pPr>
              <w:rPr>
                <w:ins w:id="32" w:author="shenjie_clin" w:date="2023-08-21T16:58:00Z"/>
                <w:lang w:eastAsia="zh-CN"/>
              </w:rPr>
            </w:pPr>
            <w:ins w:id="33" w:author="shenjie_clin" w:date="2023-08-21T16:58:00Z">
              <w:r>
                <w:rPr>
                  <w:rFonts w:hint="eastAsia"/>
                  <w:lang w:eastAsia="zh-CN"/>
                </w:rPr>
                <w:t>|</w:t>
              </w:r>
              <w:r>
                <w:rPr>
                  <w:lang w:eastAsia="zh-CN"/>
                </w:rPr>
                <w:t>_|_|</w:t>
              </w:r>
            </w:ins>
            <w:ins w:id="34" w:author="shenjie_clin" w:date="2023-08-21T16:59:00Z">
              <w:r>
                <w:rPr>
                  <w:lang w:eastAsia="zh-CN"/>
                </w:rPr>
                <w:t>_|</w:t>
              </w:r>
            </w:ins>
          </w:p>
        </w:tc>
      </w:tr>
      <w:tr w:rsidR="00AC297C" w14:paraId="77259847" w14:textId="77777777">
        <w:trPr>
          <w:trHeight w:hRule="exact" w:val="293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39E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受试者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筛选号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DEDD" w14:textId="77777777" w:rsidR="00AC297C" w:rsidRDefault="00DB10CA">
            <w:ins w:id="35" w:author="shenjie_clin" w:date="2023-08-21T17:05:00Z">
              <w:r>
                <w:rPr>
                  <w:rFonts w:hint="eastAsia"/>
                  <w:lang w:eastAsia="zh-CN"/>
                </w:rPr>
                <w:t>|</w:t>
              </w:r>
              <w:r>
                <w:rPr>
                  <w:lang w:eastAsia="zh-CN"/>
                </w:rPr>
                <w:t>_|_|S</w:t>
              </w:r>
              <w:r>
                <w:rPr>
                  <w:rFonts w:hint="eastAsia"/>
                  <w:lang w:eastAsia="zh-CN"/>
                </w:rPr>
                <w:t>|</w:t>
              </w:r>
              <w:r>
                <w:rPr>
                  <w:lang w:eastAsia="zh-CN"/>
                </w:rPr>
                <w:t>_|_|_|</w:t>
              </w:r>
              <w:r>
                <w:rPr>
                  <w:rFonts w:hint="eastAsia"/>
                  <w:lang w:eastAsia="zh-CN"/>
                </w:rPr>
                <w:t>（自动赋值）</w:t>
              </w:r>
            </w:ins>
          </w:p>
        </w:tc>
      </w:tr>
      <w:tr w:rsidR="00AC297C" w14:paraId="08933D88" w14:textId="77777777">
        <w:trPr>
          <w:trHeight w:hRule="exact" w:val="295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CD6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（</w:t>
            </w:r>
            <w:commentRangeStart w:id="36"/>
            <w:commentRangeStart w:id="37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研究中心编号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2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位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+S+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本中心筛选顺序号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3</w:t>
            </w:r>
            <w:r>
              <w:rPr>
                <w:rFonts w:ascii="等线" w:eastAsia="等线" w:hAnsi="等线" w:cs="等线"/>
                <w:spacing w:val="-2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位）</w:t>
            </w:r>
            <w:commentRangeEnd w:id="36"/>
            <w:r>
              <w:rPr>
                <w:rStyle w:val="af"/>
              </w:rPr>
              <w:commentReference w:id="36"/>
            </w:r>
            <w:commentRangeEnd w:id="37"/>
            <w:r>
              <w:rPr>
                <w:rStyle w:val="af"/>
              </w:rPr>
              <w:commentReference w:id="37"/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DFD1" w14:textId="77777777" w:rsidR="00AC297C" w:rsidRDefault="00AC297C">
            <w:pPr>
              <w:rPr>
                <w:lang w:eastAsia="zh-CN"/>
              </w:rPr>
            </w:pPr>
          </w:p>
        </w:tc>
      </w:tr>
      <w:tr>
        <w:tc>
          <w:tcPr>
            <w:tcW w:type="dxa" w:w="4717"/>
          </w:tcPr>
          <w:p>
            <w:r>
              <w:t>受试者登记</w:t>
            </w:r>
          </w:p>
        </w:tc>
        <w:tc>
          <w:tcPr>
            <w:tcW w:type="dxa" w:w="3582"/>
          </w:tcPr>
          <w:p/>
        </w:tc>
      </w:tr>
    </w:tbl>
    <w:p w14:paraId="13AC2D67" w14:textId="77777777" w:rsidR="00AC297C" w:rsidRDefault="00AC297C">
      <w:pPr>
        <w:rPr>
          <w:lang w:eastAsia="zh-CN"/>
        </w:rPr>
        <w:sectPr w:rsidR="00AC297C">
          <w:pgSz w:w="11910" w:h="17340"/>
          <w:pgMar w:top="1640" w:right="1680" w:bottom="1140" w:left="1620" w:header="0" w:footer="950" w:gutter="0"/>
          <w:cols w:space="720"/>
        </w:sectPr>
      </w:pPr>
    </w:p>
    <w:p w14:paraId="4F567539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42DBFD60" w14:textId="77777777" w:rsidR="00AC297C" w:rsidRDefault="00DB10CA">
      <w:pPr>
        <w:pStyle w:val="1"/>
        <w:rPr>
          <w:rFonts w:ascii="Times New Roman" w:eastAsia="Times New Roman" w:hAnsi="Times New Roman" w:cs="Times New Roman"/>
          <w:lang w:eastAsia="zh-CN"/>
        </w:rPr>
      </w:pPr>
      <w:r>
        <w:rPr>
          <w:rFonts w:hint="eastAsia"/>
          <w:lang w:eastAsia="zh-CN"/>
        </w:rPr>
        <w:t>访视日期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532"/>
        <w:gridCol w:w="3767"/>
      </w:tblGrid>
      <w:tr w:rsidR="00AC297C" w14:paraId="4AFDB7D0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4146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访视日期</w:t>
            </w:r>
            <w:r>
              <w:rPr>
                <w:rFonts w:ascii="等线" w:eastAsia="等线" w:hAnsi="等线" w:cs="等线"/>
                <w:sz w:val="21"/>
                <w:szCs w:val="21"/>
              </w:rPr>
              <w:t>(</w:t>
            </w:r>
            <w:r>
              <w:rPr>
                <w:rFonts w:ascii="等线" w:eastAsia="等线" w:hAnsi="等线" w:cs="等线"/>
                <w:sz w:val="21"/>
                <w:szCs w:val="21"/>
              </w:rPr>
              <w:t>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AD07" w14:textId="77777777" w:rsidR="00AC297C" w:rsidRDefault="00AC297C"/>
        </w:tc>
      </w:tr>
      <w:tr w:rsidR="00AC297C" w14:paraId="0C882D7B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915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访视未做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163DD" w14:textId="77777777" w:rsidR="00AC297C" w:rsidRDefault="00DB10CA">
            <w:pPr>
              <w:pStyle w:val="TableParagraph"/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</w:rPr>
              <w:t>未做</w:t>
            </w:r>
            <w:commentRangeStart w:id="38"/>
            <w:commentRangeStart w:id="39"/>
            <w:r>
              <w:rPr>
                <w:rFonts w:ascii="等线" w:eastAsia="等线" w:hAnsi="等线" w:cs="等线"/>
                <w:sz w:val="21"/>
                <w:szCs w:val="21"/>
              </w:rPr>
              <w:t>，未做原因：</w:t>
            </w:r>
            <w:commentRangeEnd w:id="38"/>
            <w:r>
              <w:rPr>
                <w:rStyle w:val="af"/>
              </w:rPr>
              <w:commentReference w:id="38"/>
            </w:r>
            <w:commentRangeEnd w:id="39"/>
            <w:r>
              <w:rPr>
                <w:rStyle w:val="af"/>
              </w:rPr>
              <w:commentReference w:id="39"/>
            </w:r>
          </w:p>
        </w:tc>
      </w:tr>
      <w:tr>
        <w:tc>
          <w:tcPr>
            <w:tcW w:type="dxa" w:w="4532"/>
          </w:tcPr>
          <w:p>
            <w:r>
              <w:t>访视日期</w:t>
            </w:r>
          </w:p>
        </w:tc>
        <w:tc>
          <w:tcPr>
            <w:tcW w:type="dxa" w:w="3767"/>
          </w:tcPr>
          <w:p/>
        </w:tc>
      </w:tr>
    </w:tbl>
    <w:p w14:paraId="5F4585A6" w14:textId="77777777" w:rsidR="00AC297C" w:rsidRDefault="00AC297C">
      <w:pPr>
        <w:spacing w:line="252" w:lineRule="exact"/>
        <w:rPr>
          <w:rFonts w:ascii="等线" w:eastAsia="等线" w:hAnsi="等线" w:cs="等线"/>
          <w:sz w:val="21"/>
          <w:szCs w:val="21"/>
        </w:rPr>
        <w:sectPr w:rsidR="00AC297C">
          <w:pgSz w:w="11910" w:h="17340"/>
          <w:pgMar w:top="1640" w:right="1680" w:bottom="1140" w:left="1620" w:header="0" w:footer="950" w:gutter="0"/>
          <w:cols w:space="720"/>
        </w:sectPr>
      </w:pPr>
    </w:p>
    <w:p w14:paraId="09251377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686DC1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r>
        <w:rPr>
          <w:rFonts w:hint="eastAsia"/>
          <w:lang w:eastAsia="zh-CN"/>
        </w:rPr>
        <w:t>知情同意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532"/>
        <w:gridCol w:w="3767"/>
      </w:tblGrid>
      <w:tr w:rsidR="00AC297C" w14:paraId="13B67CE9" w14:textId="77777777">
        <w:trPr>
          <w:trHeight w:hRule="exact" w:val="58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87C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是否在本研究中重复筛选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21D4" w14:textId="77777777" w:rsidR="00AC297C" w:rsidRDefault="00DB10CA">
            <w:pPr>
              <w:pStyle w:val="TableParagraph"/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否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1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-10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10"/>
                <w:sz w:val="21"/>
                <w:szCs w:val="21"/>
                <w:lang w:eastAsia="zh-CN"/>
              </w:rPr>
              <w:t>是，</w:t>
            </w:r>
            <w:commentRangeStart w:id="40"/>
            <w:commentRangeStart w:id="41"/>
            <w:r>
              <w:rPr>
                <w:rFonts w:ascii="等线" w:eastAsia="等线" w:hAnsi="等线" w:cs="等线"/>
                <w:spacing w:val="-10"/>
                <w:sz w:val="21"/>
                <w:szCs w:val="21"/>
                <w:lang w:eastAsia="zh-CN"/>
              </w:rPr>
              <w:t>若是，前一次筛选时分配的</w:t>
            </w:r>
          </w:p>
          <w:p w14:paraId="4DEBACDD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受试者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筛选号</w:t>
            </w:r>
            <w:r>
              <w:rPr>
                <w:rFonts w:ascii="等线" w:eastAsia="等线" w:hAnsi="等线" w:cs="等线"/>
                <w:sz w:val="21"/>
                <w:szCs w:val="21"/>
              </w:rPr>
              <w:t>：</w:t>
            </w:r>
            <w:commentRangeEnd w:id="40"/>
            <w:r>
              <w:rPr>
                <w:rStyle w:val="af"/>
              </w:rPr>
              <w:commentReference w:id="40"/>
            </w:r>
            <w:commentRangeEnd w:id="41"/>
            <w:r>
              <w:rPr>
                <w:rStyle w:val="af"/>
              </w:rPr>
              <w:commentReference w:id="41"/>
            </w:r>
          </w:p>
        </w:tc>
      </w:tr>
      <w:tr w:rsidR="00AC297C" w14:paraId="093B5544" w14:textId="77777777">
        <w:trPr>
          <w:trHeight w:hRule="exact" w:val="140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A24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知情同意类型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76683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pacing w:val="33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2"/>
                <w:sz w:val="21"/>
                <w:szCs w:val="21"/>
                <w:lang w:eastAsia="zh-CN"/>
              </w:rPr>
              <w:t>○</w:t>
            </w:r>
            <w:proofErr w:type="gramStart"/>
            <w:r>
              <w:rPr>
                <w:rFonts w:ascii="等线" w:eastAsia="等线" w:hAnsi="等线" w:cs="等线"/>
                <w:spacing w:val="2"/>
                <w:sz w:val="21"/>
                <w:szCs w:val="21"/>
                <w:lang w:eastAsia="zh-CN"/>
              </w:rPr>
              <w:t>主研究</w:t>
            </w:r>
            <w:proofErr w:type="gramEnd"/>
            <w:r>
              <w:rPr>
                <w:rFonts w:ascii="等线" w:eastAsia="等线" w:hAnsi="等线" w:cs="等线"/>
                <w:spacing w:val="2"/>
                <w:sz w:val="21"/>
                <w:szCs w:val="21"/>
                <w:lang w:eastAsia="zh-CN"/>
              </w:rPr>
              <w:t>知情同意</w:t>
            </w:r>
            <w:r>
              <w:rPr>
                <w:rFonts w:ascii="等线" w:eastAsia="等线" w:hAnsi="等线" w:cs="等线"/>
                <w:spacing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33"/>
                <w:sz w:val="21"/>
                <w:szCs w:val="21"/>
                <w:lang w:eastAsia="zh-CN"/>
              </w:rPr>
              <w:t xml:space="preserve"> </w:t>
            </w:r>
          </w:p>
          <w:p w14:paraId="56A493B1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2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 w:hint="eastAsia"/>
                <w:spacing w:val="2"/>
                <w:sz w:val="21"/>
                <w:szCs w:val="21"/>
                <w:lang w:eastAsia="zh-CN"/>
              </w:rPr>
              <w:t>知情同意书版本更新</w:t>
            </w:r>
          </w:p>
          <w:p w14:paraId="02C2E0EB" w14:textId="77777777" w:rsidR="00AC297C" w:rsidRDefault="00AC297C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</w:tc>
      </w:tr>
      <w:tr w:rsidR="00AC297C" w14:paraId="018BE250" w14:textId="77777777">
        <w:trPr>
          <w:trHeight w:hRule="exact" w:val="29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C688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签署日期</w:t>
            </w:r>
            <w:r>
              <w:rPr>
                <w:rFonts w:ascii="等线" w:eastAsia="等线" w:hAnsi="等线" w:cs="等线"/>
                <w:sz w:val="21"/>
                <w:szCs w:val="21"/>
              </w:rPr>
              <w:t>(</w:t>
            </w:r>
            <w:r>
              <w:rPr>
                <w:rFonts w:ascii="等线" w:eastAsia="等线" w:hAnsi="等线" w:cs="等线"/>
                <w:sz w:val="21"/>
                <w:szCs w:val="21"/>
              </w:rPr>
              <w:t>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1C0C" w14:textId="77777777" w:rsidR="00AC297C" w:rsidRDefault="00AC297C"/>
        </w:tc>
      </w:tr>
      <w:tr w:rsidR="00AC297C" w14:paraId="2018B6AA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C46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42"/>
            <w:commentRangeStart w:id="43"/>
            <w:commentRangeStart w:id="44"/>
            <w:r>
              <w:rPr>
                <w:rFonts w:ascii="等线" w:eastAsia="等线" w:hAnsi="等线" w:cs="等线"/>
                <w:sz w:val="21"/>
                <w:szCs w:val="21"/>
              </w:rPr>
              <w:t>适用的方案版本号</w:t>
            </w:r>
            <w:commentRangeEnd w:id="42"/>
            <w:r>
              <w:rPr>
                <w:rStyle w:val="af"/>
              </w:rPr>
              <w:commentReference w:id="42"/>
            </w:r>
            <w:commentRangeEnd w:id="43"/>
            <w:r>
              <w:rPr>
                <w:rStyle w:val="af"/>
              </w:rPr>
              <w:commentReference w:id="43"/>
            </w:r>
            <w:commentRangeEnd w:id="44"/>
            <w:r>
              <w:rPr>
                <w:rStyle w:val="af"/>
              </w:rPr>
              <w:commentReference w:id="44"/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E644" w14:textId="77777777" w:rsidR="00AC297C" w:rsidRDefault="00AC297C"/>
        </w:tc>
      </w:tr>
      <w:tr>
        <w:tc>
          <w:tcPr>
            <w:tcW w:type="dxa" w:w="4532"/>
          </w:tcPr>
          <w:p>
            <w:r>
              <w:t>知情同意</w:t>
            </w:r>
          </w:p>
        </w:tc>
        <w:tc>
          <w:tcPr>
            <w:tcW w:type="dxa" w:w="3767"/>
          </w:tcPr>
          <w:p/>
        </w:tc>
      </w:tr>
    </w:tbl>
    <w:p w14:paraId="6F246A40" w14:textId="77777777" w:rsidR="00AC297C" w:rsidRDefault="00AC297C">
      <w:pPr>
        <w:sectPr w:rsidR="00AC297C">
          <w:pgSz w:w="11910" w:h="17340"/>
          <w:pgMar w:top="1640" w:right="1680" w:bottom="1140" w:left="1620" w:header="0" w:footer="950" w:gutter="0"/>
          <w:cols w:space="720"/>
        </w:sectPr>
      </w:pPr>
    </w:p>
    <w:p w14:paraId="630D18ED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8229B9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t>人口统计学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532"/>
        <w:gridCol w:w="3767"/>
      </w:tblGrid>
      <w:tr w:rsidR="00AC297C" w14:paraId="5D5DDED1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47B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出生日期</w:t>
            </w:r>
            <w:r>
              <w:rPr>
                <w:rFonts w:ascii="等线" w:eastAsia="等线" w:hAnsi="等线" w:cs="等线"/>
                <w:sz w:val="21"/>
                <w:szCs w:val="21"/>
              </w:rPr>
              <w:t>(</w:t>
            </w:r>
            <w:r>
              <w:rPr>
                <w:rFonts w:ascii="等线" w:eastAsia="等线" w:hAnsi="等线" w:cs="等线"/>
                <w:sz w:val="21"/>
                <w:szCs w:val="21"/>
              </w:rPr>
              <w:t>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2972" w14:textId="77777777" w:rsidR="00AC297C" w:rsidRDefault="00AC297C"/>
        </w:tc>
      </w:tr>
      <w:tr w:rsidR="00AC297C" w14:paraId="3726DEC5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10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年龄</w:t>
            </w:r>
            <w:r>
              <w:rPr>
                <w:rFonts w:ascii="等线" w:eastAsia="等线" w:hAnsi="等线" w:cs="等线"/>
                <w:sz w:val="21"/>
                <w:szCs w:val="21"/>
              </w:rPr>
              <w:t>(</w:t>
            </w:r>
            <w:r>
              <w:rPr>
                <w:rFonts w:ascii="等线" w:eastAsia="等线" w:hAnsi="等线" w:cs="等线"/>
                <w:sz w:val="21"/>
                <w:szCs w:val="21"/>
              </w:rPr>
              <w:t>系统自动计算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837E" w14:textId="77777777" w:rsidR="00AC297C" w:rsidRDefault="00DB10CA">
            <w:pPr>
              <w:pStyle w:val="TableParagraph"/>
              <w:tabs>
                <w:tab w:val="left" w:pos="2205"/>
              </w:tabs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ab/>
            </w:r>
            <w:commentRangeStart w:id="45"/>
            <w:commentRangeStart w:id="46"/>
            <w:r>
              <w:rPr>
                <w:rFonts w:ascii="等线" w:eastAsia="等线" w:hAnsi="等线" w:cs="等线"/>
                <w:sz w:val="21"/>
                <w:szCs w:val="21"/>
              </w:rPr>
              <w:t>岁</w:t>
            </w:r>
            <w:commentRangeEnd w:id="45"/>
            <w:r>
              <w:rPr>
                <w:rStyle w:val="af"/>
              </w:rPr>
              <w:commentReference w:id="45"/>
            </w:r>
            <w:commentRangeEnd w:id="46"/>
            <w:r>
              <w:rPr>
                <w:rStyle w:val="af"/>
              </w:rPr>
              <w:commentReference w:id="46"/>
            </w:r>
          </w:p>
        </w:tc>
      </w:tr>
      <w:tr w:rsidR="00AC297C" w14:paraId="786BFCD2" w14:textId="77777777">
        <w:trPr>
          <w:trHeight w:hRule="exact" w:val="29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08C7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性别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9E18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男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女</w:t>
            </w:r>
          </w:p>
        </w:tc>
      </w:tr>
      <w:tr w:rsidR="00AC297C" w14:paraId="5FA29046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F90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种族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5B6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亚洲人</w:t>
            </w:r>
            <w:r>
              <w:rPr>
                <w:rFonts w:ascii="等线" w:eastAsia="等线" w:hAnsi="等线" w:cs="等线"/>
                <w:spacing w:val="47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</w:p>
        </w:tc>
      </w:tr>
      <w:tr w:rsidR="00AC297C" w14:paraId="451757B5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A6D1" w14:textId="77777777" w:rsidR="00AC297C" w:rsidRDefault="00DB10CA">
            <w:pPr>
              <w:pStyle w:val="TableParagraph"/>
              <w:spacing w:line="253" w:lineRule="exact"/>
              <w:ind w:left="314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其他种族详述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9483" w14:textId="77777777" w:rsidR="00AC297C" w:rsidRDefault="00AC297C"/>
        </w:tc>
      </w:tr>
      <w:tr w:rsidR="00AC297C" w14:paraId="63B55455" w14:textId="77777777">
        <w:trPr>
          <w:trHeight w:hRule="exact" w:val="29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86C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民族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74B0" w14:textId="77777777" w:rsidR="00AC297C" w:rsidRDefault="00DB10CA">
            <w:pPr>
              <w:pStyle w:val="TableParagraph"/>
              <w:spacing w:line="249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汉族</w:t>
            </w: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</w:p>
        </w:tc>
      </w:tr>
      <w:tr w:rsidR="00AC297C" w14:paraId="79710EEF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3D43" w14:textId="77777777" w:rsidR="00AC297C" w:rsidRDefault="00DB10CA">
            <w:pPr>
              <w:pStyle w:val="TableParagraph"/>
              <w:spacing w:line="253" w:lineRule="exact"/>
              <w:ind w:left="314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其他民族详述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FAE6" w14:textId="77777777" w:rsidR="00AC297C" w:rsidRDefault="00AC297C"/>
        </w:tc>
      </w:tr>
      <w:tr>
        <w:tc>
          <w:tcPr>
            <w:tcW w:type="dxa" w:w="4532"/>
          </w:tcPr>
          <w:p>
            <w:r>
              <w:t>人口统计学</w:t>
            </w:r>
          </w:p>
        </w:tc>
        <w:tc>
          <w:tcPr>
            <w:tcW w:type="dxa" w:w="3767"/>
          </w:tcPr>
          <w:p/>
        </w:tc>
      </w:tr>
    </w:tbl>
    <w:p w14:paraId="0156EEAC" w14:textId="77777777" w:rsidR="00AC297C" w:rsidRDefault="00AC297C">
      <w:pPr>
        <w:sectPr w:rsidR="00AC297C">
          <w:pgSz w:w="11910" w:h="17340"/>
          <w:pgMar w:top="1640" w:right="1680" w:bottom="1140" w:left="1620" w:header="0" w:footer="950" w:gutter="0"/>
          <w:cols w:space="720"/>
        </w:sectPr>
      </w:pPr>
    </w:p>
    <w:p w14:paraId="7F0EFC18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EA2D16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r>
        <w:rPr>
          <w:rFonts w:hint="eastAsia"/>
          <w:lang w:eastAsia="zh-CN"/>
        </w:rPr>
        <w:t>本研究疾病诊断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532"/>
        <w:gridCol w:w="3767"/>
      </w:tblGrid>
      <w:tr w:rsidR="00AC297C" w14:paraId="574A2AF5" w14:textId="77777777">
        <w:trPr>
          <w:trHeight w:hRule="exact" w:val="115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A0D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疾病名称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8869" w14:textId="77777777" w:rsidR="00AC297C" w:rsidRDefault="00DB10CA">
            <w:pPr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系统性红斑狼疮</w:t>
            </w:r>
          </w:p>
          <w:p w14:paraId="6FF90D57" w14:textId="77777777" w:rsidR="00AC297C" w:rsidRDefault="00DB10CA">
            <w:pPr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其他</w:t>
            </w:r>
          </w:p>
          <w:p w14:paraId="4081C3B5" w14:textId="77777777" w:rsidR="00AC297C" w:rsidRDefault="00AC297C">
            <w:pPr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  <w:p w14:paraId="4D3DCF65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43AB4CE3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EDF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   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其他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请详述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C0B52" w14:textId="77777777" w:rsidR="00AC297C" w:rsidRDefault="00AC297C"/>
        </w:tc>
      </w:tr>
      <w:tr w:rsidR="00AC297C" w14:paraId="24ACCCFF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834C" w14:textId="77777777" w:rsidR="00AC297C" w:rsidRDefault="00AC297C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6C47D" w14:textId="77777777" w:rsidR="00AC297C" w:rsidRDefault="00AC297C"/>
        </w:tc>
      </w:tr>
      <w:tr w:rsidR="00AC297C" w14:paraId="62965693" w14:textId="77777777">
        <w:trPr>
          <w:trHeight w:hRule="exact" w:val="293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277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本次诊断时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SLEDIA-2000</w:t>
            </w:r>
            <w:r>
              <w:rPr>
                <w:rFonts w:ascii="等线" w:eastAsia="等线" w:hAnsi="等线" w:cs="等线"/>
                <w:spacing w:val="-12"/>
                <w:sz w:val="21"/>
                <w:szCs w:val="21"/>
                <w:lang w:eastAsia="zh-CN"/>
              </w:rPr>
              <w:t xml:space="preserve"> </w:t>
            </w:r>
            <w:commentRangeStart w:id="47"/>
            <w:commentRangeStart w:id="48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评分</w:t>
            </w:r>
            <w:commentRangeEnd w:id="47"/>
            <w:r>
              <w:rPr>
                <w:rStyle w:val="af"/>
              </w:rPr>
              <w:commentReference w:id="47"/>
            </w:r>
            <w:commentRangeEnd w:id="48"/>
            <w:r>
              <w:rPr>
                <w:rStyle w:val="af"/>
              </w:rPr>
              <w:commentReference w:id="48"/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6C66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41E83791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373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首次诊断日期</w:t>
            </w:r>
            <w:r>
              <w:rPr>
                <w:rFonts w:ascii="等线" w:eastAsia="等线" w:hAnsi="等线" w:cs="等线"/>
                <w:sz w:val="21"/>
                <w:szCs w:val="21"/>
              </w:rPr>
              <w:t>(</w:t>
            </w:r>
            <w:r>
              <w:rPr>
                <w:rFonts w:ascii="等线" w:eastAsia="等线" w:hAnsi="等线" w:cs="等线"/>
                <w:sz w:val="21"/>
                <w:szCs w:val="21"/>
              </w:rPr>
              <w:t>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35D0" w14:textId="77777777" w:rsidR="00AC297C" w:rsidRDefault="00AC297C"/>
        </w:tc>
      </w:tr>
      <w:tr w:rsidR="00AC297C" w14:paraId="64960B76" w14:textId="77777777">
        <w:trPr>
          <w:trHeight w:hRule="exact" w:val="2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88B3" w14:textId="77777777" w:rsidR="00AC297C" w:rsidRDefault="00AC297C">
            <w:pPr>
              <w:pStyle w:val="TableParagraph"/>
              <w:spacing w:line="253" w:lineRule="exact"/>
              <w:ind w:left="103"/>
              <w:rPr>
                <w:rFonts w:ascii="等线" w:hAnsi="等线"/>
                <w:strike/>
                <w:sz w:val="21"/>
                <w:lang w:eastAsia="zh-CN"/>
              </w:rPr>
            </w:pP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F865" w14:textId="77777777" w:rsidR="00AC297C" w:rsidRDefault="00AC297C">
            <w:pPr>
              <w:rPr>
                <w:lang w:eastAsia="zh-CN"/>
              </w:rPr>
            </w:pPr>
          </w:p>
        </w:tc>
      </w:tr>
      <w:tr>
        <w:tc>
          <w:tcPr>
            <w:tcW w:type="dxa" w:w="4532"/>
          </w:tcPr>
          <w:p>
            <w:r>
              <w:t>本研究疾病诊断</w:t>
            </w:r>
          </w:p>
        </w:tc>
        <w:tc>
          <w:tcPr>
            <w:tcW w:type="dxa" w:w="3767"/>
          </w:tcPr>
          <w:p/>
        </w:tc>
      </w:tr>
    </w:tbl>
    <w:p w14:paraId="6B42A6B9" w14:textId="77777777" w:rsidR="00AC297C" w:rsidRDefault="00AC297C">
      <w:pPr>
        <w:rPr>
          <w:lang w:eastAsia="zh-CN"/>
        </w:rPr>
        <w:sectPr w:rsidR="00AC297C">
          <w:pgSz w:w="11910" w:h="17340"/>
          <w:pgMar w:top="1640" w:right="1680" w:bottom="1140" w:left="1620" w:header="0" w:footer="950" w:gutter="0"/>
          <w:cols w:space="720"/>
        </w:sectPr>
      </w:pPr>
    </w:p>
    <w:p w14:paraId="1417FE29" w14:textId="77777777" w:rsidR="00AC297C" w:rsidRDefault="00AC297C">
      <w:pPr>
        <w:spacing w:line="285" w:lineRule="exact"/>
        <w:rPr>
          <w:rFonts w:ascii="等线" w:eastAsia="等线" w:hAnsi="等线" w:cs="等线"/>
          <w:sz w:val="21"/>
          <w:szCs w:val="21"/>
          <w:lang w:eastAsia="zh-CN"/>
        </w:rPr>
        <w:sectPr w:rsidR="00AC297C">
          <w:headerReference w:type="default" r:id="rId10"/>
          <w:pgSz w:w="11910" w:h="17340"/>
          <w:pgMar w:top="2440" w:right="1680" w:bottom="1140" w:left="1620" w:header="2241" w:footer="950" w:gutter="0"/>
          <w:cols w:space="720"/>
        </w:sectPr>
      </w:pPr>
    </w:p>
    <w:p w14:paraId="777E1719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3B4920BB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t>既往药物治疗史（本研究疾病）</w:t>
      </w:r>
    </w:p>
    <w:p w14:paraId="7F796924" w14:textId="77777777" w:rsidR="00AC297C" w:rsidRDefault="00AC297C">
      <w:pPr>
        <w:spacing w:before="3"/>
        <w:rPr>
          <w:rFonts w:ascii="Times New Roman" w:hAnsi="Times New Roman" w:cs="Times New Roman"/>
          <w:sz w:val="12"/>
          <w:szCs w:val="12"/>
          <w:lang w:eastAsia="zh-CN"/>
        </w:rPr>
      </w:pP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44"/>
        <w:gridCol w:w="1044"/>
        <w:gridCol w:w="1047"/>
        <w:gridCol w:w="1044"/>
        <w:gridCol w:w="1044"/>
        <w:gridCol w:w="1046"/>
        <w:gridCol w:w="1046"/>
        <w:gridCol w:w="1046"/>
      </w:tblGrid>
      <w:tr w:rsidR="00AC297C" w14:paraId="3B38225B" w14:textId="77777777">
        <w:trPr>
          <w:trHeight w:hRule="exact" w:val="293"/>
        </w:trPr>
        <w:tc>
          <w:tcPr>
            <w:tcW w:w="836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87A8" w14:textId="77777777" w:rsidR="00AC297C" w:rsidRDefault="00DB10CA">
            <w:pPr>
              <w:pStyle w:val="TableParagraph"/>
              <w:tabs>
                <w:tab w:val="left" w:pos="3886"/>
              </w:tabs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该受试者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是否有针对本研究疾病的药物治疗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否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  <w:lang w:eastAsia="zh-CN"/>
              </w:rPr>
              <w:t>是</w:t>
            </w:r>
          </w:p>
        </w:tc>
      </w:tr>
      <w:tr w:rsidR="00AC297C" w14:paraId="67C86E69" w14:textId="77777777">
        <w:trPr>
          <w:trHeight w:hRule="exact" w:val="864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CD4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49"/>
            <w:commentRangeStart w:id="50"/>
            <w:r>
              <w:rPr>
                <w:rFonts w:ascii="等线" w:eastAsia="等线" w:hAnsi="等线" w:cs="等线"/>
                <w:sz w:val="21"/>
                <w:szCs w:val="21"/>
              </w:rPr>
              <w:t>记录号</w:t>
            </w:r>
            <w:commentRangeEnd w:id="49"/>
            <w:r>
              <w:rPr>
                <w:rStyle w:val="af"/>
              </w:rPr>
              <w:commentReference w:id="49"/>
            </w:r>
            <w:commentRangeEnd w:id="50"/>
            <w:r>
              <w:rPr>
                <w:rStyle w:val="af"/>
              </w:rPr>
              <w:commentReference w:id="50"/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C3E1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药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物</w:t>
            </w:r>
            <w:r>
              <w:rPr>
                <w:rFonts w:ascii="等线" w:eastAsia="等线" w:hAnsi="等线" w:cs="等线"/>
                <w:spacing w:val="-34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名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-17"/>
                <w:sz w:val="21"/>
                <w:szCs w:val="21"/>
              </w:rPr>
              <w:t xml:space="preserve"> </w:t>
            </w:r>
          </w:p>
          <w:p w14:paraId="3D056F06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称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FC52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51"/>
            <w:commentRangeStart w:id="52"/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给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药</w:t>
            </w:r>
            <w:r>
              <w:rPr>
                <w:rFonts w:ascii="等线" w:eastAsia="等线" w:hAnsi="等线" w:cs="等线"/>
                <w:spacing w:val="-34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剂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-17"/>
                <w:sz w:val="21"/>
                <w:szCs w:val="21"/>
              </w:rPr>
              <w:t xml:space="preserve"> </w:t>
            </w:r>
          </w:p>
          <w:p w14:paraId="335C7FAD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量</w:t>
            </w:r>
            <w:commentRangeEnd w:id="51"/>
            <w:r>
              <w:rPr>
                <w:rStyle w:val="af"/>
              </w:rPr>
              <w:commentReference w:id="51"/>
            </w:r>
            <w:commentRangeEnd w:id="52"/>
            <w:r>
              <w:rPr>
                <w:rStyle w:val="af"/>
              </w:rPr>
              <w:commentReference w:id="52"/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F00C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剂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量</w:t>
            </w:r>
            <w:r>
              <w:rPr>
                <w:rFonts w:ascii="等线" w:eastAsia="等线" w:hAnsi="等线" w:cs="等线"/>
                <w:spacing w:val="-34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单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-17"/>
                <w:sz w:val="21"/>
                <w:szCs w:val="21"/>
              </w:rPr>
              <w:t xml:space="preserve"> </w:t>
            </w:r>
          </w:p>
          <w:p w14:paraId="2431EBDB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位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EED3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给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药</w:t>
            </w:r>
            <w:r>
              <w:rPr>
                <w:rFonts w:ascii="等线" w:eastAsia="等线" w:hAnsi="等线" w:cs="等线"/>
                <w:spacing w:val="-34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途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-17"/>
                <w:sz w:val="21"/>
                <w:szCs w:val="21"/>
              </w:rPr>
              <w:t xml:space="preserve"> </w:t>
            </w:r>
          </w:p>
          <w:p w14:paraId="58A3EC51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径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CD33" w14:textId="77777777" w:rsidR="00AC297C" w:rsidRDefault="00DB10CA">
            <w:pPr>
              <w:pStyle w:val="TableParagraph"/>
              <w:spacing w:line="251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给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39"/>
                <w:sz w:val="21"/>
                <w:szCs w:val="21"/>
              </w:rPr>
              <w:t>药</w:t>
            </w:r>
            <w:r>
              <w:rPr>
                <w:rFonts w:ascii="等线" w:eastAsia="等线" w:hAnsi="等线" w:cs="等线"/>
                <w:spacing w:val="-34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频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-17"/>
                <w:sz w:val="21"/>
                <w:szCs w:val="21"/>
              </w:rPr>
              <w:t xml:space="preserve"> </w:t>
            </w:r>
          </w:p>
          <w:p w14:paraId="5DA5D4F9" w14:textId="77777777" w:rsidR="00AC297C" w:rsidRDefault="00DB10CA">
            <w:pPr>
              <w:pStyle w:val="TableParagraph"/>
              <w:spacing w:line="285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率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3E2E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</w:rPr>
              <w:t>开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 </w:t>
            </w:r>
            <w:r>
              <w:rPr>
                <w:rFonts w:ascii="等线" w:eastAsia="等线" w:hAnsi="等线" w:cs="等线"/>
                <w:sz w:val="21"/>
                <w:szCs w:val="21"/>
              </w:rPr>
              <w:t>始</w:t>
            </w:r>
            <w:proofErr w:type="gramEnd"/>
            <w:r>
              <w:rPr>
                <w:rFonts w:ascii="等线" w:eastAsia="等线" w:hAnsi="等线" w:cs="等线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</w:p>
          <w:p w14:paraId="11A64FDE" w14:textId="77777777" w:rsidR="00AC297C" w:rsidRDefault="00DB10CA">
            <w:pPr>
              <w:pStyle w:val="TableParagraph"/>
              <w:spacing w:line="284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期</w:t>
            </w:r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(</w:t>
            </w:r>
            <w:proofErr w:type="gramEnd"/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年</w:t>
            </w:r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月</w:t>
            </w:r>
          </w:p>
          <w:p w14:paraId="3452B35E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7EE12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</w:rPr>
              <w:t>结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 </w:t>
            </w:r>
            <w:r>
              <w:rPr>
                <w:rFonts w:ascii="等线" w:eastAsia="等线" w:hAnsi="等线" w:cs="等线"/>
                <w:sz w:val="21"/>
                <w:szCs w:val="21"/>
              </w:rPr>
              <w:t>束</w:t>
            </w:r>
            <w:proofErr w:type="gramEnd"/>
            <w:r>
              <w:rPr>
                <w:rFonts w:ascii="等线" w:eastAsia="等线" w:hAnsi="等线" w:cs="等线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</w:p>
          <w:p w14:paraId="223508F9" w14:textId="77777777" w:rsidR="00AC297C" w:rsidRDefault="00DB10CA">
            <w:pPr>
              <w:pStyle w:val="TableParagraph"/>
              <w:spacing w:line="284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期</w:t>
            </w:r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(</w:t>
            </w:r>
            <w:proofErr w:type="gramEnd"/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年</w:t>
            </w:r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pacing w:val="10"/>
                <w:sz w:val="21"/>
                <w:szCs w:val="21"/>
              </w:rPr>
              <w:t>月</w:t>
            </w:r>
          </w:p>
          <w:p w14:paraId="67A60987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</w:tr>
      <w:tr w:rsidR="00AC297C" w14:paraId="2B7DFC06" w14:textId="77777777">
        <w:trPr>
          <w:trHeight w:hRule="exact" w:val="9125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A157" w14:textId="77777777" w:rsidR="00AC297C" w:rsidRDefault="00AC297C"/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4F5C" w14:textId="77777777" w:rsidR="00AC297C" w:rsidRDefault="00AC297C"/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6493" w14:textId="77777777" w:rsidR="00AC297C" w:rsidRDefault="00AC297C"/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214F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克</w:t>
            </w:r>
          </w:p>
          <w:p w14:paraId="0AE8BF99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毫克</w:t>
            </w:r>
          </w:p>
          <w:p w14:paraId="1E0B19A4" w14:textId="77777777" w:rsidR="00AC297C" w:rsidRDefault="00DB10CA">
            <w:pPr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片</w:t>
            </w:r>
          </w:p>
          <w:p w14:paraId="2AE35FE0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粒</w:t>
            </w:r>
          </w:p>
          <w:p w14:paraId="6FE1F029" w14:textId="77777777" w:rsidR="00AC297C" w:rsidRDefault="00DB10CA">
            <w:pPr>
              <w:rPr>
                <w:lang w:eastAsia="zh-CN"/>
              </w:rPr>
            </w:pPr>
            <w:r>
              <w:rPr>
                <w:rFonts w:ascii="宋体" w:eastAsia="宋体" w:hAnsi="宋体" w:hint="eastAsia"/>
              </w:rPr>
              <w:t>○</w:t>
            </w:r>
            <w:r>
              <w:rPr>
                <w:rFonts w:hint="eastAsia"/>
              </w:rPr>
              <w:t>其他</w:t>
            </w:r>
          </w:p>
          <w:p w14:paraId="49C7424A" w14:textId="77777777" w:rsidR="00AC297C" w:rsidRDefault="00DB10CA">
            <w:pPr>
              <w:rPr>
                <w:u w:val="single"/>
              </w:rPr>
            </w:pPr>
            <w:r>
              <w:rPr>
                <w:lang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详述：</w:t>
            </w:r>
            <w:r>
              <w:rPr>
                <w:rFonts w:hint="eastAsia"/>
                <w:u w:val="single"/>
                <w:lang w:eastAsia="zh-CN"/>
              </w:rPr>
              <w:t xml:space="preserve"> </w:t>
            </w:r>
            <w:r>
              <w:rPr>
                <w:u w:val="single"/>
                <w:lang w:eastAsia="zh-CN"/>
              </w:rPr>
              <w:t xml:space="preserve">    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F236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口服</w:t>
            </w:r>
          </w:p>
          <w:p w14:paraId="48C6FFF2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静脉注射</w:t>
            </w:r>
          </w:p>
          <w:p w14:paraId="1555CA59" w14:textId="77777777" w:rsidR="00AC297C" w:rsidRDefault="00DB10CA">
            <w:pPr>
              <w:wordWrap w:val="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○静脉滴注</w:t>
            </w:r>
          </w:p>
          <w:p w14:paraId="17406D3C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皮下注射</w:t>
            </w:r>
          </w:p>
          <w:p w14:paraId="1DAB536B" w14:textId="77777777" w:rsidR="00AC297C" w:rsidRDefault="00DB10CA">
            <w:pPr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其他</w:t>
            </w:r>
          </w:p>
          <w:p w14:paraId="50ABE153" w14:textId="77777777" w:rsidR="00AC297C" w:rsidRDefault="00DB10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详述：</w:t>
            </w:r>
            <w:r>
              <w:rPr>
                <w:rFonts w:hint="eastAsia"/>
                <w:u w:val="single"/>
                <w:lang w:eastAsia="zh-CN"/>
              </w:rPr>
              <w:t xml:space="preserve"> </w:t>
            </w:r>
            <w:r>
              <w:rPr>
                <w:u w:val="single"/>
                <w:lang w:eastAsia="zh-CN"/>
              </w:rP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027E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每日一次</w:t>
            </w:r>
          </w:p>
          <w:p w14:paraId="4E9C97B4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每日两次</w:t>
            </w:r>
          </w:p>
          <w:p w14:paraId="6874BF03" w14:textId="77777777" w:rsidR="00AC297C" w:rsidRDefault="00DB10CA">
            <w:pPr>
              <w:wordWrap w:val="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每日三次</w:t>
            </w:r>
          </w:p>
          <w:p w14:paraId="61D0C222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</w:t>
            </w:r>
            <w:r>
              <w:rPr>
                <w:rFonts w:hint="eastAsia"/>
                <w:lang w:eastAsia="zh-CN"/>
              </w:rPr>
              <w:t>每周一次</w:t>
            </w:r>
          </w:p>
          <w:p w14:paraId="20B48FB5" w14:textId="77777777" w:rsidR="00AC297C" w:rsidRDefault="00DB10CA">
            <w:pPr>
              <w:wordWrap w:val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○每四周一次</w:t>
            </w:r>
          </w:p>
          <w:p w14:paraId="49F9E82C" w14:textId="77777777" w:rsidR="00AC297C" w:rsidRDefault="00DB10CA">
            <w:r>
              <w:rPr>
                <w:rFonts w:ascii="宋体" w:eastAsia="宋体" w:hAnsi="宋体" w:hint="eastAsia"/>
              </w:rPr>
              <w:t>○</w:t>
            </w:r>
            <w:r>
              <w:rPr>
                <w:rFonts w:hint="eastAsia"/>
              </w:rPr>
              <w:t>其他</w:t>
            </w:r>
          </w:p>
          <w:p w14:paraId="134CBC86" w14:textId="77777777" w:rsidR="00AC297C" w:rsidRDefault="00DB10CA">
            <w:pPr>
              <w:ind w:firstLineChars="100" w:firstLine="220"/>
            </w:pPr>
            <w:r>
              <w:rPr>
                <w:rFonts w:hint="eastAsia"/>
                <w:lang w:eastAsia="zh-CN"/>
              </w:rPr>
              <w:t>详述：</w:t>
            </w:r>
            <w:r>
              <w:rPr>
                <w:rFonts w:hint="eastAsia"/>
                <w:u w:val="single"/>
                <w:lang w:eastAsia="zh-CN"/>
              </w:rPr>
              <w:t xml:space="preserve"> </w:t>
            </w:r>
            <w:r>
              <w:rPr>
                <w:u w:val="single"/>
                <w:lang w:eastAsia="zh-CN"/>
              </w:rP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20AC" w14:textId="77777777" w:rsidR="00AC297C" w:rsidRDefault="00AC297C"/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1E9B" w14:textId="77777777" w:rsidR="00AC297C" w:rsidRDefault="00AC297C"/>
        </w:tc>
      </w:tr>
      <w:tr>
        <w:tc>
          <w:tcPr>
            <w:tcW w:type="dxa" w:w="1044"/>
          </w:tcPr>
          <w:p>
            <w:r>
              <w:t>既往药物治疗史（本研究疾病）</w:t>
            </w:r>
          </w:p>
        </w:tc>
        <w:tc>
          <w:tcPr>
            <w:tcW w:type="dxa" w:w="1044"/>
          </w:tcPr>
          <w:p/>
        </w:tc>
        <w:tc>
          <w:tcPr>
            <w:tcW w:type="dxa" w:w="1047"/>
          </w:tcPr>
          <w:p/>
        </w:tc>
        <w:tc>
          <w:tcPr>
            <w:tcW w:type="dxa" w:w="1044"/>
          </w:tcPr>
          <w:p/>
        </w:tc>
        <w:tc>
          <w:tcPr>
            <w:tcW w:type="dxa" w:w="1044"/>
          </w:tcPr>
          <w:p/>
        </w:tc>
        <w:tc>
          <w:tcPr>
            <w:tcW w:type="dxa" w:w="1046"/>
          </w:tcPr>
          <w:p/>
        </w:tc>
        <w:tc>
          <w:tcPr>
            <w:tcW w:type="dxa" w:w="1046"/>
          </w:tcPr>
          <w:p/>
        </w:tc>
        <w:tc>
          <w:tcPr>
            <w:tcW w:type="dxa" w:w="1046"/>
          </w:tcPr>
          <w:p/>
        </w:tc>
      </w:tr>
    </w:tbl>
    <w:p w14:paraId="5BC65618" w14:textId="77777777" w:rsidR="00AC297C" w:rsidRDefault="00AC297C">
      <w:pPr>
        <w:sectPr w:rsidR="00AC297C">
          <w:headerReference w:type="default" r:id="rId11"/>
          <w:pgSz w:w="11910" w:h="17340"/>
          <w:pgMar w:top="2440" w:right="1680" w:bottom="1140" w:left="1620" w:header="2241" w:footer="950" w:gutter="0"/>
          <w:cols w:space="720"/>
        </w:sectPr>
      </w:pPr>
    </w:p>
    <w:p w14:paraId="62E1BF04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69F6AA" w14:textId="77777777" w:rsidR="00AC297C" w:rsidRDefault="00AC297C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4128950D" w14:textId="77777777" w:rsidR="00AC297C" w:rsidRDefault="00DB10CA">
      <w:pPr>
        <w:pStyle w:val="1"/>
        <w:rPr>
          <w:lang w:eastAsia="zh-CN"/>
        </w:rPr>
      </w:pPr>
      <w:proofErr w:type="gramStart"/>
      <w:r>
        <w:rPr>
          <w:rFonts w:hint="eastAsia"/>
          <w:lang w:eastAsia="zh-CN"/>
        </w:rPr>
        <w:t>既往非</w:t>
      </w:r>
      <w:proofErr w:type="gramEnd"/>
      <w:r>
        <w:rPr>
          <w:rFonts w:hint="eastAsia"/>
          <w:lang w:eastAsia="zh-CN"/>
        </w:rPr>
        <w:t>药物治疗史（本研究疾病）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97"/>
        <w:gridCol w:w="996"/>
        <w:gridCol w:w="999"/>
        <w:gridCol w:w="1855"/>
        <w:gridCol w:w="1856"/>
        <w:gridCol w:w="1858"/>
      </w:tblGrid>
      <w:tr w:rsidR="00AC297C" w14:paraId="69415AA8" w14:textId="77777777">
        <w:trPr>
          <w:trHeight w:hRule="exact" w:val="293"/>
        </w:trPr>
        <w:tc>
          <w:tcPr>
            <w:tcW w:w="83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DD87" w14:textId="77777777" w:rsidR="00AC297C" w:rsidRDefault="00DB10CA">
            <w:pPr>
              <w:pStyle w:val="TableParagraph"/>
              <w:tabs>
                <w:tab w:val="left" w:pos="4097"/>
              </w:tabs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该受试者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是否有针对本研究疾病的非药物治疗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否</w:t>
            </w:r>
            <w:r>
              <w:rPr>
                <w:rFonts w:ascii="等线" w:eastAsia="等线" w:hAnsi="等线" w:cs="等线"/>
                <w:spacing w:val="5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  <w:lang w:eastAsia="zh-CN"/>
              </w:rPr>
              <w:t>是</w:t>
            </w:r>
          </w:p>
        </w:tc>
      </w:tr>
      <w:tr w:rsidR="00AC297C" w14:paraId="33F3A260" w14:textId="77777777">
        <w:trPr>
          <w:trHeight w:hRule="exact" w:val="578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DE57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</w:rPr>
              <w:t>记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47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录</w:t>
            </w:r>
            <w:proofErr w:type="gramEnd"/>
          </w:p>
          <w:p w14:paraId="2C415406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号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284B" w14:textId="77777777" w:rsidR="00AC297C" w:rsidRDefault="00DB10CA">
            <w:pPr>
              <w:pStyle w:val="TableParagraph"/>
              <w:spacing w:line="251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15"/>
                <w:sz w:val="21"/>
                <w:szCs w:val="21"/>
              </w:rPr>
              <w:t>治</w:t>
            </w:r>
            <w:r>
              <w:rPr>
                <w:rFonts w:ascii="等线" w:eastAsia="等线" w:hAnsi="等线" w:cs="等线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15"/>
                <w:sz w:val="21"/>
                <w:szCs w:val="21"/>
              </w:rPr>
              <w:t>疗</w:t>
            </w:r>
            <w:r>
              <w:rPr>
                <w:rFonts w:ascii="等线" w:eastAsia="等线" w:hAnsi="等线" w:cs="等线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名</w:t>
            </w:r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 xml:space="preserve"> </w:t>
            </w:r>
          </w:p>
          <w:p w14:paraId="1BB3B557" w14:textId="77777777" w:rsidR="00AC297C" w:rsidRDefault="00DB10CA">
            <w:pPr>
              <w:pStyle w:val="TableParagraph"/>
              <w:spacing w:line="285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称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9A41" w14:textId="77777777" w:rsidR="00AC297C" w:rsidRDefault="00AC297C">
            <w:pPr>
              <w:pStyle w:val="TableParagraph"/>
              <w:spacing w:line="285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A8CAD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pacing w:val="14"/>
                <w:sz w:val="21"/>
                <w:szCs w:val="21"/>
              </w:rPr>
              <w:t>开始日期</w:t>
            </w:r>
            <w:r>
              <w:rPr>
                <w:rFonts w:ascii="等线" w:eastAsia="等线" w:hAnsi="等线" w:cs="等线"/>
                <w:spacing w:val="14"/>
                <w:sz w:val="21"/>
                <w:szCs w:val="21"/>
              </w:rPr>
              <w:t>(</w:t>
            </w:r>
            <w:r>
              <w:rPr>
                <w:rFonts w:ascii="等线" w:eastAsia="等线" w:hAnsi="等线" w:cs="等线"/>
                <w:spacing w:val="-30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9"/>
                <w:sz w:val="21"/>
                <w:szCs w:val="21"/>
              </w:rPr>
              <w:t>年</w:t>
            </w:r>
            <w:proofErr w:type="gramEnd"/>
            <w:r>
              <w:rPr>
                <w:rFonts w:ascii="等线" w:eastAsia="等线" w:hAnsi="等线" w:cs="等线"/>
                <w:spacing w:val="9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pacing w:val="-32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9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pacing w:val="9"/>
                <w:sz w:val="21"/>
                <w:szCs w:val="21"/>
              </w:rPr>
              <w:t>/</w:t>
            </w:r>
          </w:p>
          <w:p w14:paraId="2FA39341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E64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是否持续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0396" w14:textId="77777777" w:rsidR="00AC297C" w:rsidRDefault="00DB10CA">
            <w:pPr>
              <w:pStyle w:val="TableParagraph"/>
              <w:spacing w:line="251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pacing w:val="14"/>
                <w:sz w:val="21"/>
                <w:szCs w:val="21"/>
              </w:rPr>
              <w:t>结束日期</w:t>
            </w:r>
            <w:r>
              <w:rPr>
                <w:rFonts w:ascii="等线" w:eastAsia="等线" w:hAnsi="等线" w:cs="等线"/>
                <w:spacing w:val="14"/>
                <w:sz w:val="21"/>
                <w:szCs w:val="21"/>
              </w:rPr>
              <w:t>(</w:t>
            </w:r>
            <w:r>
              <w:rPr>
                <w:rFonts w:ascii="等线" w:eastAsia="等线" w:hAnsi="等线" w:cs="等线"/>
                <w:spacing w:val="-2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9"/>
                <w:sz w:val="21"/>
                <w:szCs w:val="21"/>
              </w:rPr>
              <w:t>年</w:t>
            </w:r>
            <w:proofErr w:type="gramEnd"/>
            <w:r>
              <w:rPr>
                <w:rFonts w:ascii="等线" w:eastAsia="等线" w:hAnsi="等线" w:cs="等线"/>
                <w:spacing w:val="9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pacing w:val="-32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9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pacing w:val="9"/>
                <w:sz w:val="21"/>
                <w:szCs w:val="21"/>
              </w:rPr>
              <w:t>/</w:t>
            </w:r>
          </w:p>
          <w:p w14:paraId="4B205F44" w14:textId="77777777" w:rsidR="00AC297C" w:rsidRDefault="00DB10CA">
            <w:pPr>
              <w:pStyle w:val="TableParagraph"/>
              <w:spacing w:line="285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日</w:t>
            </w:r>
            <w:r>
              <w:rPr>
                <w:rFonts w:ascii="等线" w:eastAsia="等线" w:hAnsi="等线" w:cs="等线"/>
                <w:sz w:val="21"/>
                <w:szCs w:val="21"/>
              </w:rPr>
              <w:t>)</w:t>
            </w:r>
          </w:p>
        </w:tc>
      </w:tr>
      <w:tr w:rsidR="00AC297C" w14:paraId="0F8F7405" w14:textId="77777777">
        <w:trPr>
          <w:trHeight w:hRule="exact" w:val="295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FB38" w14:textId="77777777" w:rsidR="00AC297C" w:rsidRDefault="00AC297C"/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4B9E" w14:textId="77777777" w:rsidR="00AC297C" w:rsidRDefault="00AC297C"/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AFAF" w14:textId="77777777" w:rsidR="00AC297C" w:rsidRDefault="00AC297C"/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AAC3" w14:textId="77777777" w:rsidR="00AC297C" w:rsidRDefault="00AC297C"/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D1A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EE0F" w14:textId="77777777" w:rsidR="00AC297C" w:rsidRDefault="00AC297C"/>
        </w:tc>
      </w:tr>
      <w:tr>
        <w:tc>
          <w:tcPr>
            <w:tcW w:type="dxa" w:w="797"/>
          </w:tcPr>
          <w:p>
            <w:r>
              <w:t>既往非药物治疗史（本研究疾病）</w:t>
            </w:r>
          </w:p>
        </w:tc>
        <w:tc>
          <w:tcPr>
            <w:tcW w:type="dxa" w:w="996"/>
          </w:tcPr>
          <w:p/>
        </w:tc>
        <w:tc>
          <w:tcPr>
            <w:tcW w:type="dxa" w:w="999"/>
          </w:tcPr>
          <w:p/>
        </w:tc>
        <w:tc>
          <w:tcPr>
            <w:tcW w:type="dxa" w:w="1855"/>
          </w:tcPr>
          <w:p/>
        </w:tc>
        <w:tc>
          <w:tcPr>
            <w:tcW w:type="dxa" w:w="1856"/>
          </w:tcPr>
          <w:p/>
        </w:tc>
        <w:tc>
          <w:tcPr>
            <w:tcW w:type="dxa" w:w="1858"/>
          </w:tcPr>
          <w:p/>
        </w:tc>
      </w:tr>
    </w:tbl>
    <w:p w14:paraId="3D34EE40" w14:textId="77777777" w:rsidR="00AC297C" w:rsidRDefault="00AC297C">
      <w:pPr>
        <w:sectPr w:rsidR="00AC297C">
          <w:headerReference w:type="default" r:id="rId12"/>
          <w:pgSz w:w="11910" w:h="17340"/>
          <w:pgMar w:top="2440" w:right="1680" w:bottom="1140" w:left="1620" w:header="2241" w:footer="950" w:gutter="0"/>
          <w:cols w:space="720"/>
        </w:sectPr>
      </w:pPr>
    </w:p>
    <w:p w14:paraId="32A4E48B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既往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现病史（除本研究疾病外）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766"/>
        <w:gridCol w:w="766"/>
        <w:gridCol w:w="768"/>
        <w:gridCol w:w="823"/>
        <w:gridCol w:w="1049"/>
        <w:gridCol w:w="3481"/>
      </w:tblGrid>
      <w:tr w:rsidR="00AC297C" w14:paraId="0FB8E8A7" w14:textId="77777777">
        <w:trPr>
          <w:trHeight w:hRule="exact" w:val="293"/>
        </w:trPr>
        <w:tc>
          <w:tcPr>
            <w:tcW w:w="83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736C" w14:textId="77777777" w:rsidR="00AC297C" w:rsidRDefault="00DB10CA">
            <w:pPr>
              <w:pStyle w:val="TableParagraph"/>
              <w:tabs>
                <w:tab w:val="left" w:pos="1785"/>
              </w:tabs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pacing w:val="-1"/>
                <w:sz w:val="21"/>
                <w:szCs w:val="21"/>
                <w:lang w:eastAsia="zh-CN"/>
              </w:rPr>
              <w:t>该受试者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>是否有</w:t>
            </w:r>
            <w:r>
              <w:rPr>
                <w:rFonts w:ascii="等线" w:eastAsia="等线" w:hAnsi="等线" w:cs="等线" w:hint="eastAsia"/>
                <w:spacing w:val="-1"/>
                <w:sz w:val="21"/>
                <w:szCs w:val="21"/>
                <w:lang w:eastAsia="zh-CN"/>
              </w:rPr>
              <w:t>本研究疾病以外的其他既往病史或现病史？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ab/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否</w:t>
            </w:r>
            <w:r>
              <w:rPr>
                <w:rFonts w:ascii="等线" w:eastAsia="等线" w:hAnsi="等线" w:cs="等线"/>
                <w:spacing w:val="5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  <w:lang w:eastAsia="zh-CN"/>
              </w:rPr>
              <w:t>是</w:t>
            </w:r>
          </w:p>
        </w:tc>
      </w:tr>
      <w:tr w:rsidR="00AC297C" w14:paraId="3F785B5C" w14:textId="77777777">
        <w:trPr>
          <w:trHeight w:hRule="exact" w:val="58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103B" w14:textId="77777777" w:rsidR="00AC297C" w:rsidRDefault="00DB10CA">
            <w:pPr>
              <w:pStyle w:val="TableParagraph"/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13"/>
                <w:sz w:val="21"/>
                <w:szCs w:val="21"/>
              </w:rPr>
              <w:t>记</w:t>
            </w:r>
            <w:r>
              <w:rPr>
                <w:rFonts w:ascii="等线" w:eastAsia="等线" w:hAnsi="等线" w:cs="等线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录</w:t>
            </w:r>
            <w:r>
              <w:rPr>
                <w:rFonts w:ascii="等线" w:eastAsia="等线" w:hAnsi="等线" w:cs="等线"/>
                <w:spacing w:val="14"/>
                <w:sz w:val="21"/>
                <w:szCs w:val="21"/>
              </w:rPr>
              <w:t xml:space="preserve"> </w:t>
            </w:r>
          </w:p>
          <w:p w14:paraId="06F57ECE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号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505F" w14:textId="77777777" w:rsidR="00AC297C" w:rsidRDefault="00DB10CA">
            <w:pPr>
              <w:pStyle w:val="TableParagraph"/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</w:rPr>
              <w:t>疾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病</w:t>
            </w:r>
            <w:proofErr w:type="gramEnd"/>
          </w:p>
          <w:p w14:paraId="272E1472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名称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1B47" w14:textId="77777777" w:rsidR="00AC297C" w:rsidRDefault="00DB10CA">
            <w:pPr>
              <w:pStyle w:val="TableParagraph"/>
              <w:spacing w:line="252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</w:rPr>
              <w:t>开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始</w:t>
            </w:r>
            <w:proofErr w:type="gramEnd"/>
          </w:p>
          <w:p w14:paraId="16CA3FAC" w14:textId="77777777" w:rsidR="00AC297C" w:rsidRDefault="00DB10CA">
            <w:pPr>
              <w:pStyle w:val="TableParagraph"/>
              <w:spacing w:line="286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日期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6AE5" w14:textId="77777777" w:rsidR="00AC297C" w:rsidRDefault="00DB10CA">
            <w:pPr>
              <w:pStyle w:val="TableParagraph"/>
              <w:spacing w:line="252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proofErr w:type="gramEnd"/>
          </w:p>
          <w:p w14:paraId="6686C2FB" w14:textId="77777777" w:rsidR="00AC297C" w:rsidRDefault="00DB10CA">
            <w:pPr>
              <w:pStyle w:val="TableParagraph"/>
              <w:spacing w:line="286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持续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17AF" w14:textId="77777777" w:rsidR="00AC297C" w:rsidRDefault="00DB10CA">
            <w:pPr>
              <w:pStyle w:val="TableParagraph"/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结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 </w:t>
            </w:r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束</w:t>
            </w:r>
          </w:p>
          <w:p w14:paraId="3AE0821F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日期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A82B" w14:textId="77777777" w:rsidR="00AC297C" w:rsidRDefault="00DB10CA">
            <w:pPr>
              <w:pStyle w:val="TableParagraph"/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 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proofErr w:type="gramEnd"/>
            <w:r>
              <w:rPr>
                <w:rFonts w:ascii="等线" w:eastAsia="等线" w:hAnsi="等线" w:cs="等线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正</w:t>
            </w:r>
          </w:p>
          <w:p w14:paraId="7EFC4957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在治疗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9900" w14:textId="77777777" w:rsidR="00AC297C" w:rsidRDefault="00DB10CA">
            <w:pPr>
              <w:pStyle w:val="TableParagraph"/>
              <w:spacing w:line="25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5"/>
                <w:sz w:val="21"/>
                <w:szCs w:val="21"/>
                <w:lang w:eastAsia="zh-CN"/>
              </w:rPr>
              <w:t>若持续，请根据</w:t>
            </w:r>
            <w:r>
              <w:rPr>
                <w:rFonts w:ascii="等线" w:eastAsia="等线" w:hAnsi="等线" w:cs="等线"/>
                <w:spacing w:val="-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CTCAE5.0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判定级别</w:t>
            </w:r>
          </w:p>
        </w:tc>
      </w:tr>
      <w:tr w:rsidR="00AC297C" w14:paraId="06469E75" w14:textId="77777777">
        <w:trPr>
          <w:trHeight w:hRule="exact" w:val="578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A168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C31B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E915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914A" w14:textId="77777777" w:rsidR="00AC297C" w:rsidRDefault="00DB10CA">
            <w:pPr>
              <w:pStyle w:val="TableParagraph"/>
              <w:spacing w:line="250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</w:rPr>
              <w:t xml:space="preserve">○ </w:t>
            </w:r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proofErr w:type="gramEnd"/>
          </w:p>
          <w:p w14:paraId="7686825F" w14:textId="77777777" w:rsidR="00AC297C" w:rsidRDefault="00DB10CA">
            <w:pPr>
              <w:pStyle w:val="TableParagraph"/>
              <w:spacing w:line="286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6316" w14:textId="77777777" w:rsidR="00AC297C" w:rsidRDefault="00AC297C"/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FE1C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>○</w:t>
            </w:r>
            <w:proofErr w:type="gramStart"/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>否</w:t>
            </w:r>
            <w:r>
              <w:rPr>
                <w:rFonts w:ascii="等线" w:eastAsia="等线" w:hAnsi="等线" w:cs="等线"/>
                <w:spacing w:val="16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proofErr w:type="gramEnd"/>
          </w:p>
          <w:p w14:paraId="49B65E13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</w:p>
        </w:tc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3D9F0" w14:textId="77777777" w:rsidR="00AC297C" w:rsidRDefault="00DB10CA">
            <w:pPr>
              <w:pStyle w:val="TableParagraph"/>
              <w:spacing w:line="250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○1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○2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○3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○4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○5 </w:t>
            </w:r>
            <w:r>
              <w:rPr>
                <w:rFonts w:ascii="等线" w:eastAsia="等线" w:hAnsi="等线" w:cs="等线"/>
                <w:spacing w:val="3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</w:p>
          <w:p w14:paraId="6A0CC0A0" w14:textId="77777777" w:rsidR="00AC297C" w:rsidRDefault="00DB10CA">
            <w:pPr>
              <w:pStyle w:val="TableParagraph"/>
              <w:spacing w:line="286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未知</w:t>
            </w:r>
          </w:p>
        </w:tc>
      </w:tr>
      <w:tr>
        <w:tc>
          <w:tcPr>
            <w:tcW w:type="dxa" w:w="708"/>
          </w:tcPr>
          <w:p>
            <w:r>
              <w:t>既往/现病史（除本研究疾病外）</w:t>
            </w:r>
          </w:p>
        </w:tc>
        <w:tc>
          <w:tcPr>
            <w:tcW w:type="dxa" w:w="766"/>
          </w:tcPr>
          <w:p/>
        </w:tc>
        <w:tc>
          <w:tcPr>
            <w:tcW w:type="dxa" w:w="766"/>
          </w:tcPr>
          <w:p/>
        </w:tc>
        <w:tc>
          <w:tcPr>
            <w:tcW w:type="dxa" w:w="768"/>
          </w:tcPr>
          <w:p/>
        </w:tc>
        <w:tc>
          <w:tcPr>
            <w:tcW w:type="dxa" w:w="823"/>
          </w:tcPr>
          <w:p/>
        </w:tc>
        <w:tc>
          <w:tcPr>
            <w:tcW w:type="dxa" w:w="1049"/>
          </w:tcPr>
          <w:p/>
        </w:tc>
        <w:tc>
          <w:tcPr>
            <w:tcW w:type="dxa" w:w="3481"/>
          </w:tcPr>
          <w:p/>
        </w:tc>
      </w:tr>
    </w:tbl>
    <w:p w14:paraId="4B68539F" w14:textId="77777777" w:rsidR="00AC297C" w:rsidRDefault="00AC297C">
      <w:pPr>
        <w:spacing w:line="286" w:lineRule="exact"/>
        <w:rPr>
          <w:rFonts w:ascii="等线" w:eastAsia="等线" w:hAnsi="等线" w:cs="等线"/>
          <w:sz w:val="21"/>
          <w:szCs w:val="21"/>
          <w:lang w:eastAsia="zh-CN"/>
        </w:rPr>
        <w:sectPr w:rsidR="00AC297C">
          <w:headerReference w:type="default" r:id="rId13"/>
          <w:footerReference w:type="default" r:id="rId14"/>
          <w:pgSz w:w="11910" w:h="17340"/>
          <w:pgMar w:top="2440" w:right="1680" w:bottom="1160" w:left="1620" w:header="1958" w:footer="970" w:gutter="0"/>
          <w:cols w:space="720"/>
        </w:sectPr>
      </w:pPr>
    </w:p>
    <w:p w14:paraId="7C5CDCC4" w14:textId="77777777" w:rsidR="00AC297C" w:rsidRDefault="00AC297C">
      <w:pPr>
        <w:spacing w:before="4"/>
        <w:rPr>
          <w:rFonts w:ascii="Times New Roman" w:hAnsi="Times New Roman" w:cs="Times New Roman"/>
          <w:sz w:val="7"/>
          <w:szCs w:val="7"/>
          <w:lang w:eastAsia="zh-CN"/>
        </w:rPr>
      </w:pPr>
    </w:p>
    <w:p w14:paraId="118E3B86" w14:textId="77777777" w:rsidR="00AC297C" w:rsidRDefault="00AC297C">
      <w:pPr>
        <w:spacing w:before="4"/>
        <w:rPr>
          <w:rFonts w:ascii="Times New Roman" w:hAnsi="Times New Roman" w:cs="Times New Roman"/>
          <w:sz w:val="7"/>
          <w:szCs w:val="7"/>
          <w:lang w:eastAsia="zh-CN"/>
        </w:rPr>
      </w:pPr>
    </w:p>
    <w:p w14:paraId="188E41F3" w14:textId="77777777" w:rsidR="00AC297C" w:rsidRDefault="00DB10CA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过敏史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6271"/>
      </w:tblGrid>
      <w:tr w:rsidR="00AC297C" w14:paraId="12A9F38A" w14:textId="77777777">
        <w:trPr>
          <w:trHeight w:hRule="exact" w:val="295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B895" w14:textId="77777777" w:rsidR="00AC297C" w:rsidRDefault="00DB10CA">
            <w:pPr>
              <w:pStyle w:val="TableParagraph"/>
              <w:tabs>
                <w:tab w:val="left" w:pos="1574"/>
              </w:tabs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>是否有过敏史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ab/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否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  <w:lang w:eastAsia="zh-CN"/>
              </w:rPr>
              <w:t>是</w:t>
            </w:r>
          </w:p>
        </w:tc>
      </w:tr>
      <w:tr w:rsidR="00AC297C" w14:paraId="683C0790" w14:textId="77777777">
        <w:trPr>
          <w:trHeight w:hRule="exact" w:val="2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AC9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记录号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19937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dstrike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过敏源</w:t>
            </w:r>
          </w:p>
        </w:tc>
      </w:tr>
      <w:tr w:rsidR="00AC297C" w14:paraId="172E7778" w14:textId="77777777">
        <w:trPr>
          <w:trHeight w:hRule="exact" w:val="2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0164" w14:textId="77777777" w:rsidR="00AC297C" w:rsidRDefault="00AC297C"/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509C" w14:textId="77777777" w:rsidR="00AC297C" w:rsidRDefault="00AC297C"/>
        </w:tc>
      </w:tr>
      <w:tr>
        <w:tc>
          <w:tcPr>
            <w:tcW w:type="dxa" w:w="2090"/>
          </w:tcPr>
          <w:p>
            <w:r>
              <w:t>过敏史</w:t>
            </w:r>
          </w:p>
        </w:tc>
        <w:tc>
          <w:tcPr>
            <w:tcW w:type="dxa" w:w="6271"/>
          </w:tcPr>
          <w:p/>
        </w:tc>
      </w:tr>
    </w:tbl>
    <w:p w14:paraId="67A72C73" w14:textId="77777777" w:rsidR="00AC297C" w:rsidRDefault="00AC297C">
      <w:pPr>
        <w:sectPr w:rsidR="00AC297C">
          <w:headerReference w:type="default" r:id="rId15"/>
          <w:footerReference w:type="default" r:id="rId16"/>
          <w:pgSz w:w="11910" w:h="17340"/>
          <w:pgMar w:top="2440" w:right="1680" w:bottom="1140" w:left="1620" w:header="1958" w:footer="950" w:gutter="0"/>
          <w:pgNumType w:start="11"/>
          <w:cols w:space="720"/>
        </w:sectPr>
      </w:pPr>
    </w:p>
    <w:p w14:paraId="136117EA" w14:textId="77777777" w:rsidR="00AC297C" w:rsidRDefault="00AC297C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0EDF2136" w14:textId="77777777" w:rsidR="00AC297C" w:rsidRDefault="00AC297C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109C6BF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t>家族史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2091"/>
        <w:gridCol w:w="1572"/>
        <w:gridCol w:w="2608"/>
      </w:tblGrid>
      <w:tr w:rsidR="00AC297C" w14:paraId="0030EDB1" w14:textId="77777777">
        <w:trPr>
          <w:trHeight w:hRule="exact" w:val="295"/>
        </w:trPr>
        <w:tc>
          <w:tcPr>
            <w:tcW w:w="83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54B9" w14:textId="77777777" w:rsidR="00AC297C" w:rsidRDefault="00DB10CA">
            <w:pPr>
              <w:pStyle w:val="TableParagraph"/>
              <w:tabs>
                <w:tab w:val="left" w:pos="1574"/>
              </w:tabs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是否有家族史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等线" w:eastAsia="等线" w:hAnsi="等线" w:cs="等线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</w:rPr>
              <w:t>是</w:t>
            </w:r>
          </w:p>
        </w:tc>
      </w:tr>
      <w:tr w:rsidR="00AC297C" w14:paraId="5478ABA8" w14:textId="77777777">
        <w:trPr>
          <w:trHeight w:hRule="exact" w:val="2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406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记录号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2DA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家族史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2D5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与受试者关系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56D9" w14:textId="77777777" w:rsidR="00AC297C" w:rsidRDefault="00AC297C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5CDF959A" w14:textId="77777777">
        <w:trPr>
          <w:trHeight w:hRule="exact" w:val="2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2A4B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460E" w14:textId="77777777" w:rsidR="00AC297C" w:rsidRDefault="00AC297C"/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5382" w14:textId="77777777" w:rsidR="00AC297C" w:rsidRDefault="00AC297C"/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ACEB" w14:textId="77777777" w:rsidR="00AC297C" w:rsidRDefault="00AC297C"/>
        </w:tc>
      </w:tr>
      <w:tr>
        <w:tc>
          <w:tcPr>
            <w:tcW w:type="dxa" w:w="2090"/>
          </w:tcPr>
          <w:p>
            <w:r>
              <w:t>家族史</w:t>
            </w:r>
          </w:p>
        </w:tc>
        <w:tc>
          <w:tcPr>
            <w:tcW w:type="dxa" w:w="2091"/>
          </w:tcPr>
          <w:p/>
        </w:tc>
        <w:tc>
          <w:tcPr>
            <w:tcW w:type="dxa" w:w="1572"/>
          </w:tcPr>
          <w:p/>
        </w:tc>
        <w:tc>
          <w:tcPr>
            <w:tcW w:type="dxa" w:w="2608"/>
          </w:tcPr>
          <w:p/>
        </w:tc>
      </w:tr>
    </w:tbl>
    <w:p w14:paraId="1E85C3D2" w14:textId="77777777" w:rsidR="00AC297C" w:rsidRDefault="00AC297C">
      <w:pPr>
        <w:sectPr w:rsidR="00AC297C">
          <w:headerReference w:type="default" r:id="rId17"/>
          <w:pgSz w:w="11910" w:h="17340"/>
          <w:pgMar w:top="2440" w:right="1680" w:bottom="1160" w:left="1620" w:header="1958" w:footer="950" w:gutter="0"/>
          <w:cols w:space="720"/>
        </w:sectPr>
      </w:pPr>
    </w:p>
    <w:tbl>
      <w:tblPr>
        <w:tblStyle w:val="TableNormal1"/>
        <w:tblpPr w:leftFromText="180" w:rightFromText="180" w:horzAnchor="margin" w:tblpY="46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94"/>
        <w:gridCol w:w="1594"/>
        <w:gridCol w:w="1200"/>
        <w:gridCol w:w="1988"/>
        <w:gridCol w:w="1985"/>
      </w:tblGrid>
      <w:tr w:rsidR="00AC297C" w14:paraId="3FE568AC" w14:textId="77777777">
        <w:trPr>
          <w:trHeight w:hRule="exact" w:val="293"/>
        </w:trPr>
        <w:tc>
          <w:tcPr>
            <w:tcW w:w="6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143A" w14:textId="77777777" w:rsidR="00AC297C" w:rsidRDefault="00DB10CA">
            <w:pPr>
              <w:pStyle w:val="TableParagraph"/>
              <w:tabs>
                <w:tab w:val="left" w:pos="1994"/>
              </w:tabs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lastRenderedPageBreak/>
              <w:t>是否有酒精依赖</w:t>
            </w: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滥用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史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否</w:t>
            </w:r>
            <w:r>
              <w:rPr>
                <w:rFonts w:ascii="等线" w:eastAsia="等线" w:hAnsi="等线" w:cs="等线"/>
                <w:spacing w:val="4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ACBE" w14:textId="77777777" w:rsidR="00AC297C" w:rsidRDefault="00AC297C">
            <w:pPr>
              <w:rPr>
                <w:lang w:eastAsia="zh-CN"/>
              </w:rPr>
            </w:pPr>
          </w:p>
          <w:p w14:paraId="7319CD49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40F38326" w14:textId="77777777">
        <w:trPr>
          <w:trHeight w:hRule="exact" w:val="1131"/>
        </w:trPr>
        <w:tc>
          <w:tcPr>
            <w:tcW w:w="6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D71C3" w14:textId="77777777" w:rsidR="00AC297C" w:rsidRDefault="00DB10CA">
            <w:pPr>
              <w:pStyle w:val="TableParagraph"/>
              <w:tabs>
                <w:tab w:val="left" w:pos="1994"/>
              </w:tabs>
              <w:spacing w:line="246" w:lineRule="exact"/>
              <w:ind w:left="103"/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饮酒状态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3987" w14:textId="77777777" w:rsidR="00AC297C" w:rsidRDefault="00DB10CA">
            <w:pPr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从不饮酒</w:t>
            </w:r>
          </w:p>
          <w:p w14:paraId="5FD5DB44" w14:textId="77777777" w:rsidR="00AC297C" w:rsidRDefault="00DB10CA">
            <w:pPr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已经戒酒</w:t>
            </w:r>
          </w:p>
          <w:p w14:paraId="2A4996C5" w14:textId="77777777" w:rsidR="00AC297C" w:rsidRDefault="00DB10CA">
            <w:pPr>
              <w:rPr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正在饮酒</w:t>
            </w:r>
          </w:p>
          <w:p w14:paraId="6429DFF3" w14:textId="77777777" w:rsidR="00AC297C" w:rsidRDefault="00AC297C">
            <w:pPr>
              <w:rPr>
                <w:lang w:eastAsia="zh-CN"/>
              </w:rPr>
            </w:pPr>
          </w:p>
          <w:p w14:paraId="35816C0F" w14:textId="77777777" w:rsidR="00AC297C" w:rsidRDefault="00AC297C">
            <w:pPr>
              <w:rPr>
                <w:lang w:eastAsia="zh-CN"/>
              </w:rPr>
            </w:pPr>
          </w:p>
          <w:p w14:paraId="411B3BD0" w14:textId="77777777" w:rsidR="00AC297C" w:rsidRDefault="00AC297C">
            <w:pPr>
              <w:rPr>
                <w:lang w:eastAsia="zh-CN"/>
              </w:rPr>
            </w:pPr>
          </w:p>
          <w:p w14:paraId="4CD27586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50C76652" w14:textId="77777777">
        <w:trPr>
          <w:trHeight w:hRule="exact" w:val="706"/>
        </w:trPr>
        <w:tc>
          <w:tcPr>
            <w:tcW w:w="6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311B" w14:textId="77777777" w:rsidR="00AC297C" w:rsidRDefault="00DB10CA">
            <w:pPr>
              <w:pStyle w:val="TableParagraph"/>
              <w:tabs>
                <w:tab w:val="left" w:pos="1994"/>
              </w:tabs>
              <w:spacing w:line="246" w:lineRule="exact"/>
              <w:ind w:left="103"/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平均每日饮酒量</w:t>
            </w: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(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ml)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ACA7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6EAE589E" w14:textId="77777777">
        <w:trPr>
          <w:trHeight w:hRule="exact" w:val="295"/>
        </w:trPr>
        <w:tc>
          <w:tcPr>
            <w:tcW w:w="83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47F6" w14:textId="77777777" w:rsidR="00AC297C" w:rsidRDefault="00DB10CA">
            <w:pPr>
              <w:pStyle w:val="TableParagraph"/>
              <w:tabs>
                <w:tab w:val="left" w:pos="1994"/>
              </w:tabs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是否有药物依赖</w:t>
            </w: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滥用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史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○</w:t>
            </w: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否</w:t>
            </w:r>
            <w:proofErr w:type="gramEnd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1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是，若是，请填写具体的信息</w:t>
            </w:r>
          </w:p>
        </w:tc>
      </w:tr>
      <w:tr w:rsidR="00AC297C" w14:paraId="5B9FFF3A" w14:textId="77777777">
        <w:trPr>
          <w:trHeight w:hRule="exact" w:val="57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A4B4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记录号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583F" w14:textId="77777777" w:rsidR="00AC297C" w:rsidRDefault="00DB10CA">
            <w:pPr>
              <w:pStyle w:val="TableParagraph"/>
              <w:spacing w:line="246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药物名称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2DF8" w14:textId="77777777" w:rsidR="00AC297C" w:rsidRDefault="00DB10CA">
            <w:pPr>
              <w:pStyle w:val="TableParagraph"/>
              <w:spacing w:line="24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服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用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开</w:t>
            </w:r>
            <w:r>
              <w:rPr>
                <w:rFonts w:ascii="等线" w:eastAsia="等线" w:hAnsi="等线" w:cs="等线"/>
                <w:spacing w:val="-29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始</w:t>
            </w:r>
          </w:p>
          <w:p w14:paraId="1BE36F11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时间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AF45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目前是否还在服用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F0F0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服用结束时间</w:t>
            </w:r>
          </w:p>
        </w:tc>
      </w:tr>
      <w:tr w:rsidR="00AC297C" w14:paraId="31FCAE2B" w14:textId="77777777">
        <w:trPr>
          <w:trHeight w:hRule="exact" w:val="29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3E52" w14:textId="77777777" w:rsidR="00AC297C" w:rsidRDefault="00AC297C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98FE" w14:textId="77777777" w:rsidR="00AC297C" w:rsidRDefault="00AC297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33DE" w14:textId="77777777" w:rsidR="00AC297C" w:rsidRDefault="00AC297C"/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AC58E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C6CE" w14:textId="77777777" w:rsidR="00AC297C" w:rsidRDefault="00AC297C"/>
        </w:tc>
      </w:tr>
      <w:tr w:rsidR="00AC297C" w14:paraId="5CEACE74" w14:textId="77777777">
        <w:trPr>
          <w:trHeight w:hRule="exact" w:val="295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7F96" w14:textId="77777777" w:rsidR="00AC297C" w:rsidRDefault="00AC297C"/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80C5" w14:textId="77777777" w:rsidR="00AC297C" w:rsidRDefault="00AC297C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F941" w14:textId="77777777" w:rsidR="00AC297C" w:rsidRDefault="00AC297C"/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1DD7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71E3" w14:textId="77777777" w:rsidR="00AC297C" w:rsidRDefault="00AC297C"/>
        </w:tc>
      </w:tr>
      <w:tr>
        <w:tc>
          <w:tcPr>
            <w:tcW w:type="dxa" w:w="1594"/>
          </w:tcPr>
          <w:p>
            <w:r>
              <w:t>酒精、药物依赖/滥用史</w:t>
            </w:r>
          </w:p>
        </w:tc>
        <w:tc>
          <w:tcPr>
            <w:tcW w:type="dxa" w:w="1594"/>
          </w:tcPr>
          <w:p/>
        </w:tc>
        <w:tc>
          <w:tcPr>
            <w:tcW w:type="dxa" w:w="1200"/>
          </w:tcPr>
          <w:p/>
        </w:tc>
        <w:tc>
          <w:tcPr>
            <w:tcW w:type="dxa" w:w="1988"/>
          </w:tcPr>
          <w:p/>
        </w:tc>
        <w:tc>
          <w:tcPr>
            <w:tcW w:type="dxa" w:w="1985"/>
          </w:tcPr>
          <w:p/>
        </w:tc>
      </w:tr>
    </w:tbl>
    <w:p w14:paraId="36FF32CD" w14:textId="77777777" w:rsidR="00AC297C" w:rsidRDefault="00DB10CA">
      <w:pPr>
        <w:pStyle w:val="1"/>
        <w:rPr>
          <w:lang w:eastAsia="zh-CN"/>
        </w:rPr>
      </w:pPr>
      <w:commentRangeStart w:id="53"/>
      <w:r>
        <w:rPr>
          <w:rFonts w:hint="eastAsia"/>
          <w:lang w:eastAsia="zh-CN"/>
        </w:rPr>
        <w:t>酒精、药物依赖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滥用史</w:t>
      </w:r>
      <w:commentRangeEnd w:id="53"/>
      <w:r>
        <w:rPr>
          <w:rStyle w:val="af"/>
          <w:rFonts w:asciiTheme="minorHAnsi" w:eastAsiaTheme="minorEastAsia" w:hAnsiTheme="minorHAnsi"/>
        </w:rPr>
        <w:commentReference w:id="53"/>
      </w:r>
    </w:p>
    <w:p w14:paraId="42E1551B" w14:textId="77777777" w:rsidR="00AC297C" w:rsidRDefault="00AC297C">
      <w:pPr>
        <w:rPr>
          <w:lang w:eastAsia="zh-CN"/>
        </w:rPr>
        <w:sectPr w:rsidR="00AC297C">
          <w:headerReference w:type="default" r:id="rId18"/>
          <w:pgSz w:w="11910" w:h="17340"/>
          <w:pgMar w:top="2240" w:right="1680" w:bottom="1160" w:left="1620" w:header="1958" w:footer="950" w:gutter="0"/>
          <w:cols w:space="720"/>
        </w:sectPr>
      </w:pPr>
    </w:p>
    <w:p w14:paraId="598AD149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身高</w:t>
      </w:r>
    </w:p>
    <w:p w14:paraId="3D8BCD9D" w14:textId="77777777" w:rsidR="00AC297C" w:rsidRDefault="00AC297C">
      <w:pPr>
        <w:rPr>
          <w:lang w:eastAsia="zh-CN"/>
        </w:rPr>
      </w:pP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481"/>
        <w:gridCol w:w="3879"/>
      </w:tblGrid>
      <w:tr w:rsidR="00AC297C" w14:paraId="7584BC9E" w14:textId="77777777">
        <w:trPr>
          <w:trHeight w:hRule="exact" w:val="305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CFA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是否进行身高检查？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49A2" w14:textId="77777777" w:rsidR="00AC297C" w:rsidRDefault="00DB10CA">
            <w:pPr>
              <w:pStyle w:val="TableParagraph"/>
              <w:spacing w:line="260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2E893669" w14:textId="77777777">
        <w:trPr>
          <w:trHeight w:hRule="exact" w:val="302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E167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E463" w14:textId="77777777" w:rsidR="00AC297C" w:rsidRDefault="00DB10CA">
            <w:pPr>
              <w:pStyle w:val="TableParagraph"/>
              <w:spacing w:line="260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commentRangeStart w:id="54"/>
            <w:commentRangeStart w:id="55"/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56" w:author="shenjie_clin" w:date="2023-08-21T16:06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  <w:commentRangeEnd w:id="54"/>
              <w:r>
                <w:rPr>
                  <w:rStyle w:val="af"/>
                </w:rPr>
                <w:commentReference w:id="54"/>
              </w:r>
            </w:del>
            <w:commentRangeEnd w:id="55"/>
            <w:r>
              <w:rPr>
                <w:rStyle w:val="af"/>
              </w:rPr>
              <w:commentReference w:id="55"/>
            </w:r>
          </w:p>
        </w:tc>
      </w:tr>
      <w:tr w:rsidR="00AC297C" w14:paraId="66EBFE05" w14:textId="77777777">
        <w:trPr>
          <w:trHeight w:hRule="exact" w:val="295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20C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06C5454" w14:textId="77777777" w:rsidR="00AC297C" w:rsidRDefault="00AC297C"/>
        </w:tc>
      </w:tr>
      <w:tr w:rsidR="00AC297C" w14:paraId="2E33F098" w14:textId="77777777">
        <w:trPr>
          <w:trHeight w:hRule="exact" w:val="293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E80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身高</w:t>
            </w:r>
            <w:commentRangeStart w:id="57"/>
            <w:r>
              <w:rPr>
                <w:rFonts w:ascii="等线" w:eastAsia="等线" w:hAnsi="等线" w:cs="等线"/>
                <w:sz w:val="21"/>
                <w:szCs w:val="21"/>
              </w:rPr>
              <w:t>（</w:t>
            </w:r>
            <w:r>
              <w:rPr>
                <w:rFonts w:ascii="等线" w:eastAsia="等线" w:hAnsi="等线" w:cs="等线"/>
                <w:sz w:val="21"/>
                <w:szCs w:val="21"/>
              </w:rPr>
              <w:t>cm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  <w:commentRangeEnd w:id="57"/>
            <w:r>
              <w:rPr>
                <w:rStyle w:val="af"/>
              </w:rPr>
              <w:commentReference w:id="57"/>
            </w:r>
          </w:p>
        </w:tc>
        <w:tc>
          <w:tcPr>
            <w:tcW w:w="38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425838A" w14:textId="77777777" w:rsidR="00AC297C" w:rsidRDefault="00AC297C"/>
        </w:tc>
      </w:tr>
      <w:tr>
        <w:tc>
          <w:tcPr>
            <w:tcW w:type="dxa" w:w="4481"/>
          </w:tcPr>
          <w:p>
            <w:r>
              <w:t>身高</w:t>
            </w:r>
          </w:p>
        </w:tc>
        <w:tc>
          <w:tcPr>
            <w:tcW w:type="dxa" w:w="3879"/>
          </w:tcPr>
          <w:p/>
        </w:tc>
      </w:tr>
    </w:tbl>
    <w:p w14:paraId="19A1C3AE" w14:textId="77777777" w:rsidR="00AC297C" w:rsidRDefault="00AC297C">
      <w:pPr>
        <w:rPr>
          <w:lang w:eastAsia="zh-CN"/>
        </w:rPr>
      </w:pPr>
    </w:p>
    <w:p w14:paraId="6DDCB733" w14:textId="77777777" w:rsidR="00AC297C" w:rsidRDefault="00AC297C">
      <w:pPr>
        <w:rPr>
          <w:lang w:eastAsia="zh-CN"/>
        </w:rPr>
      </w:pPr>
    </w:p>
    <w:p w14:paraId="476CFE93" w14:textId="77777777" w:rsidR="00AC297C" w:rsidRDefault="00AC297C"/>
    <w:p w14:paraId="193AEF5E" w14:textId="77777777" w:rsidR="00AC297C" w:rsidRDefault="00AC297C">
      <w:pPr>
        <w:sectPr w:rsidR="00AC297C">
          <w:headerReference w:type="default" r:id="rId19"/>
          <w:pgSz w:w="11910" w:h="17340"/>
          <w:pgMar w:top="2240" w:right="1680" w:bottom="1160" w:left="1620" w:header="1958" w:footer="950" w:gutter="0"/>
          <w:cols w:space="720"/>
        </w:sectPr>
      </w:pPr>
    </w:p>
    <w:p w14:paraId="04FDA6E5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体重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481"/>
        <w:gridCol w:w="3879"/>
      </w:tblGrid>
      <w:tr w:rsidR="00E54F7D" w14:paraId="2A459D7F" w14:textId="77777777">
        <w:trPr>
          <w:trHeight w:hRule="exact" w:val="305"/>
          <w:ins w:id="58" w:author="user" w:date="2023-08-29T17:06:00Z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363B" w14:textId="77777777" w:rsidR="00E54F7D" w:rsidRDefault="00E54F7D" w:rsidP="00E54F7D">
            <w:pPr>
              <w:pStyle w:val="1"/>
              <w:rPr>
                <w:ins w:id="59" w:author="user" w:date="2023-08-29T17:06:00Z"/>
                <w:lang w:eastAsia="zh-CN"/>
              </w:rPr>
            </w:pPr>
            <w:ins w:id="60" w:author="user" w:date="2023-08-29T17:06:00Z">
              <w:r>
                <w:rPr>
                  <w:rFonts w:hint="eastAsia"/>
                  <w:lang w:eastAsia="zh-CN"/>
                </w:rPr>
                <w:t>体重</w:t>
              </w:r>
            </w:ins>
          </w:p>
          <w:p w14:paraId="5530AC4A" w14:textId="77777777" w:rsidR="00E54F7D" w:rsidRDefault="00E54F7D">
            <w:pPr>
              <w:pStyle w:val="TableParagraph"/>
              <w:spacing w:line="253" w:lineRule="exact"/>
              <w:ind w:left="103"/>
              <w:rPr>
                <w:ins w:id="61" w:author="user" w:date="2023-08-29T17:06:00Z"/>
                <w:rFonts w:ascii="等线" w:eastAsia="等线" w:hAnsi="等线" w:cs="等线"/>
                <w:sz w:val="21"/>
                <w:szCs w:val="21"/>
              </w:rPr>
            </w:pP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84B3" w14:textId="77777777" w:rsidR="00E54F7D" w:rsidRDefault="00E54F7D">
            <w:pPr>
              <w:pStyle w:val="TableParagraph"/>
              <w:spacing w:line="260" w:lineRule="exact"/>
              <w:ind w:left="105"/>
              <w:rPr>
                <w:ins w:id="62" w:author="user" w:date="2023-08-29T17:06:00Z"/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AC297C" w14:paraId="6D353680" w14:textId="77777777">
        <w:trPr>
          <w:trHeight w:hRule="exact" w:val="305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461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是否进行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体重</w:t>
            </w:r>
            <w:r>
              <w:rPr>
                <w:rFonts w:ascii="等线" w:eastAsia="等线" w:hAnsi="等线" w:cs="等线"/>
                <w:sz w:val="21"/>
                <w:szCs w:val="21"/>
              </w:rPr>
              <w:t>检查？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5184" w14:textId="77777777" w:rsidR="00AC297C" w:rsidRDefault="00DB10CA">
            <w:pPr>
              <w:pStyle w:val="TableParagraph"/>
              <w:spacing w:line="260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635D72CA" w14:textId="77777777">
        <w:trPr>
          <w:trHeight w:hRule="exact" w:val="302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CEF4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2343" w14:textId="77777777" w:rsidR="00AC297C" w:rsidRDefault="00DB10CA">
            <w:pPr>
              <w:pStyle w:val="TableParagraph"/>
              <w:spacing w:line="260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63" w:author="shenjie_clin" w:date="2023-08-21T17:15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057A5636" w14:textId="77777777">
        <w:trPr>
          <w:trHeight w:hRule="exact" w:val="295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AB1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4F566EC" w14:textId="77777777" w:rsidR="00AC297C" w:rsidRDefault="00AC297C"/>
        </w:tc>
      </w:tr>
      <w:tr w:rsidR="00AC297C" w14:paraId="51CC54D4" w14:textId="77777777">
        <w:trPr>
          <w:trHeight w:hRule="exact" w:val="293"/>
        </w:trPr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0D7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体重</w:t>
            </w:r>
            <w:commentRangeStart w:id="64"/>
            <w:r>
              <w:rPr>
                <w:rFonts w:ascii="等线" w:eastAsia="等线" w:hAnsi="等线" w:cs="等线"/>
                <w:sz w:val="21"/>
                <w:szCs w:val="21"/>
              </w:rPr>
              <w:t>（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kg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  <w:commentRangeEnd w:id="64"/>
            <w:r>
              <w:rPr>
                <w:rStyle w:val="af"/>
              </w:rPr>
              <w:commentReference w:id="64"/>
            </w:r>
          </w:p>
        </w:tc>
        <w:tc>
          <w:tcPr>
            <w:tcW w:w="38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E88665F" w14:textId="77777777" w:rsidR="00AC297C" w:rsidRDefault="00AC297C"/>
        </w:tc>
      </w:tr>
      <w:tr>
        <w:tc>
          <w:tcPr>
            <w:tcW w:type="dxa" w:w="4481"/>
          </w:tcPr>
          <w:p>
            <w:r>
              <w:t>体重</w:t>
            </w:r>
          </w:p>
        </w:tc>
        <w:tc>
          <w:tcPr>
            <w:tcW w:type="dxa" w:w="3879"/>
          </w:tcPr>
          <w:p/>
        </w:tc>
      </w:tr>
    </w:tbl>
    <w:p w14:paraId="26DF2ED8" w14:textId="77777777" w:rsidR="00AC297C" w:rsidRDefault="00AC297C">
      <w:pPr>
        <w:rPr>
          <w:lang w:eastAsia="zh-CN"/>
        </w:rPr>
      </w:pPr>
    </w:p>
    <w:p w14:paraId="5B14E889" w14:textId="77777777" w:rsidR="00AC297C" w:rsidRDefault="00DB10CA">
      <w:pPr>
        <w:rPr>
          <w:lang w:eastAsia="zh-CN"/>
        </w:rPr>
      </w:pPr>
      <w:r>
        <w:rPr>
          <w:lang w:eastAsia="zh-CN"/>
        </w:rPr>
        <w:br w:type="page"/>
      </w:r>
    </w:p>
    <w:p w14:paraId="4C29C854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生命体征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  <w:tblGridChange w:id="65">
          <w:tblGrid>
            <w:gridCol w:w="5"/>
            <w:gridCol w:w="4176"/>
            <w:gridCol w:w="5"/>
            <w:gridCol w:w="4174"/>
            <w:gridCol w:w="5"/>
          </w:tblGrid>
        </w:tblGridChange>
      </w:tblGrid>
      <w:tr w:rsidR="00AC297C" w14:paraId="205155A8" w14:textId="77777777">
        <w:trPr>
          <w:trHeight w:hRule="exact" w:val="206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225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生命体征时间点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7B88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commentRangeStart w:id="66"/>
            <w:commentRangeStart w:id="67"/>
            <w:commentRangeStart w:id="68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NA</w:t>
            </w:r>
          </w:p>
          <w:p w14:paraId="434BDEDB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给药前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15min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内</w:t>
            </w:r>
          </w:p>
          <w:p w14:paraId="50B15837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15min</w:t>
            </w:r>
          </w:p>
          <w:p w14:paraId="3E921BF5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30min</w:t>
            </w:r>
          </w:p>
          <w:p w14:paraId="06476804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1hr</w:t>
            </w:r>
          </w:p>
          <w:p w14:paraId="7C6E050A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2hr</w:t>
            </w:r>
          </w:p>
          <w:p w14:paraId="23C45B8D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</w:rPr>
              <w:t>4hr</w:t>
            </w:r>
            <w:commentRangeEnd w:id="66"/>
            <w:r>
              <w:rPr>
                <w:rStyle w:val="af"/>
              </w:rPr>
              <w:commentReference w:id="66"/>
            </w:r>
            <w:commentRangeEnd w:id="67"/>
            <w:r>
              <w:rPr>
                <w:rStyle w:val="af"/>
              </w:rPr>
              <w:commentReference w:id="67"/>
            </w:r>
            <w:commentRangeEnd w:id="68"/>
            <w:r>
              <w:commentReference w:id="68"/>
            </w:r>
          </w:p>
        </w:tc>
      </w:tr>
      <w:tr w:rsidR="00AC297C" w14:paraId="4DC39943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E15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commentRangeStart w:id="69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是否进行生命体征检查？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512EF" w14:textId="77777777" w:rsidR="00AC297C" w:rsidRDefault="00DB10CA">
            <w:pPr>
              <w:pStyle w:val="TableParagraph"/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commentRangeEnd w:id="69"/>
            <w:r>
              <w:rPr>
                <w:rStyle w:val="af"/>
              </w:rPr>
              <w:commentReference w:id="69"/>
            </w:r>
          </w:p>
        </w:tc>
      </w:tr>
      <w:tr w:rsidR="00AC297C" w14:paraId="6207210C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6D7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3F8E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del w:id="70" w:author="缺口" w:date="2023-08-25T10:19:00Z">
              <w:r>
                <w:rPr>
                  <w:rFonts w:ascii="宋体" w:eastAsia="宋体" w:hAnsi="宋体" w:cs="宋体"/>
                  <w:sz w:val="21"/>
                  <w:szCs w:val="21"/>
                </w:rPr>
                <w:delText>□</w:delText>
              </w:r>
            </w:del>
            <w:ins w:id="71" w:author="缺口" w:date="2023-08-25T10:19:00Z">
              <w:r>
                <w:rPr>
                  <w:rFonts w:ascii="宋体" w:eastAsia="宋体" w:hAnsi="宋体" w:cs="宋体" w:hint="eastAsia"/>
                  <w:sz w:val="21"/>
                  <w:szCs w:val="21"/>
                  <w:lang w:eastAsia="zh-CN"/>
                </w:rPr>
                <w:t>□</w:t>
              </w:r>
            </w:ins>
            <w:del w:id="72" w:author="缺口" w:date="2023-08-25T10:19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57C29113" w14:textId="77777777">
        <w:trPr>
          <w:trHeight w:hRule="exact" w:val="296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A9F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03618F" w14:textId="77777777" w:rsidR="00AC297C" w:rsidRDefault="00AC297C"/>
        </w:tc>
      </w:tr>
      <w:tr w:rsidR="00AC297C" w14:paraId="7A5F6EB0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75E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检查时间（时：分）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36CA76B" w14:textId="77777777" w:rsidR="00AC297C" w:rsidRDefault="00AC297C"/>
        </w:tc>
      </w:tr>
      <w:tr w:rsidR="00AC297C" w14:paraId="60597C35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465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体温（</w:t>
            </w:r>
            <w:r>
              <w:rPr>
                <w:rFonts w:ascii="Arial" w:eastAsia="Arial" w:hAnsi="Arial" w:cs="Arial"/>
                <w:sz w:val="21"/>
                <w:szCs w:val="21"/>
              </w:rPr>
              <w:t>°</w:t>
            </w:r>
            <w:r>
              <w:rPr>
                <w:rFonts w:ascii="等线" w:eastAsia="等线" w:hAnsi="等线" w:cs="等线"/>
                <w:sz w:val="21"/>
                <w:szCs w:val="21"/>
              </w:rPr>
              <w:t>C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964F009" w14:textId="77777777" w:rsidR="00AC297C" w:rsidRDefault="00AC297C"/>
        </w:tc>
      </w:tr>
      <w:tr w:rsidR="00AC297C" w14:paraId="5E4AFF12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EF8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脉搏（</w:t>
            </w:r>
            <w:r>
              <w:rPr>
                <w:rFonts w:ascii="等线" w:eastAsia="等线" w:hAnsi="等线" w:cs="等线"/>
                <w:sz w:val="21"/>
                <w:szCs w:val="21"/>
              </w:rPr>
              <w:t>beats per</w:t>
            </w:r>
            <w:r>
              <w:rPr>
                <w:rFonts w:ascii="等线" w:eastAsia="等线" w:hAnsi="等线" w:cs="等线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minute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6379B3B" w14:textId="77777777" w:rsidR="00AC297C" w:rsidRDefault="00AC297C"/>
        </w:tc>
      </w:tr>
      <w:tr w:rsidR="00AC297C" w14:paraId="12C7E9CD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512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呼吸频率（</w:t>
            </w:r>
            <w:r>
              <w:rPr>
                <w:rFonts w:ascii="等线" w:eastAsia="等线" w:hAnsi="等线" w:cs="等线"/>
                <w:sz w:val="21"/>
                <w:szCs w:val="21"/>
              </w:rPr>
              <w:t>breaths per</w:t>
            </w:r>
            <w:r>
              <w:rPr>
                <w:rFonts w:ascii="等线" w:eastAsia="等线" w:hAnsi="等线" w:cs="等线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minute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D395" w14:textId="77777777" w:rsidR="00AC297C" w:rsidRDefault="00DB10CA">
            <w:pPr>
              <w:pStyle w:val="TableParagraph"/>
              <w:tabs>
                <w:tab w:val="left" w:pos="1892"/>
              </w:tabs>
              <w:spacing w:before="8"/>
              <w:ind w:left="10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</w:tc>
      </w:tr>
      <w:tr w:rsidR="00AC297C" w14:paraId="7E03A6B3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1BE4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收缩压（</w:t>
            </w:r>
            <w:r>
              <w:rPr>
                <w:rFonts w:ascii="等线" w:eastAsia="等线" w:hAnsi="等线" w:cs="等线"/>
                <w:sz w:val="21"/>
                <w:szCs w:val="21"/>
              </w:rPr>
              <w:t>mmHg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77B912" w14:textId="77777777" w:rsidR="00AC297C" w:rsidRDefault="00AC297C"/>
        </w:tc>
      </w:tr>
      <w:tr w:rsidR="00AC297C" w14:paraId="1DB76A2E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25F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73"/>
            <w:r>
              <w:rPr>
                <w:rFonts w:ascii="等线" w:eastAsia="等线" w:hAnsi="等线" w:cs="等线"/>
                <w:sz w:val="21"/>
                <w:szCs w:val="21"/>
              </w:rPr>
              <w:t>舒张压（</w:t>
            </w:r>
            <w:r>
              <w:rPr>
                <w:rFonts w:ascii="等线" w:eastAsia="等线" w:hAnsi="等线" w:cs="等线"/>
                <w:sz w:val="21"/>
                <w:szCs w:val="21"/>
              </w:rPr>
              <w:t>mmHg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  <w:commentRangeEnd w:id="73"/>
            <w:r>
              <w:rPr>
                <w:rStyle w:val="af"/>
              </w:rPr>
              <w:commentReference w:id="73"/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42D0221" w14:textId="77777777" w:rsidR="00AC297C" w:rsidRDefault="00AC297C"/>
        </w:tc>
      </w:tr>
      <w:tr w:rsidR="00AC297C" w14:paraId="480CDDEB" w14:textId="77777777" w:rsidTr="00AC297C">
        <w:tblPrEx>
          <w:tblW w:w="0" w:type="auto"/>
          <w:tblInd w:w="108" w:type="dxa"/>
          <w:tblLayout w:type="fixed"/>
          <w:tblPrExChange w:id="74" w:author="缺口" w:date="2023-08-25T10:19:00Z">
            <w:tblPrEx>
              <w:tblW w:w="0" w:type="auto"/>
              <w:tblInd w:w="108" w:type="dxa"/>
              <w:tblLayout w:type="fixed"/>
            </w:tblPrEx>
          </w:tblPrExChange>
        </w:tblPrEx>
        <w:trPr>
          <w:trHeight w:hRule="exact" w:val="670"/>
          <w:ins w:id="75" w:author="缺口" w:date="2023-08-25T10:18:00Z"/>
          <w:trPrChange w:id="76" w:author="缺口" w:date="2023-08-25T10:19:00Z">
            <w:trPr>
              <w:gridAfter w:val="0"/>
              <w:trHeight w:hRule="exact" w:val="295"/>
            </w:trPr>
          </w:trPrChange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77" w:author="缺口" w:date="2023-08-25T10:19:00Z">
              <w:tcPr>
                <w:tcW w:w="4181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0713769" w14:textId="77777777" w:rsidR="00AC297C" w:rsidRDefault="00DB10CA">
            <w:pPr>
              <w:pStyle w:val="TableParagraph"/>
              <w:spacing w:line="253" w:lineRule="exact"/>
              <w:ind w:left="103"/>
              <w:rPr>
                <w:ins w:id="78" w:author="缺口" w:date="2023-08-25T10:18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79" w:author="缺口" w:date="2023-08-25T10:18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如根据方案要求</w:t>
              </w:r>
            </w:ins>
            <w:ins w:id="80" w:author="缺口" w:date="2023-08-25T10:19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进行了更多时间点的检查，需增加新的生命体征页面继续填写</w:t>
              </w:r>
            </w:ins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PrChange w:id="81" w:author="缺口" w:date="2023-08-25T10:19:00Z">
              <w:tcPr>
                <w:tcW w:w="4179" w:type="dxa"/>
                <w:gridSpan w:val="2"/>
                <w:tcBorders>
                  <w:top w:val="single" w:sz="2" w:space="0" w:color="000000"/>
                  <w:left w:val="single" w:sz="4" w:space="0" w:color="000000"/>
                  <w:bottom w:val="single" w:sz="2" w:space="0" w:color="000000"/>
                  <w:right w:val="single" w:sz="4" w:space="0" w:color="000000"/>
                </w:tcBorders>
              </w:tcPr>
            </w:tcPrChange>
          </w:tcPr>
          <w:p w14:paraId="326782AC" w14:textId="77777777" w:rsidR="00AC297C" w:rsidRDefault="00DB10CA">
            <w:pPr>
              <w:rPr>
                <w:ins w:id="82" w:author="缺口" w:date="2023-08-25T10:18:00Z"/>
              </w:rPr>
            </w:pPr>
            <w:ins w:id="83" w:author="缺口" w:date="2023-08-25T16:34:00Z">
              <w:r>
                <w:rPr>
                  <w:rFonts w:ascii="宋体" w:eastAsia="宋体" w:hAnsi="宋体" w:cs="宋体" w:hint="eastAsia"/>
                  <w:sz w:val="21"/>
                  <w:szCs w:val="21"/>
                  <w:lang w:eastAsia="zh-CN"/>
                </w:rPr>
                <w:t>□</w:t>
              </w:r>
            </w:ins>
          </w:p>
        </w:tc>
      </w:tr>
      <w:tr>
        <w:tc>
          <w:tcPr>
            <w:tcW w:type="dxa" w:w="4181"/>
          </w:tcPr>
          <w:p>
            <w:r>
              <w:t>生命体征</w:t>
            </w:r>
          </w:p>
        </w:tc>
        <w:tc>
          <w:tcPr>
            <w:tcW w:type="dxa" w:w="4179"/>
          </w:tcPr>
          <w:p/>
        </w:tc>
      </w:tr>
    </w:tbl>
    <w:p w14:paraId="3DB660F4" w14:textId="77777777" w:rsidR="00AC297C" w:rsidRDefault="00AC297C">
      <w:pPr>
        <w:sectPr w:rsidR="00AC297C">
          <w:headerReference w:type="default" r:id="rId20"/>
          <w:pgSz w:w="11910" w:h="17340"/>
          <w:pgMar w:top="1640" w:right="1680" w:bottom="1140" w:left="1620" w:header="0" w:footer="950" w:gutter="0"/>
          <w:cols w:space="720"/>
        </w:sectPr>
      </w:pPr>
    </w:p>
    <w:p w14:paraId="18B2532D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2D935B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t>体格检查</w:t>
      </w:r>
    </w:p>
    <w:tbl>
      <w:tblPr>
        <w:tblStyle w:val="TableNormal1"/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2953"/>
        <w:gridCol w:w="2955"/>
      </w:tblGrid>
      <w:tr w:rsidR="00AC297C" w14:paraId="1B9C30EC" w14:textId="77777777">
        <w:trPr>
          <w:trHeight w:hRule="exact" w:val="305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D1C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del w:id="84" w:author="缺口" w:date="2023-08-22T15:09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体格检查</w:delText>
              </w:r>
            </w:del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是否进行体格检查？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1F86" w14:textId="77777777" w:rsidR="00AC297C" w:rsidRDefault="00DB10CA">
            <w:pPr>
              <w:pStyle w:val="TableParagraph"/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59269993" w14:textId="77777777">
        <w:trPr>
          <w:trHeight w:hRule="exact" w:val="302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8E0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502C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85" w:author="shenjie_clin" w:date="2023-08-21T17:19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23C2ED00" w14:textId="77777777">
        <w:trPr>
          <w:trHeight w:hRule="exact" w:val="295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45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761E2" w14:textId="77777777" w:rsidR="00AC297C" w:rsidRDefault="00DB10CA">
            <w:pPr>
              <w:pStyle w:val="TableParagraph"/>
              <w:tabs>
                <w:tab w:val="left" w:pos="1892"/>
              </w:tabs>
              <w:spacing w:before="8"/>
              <w:ind w:left="10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</w:tc>
      </w:tr>
      <w:tr w:rsidR="00AC297C" w14:paraId="43A14B71" w14:textId="77777777">
        <w:trPr>
          <w:trHeight w:hRule="exact" w:val="2936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E0E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F2B0" w14:textId="77777777" w:rsidR="00AC297C" w:rsidRDefault="00DB10CA">
            <w:pPr>
              <w:pStyle w:val="TableParagraph"/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皮肤粘膜</w:t>
            </w:r>
          </w:p>
          <w:p w14:paraId="296216D1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淋巴结</w:t>
            </w:r>
          </w:p>
          <w:p w14:paraId="33121157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头颈部</w:t>
            </w:r>
          </w:p>
          <w:p w14:paraId="57300009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胸部</w:t>
            </w:r>
          </w:p>
          <w:p w14:paraId="677E3368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腹部</w:t>
            </w:r>
          </w:p>
          <w:p w14:paraId="6F870A53" w14:textId="77777777" w:rsidR="00AC297C" w:rsidRDefault="00DB10CA">
            <w:pPr>
              <w:pStyle w:val="TableParagraph"/>
              <w:spacing w:before="1" w:line="294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脊柱及四肢</w:t>
            </w:r>
          </w:p>
          <w:p w14:paraId="2AA4016C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肌肉骨骼系统</w:t>
            </w:r>
          </w:p>
          <w:p w14:paraId="70D75C08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神经系统</w:t>
            </w:r>
          </w:p>
          <w:p w14:paraId="10F289E8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其他</w:t>
            </w:r>
          </w:p>
        </w:tc>
      </w:tr>
      <w:tr w:rsidR="00AC297C" w14:paraId="2C9CB59E" w14:textId="77777777">
        <w:trPr>
          <w:trHeight w:hRule="exact" w:val="1183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16C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8DC5" w14:textId="77777777" w:rsidR="00AC297C" w:rsidRDefault="00DB10CA">
            <w:pPr>
              <w:pStyle w:val="TableParagraph"/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未查</w:t>
            </w:r>
          </w:p>
          <w:p w14:paraId="521E6321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</w:p>
          <w:p w14:paraId="72CDDB67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</w:p>
          <w:p w14:paraId="5E66E644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异常有临床意义</w:t>
            </w:r>
          </w:p>
        </w:tc>
      </w:tr>
      <w:tr w:rsidR="00AC297C" w14:paraId="4AA35CFD" w14:textId="77777777">
        <w:trPr>
          <w:trHeight w:hRule="exact" w:val="295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2BF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异常描述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2D46E97" w14:textId="77777777" w:rsidR="00AC297C" w:rsidRDefault="00AC297C"/>
        </w:tc>
      </w:tr>
      <w:tr>
        <w:tc>
          <w:tcPr>
            <w:tcW w:type="dxa" w:w="2953"/>
          </w:tcPr>
          <w:p>
            <w:r>
              <w:t>体格检查</w:t>
            </w:r>
          </w:p>
        </w:tc>
        <w:tc>
          <w:tcPr>
            <w:tcW w:type="dxa" w:w="2955"/>
          </w:tcPr>
          <w:p/>
        </w:tc>
      </w:tr>
    </w:tbl>
    <w:p w14:paraId="0B29455B" w14:textId="77777777" w:rsidR="00AC297C" w:rsidRDefault="00AC297C">
      <w:pPr>
        <w:sectPr w:rsidR="00AC297C">
          <w:headerReference w:type="default" r:id="rId21"/>
          <w:footerReference w:type="default" r:id="rId22"/>
          <w:pgSz w:w="11910" w:h="17340"/>
          <w:pgMar w:top="1640" w:right="1680" w:bottom="1140" w:left="1460" w:header="0" w:footer="950" w:gutter="0"/>
          <w:pgNumType w:start="16"/>
          <w:cols w:space="720"/>
        </w:sectPr>
      </w:pPr>
    </w:p>
    <w:p w14:paraId="49567ADE" w14:textId="77777777" w:rsidR="00AC297C" w:rsidRDefault="00AC297C">
      <w:pPr>
        <w:spacing w:before="7"/>
        <w:rPr>
          <w:rFonts w:ascii="Times New Roman" w:eastAsia="Times New Roman" w:hAnsi="Times New Roman" w:cs="Times New Roman"/>
        </w:rPr>
      </w:pPr>
    </w:p>
    <w:p w14:paraId="15B46314" w14:textId="77777777" w:rsidR="00AC297C" w:rsidRDefault="00DB10CA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2</w:t>
      </w:r>
      <w:r>
        <w:rPr>
          <w:rFonts w:hint="eastAsia"/>
          <w:lang w:eastAsia="zh-CN"/>
        </w:rPr>
        <w:t>导联心电图</w:t>
      </w:r>
    </w:p>
    <w:tbl>
      <w:tblPr>
        <w:tblStyle w:val="TableNormal1"/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3824"/>
        <w:gridCol w:w="4736"/>
      </w:tblGrid>
      <w:tr w:rsidR="00AC297C" w14:paraId="7F4001BE" w14:textId="77777777">
        <w:trPr>
          <w:trHeight w:hRule="exact" w:val="302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B43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12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导联心电图检查？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1D97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634638CE" w14:textId="77777777">
        <w:trPr>
          <w:trHeight w:hRule="exact" w:val="302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D8B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1C7A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</w:rPr>
              <w:t>外院</w:t>
            </w:r>
          </w:p>
        </w:tc>
      </w:tr>
      <w:tr w:rsidR="00AC297C" w14:paraId="5F72809C" w14:textId="77777777">
        <w:trPr>
          <w:trHeight w:hRule="exact" w:val="295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116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8EF4D3B" w14:textId="77777777" w:rsidR="00AC297C" w:rsidRDefault="00AC297C"/>
        </w:tc>
      </w:tr>
      <w:tr w:rsidR="00AC297C" w14:paraId="3E650E3B" w14:textId="77777777">
        <w:trPr>
          <w:trHeight w:hRule="exact" w:val="295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D90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心率（</w:t>
            </w:r>
            <w:r>
              <w:rPr>
                <w:rFonts w:ascii="等线" w:eastAsia="等线" w:hAnsi="等线" w:cs="等线"/>
                <w:sz w:val="21"/>
                <w:szCs w:val="21"/>
              </w:rPr>
              <w:t>beats per</w:t>
            </w:r>
            <w:r>
              <w:rPr>
                <w:rFonts w:ascii="等线" w:eastAsia="等线" w:hAnsi="等线" w:cs="等线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minute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7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5DDF0A0" w14:textId="77777777" w:rsidR="00AC297C" w:rsidRDefault="00AC297C"/>
        </w:tc>
      </w:tr>
      <w:tr w:rsidR="00AC297C" w14:paraId="15AB3335" w14:textId="77777777">
        <w:trPr>
          <w:trHeight w:hRule="exact" w:val="295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FBAA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PR</w:t>
            </w:r>
            <w:r>
              <w:rPr>
                <w:rFonts w:ascii="等线" w:eastAsia="等线" w:hAnsi="等线" w:cs="等线"/>
                <w:sz w:val="21"/>
                <w:szCs w:val="21"/>
              </w:rPr>
              <w:t>间期（</w:t>
            </w:r>
            <w:r>
              <w:rPr>
                <w:rFonts w:ascii="等线" w:eastAsia="等线" w:hAnsi="等线" w:cs="等线"/>
                <w:sz w:val="21"/>
                <w:szCs w:val="21"/>
              </w:rPr>
              <w:t>msec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7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09AFD4" w14:textId="77777777" w:rsidR="00AC297C" w:rsidRDefault="00AC297C"/>
        </w:tc>
      </w:tr>
      <w:tr w:rsidR="00AC297C" w14:paraId="1856F088" w14:textId="77777777">
        <w:trPr>
          <w:trHeight w:hRule="exact" w:val="293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2DE7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QRS</w:t>
            </w:r>
            <w:r>
              <w:rPr>
                <w:rFonts w:ascii="等线" w:eastAsia="等线" w:hAnsi="等线" w:cs="等线"/>
                <w:sz w:val="21"/>
                <w:szCs w:val="21"/>
              </w:rPr>
              <w:t>间期（</w:t>
            </w:r>
            <w:r>
              <w:rPr>
                <w:rFonts w:ascii="等线" w:eastAsia="等线" w:hAnsi="等线" w:cs="等线"/>
                <w:sz w:val="21"/>
                <w:szCs w:val="21"/>
              </w:rPr>
              <w:t>msec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7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65D2DA" w14:textId="77777777" w:rsidR="00AC297C" w:rsidRDefault="00AC297C"/>
        </w:tc>
      </w:tr>
      <w:tr w:rsidR="00AC297C" w14:paraId="50D62D31" w14:textId="77777777">
        <w:trPr>
          <w:trHeight w:hRule="exact" w:val="295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444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QT</w:t>
            </w:r>
            <w:r>
              <w:rPr>
                <w:rFonts w:ascii="等线" w:eastAsia="等线" w:hAnsi="等线" w:cs="等线"/>
                <w:sz w:val="21"/>
                <w:szCs w:val="21"/>
              </w:rPr>
              <w:t>间期（</w:t>
            </w:r>
            <w:r>
              <w:rPr>
                <w:rFonts w:ascii="等线" w:eastAsia="等线" w:hAnsi="等线" w:cs="等线"/>
                <w:sz w:val="21"/>
                <w:szCs w:val="21"/>
              </w:rPr>
              <w:t>msec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7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A8664CF" w14:textId="77777777" w:rsidR="00AC297C" w:rsidRDefault="00AC297C"/>
        </w:tc>
      </w:tr>
      <w:tr w:rsidR="00AC297C" w14:paraId="1EFB6115" w14:textId="77777777">
        <w:trPr>
          <w:trHeight w:hRule="exact" w:val="295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A26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86"/>
            <w:r>
              <w:rPr>
                <w:rFonts w:ascii="等线" w:eastAsia="等线" w:hAnsi="等线" w:cs="等线"/>
                <w:sz w:val="21"/>
                <w:szCs w:val="21"/>
              </w:rPr>
              <w:t>QTcB</w:t>
            </w:r>
            <w:r>
              <w:rPr>
                <w:rFonts w:ascii="等线" w:eastAsia="等线" w:hAnsi="等线" w:cs="等线"/>
                <w:sz w:val="21"/>
                <w:szCs w:val="21"/>
              </w:rPr>
              <w:t>间期（</w:t>
            </w:r>
            <w:r>
              <w:rPr>
                <w:rFonts w:ascii="等线" w:eastAsia="等线" w:hAnsi="等线" w:cs="等线"/>
                <w:sz w:val="21"/>
                <w:szCs w:val="21"/>
              </w:rPr>
              <w:t>msec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  <w:commentRangeEnd w:id="86"/>
            <w:r>
              <w:rPr>
                <w:rStyle w:val="af"/>
              </w:rPr>
              <w:commentReference w:id="86"/>
            </w:r>
          </w:p>
        </w:tc>
        <w:tc>
          <w:tcPr>
            <w:tcW w:w="47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A399AFB" w14:textId="77777777" w:rsidR="00AC297C" w:rsidRDefault="00AC297C"/>
        </w:tc>
      </w:tr>
      <w:tr w:rsidR="00AC297C" w14:paraId="557BC339" w14:textId="77777777">
        <w:trPr>
          <w:trHeight w:hRule="exact" w:val="437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2A9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整体结果判定</w:t>
            </w:r>
          </w:p>
        </w:tc>
        <w:tc>
          <w:tcPr>
            <w:tcW w:w="473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982D" w14:textId="77777777" w:rsidR="00AC297C" w:rsidRDefault="00DB10CA">
            <w:pPr>
              <w:pStyle w:val="TableParagraph"/>
              <w:spacing w:line="26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  <w:r>
              <w:rPr>
                <w:rFonts w:ascii="等线" w:eastAsia="等线" w:hAnsi="等线" w:cs="等线"/>
                <w:spacing w:val="3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异常有临床意义</w:t>
            </w:r>
          </w:p>
        </w:tc>
      </w:tr>
      <w:tr w:rsidR="00AC297C" w14:paraId="593B9975" w14:textId="77777777">
        <w:trPr>
          <w:trHeight w:hRule="exact" w:val="296"/>
        </w:trPr>
        <w:tc>
          <w:tcPr>
            <w:tcW w:w="3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497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异常详述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F8E37B" w14:textId="77777777" w:rsidR="00AC297C" w:rsidRDefault="00AC297C"/>
        </w:tc>
      </w:tr>
      <w:tr>
        <w:tc>
          <w:tcPr>
            <w:tcW w:type="dxa" w:w="3824"/>
          </w:tcPr>
          <w:p>
            <w:r>
              <w:t>12导联心电图</w:t>
            </w:r>
          </w:p>
        </w:tc>
        <w:tc>
          <w:tcPr>
            <w:tcW w:type="dxa" w:w="4736"/>
          </w:tcPr>
          <w:p/>
        </w:tc>
      </w:tr>
    </w:tbl>
    <w:p w14:paraId="6D754666" w14:textId="77777777" w:rsidR="00AC297C" w:rsidRDefault="00AC297C">
      <w:pPr>
        <w:sectPr w:rsidR="00AC297C">
          <w:headerReference w:type="default" r:id="rId23"/>
          <w:footerReference w:type="default" r:id="rId24"/>
          <w:pgSz w:w="11910" w:h="17340"/>
          <w:pgMar w:top="1640" w:right="1520" w:bottom="1140" w:left="1580" w:header="0" w:footer="950" w:gutter="0"/>
          <w:pgNumType w:start="17"/>
          <w:cols w:space="720"/>
        </w:sectPr>
      </w:pPr>
    </w:p>
    <w:p w14:paraId="471AA799" w14:textId="77777777" w:rsidR="00AC297C" w:rsidRDefault="00AC297C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649C6BD3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r>
        <w:rPr>
          <w:rFonts w:hint="eastAsia"/>
          <w:lang w:eastAsia="zh-CN"/>
        </w:rPr>
        <w:t>超声心动图</w:t>
      </w:r>
    </w:p>
    <w:tbl>
      <w:tblPr>
        <w:tblStyle w:val="TableNormal1"/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4280"/>
        <w:gridCol w:w="4280"/>
      </w:tblGrid>
      <w:tr w:rsidR="00AC297C" w14:paraId="436845DE" w14:textId="77777777">
        <w:trPr>
          <w:trHeight w:hRule="exact" w:val="305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764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是否进行超声心动图检查？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3B94A" w14:textId="77777777" w:rsidR="00AC297C" w:rsidRDefault="00DB10CA">
            <w:pPr>
              <w:pStyle w:val="TableParagraph"/>
              <w:spacing w:line="260" w:lineRule="exact"/>
              <w:ind w:left="100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4F0BE733" w14:textId="77777777">
        <w:trPr>
          <w:trHeight w:hRule="exact" w:val="302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2467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3339" w14:textId="77777777" w:rsidR="00AC297C" w:rsidRDefault="00DB10CA">
            <w:pPr>
              <w:pStyle w:val="TableParagraph"/>
              <w:spacing w:line="260" w:lineRule="exact"/>
              <w:ind w:left="100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</w:rPr>
              <w:t>外院</w:t>
            </w:r>
          </w:p>
        </w:tc>
      </w:tr>
      <w:tr w:rsidR="00AC297C" w14:paraId="26880993" w14:textId="77777777">
        <w:trPr>
          <w:trHeight w:hRule="exact" w:val="295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730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96DC23" w14:textId="77777777" w:rsidR="00AC297C" w:rsidRDefault="00AC297C"/>
        </w:tc>
      </w:tr>
      <w:tr w:rsidR="00AC297C" w14:paraId="340D865A" w14:textId="77777777">
        <w:trPr>
          <w:trHeight w:hRule="exact" w:val="293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2498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87"/>
            <w:r>
              <w:rPr>
                <w:rFonts w:ascii="等线" w:eastAsia="等线" w:hAnsi="等线" w:cs="等线"/>
                <w:sz w:val="21"/>
                <w:szCs w:val="21"/>
              </w:rPr>
              <w:t>左心室射血分数</w:t>
            </w:r>
            <w:commentRangeEnd w:id="87"/>
            <w:r>
              <w:rPr>
                <w:rStyle w:val="af"/>
              </w:rPr>
              <w:commentReference w:id="87"/>
            </w:r>
          </w:p>
        </w:tc>
        <w:tc>
          <w:tcPr>
            <w:tcW w:w="428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0673FF6" w14:textId="77777777" w:rsidR="00AC297C" w:rsidRDefault="00AC297C"/>
        </w:tc>
      </w:tr>
      <w:tr w:rsidR="00AC297C" w14:paraId="5E5D61DD" w14:textId="77777777">
        <w:trPr>
          <w:trHeight w:hRule="exact" w:val="890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F73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整体结果判定</w:t>
            </w:r>
          </w:p>
        </w:tc>
        <w:tc>
          <w:tcPr>
            <w:tcW w:w="42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2476" w14:textId="77777777" w:rsidR="00AC297C" w:rsidRDefault="00DB10CA">
            <w:pPr>
              <w:pStyle w:val="TableParagraph"/>
              <w:spacing w:line="261" w:lineRule="exact"/>
              <w:ind w:left="100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</w:p>
          <w:p w14:paraId="269AA0E7" w14:textId="77777777" w:rsidR="00AC297C" w:rsidRDefault="00DB10CA">
            <w:pPr>
              <w:pStyle w:val="TableParagraph"/>
              <w:spacing w:before="1" w:line="293" w:lineRule="exact"/>
              <w:ind w:left="100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</w:p>
          <w:p w14:paraId="151B9630" w14:textId="77777777" w:rsidR="00AC297C" w:rsidRDefault="00DB10CA">
            <w:pPr>
              <w:pStyle w:val="TableParagraph"/>
              <w:spacing w:line="293" w:lineRule="exact"/>
              <w:ind w:left="100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异常有临床意义</w:t>
            </w:r>
          </w:p>
        </w:tc>
      </w:tr>
      <w:tr w:rsidR="00AC297C" w14:paraId="73F89754" w14:textId="77777777">
        <w:trPr>
          <w:trHeight w:hRule="exact" w:val="295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3E7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异常详述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5EA2E22" w14:textId="77777777" w:rsidR="00AC297C" w:rsidRDefault="00AC297C"/>
        </w:tc>
      </w:tr>
      <w:tr>
        <w:tc>
          <w:tcPr>
            <w:tcW w:type="dxa" w:w="4280"/>
          </w:tcPr>
          <w:p>
            <w:r>
              <w:t>超声心动图</w:t>
            </w:r>
          </w:p>
        </w:tc>
        <w:tc>
          <w:tcPr>
            <w:tcW w:type="dxa" w:w="4280"/>
          </w:tcPr>
          <w:p/>
        </w:tc>
      </w:tr>
    </w:tbl>
    <w:p w14:paraId="4E9C39A5" w14:textId="77777777" w:rsidR="00AC297C" w:rsidRDefault="00AC297C">
      <w:pPr>
        <w:sectPr w:rsidR="00AC297C">
          <w:headerReference w:type="default" r:id="rId25"/>
          <w:pgSz w:w="11910" w:h="17340"/>
          <w:pgMar w:top="2200" w:right="1520" w:bottom="1140" w:left="1580" w:header="1958" w:footer="950" w:gutter="0"/>
          <w:cols w:space="720"/>
        </w:sectPr>
      </w:pPr>
    </w:p>
    <w:tbl>
      <w:tblPr>
        <w:tblStyle w:val="TableNormal1"/>
        <w:tblpPr w:leftFromText="180" w:rightFromText="180" w:horzAnchor="margin" w:tblpY="49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277"/>
        <w:gridCol w:w="4280"/>
      </w:tblGrid>
      <w:tr w:rsidR="00AC297C" w14:paraId="6F67EC72" w14:textId="77777777">
        <w:trPr>
          <w:trHeight w:hRule="exact" w:val="302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C5FB5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lastRenderedPageBreak/>
              <w:t>是否进行胸部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CT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检查？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8AC2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146FEF47" w14:textId="77777777">
        <w:trPr>
          <w:trHeight w:hRule="exact" w:val="302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C58F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A10B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88" w:author="shenjie_clin" w:date="2023-08-21T17:19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708A254B" w14:textId="77777777">
        <w:trPr>
          <w:trHeight w:hRule="exact" w:val="295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B3253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B066CD5" w14:textId="77777777" w:rsidR="00AC297C" w:rsidRDefault="00AC297C"/>
        </w:tc>
      </w:tr>
      <w:tr w:rsidR="00AC297C" w14:paraId="19F1EA52" w14:textId="77777777">
        <w:trPr>
          <w:trHeight w:hRule="exact" w:val="890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A4DB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整体结果判定</w:t>
            </w:r>
          </w:p>
        </w:tc>
        <w:tc>
          <w:tcPr>
            <w:tcW w:w="42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5413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</w:p>
          <w:p w14:paraId="14705A1C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</w:p>
          <w:p w14:paraId="353DABBB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异常有临床意义</w:t>
            </w:r>
          </w:p>
        </w:tc>
      </w:tr>
      <w:tr w:rsidR="00AC297C" w14:paraId="27C25E1D" w14:textId="77777777">
        <w:trPr>
          <w:trHeight w:hRule="exact" w:val="293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06E8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异常详述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90D82F" w14:textId="77777777" w:rsidR="00AC297C" w:rsidRDefault="00AC297C"/>
        </w:tc>
      </w:tr>
      <w:tr>
        <w:tc>
          <w:tcPr>
            <w:tcW w:type="dxa" w:w="4277"/>
          </w:tcPr>
          <w:p>
            <w:r>
              <w:t>胸部CT</w:t>
            </w:r>
          </w:p>
        </w:tc>
        <w:tc>
          <w:tcPr>
            <w:tcW w:type="dxa" w:w="4280"/>
          </w:tcPr>
          <w:p/>
        </w:tc>
      </w:tr>
    </w:tbl>
    <w:p w14:paraId="66A14C9C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t>胸部</w:t>
      </w:r>
      <w:r>
        <w:rPr>
          <w:rFonts w:hint="eastAsia"/>
          <w:lang w:eastAsia="zh-CN"/>
        </w:rPr>
        <w:t>C</w:t>
      </w:r>
      <w:r>
        <w:rPr>
          <w:lang w:eastAsia="zh-CN"/>
        </w:rPr>
        <w:t>T</w:t>
      </w:r>
    </w:p>
    <w:p w14:paraId="5504E0DA" w14:textId="77777777" w:rsidR="00AC297C" w:rsidRDefault="00AC297C"/>
    <w:p w14:paraId="16D7E03A" w14:textId="77777777" w:rsidR="00AC297C" w:rsidRDefault="00AC297C">
      <w:pPr>
        <w:sectPr w:rsidR="00AC297C">
          <w:headerReference w:type="default" r:id="rId26"/>
          <w:pgSz w:w="11910" w:h="17340"/>
          <w:pgMar w:top="2200" w:right="1520" w:bottom="1140" w:left="1580" w:header="1958" w:footer="950" w:gutter="0"/>
          <w:cols w:space="720"/>
        </w:sectPr>
      </w:pPr>
    </w:p>
    <w:p w14:paraId="72C1D46E" w14:textId="77777777" w:rsidR="00AC297C" w:rsidRDefault="00DB10CA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B</w:t>
      </w:r>
      <w:r>
        <w:rPr>
          <w:rFonts w:hint="eastAsia"/>
          <w:lang w:eastAsia="zh-CN"/>
        </w:rPr>
        <w:t>超检查</w:t>
      </w:r>
    </w:p>
    <w:tbl>
      <w:tblPr>
        <w:tblStyle w:val="TableNormal1"/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2405"/>
        <w:gridCol w:w="2835"/>
        <w:gridCol w:w="3320"/>
      </w:tblGrid>
      <w:tr w:rsidR="00AC297C" w14:paraId="17D94702" w14:textId="77777777">
        <w:trPr>
          <w:trHeight w:hRule="exact" w:val="30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F651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是否进行</w:t>
            </w:r>
            <w:r>
              <w:rPr>
                <w:rFonts w:ascii="等线" w:eastAsia="等线" w:hAnsi="等线" w:cs="等线"/>
                <w:sz w:val="21"/>
                <w:szCs w:val="21"/>
              </w:rPr>
              <w:t>B</w:t>
            </w:r>
            <w:r>
              <w:rPr>
                <w:rFonts w:ascii="等线" w:eastAsia="等线" w:hAnsi="等线" w:cs="等线"/>
                <w:sz w:val="21"/>
                <w:szCs w:val="21"/>
              </w:rPr>
              <w:t>超检查？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EBC4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9D10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 </w:t>
            </w:r>
          </w:p>
        </w:tc>
      </w:tr>
      <w:tr w:rsidR="00AC297C" w14:paraId="03814E13" w14:textId="77777777">
        <w:trPr>
          <w:trHeight w:hRule="exact" w:val="302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C33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C966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89" w:author="shenjie_clin" w:date="2023-08-21T17:19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3A66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 </w:t>
            </w:r>
          </w:p>
        </w:tc>
      </w:tr>
      <w:tr w:rsidR="00AC297C" w14:paraId="369F9CD7" w14:textId="77777777">
        <w:trPr>
          <w:trHeight w:hRule="exact" w:val="29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DB7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00CF" w14:textId="77777777" w:rsidR="00AC297C" w:rsidRDefault="00DB10CA">
            <w:pPr>
              <w:pStyle w:val="TableParagraph"/>
              <w:tabs>
                <w:tab w:val="left" w:pos="1892"/>
              </w:tabs>
              <w:spacing w:before="8"/>
              <w:ind w:left="10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u w:val="single" w:color="000000"/>
              </w:rPr>
              <w:t xml:space="preserve"> </w:t>
            </w:r>
            <w:r>
              <w:rPr>
                <w:rFonts w:ascii="Times New Roman"/>
                <w:sz w:val="21"/>
                <w:u w:val="single" w:color="000000"/>
              </w:rPr>
              <w:tab/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DA17" w14:textId="77777777" w:rsidR="00AC297C" w:rsidRDefault="00AC297C"/>
        </w:tc>
      </w:tr>
      <w:tr w:rsidR="00AC297C" w14:paraId="0A888971" w14:textId="77777777">
        <w:trPr>
          <w:trHeight w:hRule="exact" w:val="29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C0F2" w14:textId="77777777" w:rsidR="00AC297C" w:rsidRDefault="00DB10CA">
            <w:pPr>
              <w:pStyle w:val="TableParagraph"/>
              <w:spacing w:line="250" w:lineRule="exact"/>
              <w:jc w:val="center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部位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B96A" w14:textId="77777777" w:rsidR="00AC297C" w:rsidRDefault="00DB10CA">
            <w:pPr>
              <w:pStyle w:val="TableParagraph"/>
              <w:spacing w:line="250" w:lineRule="exact"/>
              <w:ind w:left="4"/>
              <w:jc w:val="center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检测结果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E583" w14:textId="77777777" w:rsidR="00AC297C" w:rsidRDefault="00DB10CA">
            <w:pPr>
              <w:pStyle w:val="TableParagraph"/>
              <w:spacing w:line="241" w:lineRule="exact"/>
              <w:ind w:left="70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若异常，请详细描述</w:t>
            </w:r>
          </w:p>
        </w:tc>
      </w:tr>
      <w:tr w:rsidR="00AC297C" w14:paraId="7590B6DA" w14:textId="77777777">
        <w:trPr>
          <w:trHeight w:hRule="exact" w:val="89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660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肝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FA4E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  <w:r>
              <w:rPr>
                <w:rFonts w:ascii="等线" w:eastAsia="等线" w:hAnsi="等线" w:cs="等线"/>
                <w:spacing w:val="4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</w:p>
          <w:p w14:paraId="14023B0F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异常有临床意义</w:t>
            </w:r>
            <w:r>
              <w:rPr>
                <w:rFonts w:ascii="等线" w:eastAsia="等线" w:hAnsi="等线" w:cs="等线"/>
                <w:spacing w:val="4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未查</w:t>
            </w:r>
          </w:p>
          <w:p w14:paraId="34A0752F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无法判定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5189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 </w:t>
            </w:r>
          </w:p>
        </w:tc>
      </w:tr>
      <w:tr w:rsidR="00AC297C" w14:paraId="13D0DBE4" w14:textId="77777777">
        <w:trPr>
          <w:trHeight w:hRule="exact" w:val="889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D15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胆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D218" w14:textId="77777777" w:rsidR="00AC297C" w:rsidRDefault="00DB10CA">
            <w:pPr>
              <w:pStyle w:val="TableParagraph"/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  <w:r>
              <w:rPr>
                <w:rFonts w:ascii="等线" w:eastAsia="等线" w:hAnsi="等线" w:cs="等线"/>
                <w:spacing w:val="4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</w:p>
          <w:p w14:paraId="4882B43E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异常有临床意义</w:t>
            </w:r>
            <w:r>
              <w:rPr>
                <w:rFonts w:ascii="等线" w:eastAsia="等线" w:hAnsi="等线" w:cs="等线"/>
                <w:spacing w:val="4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未查</w:t>
            </w:r>
          </w:p>
          <w:p w14:paraId="594979FA" w14:textId="77777777" w:rsidR="00AC297C" w:rsidRDefault="00DB10CA">
            <w:pPr>
              <w:pStyle w:val="TableParagraph"/>
              <w:spacing w:line="294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无法判定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4249" w14:textId="77777777" w:rsidR="00AC297C" w:rsidRDefault="00AC297C"/>
        </w:tc>
      </w:tr>
      <w:tr w:rsidR="00AC297C" w14:paraId="4E6CA860" w14:textId="77777777">
        <w:trPr>
          <w:trHeight w:hRule="exact" w:val="89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668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66A6" w14:textId="77777777" w:rsidR="00AC297C" w:rsidRDefault="00DB10CA">
            <w:pPr>
              <w:pStyle w:val="TableParagraph"/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  <w:r>
              <w:rPr>
                <w:rFonts w:ascii="等线" w:eastAsia="等线" w:hAnsi="等线" w:cs="等线"/>
                <w:spacing w:val="4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</w:p>
          <w:p w14:paraId="745DBAF4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异常有临床意义</w:t>
            </w:r>
            <w:r>
              <w:rPr>
                <w:rFonts w:ascii="等线" w:eastAsia="等线" w:hAnsi="等线" w:cs="等线"/>
                <w:spacing w:val="4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未查</w:t>
            </w:r>
          </w:p>
          <w:p w14:paraId="4ADA1BE0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无法判定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3652" w14:textId="77777777" w:rsidR="00AC297C" w:rsidRDefault="00AC297C"/>
        </w:tc>
      </w:tr>
      <w:tr w:rsidR="00AC297C" w14:paraId="1018CCEB" w14:textId="77777777">
        <w:trPr>
          <w:trHeight w:hRule="exact" w:val="89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5AB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0C22" w14:textId="77777777" w:rsidR="00AC297C" w:rsidRDefault="00DB10CA">
            <w:pPr>
              <w:pStyle w:val="TableParagraph"/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  <w:r>
              <w:rPr>
                <w:rFonts w:ascii="等线" w:eastAsia="等线" w:hAnsi="等线" w:cs="等线"/>
                <w:spacing w:val="4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</w:p>
          <w:p w14:paraId="21D0376A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异常有临床意义</w:t>
            </w:r>
            <w:r>
              <w:rPr>
                <w:rFonts w:ascii="等线" w:eastAsia="等线" w:hAnsi="等线" w:cs="等线"/>
                <w:spacing w:val="4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未查</w:t>
            </w:r>
          </w:p>
          <w:p w14:paraId="4BEAA6CA" w14:textId="77777777" w:rsidR="00AC297C" w:rsidRDefault="00DB10CA">
            <w:pPr>
              <w:pStyle w:val="TableParagraph"/>
              <w:spacing w:before="1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无法判定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5F97" w14:textId="77777777" w:rsidR="00AC297C" w:rsidRDefault="00AC297C"/>
        </w:tc>
      </w:tr>
      <w:tr>
        <w:tc>
          <w:tcPr>
            <w:tcW w:type="dxa" w:w="2405"/>
          </w:tcPr>
          <w:p>
            <w:r>
              <w:t>B超检查</w:t>
            </w:r>
          </w:p>
        </w:tc>
        <w:tc>
          <w:tcPr>
            <w:tcW w:type="dxa" w:w="2835"/>
          </w:tcPr>
          <w:p/>
        </w:tc>
        <w:tc>
          <w:tcPr>
            <w:tcW w:type="dxa" w:w="3320"/>
          </w:tcPr>
          <w:p/>
        </w:tc>
      </w:tr>
    </w:tbl>
    <w:p w14:paraId="4866EA7B" w14:textId="77777777" w:rsidR="00AC297C" w:rsidRDefault="00AC297C">
      <w:pPr>
        <w:sectPr w:rsidR="00AC297C">
          <w:headerReference w:type="default" r:id="rId27"/>
          <w:footerReference w:type="default" r:id="rId28"/>
          <w:pgSz w:w="11910" w:h="17340"/>
          <w:pgMar w:top="2160" w:right="1520" w:bottom="1160" w:left="1580" w:header="1958" w:footer="970" w:gutter="0"/>
          <w:cols w:space="720"/>
        </w:sectPr>
      </w:pPr>
    </w:p>
    <w:p w14:paraId="2F3E510B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B7DD1B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t>实验室检查</w:t>
      </w:r>
      <w:r>
        <w:rPr>
          <w:rFonts w:hint="eastAsia"/>
          <w:lang w:eastAsia="zh-CN"/>
        </w:rPr>
        <w:t>-</w:t>
      </w:r>
      <w:commentRangeStart w:id="90"/>
      <w:r>
        <w:rPr>
          <w:rFonts w:hint="eastAsia"/>
          <w:lang w:eastAsia="zh-CN"/>
        </w:rPr>
        <w:t>血常规</w:t>
      </w:r>
      <w:commentRangeEnd w:id="90"/>
      <w:r>
        <w:rPr>
          <w:rStyle w:val="af"/>
          <w:rFonts w:asciiTheme="minorHAnsi" w:eastAsiaTheme="minorEastAsia" w:hAnsiTheme="minorHAnsi"/>
        </w:rPr>
        <w:commentReference w:id="90"/>
      </w:r>
    </w:p>
    <w:tbl>
      <w:tblPr>
        <w:tblStyle w:val="TableNormal1"/>
        <w:tblW w:w="0" w:type="auto"/>
        <w:tblInd w:w="111" w:type="dxa"/>
        <w:tblLayout w:type="fixed"/>
        <w:tblLook w:val="04A0" w:firstRow="1" w:lastRow="0" w:firstColumn="1" w:lastColumn="0" w:noHBand="0" w:noVBand="1"/>
      </w:tblPr>
      <w:tblGrid>
        <w:gridCol w:w="2290"/>
        <w:gridCol w:w="1985"/>
        <w:gridCol w:w="1133"/>
        <w:gridCol w:w="1579"/>
      </w:tblGrid>
      <w:tr w:rsidR="00AC297C" w14:paraId="26944133" w14:textId="77777777">
        <w:trPr>
          <w:trHeight w:hRule="exact" w:val="302"/>
        </w:trPr>
        <w:tc>
          <w:tcPr>
            <w:tcW w:w="69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A1DC" w14:textId="77777777" w:rsidR="00AC297C" w:rsidRDefault="00AC297C">
            <w:pPr>
              <w:pStyle w:val="1"/>
              <w:rPr>
                <w:lang w:eastAsia="zh-CN"/>
              </w:rPr>
            </w:pPr>
          </w:p>
        </w:tc>
      </w:tr>
      <w:tr w:rsidR="00AC297C" w14:paraId="2E5F68B6" w14:textId="77777777">
        <w:trPr>
          <w:trHeight w:hRule="exact" w:val="302"/>
        </w:trPr>
        <w:tc>
          <w:tcPr>
            <w:tcW w:w="69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17EC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是否进行血常规检查？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否</w:t>
            </w:r>
          </w:p>
          <w:p w14:paraId="39207CC5" w14:textId="77777777" w:rsidR="00AC297C" w:rsidRDefault="00AC297C">
            <w:pPr>
              <w:pStyle w:val="TableParagraph"/>
              <w:tabs>
                <w:tab w:val="left" w:pos="2205"/>
              </w:tabs>
              <w:spacing w:line="260" w:lineRule="exact"/>
              <w:ind w:left="103"/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</w:pPr>
          </w:p>
        </w:tc>
      </w:tr>
      <w:tr w:rsidR="00AC297C" w14:paraId="59BCC577" w14:textId="77777777">
        <w:trPr>
          <w:trHeight w:hRule="exact" w:val="302"/>
        </w:trPr>
        <w:tc>
          <w:tcPr>
            <w:tcW w:w="69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0CB1C" w14:textId="77777777" w:rsidR="00AC297C" w:rsidRDefault="00DB10CA">
            <w:pPr>
              <w:pStyle w:val="TableParagraph"/>
              <w:tabs>
                <w:tab w:val="left" w:pos="2205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>检查是否在外院进行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>□</w:t>
            </w:r>
            <w:del w:id="91" w:author="shenjie_clin" w:date="2023-08-21T17:20:00Z">
              <w:r>
                <w:rPr>
                  <w:rFonts w:ascii="等线" w:eastAsia="等线" w:hAnsi="等线" w:cs="等线"/>
                  <w:spacing w:val="-1"/>
                  <w:sz w:val="21"/>
                  <w:szCs w:val="21"/>
                  <w:lang w:eastAsia="zh-CN"/>
                </w:rPr>
                <w:delText>外院</w:delText>
              </w:r>
            </w:del>
          </w:p>
        </w:tc>
      </w:tr>
      <w:tr w:rsidR="00AC297C" w14:paraId="18E15BA8" w14:textId="77777777">
        <w:trPr>
          <w:trHeight w:hRule="exact" w:val="295"/>
        </w:trPr>
        <w:tc>
          <w:tcPr>
            <w:tcW w:w="4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4D5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2D38D52" w14:textId="77777777" w:rsidR="00AC297C" w:rsidRDefault="00AC297C"/>
        </w:tc>
      </w:tr>
      <w:tr w:rsidR="00AC297C" w14:paraId="1CC4C01C" w14:textId="77777777">
        <w:trPr>
          <w:trHeight w:hRule="exact" w:val="295"/>
        </w:trPr>
        <w:tc>
          <w:tcPr>
            <w:tcW w:w="4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FFD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del w:id="92" w:author="缺口" w:date="2023-08-22T15:48:00Z">
              <w:r>
                <w:rPr>
                  <w:rFonts w:ascii="等线" w:eastAsia="等线" w:hAnsi="等线" w:cs="等线"/>
                  <w:sz w:val="21"/>
                  <w:szCs w:val="21"/>
                </w:rPr>
                <w:delText>采样时间（时：分）</w:delText>
              </w:r>
            </w:del>
          </w:p>
        </w:tc>
        <w:tc>
          <w:tcPr>
            <w:tcW w:w="2712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7B4C3B4" w14:textId="77777777" w:rsidR="00AC297C" w:rsidRDefault="00AC297C"/>
        </w:tc>
      </w:tr>
      <w:tr w:rsidR="00AC297C" w14:paraId="60AF21F5" w14:textId="77777777">
        <w:trPr>
          <w:trHeight w:hRule="exact" w:val="293"/>
        </w:trPr>
        <w:tc>
          <w:tcPr>
            <w:tcW w:w="4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C558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2712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F418C46" w14:textId="77777777" w:rsidR="00AC297C" w:rsidRDefault="00AC297C"/>
        </w:tc>
      </w:tr>
      <w:tr w:rsidR="00AC297C" w14:paraId="4D7CA3D4" w14:textId="77777777">
        <w:trPr>
          <w:trHeight w:hRule="exact" w:val="581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AD9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324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133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C51C" w14:textId="77777777" w:rsidR="00AC297C" w:rsidRDefault="00DB10CA">
            <w:pPr>
              <w:pStyle w:val="TableParagraph"/>
              <w:spacing w:line="22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</w:t>
            </w:r>
          </w:p>
          <w:p w14:paraId="14FB96CB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及单位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B88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</w:t>
            </w:r>
          </w:p>
          <w:p w14:paraId="05B6B64F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断临床意义</w:t>
            </w:r>
          </w:p>
        </w:tc>
      </w:tr>
      <w:tr w:rsidR="00AC297C" w14:paraId="5E517BAE" w14:textId="77777777">
        <w:trPr>
          <w:trHeight w:hRule="exact" w:val="293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5DF8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93"/>
            <w:r>
              <w:rPr>
                <w:rFonts w:ascii="等线" w:eastAsia="等线" w:hAnsi="等线" w:cs="等线"/>
                <w:sz w:val="21"/>
                <w:szCs w:val="21"/>
              </w:rPr>
              <w:t>血红蛋白</w:t>
            </w:r>
            <w:commentRangeEnd w:id="93"/>
            <w:r>
              <w:rPr>
                <w:rStyle w:val="af"/>
              </w:rPr>
              <w:commentReference w:id="93"/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80B8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EB08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8A17" w14:textId="77777777" w:rsidR="00AC297C" w:rsidRDefault="00AC297C"/>
        </w:tc>
      </w:tr>
      <w:tr w:rsidR="00AC297C" w14:paraId="5EBC679A" w14:textId="77777777">
        <w:trPr>
          <w:trHeight w:hRule="exact" w:val="29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AEA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红细胞压积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5052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411E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E1E2" w14:textId="77777777" w:rsidR="00AC297C" w:rsidRDefault="00AC297C"/>
        </w:tc>
      </w:tr>
      <w:tr w:rsidR="00AC297C" w14:paraId="3BAF18AA" w14:textId="77777777">
        <w:trPr>
          <w:trHeight w:hRule="exact" w:val="29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6A3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红细胞计数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AA90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084A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9DEA4" w14:textId="77777777" w:rsidR="00AC297C" w:rsidRDefault="00AC297C"/>
        </w:tc>
      </w:tr>
      <w:tr w:rsidR="00AC297C" w14:paraId="5A63CE83" w14:textId="77777777">
        <w:trPr>
          <w:trHeight w:hRule="exact" w:val="293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F87D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白细胞计数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BF3C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22E2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E19E2" w14:textId="77777777" w:rsidR="00AC297C" w:rsidRDefault="00AC297C"/>
        </w:tc>
      </w:tr>
      <w:tr w:rsidR="00AC297C" w14:paraId="43732927" w14:textId="77777777">
        <w:trPr>
          <w:trHeight w:hRule="exact" w:val="29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688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中性粒细胞绝对值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412CD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1892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4133" w14:textId="77777777" w:rsidR="00AC297C" w:rsidRDefault="00AC297C"/>
        </w:tc>
      </w:tr>
      <w:tr w:rsidR="00AC297C" w14:paraId="586969D0" w14:textId="77777777">
        <w:trPr>
          <w:trHeight w:hRule="exact" w:val="29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9F0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淋巴细胞绝对值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8B8F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D9BE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4456" w14:textId="77777777" w:rsidR="00AC297C" w:rsidRDefault="00AC297C"/>
        </w:tc>
      </w:tr>
      <w:tr w:rsidR="00AC297C" w14:paraId="688BB785" w14:textId="77777777">
        <w:trPr>
          <w:trHeight w:hRule="exact" w:val="293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30D8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单核细胞绝对值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B7F8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7557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790C" w14:textId="77777777" w:rsidR="00AC297C" w:rsidRDefault="00AC297C"/>
        </w:tc>
      </w:tr>
      <w:tr w:rsidR="00AC297C" w14:paraId="033CE1DC" w14:textId="77777777">
        <w:trPr>
          <w:trHeight w:hRule="exact" w:val="29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545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嗜酸性粒细胞绝对值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6997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E883F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89D1" w14:textId="77777777" w:rsidR="00AC297C" w:rsidRDefault="00AC297C"/>
        </w:tc>
      </w:tr>
      <w:tr w:rsidR="00AC297C" w14:paraId="7DC1C482" w14:textId="77777777">
        <w:trPr>
          <w:trHeight w:hRule="exact" w:val="29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5A9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嗜碱性粒细胞绝对值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FA87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CE15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C896" w14:textId="77777777" w:rsidR="00AC297C" w:rsidRDefault="00AC297C"/>
        </w:tc>
      </w:tr>
      <w:tr w:rsidR="00AC297C" w14:paraId="23A2D5D4" w14:textId="77777777">
        <w:trPr>
          <w:trHeight w:hRule="exact" w:val="295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9AE7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血小板计数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4FAE" w14:textId="77777777" w:rsidR="00AC297C" w:rsidRDefault="00AC297C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B628" w14:textId="77777777" w:rsidR="00AC297C" w:rsidRDefault="00AC297C"/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DE3D" w14:textId="77777777" w:rsidR="00AC297C" w:rsidRDefault="00AC297C"/>
        </w:tc>
      </w:tr>
      <w:tr>
        <w:tc>
          <w:tcPr>
            <w:tcW w:type="dxa" w:w="2290"/>
          </w:tcPr>
          <w:p>
            <w:r>
              <w:t>实验室检查-血常规</w:t>
            </w:r>
          </w:p>
        </w:tc>
        <w:tc>
          <w:tcPr>
            <w:tcW w:type="dxa" w:w="1985"/>
          </w:tcPr>
          <w:p/>
        </w:tc>
        <w:tc>
          <w:tcPr>
            <w:tcW w:type="dxa" w:w="1133"/>
          </w:tcPr>
          <w:p/>
        </w:tc>
        <w:tc>
          <w:tcPr>
            <w:tcW w:type="dxa" w:w="1579"/>
          </w:tcPr>
          <w:p/>
        </w:tc>
      </w:tr>
    </w:tbl>
    <w:p w14:paraId="5F04D7FB" w14:textId="77777777" w:rsidR="00AC297C" w:rsidRDefault="00AC297C">
      <w:pPr>
        <w:sectPr w:rsidR="00AC297C">
          <w:headerReference w:type="default" r:id="rId29"/>
          <w:footerReference w:type="default" r:id="rId30"/>
          <w:pgSz w:w="11910" w:h="17340"/>
          <w:pgMar w:top="1640" w:right="1680" w:bottom="1140" w:left="1420" w:header="0" w:footer="950" w:gutter="0"/>
          <w:pgNumType w:start="21"/>
          <w:cols w:space="720"/>
        </w:sectPr>
      </w:pPr>
    </w:p>
    <w:p w14:paraId="57DE90D3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66C3ED" w14:textId="77777777" w:rsidR="00AC297C" w:rsidRDefault="00DB10CA">
      <w:pPr>
        <w:pStyle w:val="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lang w:eastAsia="zh-CN"/>
        </w:rPr>
        <w:t>实验室检查</w:t>
      </w:r>
      <w:r>
        <w:rPr>
          <w:lang w:eastAsia="zh-CN"/>
        </w:rPr>
        <w:t>-</w:t>
      </w:r>
      <w:commentRangeStart w:id="94"/>
      <w:r>
        <w:rPr>
          <w:lang w:eastAsia="zh-CN"/>
        </w:rPr>
        <w:t>尿液分析</w:t>
      </w:r>
      <w:commentRangeEnd w:id="94"/>
      <w:r>
        <w:rPr>
          <w:rStyle w:val="af"/>
          <w:rFonts w:asciiTheme="minorHAnsi" w:eastAsiaTheme="minorEastAsia" w:hAnsiTheme="minorHAnsi"/>
        </w:rPr>
        <w:commentReference w:id="94"/>
      </w:r>
    </w:p>
    <w:tbl>
      <w:tblPr>
        <w:tblStyle w:val="TableNormal1"/>
        <w:tblW w:w="0" w:type="auto"/>
        <w:tblInd w:w="111" w:type="dxa"/>
        <w:tblLayout w:type="fixed"/>
        <w:tblLook w:val="04A0" w:firstRow="1" w:lastRow="0" w:firstColumn="1" w:lastColumn="0" w:noHBand="0" w:noVBand="1"/>
      </w:tblPr>
      <w:tblGrid>
        <w:gridCol w:w="2006"/>
        <w:gridCol w:w="1561"/>
        <w:gridCol w:w="1985"/>
        <w:gridCol w:w="2509"/>
      </w:tblGrid>
      <w:tr w:rsidR="00AC297C" w14:paraId="537C79B1" w14:textId="77777777">
        <w:trPr>
          <w:trHeight w:hRule="exact" w:val="302"/>
        </w:trPr>
        <w:tc>
          <w:tcPr>
            <w:tcW w:w="8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C279" w14:textId="77777777" w:rsidR="00AC297C" w:rsidRDefault="00DB10CA">
            <w:pPr>
              <w:pStyle w:val="TableParagraph"/>
              <w:tabs>
                <w:tab w:val="left" w:pos="4620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pacing w:val="-2"/>
                <w:sz w:val="21"/>
                <w:szCs w:val="21"/>
                <w:lang w:eastAsia="zh-CN"/>
              </w:rPr>
              <w:t>x</w:t>
            </w:r>
          </w:p>
        </w:tc>
      </w:tr>
      <w:tr w:rsidR="00AC297C" w14:paraId="74814D6E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5E0E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尿液分析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检查？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</w:t>
            </w:r>
          </w:p>
          <w:p w14:paraId="0B06285D" w14:textId="77777777" w:rsidR="00AC297C" w:rsidRDefault="00AC297C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3322" w14:textId="77777777" w:rsidR="00AC297C" w:rsidRDefault="00DB10CA">
            <w:pPr>
              <w:pStyle w:val="TableParagraph"/>
              <w:spacing w:line="260" w:lineRule="exact"/>
              <w:ind w:left="10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否</w:t>
            </w:r>
          </w:p>
        </w:tc>
      </w:tr>
      <w:tr w:rsidR="00AC297C" w14:paraId="6CB4AAE1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6A0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3515A" w14:textId="77777777" w:rsidR="00AC297C" w:rsidRDefault="00DB10CA">
            <w:pPr>
              <w:pStyle w:val="TableParagraph"/>
              <w:spacing w:line="260" w:lineRule="exact"/>
              <w:ind w:left="100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95" w:author="shenjie_clin" w:date="2023-08-21T17:21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0752E271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7AF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D7227C" w14:textId="77777777" w:rsidR="00AC297C" w:rsidRDefault="00AC297C"/>
        </w:tc>
      </w:tr>
      <w:tr w:rsidR="00AC297C" w14:paraId="437C552D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5B20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49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84BEAD1" w14:textId="77777777" w:rsidR="00AC297C" w:rsidRDefault="00AC297C"/>
        </w:tc>
      </w:tr>
      <w:tr w:rsidR="00AC297C" w14:paraId="039991A2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85DA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96"/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  <w:commentRangeEnd w:id="96"/>
            <w:r>
              <w:rPr>
                <w:rStyle w:val="af"/>
              </w:rPr>
              <w:commentReference w:id="96"/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0B1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985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0BCE" w14:textId="77777777" w:rsidR="00AC297C" w:rsidRDefault="00DB10CA">
            <w:pPr>
              <w:pStyle w:val="TableParagraph"/>
              <w:spacing w:line="223" w:lineRule="exact"/>
              <w:ind w:left="100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BC3F" w14:textId="77777777" w:rsidR="00AC297C" w:rsidRDefault="00DB10CA">
            <w:pPr>
              <w:pStyle w:val="TableParagraph"/>
              <w:spacing w:line="250" w:lineRule="exact"/>
              <w:ind w:left="100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如异常请判断临床意义</w:t>
            </w:r>
          </w:p>
        </w:tc>
      </w:tr>
      <w:tr w:rsidR="00AC297C" w14:paraId="6E7F51A2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B80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pH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1659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2F71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FD75" w14:textId="77777777" w:rsidR="00AC297C" w:rsidRDefault="00AC297C"/>
        </w:tc>
      </w:tr>
      <w:tr w:rsidR="00AC297C" w14:paraId="7A7FEA04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B5C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尿比重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6BEF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E8518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B851" w14:textId="77777777" w:rsidR="00AC297C" w:rsidRDefault="00AC297C"/>
        </w:tc>
      </w:tr>
      <w:tr w:rsidR="00AC297C" w14:paraId="387D0A3F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9F8E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葡萄糖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C70E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B2DF8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3A51" w14:textId="77777777" w:rsidR="00AC297C" w:rsidRDefault="00AC297C"/>
        </w:tc>
      </w:tr>
      <w:tr w:rsidR="00AC297C" w14:paraId="31CD843A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DE0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尿</w:t>
            </w:r>
            <w:r>
              <w:rPr>
                <w:rFonts w:ascii="等线" w:eastAsia="等线" w:hAnsi="等线" w:cs="等线"/>
                <w:sz w:val="21"/>
                <w:szCs w:val="21"/>
              </w:rPr>
              <w:t>蛋白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0697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AA59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C37E" w14:textId="77777777" w:rsidR="00AC297C" w:rsidRDefault="00AC297C"/>
        </w:tc>
      </w:tr>
      <w:tr w:rsidR="00AC297C" w14:paraId="275BCE51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7B8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酮体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2822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99BD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A506" w14:textId="77777777" w:rsidR="00AC297C" w:rsidRDefault="00AC297C"/>
        </w:tc>
      </w:tr>
      <w:tr w:rsidR="00AC297C" w14:paraId="4DD4B30D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CBED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尿潜血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F60D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117FA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C80E" w14:textId="77777777" w:rsidR="00AC297C" w:rsidRDefault="00AC297C"/>
        </w:tc>
      </w:tr>
      <w:tr w:rsidR="00AC297C" w14:paraId="05F2002F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DE2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管型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AC0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4B98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E9E0" w14:textId="77777777" w:rsidR="00AC297C" w:rsidRDefault="00AC297C"/>
        </w:tc>
      </w:tr>
      <w:tr w:rsidR="00AC297C" w14:paraId="19436DF2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BB5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晶体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5E75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7948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A3A3" w14:textId="77777777" w:rsidR="00AC297C" w:rsidRDefault="00AC297C"/>
        </w:tc>
      </w:tr>
      <w:tr w:rsidR="00AC297C" w14:paraId="3F0BBF15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AC9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白细胞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ED60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4647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F9CA" w14:textId="77777777" w:rsidR="00AC297C" w:rsidRDefault="00AC297C"/>
        </w:tc>
      </w:tr>
      <w:tr w:rsidR="00AC297C" w14:paraId="3ECD3F80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567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红细胞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7BF4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4696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C794" w14:textId="77777777" w:rsidR="00AC297C" w:rsidRDefault="00AC297C"/>
        </w:tc>
      </w:tr>
      <w:tr w:rsidR="00AC297C" w14:paraId="2C989D5C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D6F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白蛋白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肌酐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5D75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0CED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9526" w14:textId="77777777" w:rsidR="00AC297C" w:rsidRDefault="00AC297C"/>
        </w:tc>
      </w:tr>
      <w:tr>
        <w:tc>
          <w:tcPr>
            <w:tcW w:type="dxa" w:w="2006"/>
          </w:tcPr>
          <w:p>
            <w:r>
              <w:t>实验室检查-尿液分析</w:t>
            </w:r>
          </w:p>
        </w:tc>
        <w:tc>
          <w:tcPr>
            <w:tcW w:type="dxa" w:w="1561"/>
          </w:tcPr>
          <w:p/>
        </w:tc>
        <w:tc>
          <w:tcPr>
            <w:tcW w:type="dxa" w:w="1985"/>
          </w:tcPr>
          <w:p/>
        </w:tc>
        <w:tc>
          <w:tcPr>
            <w:tcW w:type="dxa" w:w="2509"/>
          </w:tcPr>
          <w:p/>
        </w:tc>
      </w:tr>
    </w:tbl>
    <w:p w14:paraId="75D9A1FE" w14:textId="77777777" w:rsidR="00AC297C" w:rsidRDefault="00AC297C"/>
    <w:p w14:paraId="392889BB" w14:textId="77777777" w:rsidR="00AC297C" w:rsidRDefault="00AC297C"/>
    <w:p w14:paraId="63389988" w14:textId="77777777" w:rsidR="00AC297C" w:rsidRDefault="00AC297C"/>
    <w:p w14:paraId="0D66E501" w14:textId="77777777" w:rsidR="00AC297C" w:rsidRDefault="00AC297C"/>
    <w:p w14:paraId="3F6C0EBC" w14:textId="77777777" w:rsidR="00AC297C" w:rsidRDefault="00AC297C"/>
    <w:p w14:paraId="2F7E250E" w14:textId="77777777" w:rsidR="00AC297C" w:rsidRDefault="00AC297C"/>
    <w:p w14:paraId="15604D00" w14:textId="77777777" w:rsidR="00AC297C" w:rsidRDefault="00AC297C"/>
    <w:p w14:paraId="2A76B458" w14:textId="77777777" w:rsidR="00AC297C" w:rsidRDefault="00AC297C"/>
    <w:p w14:paraId="26F1686A" w14:textId="77777777" w:rsidR="00AC297C" w:rsidRDefault="00DB10CA">
      <w:r>
        <w:br w:type="page"/>
      </w:r>
    </w:p>
    <w:p w14:paraId="163F792F" w14:textId="77777777" w:rsidR="00AC297C" w:rsidRDefault="00AC297C"/>
    <w:p w14:paraId="1C18CF47" w14:textId="77777777" w:rsidR="00AC297C" w:rsidRDefault="00AC297C"/>
    <w:p w14:paraId="7ED48A0A" w14:textId="77777777" w:rsidR="00AC297C" w:rsidRDefault="00DB10CA">
      <w:pPr>
        <w:pStyle w:val="1"/>
        <w:rPr>
          <w:lang w:eastAsia="zh-CN"/>
        </w:rPr>
      </w:pPr>
      <w:r>
        <w:rPr>
          <w:lang w:eastAsia="zh-CN"/>
        </w:rPr>
        <w:t>实验室检查</w:t>
      </w:r>
      <w:r>
        <w:rPr>
          <w:rFonts w:hint="eastAsia"/>
          <w:lang w:eastAsia="zh-CN"/>
        </w:rPr>
        <w:t>-</w:t>
      </w:r>
      <w:commentRangeStart w:id="97"/>
      <w:r>
        <w:rPr>
          <w:lang w:eastAsia="zh-CN"/>
        </w:rPr>
        <w:t>24</w:t>
      </w:r>
      <w:r>
        <w:rPr>
          <w:rFonts w:hint="eastAsia"/>
          <w:lang w:eastAsia="zh-CN"/>
        </w:rPr>
        <w:t>小时尿蛋白定量</w:t>
      </w:r>
      <w:commentRangeEnd w:id="97"/>
      <w:r>
        <w:rPr>
          <w:rStyle w:val="af"/>
          <w:rFonts w:asciiTheme="minorHAnsi" w:eastAsiaTheme="minorEastAsia" w:hAnsiTheme="minorHAnsi"/>
        </w:rPr>
        <w:commentReference w:id="97"/>
      </w:r>
    </w:p>
    <w:p w14:paraId="0C71D075" w14:textId="77777777" w:rsidR="00AC297C" w:rsidRDefault="00AC297C">
      <w:pPr>
        <w:rPr>
          <w:rFonts w:ascii="等线" w:eastAsia="等线" w:hAnsi="等线" w:cs="等线"/>
          <w:spacing w:val="-2"/>
          <w:sz w:val="21"/>
          <w:szCs w:val="21"/>
          <w:lang w:eastAsia="zh-CN"/>
        </w:rPr>
      </w:pPr>
    </w:p>
    <w:tbl>
      <w:tblPr>
        <w:tblStyle w:val="TableNormal1"/>
        <w:tblW w:w="0" w:type="auto"/>
        <w:tblInd w:w="111" w:type="dxa"/>
        <w:tblLayout w:type="fixed"/>
        <w:tblLook w:val="04A0" w:firstRow="1" w:lastRow="0" w:firstColumn="1" w:lastColumn="0" w:noHBand="0" w:noVBand="1"/>
      </w:tblPr>
      <w:tblGrid>
        <w:gridCol w:w="2006"/>
        <w:gridCol w:w="1561"/>
        <w:gridCol w:w="1985"/>
        <w:gridCol w:w="2509"/>
      </w:tblGrid>
      <w:tr w:rsidR="00AC297C" w14:paraId="26282FE4" w14:textId="77777777">
        <w:trPr>
          <w:trHeight w:hRule="exact" w:val="603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C637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了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小时尿蛋白定量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检查？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</w:t>
            </w:r>
          </w:p>
          <w:p w14:paraId="6CFED7D0" w14:textId="77777777" w:rsidR="00AC297C" w:rsidRDefault="00AC297C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2A5F" w14:textId="77777777" w:rsidR="00AC297C" w:rsidRDefault="00DB10CA">
            <w:pPr>
              <w:pStyle w:val="TableParagraph"/>
              <w:spacing w:line="260" w:lineRule="exact"/>
              <w:ind w:left="10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否</w:t>
            </w:r>
          </w:p>
        </w:tc>
      </w:tr>
      <w:tr w:rsidR="00AC297C" w14:paraId="2F3217F1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0C3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095" w14:textId="77777777" w:rsidR="00AC297C" w:rsidRDefault="00DB10CA">
            <w:pPr>
              <w:pStyle w:val="TableParagraph"/>
              <w:spacing w:line="260" w:lineRule="exact"/>
              <w:ind w:left="100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98" w:author="shenjie_clin" w:date="2023-08-21T17:21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2FD5C5D5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3AC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F5520BC" w14:textId="77777777" w:rsidR="00AC297C" w:rsidRDefault="00AC297C"/>
        </w:tc>
      </w:tr>
      <w:tr w:rsidR="00AC297C" w14:paraId="11A32BD7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47D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49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9B78CD8" w14:textId="77777777" w:rsidR="00AC297C" w:rsidRDefault="00AC297C"/>
        </w:tc>
      </w:tr>
      <w:tr w:rsidR="00AC297C" w14:paraId="2500AE23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83D7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9372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985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22B5" w14:textId="77777777" w:rsidR="00AC297C" w:rsidRDefault="00DB10CA">
            <w:pPr>
              <w:pStyle w:val="TableParagraph"/>
              <w:spacing w:line="223" w:lineRule="exact"/>
              <w:ind w:left="100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2642" w14:textId="77777777" w:rsidR="00AC297C" w:rsidRDefault="00DB10CA">
            <w:pPr>
              <w:pStyle w:val="TableParagraph"/>
              <w:spacing w:line="250" w:lineRule="exact"/>
              <w:ind w:left="100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如异常请判断临床意义</w:t>
            </w:r>
          </w:p>
        </w:tc>
      </w:tr>
      <w:tr w:rsidR="00AC297C" w14:paraId="1BB02BF9" w14:textId="77777777">
        <w:trPr>
          <w:trHeight w:hRule="exact" w:val="528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32D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24</w:t>
            </w:r>
            <w:r>
              <w:rPr>
                <w:rFonts w:ascii="等线" w:hint="eastAsia"/>
                <w:sz w:val="21"/>
                <w:lang w:eastAsia="zh-CN"/>
              </w:rPr>
              <w:t>小时尿蛋白定量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F1B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04D2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C96C" w14:textId="77777777" w:rsidR="00AC297C" w:rsidRDefault="00AC297C"/>
        </w:tc>
      </w:tr>
      <w:tr>
        <w:tc>
          <w:tcPr>
            <w:tcW w:type="dxa" w:w="2006"/>
          </w:tcPr>
          <w:p>
            <w:r>
              <w:t>实验室检查-24小时尿蛋白定量</w:t>
            </w:r>
          </w:p>
        </w:tc>
        <w:tc>
          <w:tcPr>
            <w:tcW w:type="dxa" w:w="1561"/>
          </w:tcPr>
          <w:p/>
        </w:tc>
        <w:tc>
          <w:tcPr>
            <w:tcW w:type="dxa" w:w="1985"/>
          </w:tcPr>
          <w:p/>
        </w:tc>
        <w:tc>
          <w:tcPr>
            <w:tcW w:type="dxa" w:w="2509"/>
          </w:tcPr>
          <w:p/>
        </w:tc>
      </w:tr>
    </w:tbl>
    <w:p w14:paraId="5093ACF9" w14:textId="77777777" w:rsidR="00AC297C" w:rsidRDefault="00AC297C">
      <w:pPr>
        <w:rPr>
          <w:rFonts w:ascii="等线" w:eastAsia="等线" w:hAnsi="等线" w:cs="等线"/>
          <w:spacing w:val="-2"/>
          <w:sz w:val="21"/>
          <w:szCs w:val="21"/>
          <w:lang w:eastAsia="zh-CN"/>
        </w:rPr>
      </w:pPr>
    </w:p>
    <w:p w14:paraId="06617DD9" w14:textId="77777777" w:rsidR="00AC297C" w:rsidRDefault="00AC297C">
      <w:pPr>
        <w:sectPr w:rsidR="00AC297C">
          <w:headerReference w:type="default" r:id="rId31"/>
          <w:footerReference w:type="default" r:id="rId32"/>
          <w:pgSz w:w="11910" w:h="17340"/>
          <w:pgMar w:top="1640" w:right="1680" w:bottom="1140" w:left="1420" w:header="0" w:footer="950" w:gutter="0"/>
          <w:pgNumType w:start="22"/>
          <w:cols w:space="720"/>
        </w:sectPr>
      </w:pPr>
    </w:p>
    <w:p w14:paraId="6525AA99" w14:textId="77777777" w:rsidR="00AC297C" w:rsidRDefault="00DB10CA">
      <w:pPr>
        <w:pStyle w:val="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lang w:eastAsia="zh-CN"/>
        </w:rPr>
        <w:lastRenderedPageBreak/>
        <w:t>实验室检查</w:t>
      </w:r>
      <w:r>
        <w:rPr>
          <w:lang w:eastAsia="zh-CN"/>
        </w:rPr>
        <w:t>-</w:t>
      </w:r>
      <w:commentRangeStart w:id="99"/>
      <w:r>
        <w:rPr>
          <w:rFonts w:hint="eastAsia"/>
          <w:lang w:eastAsia="zh-CN"/>
        </w:rPr>
        <w:t>血生化</w:t>
      </w:r>
      <w:commentRangeEnd w:id="99"/>
      <w:r>
        <w:rPr>
          <w:rStyle w:val="af"/>
          <w:rFonts w:asciiTheme="minorHAnsi" w:eastAsiaTheme="minorEastAsia" w:hAnsiTheme="minorHAnsi"/>
        </w:rPr>
        <w:commentReference w:id="99"/>
      </w:r>
    </w:p>
    <w:tbl>
      <w:tblPr>
        <w:tblStyle w:val="TableNormal1"/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2006"/>
        <w:gridCol w:w="1561"/>
        <w:gridCol w:w="1985"/>
        <w:gridCol w:w="2509"/>
      </w:tblGrid>
      <w:tr w:rsidR="00AC297C" w14:paraId="7702F35C" w14:textId="77777777">
        <w:trPr>
          <w:trHeight w:hRule="exact" w:val="302"/>
        </w:trPr>
        <w:tc>
          <w:tcPr>
            <w:tcW w:w="8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D158" w14:textId="77777777" w:rsidR="00AC297C" w:rsidRDefault="00DB10CA">
            <w:pPr>
              <w:pStyle w:val="TableParagraph"/>
              <w:tabs>
                <w:tab w:val="left" w:pos="3569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是否进行血生化检查？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否</w:t>
            </w:r>
          </w:p>
        </w:tc>
      </w:tr>
      <w:tr w:rsidR="00AC297C" w14:paraId="02F45C52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FAD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216E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00" w:author="shenjie_clin" w:date="2023-08-21T17:21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4375E26F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63B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5AC70F4" w14:textId="77777777" w:rsidR="00AC297C" w:rsidRDefault="00AC297C"/>
        </w:tc>
      </w:tr>
      <w:tr w:rsidR="00AC297C" w14:paraId="60928055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931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49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23C03B" w14:textId="77777777" w:rsidR="00AC297C" w:rsidRDefault="00AC297C"/>
        </w:tc>
      </w:tr>
      <w:tr w:rsidR="00AC297C" w14:paraId="488996C9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221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4EDC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985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1ADF" w14:textId="77777777" w:rsidR="00AC297C" w:rsidRDefault="00DB10CA">
            <w:pPr>
              <w:pStyle w:val="TableParagraph"/>
              <w:spacing w:line="22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CBC1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如异常请判断临床意义</w:t>
            </w:r>
          </w:p>
        </w:tc>
      </w:tr>
      <w:tr w:rsidR="00AC297C" w14:paraId="29DA4600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779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钠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664D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6E84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8FED" w14:textId="77777777" w:rsidR="00AC297C" w:rsidRDefault="00AC297C"/>
        </w:tc>
      </w:tr>
      <w:tr w:rsidR="00AC297C" w14:paraId="18B6FADB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2BB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钾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E547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92AF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1EC2" w14:textId="77777777" w:rsidR="00AC297C" w:rsidRDefault="00AC297C"/>
        </w:tc>
      </w:tr>
      <w:tr w:rsidR="00AC297C" w14:paraId="05398A62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5922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氯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4252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1CE1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BC74" w14:textId="77777777" w:rsidR="00AC297C" w:rsidRDefault="00AC297C"/>
        </w:tc>
      </w:tr>
      <w:tr w:rsidR="00AC297C" w14:paraId="27DD8962" w14:textId="77777777">
        <w:trPr>
          <w:trHeight w:hRule="exact" w:val="296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75B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磷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DC74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01FE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3B6C" w14:textId="77777777" w:rsidR="00AC297C" w:rsidRDefault="00AC297C"/>
        </w:tc>
      </w:tr>
      <w:tr w:rsidR="00AC297C" w14:paraId="2DC27222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44B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血清总钙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678A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CACF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5173" w14:textId="77777777" w:rsidR="00AC297C" w:rsidRDefault="00AC297C"/>
        </w:tc>
      </w:tr>
      <w:tr w:rsidR="00AC297C" w14:paraId="3FDD69F0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558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镁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C0FC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4C13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6E82" w14:textId="77777777" w:rsidR="00AC297C" w:rsidRDefault="00AC297C"/>
        </w:tc>
      </w:tr>
      <w:tr w:rsidR="00AC297C" w14:paraId="621D7490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E7A4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谷丙转氨酶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550C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785C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5ACD" w14:textId="77777777" w:rsidR="00AC297C" w:rsidRDefault="00AC297C"/>
        </w:tc>
      </w:tr>
      <w:tr w:rsidR="00AC297C" w14:paraId="16E2FA0F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DAF8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谷草转氨酶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38124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3DA2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5DEB" w14:textId="77777777" w:rsidR="00AC297C" w:rsidRDefault="00AC297C"/>
        </w:tc>
      </w:tr>
      <w:tr w:rsidR="00AC297C" w14:paraId="5E18B43C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C45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胆碱酯酶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8ACE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D4D4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A9C" w14:textId="77777777" w:rsidR="00AC297C" w:rsidRDefault="00AC297C"/>
        </w:tc>
      </w:tr>
      <w:tr w:rsidR="00AC297C" w14:paraId="41653A7C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3929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总胆汁酸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D228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108A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46F7" w14:textId="77777777" w:rsidR="00AC297C" w:rsidRDefault="00AC297C"/>
        </w:tc>
      </w:tr>
      <w:tr w:rsidR="00AC297C" w14:paraId="3FCA8C93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8F3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碱性磷酸酶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5D6F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5738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EEC3" w14:textId="77777777" w:rsidR="00AC297C" w:rsidRDefault="00AC297C"/>
        </w:tc>
      </w:tr>
      <w:tr w:rsidR="00AC297C" w14:paraId="7145DD39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FC62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谷氨酰转肽酶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D5CE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218B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A5F1" w14:textId="77777777" w:rsidR="00AC297C" w:rsidRDefault="00AC297C"/>
        </w:tc>
      </w:tr>
      <w:tr w:rsidR="00AC297C" w14:paraId="497CE8CD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C94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乳酸脱氢酶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35C2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1735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543F" w14:textId="77777777" w:rsidR="00AC297C" w:rsidRDefault="00AC297C"/>
        </w:tc>
      </w:tr>
      <w:tr w:rsidR="00AC297C" w14:paraId="3BCA99E2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DA4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总蛋白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00BB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05B0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FF3E" w14:textId="77777777" w:rsidR="00AC297C" w:rsidRDefault="00AC297C"/>
        </w:tc>
      </w:tr>
      <w:tr w:rsidR="00AC297C" w14:paraId="0ED81CEB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3AF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白蛋白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B5BA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0698D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1CEB" w14:textId="77777777" w:rsidR="00AC297C" w:rsidRDefault="00AC297C"/>
        </w:tc>
      </w:tr>
      <w:tr w:rsidR="00AC297C" w14:paraId="5509A352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2A08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总胆红素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B3366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9642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69BF" w14:textId="77777777" w:rsidR="00AC297C" w:rsidRDefault="00AC297C"/>
        </w:tc>
      </w:tr>
      <w:tr w:rsidR="00AC297C" w14:paraId="1652383B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5FF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直接胆红素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CBAFB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F09A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E704" w14:textId="77777777" w:rsidR="00AC297C" w:rsidRDefault="00AC297C"/>
        </w:tc>
      </w:tr>
      <w:tr w:rsidR="00AC297C" w14:paraId="706DBE37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F69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间接胆红素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EB4F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FC5B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13EA" w14:textId="77777777" w:rsidR="00AC297C" w:rsidRDefault="00AC297C"/>
        </w:tc>
      </w:tr>
      <w:tr w:rsidR="00AC297C" w14:paraId="3AF81D6A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2563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尿素氮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25E7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C7B7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852E" w14:textId="77777777" w:rsidR="00AC297C" w:rsidRDefault="00AC297C"/>
        </w:tc>
      </w:tr>
      <w:tr w:rsidR="00AC297C" w14:paraId="512A403B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2DF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尿素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615A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A6DE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65F13" w14:textId="77777777" w:rsidR="00AC297C" w:rsidRDefault="00AC297C"/>
        </w:tc>
      </w:tr>
      <w:tr w:rsidR="00AC297C" w14:paraId="5DF7D4CE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F99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肌酐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EDBF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294B2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6879" w14:textId="77777777" w:rsidR="00AC297C" w:rsidRDefault="00AC297C"/>
        </w:tc>
      </w:tr>
      <w:tr w:rsidR="00AC297C" w14:paraId="62DB5CA0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BD6E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尿酸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C939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8C9D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3501" w14:textId="77777777" w:rsidR="00AC297C" w:rsidRDefault="00AC297C"/>
        </w:tc>
      </w:tr>
      <w:tr w:rsidR="00AC297C" w14:paraId="6DC529FA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4A3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血糖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86B0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CBD3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5F35" w14:textId="77777777" w:rsidR="00AC297C" w:rsidRDefault="00AC297C"/>
        </w:tc>
      </w:tr>
      <w:tr w:rsidR="00AC297C" w14:paraId="3E24E852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3EB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肌酸激酶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366B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8055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3870" w14:textId="77777777" w:rsidR="00AC297C" w:rsidRDefault="00AC297C"/>
        </w:tc>
      </w:tr>
      <w:tr w:rsidR="00AC297C" w14:paraId="634385B8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5E2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肌酐清除率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6870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76F8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B940" w14:textId="77777777" w:rsidR="00AC297C" w:rsidRDefault="00AC297C"/>
        </w:tc>
      </w:tr>
      <w:tr>
        <w:tc>
          <w:tcPr>
            <w:tcW w:type="dxa" w:w="2006"/>
          </w:tcPr>
          <w:p>
            <w:r>
              <w:t>实验室检查-血生化</w:t>
            </w:r>
          </w:p>
        </w:tc>
        <w:tc>
          <w:tcPr>
            <w:tcW w:type="dxa" w:w="1561"/>
          </w:tcPr>
          <w:p/>
        </w:tc>
        <w:tc>
          <w:tcPr>
            <w:tcW w:type="dxa" w:w="1985"/>
          </w:tcPr>
          <w:p/>
        </w:tc>
        <w:tc>
          <w:tcPr>
            <w:tcW w:type="dxa" w:w="2509"/>
          </w:tcPr>
          <w:p/>
        </w:tc>
      </w:tr>
    </w:tbl>
    <w:p w14:paraId="306DC9E6" w14:textId="77777777" w:rsidR="00AC297C" w:rsidRDefault="00AC297C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14:paraId="7EE73F2A" w14:textId="77777777" w:rsidR="00AC297C" w:rsidRDefault="00AC297C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14:paraId="59F7B819" w14:textId="77777777" w:rsidR="00AC297C" w:rsidRDefault="00AC297C">
      <w:pPr>
        <w:sectPr w:rsidR="00AC297C">
          <w:headerReference w:type="default" r:id="rId33"/>
          <w:pgSz w:w="11910" w:h="17340"/>
          <w:pgMar w:top="2440" w:right="1680" w:bottom="1140" w:left="1460" w:header="1958" w:footer="950" w:gutter="0"/>
          <w:cols w:space="720"/>
        </w:sectPr>
      </w:pPr>
    </w:p>
    <w:p w14:paraId="0F5E726C" w14:textId="77777777" w:rsidR="00AC297C" w:rsidRDefault="00AC297C">
      <w:pPr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pPr w:leftFromText="180" w:rightFromText="180" w:horzAnchor="margin" w:tblpY="40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06"/>
        <w:gridCol w:w="1561"/>
        <w:gridCol w:w="1985"/>
        <w:gridCol w:w="2509"/>
      </w:tblGrid>
      <w:tr w:rsidR="00AC297C" w14:paraId="19EDB7FD" w14:textId="77777777">
        <w:trPr>
          <w:trHeight w:hRule="exact" w:val="305"/>
        </w:trPr>
        <w:tc>
          <w:tcPr>
            <w:tcW w:w="8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5CD2" w14:textId="77777777" w:rsidR="00AC297C" w:rsidRDefault="00DB10CA">
            <w:pPr>
              <w:pStyle w:val="TableParagraph"/>
              <w:tabs>
                <w:tab w:val="left" w:pos="3569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是否进行脂肪酶检查？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否</w:t>
            </w:r>
          </w:p>
        </w:tc>
      </w:tr>
      <w:tr w:rsidR="00AC297C" w14:paraId="471D099E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1444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46BF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01" w:author="shenjie_clin" w:date="2023-08-21T17:21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0504DCCF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26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0C1C73A" w14:textId="77777777" w:rsidR="00AC297C" w:rsidRDefault="00AC297C"/>
        </w:tc>
      </w:tr>
      <w:tr w:rsidR="00AC297C" w14:paraId="20DB43CF" w14:textId="77777777">
        <w:trPr>
          <w:trHeight w:hRule="exact" w:val="293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916C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49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FB293C2" w14:textId="77777777" w:rsidR="00AC297C" w:rsidRDefault="00AC297C"/>
        </w:tc>
      </w:tr>
      <w:tr w:rsidR="00AC297C" w14:paraId="00F5795D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16D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251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985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4A36" w14:textId="77777777" w:rsidR="00AC297C" w:rsidRDefault="00DB10CA">
            <w:pPr>
              <w:pStyle w:val="TableParagraph"/>
              <w:spacing w:line="22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C57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如异常请判断临床意义</w:t>
            </w:r>
          </w:p>
        </w:tc>
      </w:tr>
      <w:tr w:rsidR="00AC297C" w14:paraId="6635B16C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9B2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脂肪酶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3A78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D766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3AAC" w14:textId="77777777" w:rsidR="00AC297C" w:rsidRDefault="00AC297C"/>
        </w:tc>
      </w:tr>
      <w:tr>
        <w:tc>
          <w:tcPr>
            <w:tcW w:type="dxa" w:w="2006"/>
          </w:tcPr>
          <w:p>
            <w:r>
              <w:t>实验室检查-脂肪酶</w:t>
            </w:r>
          </w:p>
        </w:tc>
        <w:tc>
          <w:tcPr>
            <w:tcW w:type="dxa" w:w="1561"/>
          </w:tcPr>
          <w:p/>
        </w:tc>
        <w:tc>
          <w:tcPr>
            <w:tcW w:type="dxa" w:w="1985"/>
          </w:tcPr>
          <w:p/>
        </w:tc>
        <w:tc>
          <w:tcPr>
            <w:tcW w:type="dxa" w:w="2509"/>
          </w:tcPr>
          <w:p/>
        </w:tc>
      </w:tr>
    </w:tbl>
    <w:p w14:paraId="34E46D61" w14:textId="77777777" w:rsidR="00AC297C" w:rsidRDefault="00DB10CA">
      <w:pPr>
        <w:pStyle w:val="1"/>
      </w:pPr>
      <w:r>
        <w:rPr>
          <w:lang w:eastAsia="zh-CN"/>
        </w:rPr>
        <w:t>实验室检查</w:t>
      </w:r>
      <w:r>
        <w:rPr>
          <w:lang w:eastAsia="zh-CN"/>
        </w:rPr>
        <w:t>-</w:t>
      </w:r>
      <w:commentRangeStart w:id="102"/>
      <w:r>
        <w:rPr>
          <w:rFonts w:hint="eastAsia"/>
          <w:lang w:eastAsia="zh-CN"/>
        </w:rPr>
        <w:t>脂肪酶</w:t>
      </w:r>
      <w:commentRangeEnd w:id="102"/>
      <w:r>
        <w:rPr>
          <w:rStyle w:val="af"/>
          <w:rFonts w:asciiTheme="minorHAnsi" w:eastAsiaTheme="minorEastAsia" w:hAnsiTheme="minorHAnsi"/>
        </w:rPr>
        <w:commentReference w:id="102"/>
      </w:r>
    </w:p>
    <w:p w14:paraId="6F127D40" w14:textId="77777777" w:rsidR="00AC297C" w:rsidRDefault="00AC297C">
      <w:pPr>
        <w:sectPr w:rsidR="00AC297C">
          <w:headerReference w:type="default" r:id="rId34"/>
          <w:pgSz w:w="11910" w:h="17340"/>
          <w:pgMar w:top="2440" w:right="1680" w:bottom="1140" w:left="1460" w:header="1958" w:footer="950" w:gutter="0"/>
          <w:cols w:space="720"/>
        </w:sectPr>
      </w:pPr>
    </w:p>
    <w:p w14:paraId="335BF0DE" w14:textId="77777777" w:rsidR="00AC297C" w:rsidRDefault="00DB10CA">
      <w:pPr>
        <w:pStyle w:val="1"/>
        <w:rPr>
          <w:rFonts w:ascii="Times New Roman" w:eastAsia="Times New Roman" w:hAnsi="Times New Roman" w:cs="Times New Roman"/>
          <w:sz w:val="27"/>
          <w:szCs w:val="27"/>
        </w:rPr>
      </w:pPr>
      <w:commentRangeStart w:id="103"/>
      <w:r>
        <w:rPr>
          <w:lang w:eastAsia="zh-CN"/>
        </w:rPr>
        <w:lastRenderedPageBreak/>
        <w:t>实验室</w:t>
      </w:r>
      <w:commentRangeEnd w:id="103"/>
      <w:r>
        <w:rPr>
          <w:rStyle w:val="af"/>
          <w:rFonts w:asciiTheme="minorHAnsi" w:eastAsiaTheme="minorEastAsia" w:hAnsiTheme="minorHAnsi"/>
        </w:rPr>
        <w:commentReference w:id="103"/>
      </w:r>
      <w:r>
        <w:rPr>
          <w:lang w:eastAsia="zh-CN"/>
        </w:rPr>
        <w:t>检查</w:t>
      </w:r>
      <w:r>
        <w:rPr>
          <w:lang w:eastAsia="zh-CN"/>
        </w:rPr>
        <w:t>-</w:t>
      </w:r>
      <w:r>
        <w:rPr>
          <w:rFonts w:hint="eastAsia"/>
          <w:lang w:eastAsia="zh-CN"/>
        </w:rPr>
        <w:t>淀粉酶</w:t>
      </w:r>
    </w:p>
    <w:tbl>
      <w:tblPr>
        <w:tblStyle w:val="TableNormal1"/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2006"/>
        <w:gridCol w:w="1561"/>
        <w:gridCol w:w="1985"/>
        <w:gridCol w:w="2509"/>
      </w:tblGrid>
      <w:tr w:rsidR="00AC297C" w14:paraId="47351D95" w14:textId="77777777">
        <w:trPr>
          <w:trHeight w:hRule="exact" w:val="305"/>
        </w:trPr>
        <w:tc>
          <w:tcPr>
            <w:tcW w:w="8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6291" w14:textId="77777777" w:rsidR="00AC297C" w:rsidRDefault="00DB10CA">
            <w:pPr>
              <w:pStyle w:val="TableParagraph"/>
              <w:tabs>
                <w:tab w:val="left" w:pos="3569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是否进行淀粉酶检查？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否</w:t>
            </w:r>
          </w:p>
        </w:tc>
      </w:tr>
      <w:tr w:rsidR="00AC297C" w14:paraId="63FB765A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ACDA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0B39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04" w:author="shenjie_clin" w:date="2023-08-21T17:21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649F0402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433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F37A419" w14:textId="77777777" w:rsidR="00AC297C" w:rsidRDefault="00AC297C"/>
        </w:tc>
      </w:tr>
      <w:tr w:rsidR="00AC297C" w14:paraId="36226D80" w14:textId="77777777">
        <w:trPr>
          <w:trHeight w:hRule="exact" w:val="293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B20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49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8DF35DE" w14:textId="77777777" w:rsidR="00AC297C" w:rsidRDefault="00AC297C"/>
        </w:tc>
      </w:tr>
      <w:tr w:rsidR="00AC297C" w14:paraId="3FF9E71A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97E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289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985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56F6" w14:textId="77777777" w:rsidR="00AC297C" w:rsidRDefault="00DB10CA">
            <w:pPr>
              <w:pStyle w:val="TableParagraph"/>
              <w:spacing w:line="22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E0D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如异常请判断临床意义</w:t>
            </w:r>
          </w:p>
        </w:tc>
      </w:tr>
      <w:tr w:rsidR="00AC297C" w14:paraId="5C2EEBE9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B23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淀粉酶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367D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FD9A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CCC86" w14:textId="77777777" w:rsidR="00AC297C" w:rsidRDefault="00AC297C"/>
        </w:tc>
      </w:tr>
      <w:tr>
        <w:tc>
          <w:tcPr>
            <w:tcW w:type="dxa" w:w="2006"/>
          </w:tcPr>
          <w:p>
            <w:r>
              <w:t>实验室检查-淀粉酶</w:t>
            </w:r>
          </w:p>
        </w:tc>
        <w:tc>
          <w:tcPr>
            <w:tcW w:type="dxa" w:w="1561"/>
          </w:tcPr>
          <w:p/>
        </w:tc>
        <w:tc>
          <w:tcPr>
            <w:tcW w:type="dxa" w:w="1985"/>
          </w:tcPr>
          <w:p/>
        </w:tc>
        <w:tc>
          <w:tcPr>
            <w:tcW w:type="dxa" w:w="2509"/>
          </w:tcPr>
          <w:p/>
        </w:tc>
      </w:tr>
    </w:tbl>
    <w:p w14:paraId="5C697E58" w14:textId="77777777" w:rsidR="00AC297C" w:rsidRDefault="00AC297C">
      <w:pPr>
        <w:sectPr w:rsidR="00AC297C">
          <w:headerReference w:type="default" r:id="rId35"/>
          <w:pgSz w:w="11910" w:h="17340"/>
          <w:pgMar w:top="2160" w:right="1680" w:bottom="1140" w:left="1460" w:header="1958" w:footer="950" w:gutter="0"/>
          <w:cols w:space="720"/>
        </w:sectPr>
      </w:pPr>
    </w:p>
    <w:p w14:paraId="5620D4FA" w14:textId="77777777" w:rsidR="00AC297C" w:rsidRDefault="00AC297C">
      <w:pPr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pPr w:leftFromText="180" w:rightFromText="180" w:horzAnchor="margin" w:tblpY="69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06"/>
        <w:gridCol w:w="1561"/>
        <w:gridCol w:w="1985"/>
        <w:gridCol w:w="2509"/>
      </w:tblGrid>
      <w:tr w:rsidR="00AC297C" w14:paraId="7E6F13DA" w14:textId="77777777">
        <w:trPr>
          <w:trHeight w:hRule="exact" w:val="302"/>
        </w:trPr>
        <w:tc>
          <w:tcPr>
            <w:tcW w:w="8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60F3" w14:textId="77777777" w:rsidR="00AC297C" w:rsidRDefault="00DB10CA">
            <w:pPr>
              <w:pStyle w:val="TableParagraph"/>
              <w:tabs>
                <w:tab w:val="left" w:pos="3569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是否进行补体的检查？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否</w:t>
            </w:r>
          </w:p>
        </w:tc>
      </w:tr>
      <w:tr w:rsidR="00AC297C" w14:paraId="039D440F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A0A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4C3B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05" w:author="shenjie_clin" w:date="2023-08-21T17:21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2FA5E507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8B80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7C80648" w14:textId="77777777" w:rsidR="00AC297C" w:rsidRDefault="00AC297C"/>
        </w:tc>
      </w:tr>
      <w:tr w:rsidR="00AC297C" w14:paraId="1F5E2116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147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49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D2DC151" w14:textId="77777777" w:rsidR="00AC297C" w:rsidRDefault="00AC297C"/>
        </w:tc>
      </w:tr>
      <w:tr w:rsidR="00AC297C" w14:paraId="5D55FE98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089A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0451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985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6160" w14:textId="77777777" w:rsidR="00AC297C" w:rsidRDefault="00DB10CA">
            <w:pPr>
              <w:pStyle w:val="TableParagraph"/>
              <w:spacing w:line="22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AAC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如异常请判断临床意义</w:t>
            </w:r>
          </w:p>
        </w:tc>
      </w:tr>
      <w:tr w:rsidR="00AC297C" w14:paraId="4197C619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E6A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C3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9CC5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F933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E5E2" w14:textId="77777777" w:rsidR="00AC297C" w:rsidRDefault="00AC297C"/>
        </w:tc>
      </w:tr>
      <w:tr w:rsidR="00AC297C" w14:paraId="291E10A0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935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C4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07F0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66206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3FDE" w14:textId="77777777" w:rsidR="00AC297C" w:rsidRDefault="00AC297C"/>
        </w:tc>
      </w:tr>
      <w:tr>
        <w:tc>
          <w:tcPr>
            <w:tcW w:type="dxa" w:w="2006"/>
          </w:tcPr>
          <w:p>
            <w:r>
              <w:t>实验室检查-补体C3, C4</w:t>
            </w:r>
          </w:p>
        </w:tc>
        <w:tc>
          <w:tcPr>
            <w:tcW w:type="dxa" w:w="1561"/>
          </w:tcPr>
          <w:p/>
        </w:tc>
        <w:tc>
          <w:tcPr>
            <w:tcW w:type="dxa" w:w="1985"/>
          </w:tcPr>
          <w:p/>
        </w:tc>
        <w:tc>
          <w:tcPr>
            <w:tcW w:type="dxa" w:w="2509"/>
          </w:tcPr>
          <w:p/>
        </w:tc>
      </w:tr>
    </w:tbl>
    <w:p w14:paraId="0170900A" w14:textId="77777777" w:rsidR="00AC297C" w:rsidRDefault="00AC297C"/>
    <w:p w14:paraId="56526ECD" w14:textId="77777777" w:rsidR="00AC297C" w:rsidRDefault="00DB10CA">
      <w:pPr>
        <w:pStyle w:val="1"/>
      </w:pPr>
      <w:commentRangeStart w:id="106"/>
      <w:r>
        <w:rPr>
          <w:lang w:eastAsia="zh-CN"/>
        </w:rPr>
        <w:t>实验室</w:t>
      </w:r>
      <w:commentRangeEnd w:id="106"/>
      <w:r>
        <w:rPr>
          <w:rStyle w:val="af"/>
          <w:rFonts w:asciiTheme="minorHAnsi" w:eastAsiaTheme="minorEastAsia" w:hAnsiTheme="minorHAnsi"/>
        </w:rPr>
        <w:commentReference w:id="106"/>
      </w:r>
      <w:r>
        <w:rPr>
          <w:lang w:eastAsia="zh-CN"/>
        </w:rPr>
        <w:t>检查</w:t>
      </w:r>
      <w:r>
        <w:rPr>
          <w:lang w:eastAsia="zh-CN"/>
        </w:rPr>
        <w:t>-</w:t>
      </w:r>
      <w:r>
        <w:rPr>
          <w:rFonts w:hint="eastAsia"/>
          <w:lang w:eastAsia="zh-CN"/>
        </w:rPr>
        <w:t>补体</w:t>
      </w:r>
      <w:r>
        <w:rPr>
          <w:rFonts w:hint="eastAsia"/>
          <w:lang w:eastAsia="zh-CN"/>
        </w:rPr>
        <w:t>C</w:t>
      </w:r>
      <w:r>
        <w:rPr>
          <w:lang w:eastAsia="zh-CN"/>
        </w:rPr>
        <w:t>3, C4</w:t>
      </w:r>
    </w:p>
    <w:p w14:paraId="28C31CF4" w14:textId="77777777" w:rsidR="00AC297C" w:rsidRDefault="00AC297C"/>
    <w:p w14:paraId="6D6B014D" w14:textId="77777777" w:rsidR="00AC297C" w:rsidRDefault="00AC297C">
      <w:pPr>
        <w:sectPr w:rsidR="00AC297C">
          <w:headerReference w:type="default" r:id="rId36"/>
          <w:pgSz w:w="11910" w:h="17340"/>
          <w:pgMar w:top="2160" w:right="1680" w:bottom="1140" w:left="1460" w:header="1958" w:footer="950" w:gutter="0"/>
          <w:cols w:space="720"/>
        </w:sectPr>
      </w:pPr>
    </w:p>
    <w:tbl>
      <w:tblPr>
        <w:tblStyle w:val="TableNormal1"/>
        <w:tblpPr w:leftFromText="180" w:rightFromText="180" w:horzAnchor="margin" w:tblpY="69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06"/>
        <w:gridCol w:w="1561"/>
        <w:gridCol w:w="1985"/>
        <w:gridCol w:w="2509"/>
      </w:tblGrid>
      <w:tr w:rsidR="00AC297C" w14:paraId="3EB0814D" w14:textId="77777777">
        <w:trPr>
          <w:trHeight w:hRule="exact" w:val="302"/>
        </w:trPr>
        <w:tc>
          <w:tcPr>
            <w:tcW w:w="8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E394" w14:textId="77777777" w:rsidR="00AC297C" w:rsidRDefault="00DB10CA">
            <w:pPr>
              <w:pStyle w:val="TableParagraph"/>
              <w:tabs>
                <w:tab w:val="left" w:pos="5170"/>
              </w:tabs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lastRenderedPageBreak/>
              <w:t>是否进行血沉检查？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</w:t>
            </w:r>
            <w:r>
              <w:rPr>
                <w:rFonts w:ascii="等线" w:eastAsia="等线" w:hAnsi="等线" w:cs="等线"/>
                <w:spacing w:val="5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否</w:t>
            </w:r>
          </w:p>
        </w:tc>
      </w:tr>
      <w:tr w:rsidR="00AC297C" w14:paraId="070513EE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4D54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C47A3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07" w:author="shenjie_clin" w:date="2023-08-21T17:21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4B5F5AF1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A5186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766723" w14:textId="77777777" w:rsidR="00AC297C" w:rsidRDefault="00AC297C"/>
        </w:tc>
      </w:tr>
      <w:tr w:rsidR="00AC297C" w14:paraId="0849EF7A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B65B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49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D07CA0" w14:textId="77777777" w:rsidR="00AC297C" w:rsidRDefault="00AC297C"/>
        </w:tc>
      </w:tr>
      <w:tr w:rsidR="00AC297C" w14:paraId="531058EA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DDC9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1FEA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985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412D" w14:textId="77777777" w:rsidR="00AC297C" w:rsidRDefault="00DB10CA">
            <w:pPr>
              <w:pStyle w:val="TableParagraph"/>
              <w:spacing w:line="21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4E37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如异常请判断临床意义</w:t>
            </w:r>
          </w:p>
        </w:tc>
      </w:tr>
      <w:tr w:rsidR="00AC297C" w14:paraId="6380ED85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FE70B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血沉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6944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0822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BD32" w14:textId="77777777" w:rsidR="00AC297C" w:rsidRDefault="00AC297C"/>
        </w:tc>
      </w:tr>
      <w:tr w:rsidR="00AC297C" w14:paraId="2058AB42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F6A8" w14:textId="77777777" w:rsidR="00AC297C" w:rsidRDefault="00AC297C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815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93E7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CB93" w14:textId="77777777" w:rsidR="00AC297C" w:rsidRDefault="00AC297C"/>
        </w:tc>
      </w:tr>
      <w:tr>
        <w:tc>
          <w:tcPr>
            <w:tcW w:type="dxa" w:w="2006"/>
          </w:tcPr>
          <w:p>
            <w:r>
              <w:t>实验室检查-血沉</w:t>
            </w:r>
          </w:p>
        </w:tc>
        <w:tc>
          <w:tcPr>
            <w:tcW w:type="dxa" w:w="1561"/>
          </w:tcPr>
          <w:p/>
        </w:tc>
        <w:tc>
          <w:tcPr>
            <w:tcW w:type="dxa" w:w="1985"/>
          </w:tcPr>
          <w:p/>
        </w:tc>
        <w:tc>
          <w:tcPr>
            <w:tcW w:type="dxa" w:w="2509"/>
          </w:tcPr>
          <w:p/>
        </w:tc>
      </w:tr>
    </w:tbl>
    <w:p w14:paraId="04AEC930" w14:textId="77777777" w:rsidR="00AC297C" w:rsidRDefault="00AC297C"/>
    <w:p w14:paraId="4068F17B" w14:textId="77777777" w:rsidR="00AC297C" w:rsidRDefault="00DB10CA">
      <w:pPr>
        <w:pStyle w:val="1"/>
      </w:pPr>
      <w:commentRangeStart w:id="108"/>
      <w:r>
        <w:rPr>
          <w:rFonts w:hint="eastAsia"/>
          <w:lang w:eastAsia="zh-CN"/>
        </w:rPr>
        <w:t>实验室</w:t>
      </w:r>
      <w:commentRangeEnd w:id="108"/>
      <w:r>
        <w:rPr>
          <w:rStyle w:val="af"/>
          <w:rFonts w:asciiTheme="minorHAnsi" w:eastAsiaTheme="minorEastAsia" w:hAnsiTheme="minorHAnsi"/>
        </w:rPr>
        <w:commentReference w:id="108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血沉</w:t>
      </w:r>
    </w:p>
    <w:p w14:paraId="7643BE8E" w14:textId="77777777" w:rsidR="00AC297C" w:rsidRDefault="00AC297C"/>
    <w:p w14:paraId="1FF241A7" w14:textId="77777777" w:rsidR="00AC297C" w:rsidRDefault="00AC297C"/>
    <w:p w14:paraId="2BCD6515" w14:textId="77777777" w:rsidR="00AC297C" w:rsidRDefault="00AC297C"/>
    <w:p w14:paraId="01ABA010" w14:textId="77777777" w:rsidR="00AC297C" w:rsidRDefault="00AC297C"/>
    <w:p w14:paraId="30283997" w14:textId="77777777" w:rsidR="00AC297C" w:rsidRDefault="00AC297C"/>
    <w:p w14:paraId="12361D0B" w14:textId="77777777" w:rsidR="00AC297C" w:rsidRDefault="00AC297C"/>
    <w:p w14:paraId="4104E88B" w14:textId="77777777" w:rsidR="00AC297C" w:rsidRDefault="00AC297C"/>
    <w:p w14:paraId="7459E327" w14:textId="77777777" w:rsidR="00AC297C" w:rsidRDefault="00AC297C"/>
    <w:p w14:paraId="376C3406" w14:textId="77777777" w:rsidR="00AC297C" w:rsidRDefault="00AC297C"/>
    <w:p w14:paraId="4D149089" w14:textId="77777777" w:rsidR="00AC297C" w:rsidRDefault="00AC297C"/>
    <w:p w14:paraId="28F9C71D" w14:textId="77777777" w:rsidR="00AC297C" w:rsidRDefault="00AC297C"/>
    <w:p w14:paraId="11587A3B" w14:textId="77777777" w:rsidR="00AC297C" w:rsidRDefault="00AC297C"/>
    <w:p w14:paraId="0A55E2FB" w14:textId="77777777" w:rsidR="00AC297C" w:rsidRDefault="00AC297C"/>
    <w:p w14:paraId="1BF17DD8" w14:textId="77777777" w:rsidR="00AC297C" w:rsidRDefault="00AC297C"/>
    <w:p w14:paraId="1A7585F6" w14:textId="77777777" w:rsidR="00AC297C" w:rsidRDefault="00AC297C"/>
    <w:p w14:paraId="29A0F494" w14:textId="77777777" w:rsidR="00AC297C" w:rsidRDefault="00AC297C"/>
    <w:p w14:paraId="1ED38CD0" w14:textId="77777777" w:rsidR="00AC297C" w:rsidRDefault="00DB10CA">
      <w:r>
        <w:br w:type="page"/>
      </w:r>
    </w:p>
    <w:p w14:paraId="34CDC022" w14:textId="77777777" w:rsidR="00AC297C" w:rsidRDefault="00AC297C"/>
    <w:p w14:paraId="5450B782" w14:textId="77777777" w:rsidR="00AC297C" w:rsidRDefault="00DB10CA">
      <w:pPr>
        <w:pStyle w:val="1"/>
        <w:rPr>
          <w:lang w:eastAsia="zh-CN"/>
        </w:rPr>
      </w:pPr>
      <w:commentRangeStart w:id="109"/>
      <w:r>
        <w:rPr>
          <w:rFonts w:hint="eastAsia"/>
          <w:lang w:eastAsia="zh-CN"/>
        </w:rPr>
        <w:t>实验室</w:t>
      </w:r>
      <w:commentRangeEnd w:id="109"/>
      <w:r>
        <w:rPr>
          <w:rStyle w:val="af"/>
          <w:rFonts w:asciiTheme="minorHAnsi" w:eastAsiaTheme="minorEastAsia" w:hAnsiTheme="minorHAnsi"/>
        </w:rPr>
        <w:commentReference w:id="109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高敏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反应蛋白</w:t>
      </w:r>
    </w:p>
    <w:p w14:paraId="19D50096" w14:textId="77777777" w:rsidR="00AC297C" w:rsidRDefault="00AC297C">
      <w:pPr>
        <w:rPr>
          <w:lang w:eastAsia="zh-CN"/>
        </w:rPr>
      </w:pPr>
    </w:p>
    <w:p w14:paraId="1B843CF5" w14:textId="77777777" w:rsidR="00AC297C" w:rsidRDefault="00AC297C">
      <w:pPr>
        <w:rPr>
          <w:lang w:eastAsia="zh-CN"/>
        </w:rPr>
      </w:pPr>
    </w:p>
    <w:tbl>
      <w:tblPr>
        <w:tblStyle w:val="TableNormal1"/>
        <w:tblpPr w:leftFromText="180" w:rightFromText="180" w:horzAnchor="margin" w:tblpY="69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06"/>
        <w:gridCol w:w="1561"/>
        <w:gridCol w:w="1985"/>
        <w:gridCol w:w="2509"/>
      </w:tblGrid>
      <w:tr w:rsidR="00AC297C" w14:paraId="519776B9" w14:textId="77777777">
        <w:trPr>
          <w:trHeight w:hRule="exact" w:val="302"/>
        </w:trPr>
        <w:tc>
          <w:tcPr>
            <w:tcW w:w="8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3AE7" w14:textId="77777777" w:rsidR="00AC297C" w:rsidRDefault="00DB10CA">
            <w:pPr>
              <w:pStyle w:val="TableParagraph"/>
              <w:tabs>
                <w:tab w:val="left" w:pos="5170"/>
              </w:tabs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是否进行高敏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C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反应蛋白的检查？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</w:t>
            </w:r>
            <w:r>
              <w:rPr>
                <w:rFonts w:ascii="等线" w:eastAsia="等线" w:hAnsi="等线" w:cs="等线"/>
                <w:spacing w:val="5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否</w:t>
            </w:r>
          </w:p>
        </w:tc>
      </w:tr>
      <w:tr w:rsidR="00AC297C" w14:paraId="2EF0E8E3" w14:textId="77777777">
        <w:trPr>
          <w:trHeight w:hRule="exact" w:val="302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89FF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DFF7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10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2B4D48E4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2481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E3C531D" w14:textId="77777777" w:rsidR="00AC297C" w:rsidRDefault="00AC297C"/>
        </w:tc>
      </w:tr>
      <w:tr w:rsidR="00AC297C" w14:paraId="710E0DDD" w14:textId="77777777">
        <w:trPr>
          <w:trHeight w:hRule="exact" w:val="29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25FF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49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AA8994E" w14:textId="77777777" w:rsidR="00AC297C" w:rsidRDefault="00AC297C"/>
        </w:tc>
      </w:tr>
      <w:tr w:rsidR="00AC297C" w14:paraId="32EFCE7B" w14:textId="77777777">
        <w:trPr>
          <w:trHeight w:hRule="exact" w:val="293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D0E5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B38A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985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8082" w14:textId="77777777" w:rsidR="00AC297C" w:rsidRDefault="00DB10CA">
            <w:pPr>
              <w:pStyle w:val="TableParagraph"/>
              <w:spacing w:line="21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F117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如异常请判断临床意义</w:t>
            </w:r>
          </w:p>
        </w:tc>
      </w:tr>
      <w:tr w:rsidR="00AC297C" w14:paraId="09C560AD" w14:textId="77777777">
        <w:trPr>
          <w:trHeight w:hRule="exact" w:val="295"/>
        </w:trPr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1755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高敏</w:t>
            </w:r>
            <w:r>
              <w:rPr>
                <w:rFonts w:ascii="等线" w:eastAsia="等线" w:hAnsi="等线" w:cs="等线"/>
                <w:sz w:val="21"/>
                <w:szCs w:val="21"/>
              </w:rPr>
              <w:t>C</w:t>
            </w:r>
            <w:r>
              <w:rPr>
                <w:rFonts w:ascii="等线" w:eastAsia="等线" w:hAnsi="等线" w:cs="等线"/>
                <w:sz w:val="21"/>
                <w:szCs w:val="21"/>
              </w:rPr>
              <w:t>反应蛋白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D8C4" w14:textId="77777777" w:rsidR="00AC297C" w:rsidRDefault="00AC297C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0BC95" w14:textId="77777777" w:rsidR="00AC297C" w:rsidRDefault="00AC297C"/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70C0" w14:textId="77777777" w:rsidR="00AC297C" w:rsidRDefault="00AC297C"/>
        </w:tc>
      </w:tr>
      <w:tr>
        <w:tc>
          <w:tcPr>
            <w:tcW w:type="dxa" w:w="2006"/>
          </w:tcPr>
          <w:p>
            <w:r>
              <w:t>实验室检查-高敏C反应蛋白</w:t>
            </w:r>
          </w:p>
        </w:tc>
        <w:tc>
          <w:tcPr>
            <w:tcW w:type="dxa" w:w="1561"/>
          </w:tcPr>
          <w:p/>
        </w:tc>
        <w:tc>
          <w:tcPr>
            <w:tcW w:type="dxa" w:w="1985"/>
          </w:tcPr>
          <w:p/>
        </w:tc>
        <w:tc>
          <w:tcPr>
            <w:tcW w:type="dxa" w:w="2509"/>
          </w:tcPr>
          <w:p/>
        </w:tc>
      </w:tr>
    </w:tbl>
    <w:p w14:paraId="0BAF8486" w14:textId="77777777" w:rsidR="00AC297C" w:rsidRDefault="00AC297C">
      <w:pPr>
        <w:rPr>
          <w:lang w:eastAsia="zh-CN"/>
        </w:rPr>
        <w:sectPr w:rsidR="00AC297C">
          <w:headerReference w:type="default" r:id="rId37"/>
          <w:pgSz w:w="11910" w:h="17340"/>
          <w:pgMar w:top="2200" w:right="1680" w:bottom="1140" w:left="1460" w:header="1958" w:footer="950" w:gutter="0"/>
          <w:cols w:space="720"/>
        </w:sectPr>
      </w:pPr>
    </w:p>
    <w:p w14:paraId="677BBF27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11611709" w14:textId="77777777" w:rsidR="00AC297C" w:rsidRDefault="00DB10CA">
      <w:pPr>
        <w:pStyle w:val="1"/>
        <w:rPr>
          <w:rFonts w:ascii="Times New Roman" w:eastAsia="Times New Roman" w:hAnsi="Times New Roman" w:cs="Times New Roman"/>
          <w:sz w:val="29"/>
          <w:szCs w:val="29"/>
          <w:lang w:eastAsia="zh-CN"/>
        </w:rPr>
      </w:pPr>
      <w:commentRangeStart w:id="111"/>
      <w:r>
        <w:rPr>
          <w:lang w:eastAsia="zh-CN"/>
        </w:rPr>
        <w:t>实验室</w:t>
      </w:r>
      <w:commentRangeEnd w:id="111"/>
      <w:r>
        <w:rPr>
          <w:rStyle w:val="af"/>
          <w:rFonts w:asciiTheme="minorHAnsi" w:eastAsiaTheme="minorEastAsia" w:hAnsiTheme="minorHAnsi"/>
        </w:rPr>
        <w:commentReference w:id="111"/>
      </w:r>
      <w:r>
        <w:rPr>
          <w:lang w:eastAsia="zh-CN"/>
        </w:rPr>
        <w:t>检查</w:t>
      </w:r>
      <w:r>
        <w:rPr>
          <w:lang w:eastAsia="zh-CN"/>
        </w:rPr>
        <w:t>-</w:t>
      </w:r>
      <w:r>
        <w:rPr>
          <w:rFonts w:hint="eastAsia"/>
          <w:lang w:eastAsia="zh-CN"/>
        </w:rPr>
        <w:t>凝血功能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241"/>
        <w:gridCol w:w="1080"/>
        <w:gridCol w:w="1772"/>
        <w:gridCol w:w="2269"/>
      </w:tblGrid>
      <w:tr w:rsidR="00AC297C" w14:paraId="6440FA5E" w14:textId="77777777">
        <w:trPr>
          <w:trHeight w:hRule="exact" w:val="302"/>
        </w:trPr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B07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是否进行凝血试验检查？</w:t>
            </w:r>
          </w:p>
        </w:tc>
        <w:tc>
          <w:tcPr>
            <w:tcW w:w="4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AA1D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7D5611B1" w14:textId="77777777">
        <w:trPr>
          <w:trHeight w:hRule="exact" w:val="302"/>
        </w:trPr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CE3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6381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12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2917D1D9" w14:textId="77777777">
        <w:trPr>
          <w:trHeight w:hRule="exact" w:val="295"/>
        </w:trPr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1BE9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A299A77" w14:textId="77777777" w:rsidR="00AC297C" w:rsidRDefault="00AC297C"/>
        </w:tc>
      </w:tr>
      <w:tr w:rsidR="00AC297C" w14:paraId="72EC38BB" w14:textId="77777777">
        <w:trPr>
          <w:trHeight w:hRule="exact" w:val="295"/>
        </w:trPr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4D2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04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ECF5491" w14:textId="77777777" w:rsidR="00AC297C" w:rsidRDefault="00AC297C"/>
        </w:tc>
      </w:tr>
      <w:tr w:rsidR="00AC297C" w14:paraId="22D543EC" w14:textId="77777777">
        <w:trPr>
          <w:trHeight w:hRule="exact" w:val="578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5A1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FD71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1772" w:type="dxa"/>
            <w:tcBorders>
              <w:top w:val="single" w:sz="2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D734" w14:textId="77777777" w:rsidR="00AC297C" w:rsidRDefault="00DB10CA">
            <w:pPr>
              <w:pStyle w:val="TableParagraph"/>
              <w:spacing w:line="22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26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C92C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如异常，请判断临床</w:t>
            </w:r>
          </w:p>
          <w:p w14:paraId="65A26A4F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意义</w:t>
            </w:r>
          </w:p>
        </w:tc>
      </w:tr>
      <w:tr w:rsidR="00AC297C" w14:paraId="2E51B90F" w14:textId="77777777">
        <w:trPr>
          <w:trHeight w:hRule="exact" w:val="295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8BC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国际标准化比值（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INR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13DB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B757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44F8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3386ACDD" w14:textId="77777777">
        <w:trPr>
          <w:trHeight w:hRule="exact" w:val="293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53B8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凝血酶原时间（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PT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9EE2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3E50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405B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48A9E6F5" w14:textId="77777777">
        <w:trPr>
          <w:trHeight w:hRule="exact" w:val="296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70E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活化部分凝血活酶时间（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aPTT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26DD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90B3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0781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0B1EA361" w14:textId="77777777">
        <w:trPr>
          <w:trHeight w:hRule="exact" w:val="295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E320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纤维蛋白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原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F508" w14:textId="77777777" w:rsidR="00AC297C" w:rsidRDefault="00AC297C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207B" w14:textId="77777777" w:rsidR="00AC297C" w:rsidRDefault="00AC297C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C9CD" w14:textId="77777777" w:rsidR="00AC297C" w:rsidRDefault="00AC297C"/>
        </w:tc>
      </w:tr>
      <w:tr>
        <w:tc>
          <w:tcPr>
            <w:tcW w:type="dxa" w:w="3241"/>
          </w:tcPr>
          <w:p>
            <w:r>
              <w:t>实验室检查-凝血功能</w:t>
            </w:r>
          </w:p>
        </w:tc>
        <w:tc>
          <w:tcPr>
            <w:tcW w:type="dxa" w:w="1080"/>
          </w:tcPr>
          <w:p/>
        </w:tc>
        <w:tc>
          <w:tcPr>
            <w:tcW w:type="dxa" w:w="1772"/>
          </w:tcPr>
          <w:p/>
        </w:tc>
        <w:tc>
          <w:tcPr>
            <w:tcW w:type="dxa" w:w="2269"/>
          </w:tcPr>
          <w:p/>
        </w:tc>
      </w:tr>
    </w:tbl>
    <w:p w14:paraId="4FA6F1B0" w14:textId="77777777" w:rsidR="00AC297C" w:rsidRDefault="00AC297C">
      <w:pPr>
        <w:sectPr w:rsidR="00AC297C">
          <w:headerReference w:type="default" r:id="rId38"/>
          <w:pgSz w:w="11910" w:h="17340"/>
          <w:pgMar w:top="2200" w:right="1680" w:bottom="1140" w:left="1620" w:header="1958" w:footer="950" w:gutter="0"/>
          <w:cols w:space="720"/>
        </w:sectPr>
      </w:pPr>
    </w:p>
    <w:p w14:paraId="5292C1AE" w14:textId="77777777" w:rsidR="00AC297C" w:rsidRDefault="00AC297C">
      <w:pPr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pPr w:leftFromText="180" w:rightFromText="180" w:horzAnchor="margin" w:tblpY="49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80"/>
        <w:gridCol w:w="2341"/>
        <w:gridCol w:w="4040"/>
      </w:tblGrid>
      <w:tr w:rsidR="00AC297C" w14:paraId="681647B2" w14:textId="77777777">
        <w:trPr>
          <w:trHeight w:hRule="exact" w:val="302"/>
        </w:trPr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1AC2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Coombs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试验？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698D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258A172E" w14:textId="77777777">
        <w:trPr>
          <w:trHeight w:hRule="exact" w:val="302"/>
        </w:trPr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731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599A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13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106222B0" w14:textId="77777777">
        <w:trPr>
          <w:trHeight w:hRule="exact" w:val="295"/>
        </w:trPr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F5F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F93B3B5" w14:textId="77777777" w:rsidR="00AC297C" w:rsidRDefault="00AC297C"/>
        </w:tc>
      </w:tr>
      <w:tr w:rsidR="00AC297C" w14:paraId="0F055E9D" w14:textId="77777777">
        <w:trPr>
          <w:trHeight w:hRule="exact" w:val="295"/>
        </w:trPr>
        <w:tc>
          <w:tcPr>
            <w:tcW w:w="4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7E3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del w:id="114" w:author="shenjie_clin" w:date="2023-08-21T16:12:00Z">
              <w:r>
                <w:rPr>
                  <w:rFonts w:ascii="等线" w:eastAsia="等线" w:hAnsi="等线" w:cs="等线"/>
                  <w:sz w:val="21"/>
                  <w:szCs w:val="21"/>
                </w:rPr>
                <w:delText>实验室</w:delText>
              </w:r>
              <w:r>
                <w:rPr>
                  <w:rFonts w:ascii="等线" w:eastAsia="等线" w:hAnsi="等线" w:cs="等线"/>
                  <w:sz w:val="21"/>
                  <w:szCs w:val="21"/>
                </w:rPr>
                <w:delText>ID</w:delText>
              </w:r>
            </w:del>
          </w:p>
        </w:tc>
        <w:tc>
          <w:tcPr>
            <w:tcW w:w="40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5CB3035" w14:textId="77777777" w:rsidR="00AC297C" w:rsidRDefault="00AC297C"/>
        </w:tc>
      </w:tr>
      <w:tr w:rsidR="00AC297C" w14:paraId="767B4A65" w14:textId="77777777">
        <w:trPr>
          <w:trHeight w:hRule="exact" w:val="29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5C2A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hAnsi="等线"/>
                <w:sz w:val="21"/>
                <w:highlight w:val="yellow"/>
              </w:rPr>
            </w:pPr>
            <w:r>
              <w:rPr>
                <w:rFonts w:ascii="等线" w:hAnsi="等线"/>
                <w:sz w:val="21"/>
                <w:highlight w:val="yellow"/>
              </w:rPr>
              <w:t>检查项目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9AC3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hAnsi="等线"/>
                <w:sz w:val="21"/>
                <w:highlight w:val="yellow"/>
              </w:rPr>
            </w:pPr>
            <w:r>
              <w:rPr>
                <w:rFonts w:ascii="等线" w:hAnsi="等线"/>
                <w:sz w:val="21"/>
                <w:highlight w:val="yellow"/>
              </w:rPr>
              <w:t>结果</w:t>
            </w:r>
          </w:p>
        </w:tc>
        <w:tc>
          <w:tcPr>
            <w:tcW w:w="40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D0D13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正异常判定</w:t>
            </w:r>
          </w:p>
        </w:tc>
      </w:tr>
      <w:tr w:rsidR="00AC297C" w14:paraId="4A17297C" w14:textId="77777777">
        <w:trPr>
          <w:trHeight w:hRule="exact" w:val="132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033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Coombs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试验结果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59C8" w14:textId="77777777" w:rsidR="00AC297C" w:rsidRDefault="00DB10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○阴性</w:t>
            </w:r>
          </w:p>
          <w:p w14:paraId="0CB83C07" w14:textId="77777777" w:rsidR="00AC297C" w:rsidRDefault="00DB10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○阳性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A160" w14:textId="77777777" w:rsidR="00AC297C" w:rsidRDefault="00DB10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○正常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41B2A8A1" w14:textId="77777777" w:rsidR="00AC297C" w:rsidRDefault="00DB10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○异常无临床意义</w:t>
            </w:r>
          </w:p>
          <w:p w14:paraId="7DFC10A3" w14:textId="77777777" w:rsidR="00AC297C" w:rsidRDefault="00DB10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○异常有临床意义</w:t>
            </w:r>
          </w:p>
        </w:tc>
      </w:tr>
      <w:tr>
        <w:tc>
          <w:tcPr>
            <w:tcW w:type="dxa" w:w="1980"/>
          </w:tcPr>
          <w:p>
            <w:r>
              <w:t>实验室检查-Coomb’s试验</w:t>
            </w:r>
          </w:p>
        </w:tc>
        <w:tc>
          <w:tcPr>
            <w:tcW w:type="dxa" w:w="2341"/>
          </w:tcPr>
          <w:p/>
        </w:tc>
        <w:tc>
          <w:tcPr>
            <w:tcW w:type="dxa" w:w="4040"/>
          </w:tcPr>
          <w:p/>
        </w:tc>
      </w:tr>
    </w:tbl>
    <w:p w14:paraId="759F6604" w14:textId="77777777" w:rsidR="00AC297C" w:rsidRDefault="00DB10CA">
      <w:pPr>
        <w:pStyle w:val="1"/>
        <w:rPr>
          <w:lang w:eastAsia="zh-CN"/>
        </w:rPr>
      </w:pPr>
      <w:commentRangeStart w:id="115"/>
      <w:r>
        <w:rPr>
          <w:rFonts w:cs="等线"/>
          <w:sz w:val="21"/>
          <w:szCs w:val="21"/>
          <w:lang w:eastAsia="zh-CN"/>
        </w:rPr>
        <w:t>实验室</w:t>
      </w:r>
      <w:commentRangeEnd w:id="115"/>
      <w:r>
        <w:rPr>
          <w:rStyle w:val="af"/>
          <w:rFonts w:asciiTheme="minorHAnsi" w:eastAsiaTheme="minorEastAsia" w:hAnsiTheme="minorHAnsi"/>
        </w:rPr>
        <w:commentReference w:id="115"/>
      </w:r>
      <w:r>
        <w:rPr>
          <w:rFonts w:cs="等线"/>
          <w:sz w:val="21"/>
          <w:szCs w:val="21"/>
          <w:lang w:eastAsia="zh-CN"/>
        </w:rPr>
        <w:t>检查</w:t>
      </w:r>
      <w:r>
        <w:rPr>
          <w:rFonts w:cs="等线"/>
          <w:sz w:val="21"/>
          <w:szCs w:val="21"/>
          <w:lang w:eastAsia="zh-CN"/>
        </w:rPr>
        <w:t>-</w:t>
      </w:r>
      <w:r>
        <w:rPr>
          <w:rFonts w:hint="eastAsia"/>
          <w:lang w:eastAsia="zh-CN"/>
        </w:rPr>
        <w:t>Co</w:t>
      </w:r>
      <w:r>
        <w:rPr>
          <w:lang w:eastAsia="zh-CN"/>
        </w:rPr>
        <w:t>omb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s</w:t>
      </w:r>
      <w:r>
        <w:rPr>
          <w:rFonts w:hint="eastAsia"/>
          <w:lang w:eastAsia="zh-CN"/>
        </w:rPr>
        <w:t>试验</w:t>
      </w:r>
    </w:p>
    <w:p w14:paraId="14C91AA6" w14:textId="77777777" w:rsidR="00AC297C" w:rsidRDefault="00AC297C">
      <w:pPr>
        <w:rPr>
          <w:lang w:eastAsia="zh-CN"/>
        </w:rPr>
      </w:pPr>
    </w:p>
    <w:p w14:paraId="0B9988C1" w14:textId="77777777" w:rsidR="00AC297C" w:rsidRDefault="00AC297C">
      <w:pPr>
        <w:rPr>
          <w:lang w:eastAsia="zh-CN"/>
        </w:rPr>
        <w:sectPr w:rsidR="00AC297C">
          <w:headerReference w:type="default" r:id="rId39"/>
          <w:pgSz w:w="11910" w:h="17340"/>
          <w:pgMar w:top="2720" w:right="1680" w:bottom="1140" w:left="1620" w:header="2241" w:footer="950" w:gutter="0"/>
          <w:cols w:space="720"/>
        </w:sectPr>
      </w:pPr>
    </w:p>
    <w:tbl>
      <w:tblPr>
        <w:tblStyle w:val="TableNormal1"/>
        <w:tblpPr w:leftFromText="180" w:rightFromText="180" w:tblpY="52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090"/>
        <w:gridCol w:w="2091"/>
        <w:gridCol w:w="2091"/>
        <w:gridCol w:w="2089"/>
      </w:tblGrid>
      <w:tr w:rsidR="00AC297C" w14:paraId="4CA5274F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0BCA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lastRenderedPageBreak/>
              <w:t>是否进行血清肌钙蛋白检查？</w:t>
            </w:r>
          </w:p>
        </w:tc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F64A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429682A2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E4E7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5EA3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16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68B48745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5E84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F1CA360" w14:textId="77777777" w:rsidR="00AC297C" w:rsidRDefault="00AC297C"/>
        </w:tc>
      </w:tr>
      <w:tr w:rsidR="00AC297C" w14:paraId="2CBD3B3F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4365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18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B447806" w14:textId="77777777" w:rsidR="00AC297C" w:rsidRDefault="00AC297C"/>
        </w:tc>
      </w:tr>
      <w:tr w:rsidR="00AC297C" w14:paraId="7C99C59F" w14:textId="77777777">
        <w:trPr>
          <w:trHeight w:hRule="exact" w:val="57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6BB26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83CA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8DE8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FFF4" w14:textId="77777777" w:rsidR="00AC297C" w:rsidRDefault="00DB10CA">
            <w:pPr>
              <w:pStyle w:val="TableParagraph"/>
              <w:spacing w:line="24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如异常，请判断临</w:t>
            </w:r>
          </w:p>
          <w:p w14:paraId="42922B73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床意义</w:t>
            </w:r>
            <w:proofErr w:type="gramEnd"/>
          </w:p>
        </w:tc>
      </w:tr>
      <w:tr w:rsidR="00AC297C" w14:paraId="2FA9D73F" w14:textId="77777777">
        <w:trPr>
          <w:trHeight w:hRule="exact" w:val="2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65B7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肌钙蛋白</w:t>
            </w:r>
            <w:r>
              <w:rPr>
                <w:rFonts w:ascii="等线" w:eastAsia="等线" w:hAnsi="等线" w:cs="等线"/>
                <w:sz w:val="21"/>
                <w:szCs w:val="21"/>
              </w:rPr>
              <w:t>I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E82F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3097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B858" w14:textId="77777777" w:rsidR="00AC297C" w:rsidRDefault="00AC297C"/>
        </w:tc>
      </w:tr>
      <w:tr w:rsidR="00AC297C" w14:paraId="68D80BC7" w14:textId="77777777">
        <w:trPr>
          <w:trHeight w:hRule="exact" w:val="2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461C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肌钙蛋白</w:t>
            </w:r>
            <w:r>
              <w:rPr>
                <w:rFonts w:ascii="等线" w:eastAsia="等线" w:hAnsi="等线" w:cs="等线"/>
                <w:sz w:val="21"/>
                <w:szCs w:val="21"/>
              </w:rPr>
              <w:t>T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58D1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300D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52BE" w14:textId="77777777" w:rsidR="00AC297C" w:rsidRDefault="00AC297C"/>
        </w:tc>
      </w:tr>
      <w:tr>
        <w:tc>
          <w:tcPr>
            <w:tcW w:type="dxa" w:w="2090"/>
          </w:tcPr>
          <w:p>
            <w:r>
              <w:t>实验室检查-血清肌钙蛋白</w:t>
            </w:r>
          </w:p>
        </w:tc>
        <w:tc>
          <w:tcPr>
            <w:tcW w:type="dxa" w:w="2091"/>
          </w:tcPr>
          <w:p/>
        </w:tc>
        <w:tc>
          <w:tcPr>
            <w:tcW w:type="dxa" w:w="2091"/>
          </w:tcPr>
          <w:p/>
        </w:tc>
        <w:tc>
          <w:tcPr>
            <w:tcW w:type="dxa" w:w="2089"/>
          </w:tcPr>
          <w:p/>
        </w:tc>
      </w:tr>
    </w:tbl>
    <w:p w14:paraId="4348B972" w14:textId="77777777" w:rsidR="00AC297C" w:rsidRDefault="00DB10CA">
      <w:pPr>
        <w:pStyle w:val="1"/>
        <w:rPr>
          <w:lang w:eastAsia="zh-CN"/>
        </w:rPr>
      </w:pPr>
      <w:commentRangeStart w:id="117"/>
      <w:r>
        <w:rPr>
          <w:rFonts w:hint="eastAsia"/>
          <w:lang w:eastAsia="zh-CN"/>
        </w:rPr>
        <w:t>实验室</w:t>
      </w:r>
      <w:commentRangeEnd w:id="117"/>
      <w:r>
        <w:rPr>
          <w:rStyle w:val="af"/>
          <w:rFonts w:asciiTheme="minorHAnsi" w:eastAsiaTheme="minorEastAsia" w:hAnsiTheme="minorHAnsi"/>
        </w:rPr>
        <w:commentReference w:id="117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血清肌钙蛋白</w:t>
      </w:r>
    </w:p>
    <w:p w14:paraId="3289BDCC" w14:textId="77777777" w:rsidR="00AC297C" w:rsidRDefault="00AC297C">
      <w:pPr>
        <w:rPr>
          <w:lang w:eastAsia="zh-CN"/>
        </w:rPr>
        <w:sectPr w:rsidR="00AC297C">
          <w:headerReference w:type="default" r:id="rId40"/>
          <w:footerReference w:type="default" r:id="rId41"/>
          <w:pgSz w:w="11910" w:h="17340"/>
          <w:pgMar w:top="2200" w:right="1680" w:bottom="1160" w:left="1620" w:header="1958" w:footer="970" w:gutter="0"/>
          <w:cols w:space="720"/>
        </w:sectPr>
      </w:pPr>
    </w:p>
    <w:p w14:paraId="69431A7E" w14:textId="77777777" w:rsidR="00AC297C" w:rsidRDefault="00AC297C">
      <w:pPr>
        <w:rPr>
          <w:rFonts w:ascii="Times New Roman" w:eastAsia="Times New Roman" w:hAnsi="Times New Roman" w:cs="Times New Roman"/>
          <w:sz w:val="3"/>
          <w:szCs w:val="3"/>
          <w:lang w:eastAsia="zh-CN"/>
        </w:rPr>
      </w:pPr>
    </w:p>
    <w:tbl>
      <w:tblPr>
        <w:tblStyle w:val="TableNormal1"/>
        <w:tblpPr w:leftFromText="180" w:rightFromText="180" w:tblpY="63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6932AB59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3661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是否进行妊娠试验检查？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0293" w14:textId="77777777" w:rsidR="00AC297C" w:rsidRDefault="00DB10CA">
            <w:pPr>
              <w:pStyle w:val="TableParagraph"/>
              <w:tabs>
                <w:tab w:val="left" w:pos="734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0EA40F69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6F6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250B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18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6BD05C66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DEB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若为女性且未查，请说明原因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4628" w14:textId="77777777" w:rsidR="00AC297C" w:rsidRDefault="00DB10CA">
            <w:pPr>
              <w:pStyle w:val="TableParagraph"/>
              <w:tabs>
                <w:tab w:val="left" w:pos="1574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非育龄女性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其他</w:t>
            </w:r>
          </w:p>
        </w:tc>
      </w:tr>
      <w:tr w:rsidR="00AC297C" w14:paraId="547338D4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963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其他原因详述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1116C44" w14:textId="77777777" w:rsidR="00AC297C" w:rsidRDefault="00AC297C"/>
        </w:tc>
      </w:tr>
      <w:tr w:rsidR="00AC297C" w14:paraId="588DDF35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80BD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3CADD05" w14:textId="77777777" w:rsidR="00AC297C" w:rsidRDefault="00AC297C"/>
        </w:tc>
      </w:tr>
      <w:tr w:rsidR="00AC297C" w14:paraId="02C77F8F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DEA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样本类型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83D0" w14:textId="77777777" w:rsidR="00AC297C" w:rsidRDefault="00DB10CA">
            <w:pPr>
              <w:pStyle w:val="TableParagraph"/>
              <w:spacing w:line="26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血清</w:t>
            </w:r>
            <w:r>
              <w:rPr>
                <w:rFonts w:ascii="等线" w:eastAsia="等线" w:hAnsi="等线" w:cs="等线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尿液</w:t>
            </w:r>
          </w:p>
        </w:tc>
      </w:tr>
      <w:tr w:rsidR="00AC297C" w14:paraId="1D643A8D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EE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24D8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阴性</w:t>
            </w:r>
            <w:r>
              <w:rPr>
                <w:rFonts w:ascii="等线" w:eastAsia="等线" w:hAnsi="等线" w:cs="等线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阳性</w:t>
            </w:r>
          </w:p>
        </w:tc>
      </w:tr>
      <w:tr>
        <w:tc>
          <w:tcPr>
            <w:tcW w:type="dxa" w:w="4181"/>
          </w:tcPr>
          <w:p>
            <w:r>
              <w:t>实验室检查-妊娠检查</w:t>
            </w:r>
          </w:p>
        </w:tc>
        <w:tc>
          <w:tcPr>
            <w:tcW w:type="dxa" w:w="4179"/>
          </w:tcPr>
          <w:p/>
        </w:tc>
      </w:tr>
    </w:tbl>
    <w:p w14:paraId="29270306" w14:textId="77777777" w:rsidR="00AC297C" w:rsidRDefault="00DB10CA">
      <w:pPr>
        <w:pStyle w:val="1"/>
        <w:rPr>
          <w:lang w:eastAsia="zh-CN"/>
        </w:rPr>
      </w:pPr>
      <w:commentRangeStart w:id="119"/>
      <w:r>
        <w:rPr>
          <w:rFonts w:hint="eastAsia"/>
          <w:lang w:eastAsia="zh-CN"/>
        </w:rPr>
        <w:t>实验室</w:t>
      </w:r>
      <w:commentRangeEnd w:id="119"/>
      <w:r>
        <w:rPr>
          <w:rStyle w:val="af"/>
          <w:rFonts w:asciiTheme="minorHAnsi" w:eastAsiaTheme="minorEastAsia" w:hAnsiTheme="minorHAnsi"/>
        </w:rPr>
        <w:commentReference w:id="119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妊娠检查</w:t>
      </w:r>
    </w:p>
    <w:p w14:paraId="50373116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706301BD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63B47407" w14:textId="77777777" w:rsidR="00AC297C" w:rsidRDefault="00AC297C">
      <w:pPr>
        <w:rPr>
          <w:rFonts w:ascii="等线" w:eastAsia="等线" w:hAnsi="等线" w:cs="等线"/>
          <w:sz w:val="21"/>
          <w:szCs w:val="21"/>
        </w:rPr>
        <w:sectPr w:rsidR="00AC297C">
          <w:headerReference w:type="default" r:id="rId42"/>
          <w:footerReference w:type="default" r:id="rId43"/>
          <w:pgSz w:w="11910" w:h="17340"/>
          <w:pgMar w:top="2160" w:right="1680" w:bottom="1160" w:left="1620" w:header="1958" w:footer="970" w:gutter="0"/>
          <w:pgNumType w:start="31"/>
          <w:cols w:space="720"/>
        </w:sectPr>
      </w:pPr>
    </w:p>
    <w:p w14:paraId="1CD41DCA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commentRangeStart w:id="120"/>
      <w:r>
        <w:rPr>
          <w:rFonts w:hint="eastAsia"/>
          <w:lang w:eastAsia="zh-CN"/>
        </w:rPr>
        <w:lastRenderedPageBreak/>
        <w:t>实验室</w:t>
      </w:r>
      <w:commentRangeEnd w:id="120"/>
      <w:r>
        <w:rPr>
          <w:rStyle w:val="af"/>
          <w:rFonts w:asciiTheme="minorHAnsi" w:eastAsiaTheme="minorEastAsia" w:hAnsiTheme="minorHAnsi"/>
        </w:rPr>
        <w:commentReference w:id="120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自身抗体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47"/>
        <w:gridCol w:w="1634"/>
        <w:gridCol w:w="2091"/>
        <w:gridCol w:w="2089"/>
      </w:tblGrid>
      <w:tr w:rsidR="00AC297C" w14:paraId="5B981B46" w14:textId="77777777">
        <w:trPr>
          <w:trHeight w:hRule="exact" w:val="30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2F8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是否进行自身抗体检查？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2409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7A653887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3A7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13D2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21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569F5F5D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79B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CE775CE" w14:textId="77777777" w:rsidR="00AC297C" w:rsidRDefault="00AC297C"/>
        </w:tc>
      </w:tr>
      <w:tr w:rsidR="00AC297C" w14:paraId="696DEDC0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529E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E05D73" w14:textId="77777777" w:rsidR="00AC297C" w:rsidRDefault="00AC297C"/>
        </w:tc>
      </w:tr>
      <w:tr w:rsidR="00AC297C" w14:paraId="188EE082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CB0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commentRangeStart w:id="122"/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抗核抗体核型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1</w:t>
            </w:r>
            <w:commentRangeEnd w:id="122"/>
            <w:r>
              <w:rPr>
                <w:rStyle w:val="af"/>
              </w:rPr>
              <w:commentReference w:id="122"/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7F5B78A" w14:textId="77777777" w:rsidR="00AC297C" w:rsidRDefault="00AC297C"/>
        </w:tc>
      </w:tr>
      <w:tr w:rsidR="00AC297C" w14:paraId="3D65B531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979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抗核抗体滴度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071AD" w14:textId="77777777" w:rsidR="00AC297C" w:rsidRDefault="00AC297C"/>
        </w:tc>
      </w:tr>
      <w:tr w:rsidR="00AC297C" w14:paraId="12485B84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ED4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抗核抗体核型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66E5890" w14:textId="77777777" w:rsidR="00AC297C" w:rsidRDefault="00AC297C"/>
        </w:tc>
      </w:tr>
      <w:tr w:rsidR="00AC297C" w14:paraId="31A73227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A134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抗核抗体滴度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944851" w14:textId="77777777" w:rsidR="00AC297C" w:rsidRDefault="00AC297C"/>
        </w:tc>
      </w:tr>
      <w:tr w:rsidR="00AC297C" w14:paraId="4EFA3387" w14:textId="77777777">
        <w:trPr>
          <w:trHeight w:hRule="exact" w:val="5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DD3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085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62D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DAB4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如异常，请判断临</w:t>
            </w:r>
          </w:p>
          <w:p w14:paraId="3494E3F6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床意义</w:t>
            </w:r>
            <w:proofErr w:type="gramEnd"/>
          </w:p>
        </w:tc>
      </w:tr>
      <w:tr w:rsidR="00AC297C" w14:paraId="264A366E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FBE" w14:textId="77777777" w:rsidR="00AC297C" w:rsidRDefault="00AC297C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53BA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C908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162A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7375F43F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E67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dsDNA</w:t>
            </w:r>
            <w:r>
              <w:rPr>
                <w:rFonts w:ascii="等线" w:eastAsia="等线" w:hAnsi="等线" w:cs="等线"/>
                <w:sz w:val="21"/>
                <w:szCs w:val="21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2829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B14B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6296" w14:textId="77777777" w:rsidR="00AC297C" w:rsidRDefault="00AC297C"/>
        </w:tc>
      </w:tr>
      <w:tr w:rsidR="00AC297C" w14:paraId="4A30FB82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1A5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sm</w:t>
            </w:r>
            <w:r>
              <w:rPr>
                <w:rFonts w:ascii="等线" w:eastAsia="等线" w:hAnsi="等线" w:cs="等线"/>
                <w:sz w:val="21"/>
                <w:szCs w:val="21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1C0D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EB27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8F522" w14:textId="77777777" w:rsidR="00AC297C" w:rsidRDefault="00AC297C"/>
        </w:tc>
      </w:tr>
      <w:tr w:rsidR="00AC297C" w14:paraId="1FECF7DB" w14:textId="77777777">
        <w:trPr>
          <w:trHeight w:hRule="exact" w:val="29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821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抗核小体抗体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9535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0A11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0F2BC" w14:textId="77777777" w:rsidR="00AC297C" w:rsidRDefault="00AC297C"/>
        </w:tc>
      </w:tr>
      <w:tr w:rsidR="00AC297C" w14:paraId="27FEE4EC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531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nRNP-sm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8A19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892A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1748" w14:textId="77777777" w:rsidR="00AC297C" w:rsidRDefault="00AC297C"/>
        </w:tc>
      </w:tr>
      <w:tr w:rsidR="00AC297C" w14:paraId="3B46C187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FB5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Ro52</w:t>
            </w:r>
            <w:r>
              <w:rPr>
                <w:rFonts w:ascii="等线" w:eastAsia="等线" w:hAnsi="等线" w:cs="等线"/>
                <w:sz w:val="21"/>
                <w:szCs w:val="21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1423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6817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93158" w14:textId="77777777" w:rsidR="00AC297C" w:rsidRDefault="00AC297C"/>
        </w:tc>
      </w:tr>
      <w:tr w:rsidR="00AC297C" w14:paraId="01F09D4B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399A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SSA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8F74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2C0E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09E6" w14:textId="77777777" w:rsidR="00AC297C" w:rsidRDefault="00AC297C"/>
        </w:tc>
      </w:tr>
      <w:tr w:rsidR="00AC297C" w14:paraId="6A968325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E67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SSB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411E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AFD39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3C63" w14:textId="77777777" w:rsidR="00AC297C" w:rsidRDefault="00AC297C"/>
        </w:tc>
      </w:tr>
      <w:tr w:rsidR="00AC297C" w14:paraId="38C1779F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12D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J0-1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60E7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4A7E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B609" w14:textId="77777777" w:rsidR="00AC297C" w:rsidRDefault="00AC297C"/>
        </w:tc>
      </w:tr>
      <w:tr w:rsidR="00AC297C" w14:paraId="00DFC936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EE71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scl-70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6388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52343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866C" w14:textId="77777777" w:rsidR="00AC297C" w:rsidRDefault="00AC297C"/>
        </w:tc>
      </w:tr>
      <w:tr w:rsidR="00AC297C" w14:paraId="48B6B33C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C64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抗核糖体</w:t>
            </w:r>
            <w:r>
              <w:rPr>
                <w:rFonts w:ascii="等线" w:eastAsia="等线" w:hAnsi="等线" w:cs="等线"/>
                <w:sz w:val="21"/>
                <w:szCs w:val="21"/>
              </w:rPr>
              <w:t>P-</w:t>
            </w:r>
            <w:r>
              <w:rPr>
                <w:rFonts w:ascii="等线" w:eastAsia="等线" w:hAnsi="等线" w:cs="等线"/>
                <w:sz w:val="21"/>
                <w:szCs w:val="21"/>
              </w:rPr>
              <w:t>蛋白抗体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6B55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F838C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3D9E" w14:textId="77777777" w:rsidR="00AC297C" w:rsidRDefault="00AC297C"/>
        </w:tc>
      </w:tr>
      <w:tr w:rsidR="00AC297C" w14:paraId="6E5A5DBB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0A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抗组蛋白抗体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8165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1DCE8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6242" w14:textId="77777777" w:rsidR="00AC297C" w:rsidRDefault="00AC297C"/>
        </w:tc>
      </w:tr>
      <w:tr w:rsidR="00AC297C" w14:paraId="7B65B34D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D462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抗着丝点蛋白</w:t>
            </w:r>
            <w:r>
              <w:rPr>
                <w:rFonts w:ascii="等线" w:eastAsia="等线" w:hAnsi="等线" w:cs="等线"/>
                <w:sz w:val="21"/>
                <w:szCs w:val="21"/>
              </w:rPr>
              <w:t>B</w:t>
            </w:r>
            <w:r>
              <w:rPr>
                <w:rFonts w:ascii="等线" w:eastAsia="等线" w:hAnsi="等线" w:cs="等线"/>
                <w:sz w:val="21"/>
                <w:szCs w:val="21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7A68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DA92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F75F" w14:textId="77777777" w:rsidR="00AC297C" w:rsidRDefault="00AC297C"/>
        </w:tc>
      </w:tr>
      <w:tr w:rsidR="00AC297C" w14:paraId="20A6600C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8F3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PM-Scl</w:t>
            </w:r>
            <w:r>
              <w:rPr>
                <w:rFonts w:ascii="等线" w:eastAsia="等线" w:hAnsi="等线" w:cs="等线"/>
                <w:sz w:val="21"/>
                <w:szCs w:val="21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8076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E0EB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47E19" w14:textId="77777777" w:rsidR="00AC297C" w:rsidRDefault="00AC297C"/>
        </w:tc>
      </w:tr>
      <w:tr w:rsidR="00AC297C" w14:paraId="737D113C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737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抗增值细胞核抗原抗体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8488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2940" w14:textId="77777777" w:rsidR="00AC297C" w:rsidRDefault="00AC297C">
            <w:pPr>
              <w:rPr>
                <w:lang w:eastAsia="zh-C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5FE8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20819AF2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0F5A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抗线粒体</w:t>
            </w:r>
            <w:r>
              <w:rPr>
                <w:rFonts w:ascii="等线" w:eastAsia="等线" w:hAnsi="等线" w:cs="等线"/>
                <w:sz w:val="21"/>
                <w:szCs w:val="21"/>
              </w:rPr>
              <w:t>-M2</w:t>
            </w:r>
            <w:r>
              <w:rPr>
                <w:rFonts w:ascii="等线" w:eastAsia="等线" w:hAnsi="等线" w:cs="等线"/>
                <w:sz w:val="21"/>
                <w:szCs w:val="21"/>
              </w:rPr>
              <w:t>型抗体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8C08B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6DF5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4B90" w14:textId="77777777" w:rsidR="00AC297C" w:rsidRDefault="00AC297C"/>
        </w:tc>
      </w:tr>
      <w:tr w:rsidR="00AC297C" w14:paraId="0F0263D9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024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抗心磷脂抗体</w:t>
            </w:r>
            <w:r>
              <w:rPr>
                <w:rFonts w:ascii="等线" w:eastAsia="等线" w:hAnsi="等线" w:cs="等线"/>
                <w:sz w:val="21"/>
                <w:szCs w:val="21"/>
              </w:rPr>
              <w:t>IgG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C810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F417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EDDF" w14:textId="77777777" w:rsidR="00AC297C" w:rsidRDefault="00AC297C"/>
        </w:tc>
      </w:tr>
      <w:tr w:rsidR="00AC297C" w14:paraId="4A3AAFB5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3B9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抗心磷脂抗体</w:t>
            </w:r>
            <w:r>
              <w:rPr>
                <w:rFonts w:ascii="等线" w:eastAsia="等线" w:hAnsi="等线" w:cs="等线"/>
                <w:sz w:val="21"/>
                <w:szCs w:val="21"/>
              </w:rPr>
              <w:t>IgM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262A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DAF9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4167" w14:textId="77777777" w:rsidR="00AC297C" w:rsidRDefault="00AC297C"/>
        </w:tc>
      </w:tr>
      <w:tr w:rsidR="00AC297C" w14:paraId="2B8D8278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A1C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抗心磷脂抗体</w:t>
            </w:r>
            <w:r>
              <w:rPr>
                <w:rFonts w:ascii="等线" w:eastAsia="等线" w:hAnsi="等线" w:cs="等线"/>
                <w:sz w:val="21"/>
                <w:szCs w:val="21"/>
              </w:rPr>
              <w:t>IgA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074C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AF92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6062" w14:textId="77777777" w:rsidR="00AC297C" w:rsidRDefault="00AC297C"/>
        </w:tc>
      </w:tr>
      <w:tr w:rsidR="00AC297C" w14:paraId="608FB0BD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FA9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Beta2GP1</w:t>
            </w:r>
            <w:r>
              <w:rPr>
                <w:rFonts w:ascii="等线" w:eastAsia="等线" w:hAnsi="等线" w:cs="等线"/>
                <w:sz w:val="21"/>
                <w:szCs w:val="21"/>
              </w:rPr>
              <w:t>抗体</w:t>
            </w:r>
            <w:r>
              <w:rPr>
                <w:rFonts w:ascii="等线" w:eastAsia="等线" w:hAnsi="等线" w:cs="等线"/>
                <w:sz w:val="21"/>
                <w:szCs w:val="21"/>
              </w:rPr>
              <w:t>IgG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CAF3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06D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2866" w14:textId="77777777" w:rsidR="00AC297C" w:rsidRDefault="00AC297C"/>
        </w:tc>
      </w:tr>
      <w:tr w:rsidR="00AC297C" w14:paraId="1FABB9B7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1AC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抗</w:t>
            </w:r>
            <w:r>
              <w:rPr>
                <w:rFonts w:ascii="等线" w:eastAsia="等线" w:hAnsi="等线" w:cs="等线"/>
                <w:sz w:val="21"/>
                <w:szCs w:val="21"/>
              </w:rPr>
              <w:t>Beta2GP1</w:t>
            </w:r>
            <w:r>
              <w:rPr>
                <w:rFonts w:ascii="等线" w:eastAsia="等线" w:hAnsi="等线" w:cs="等线"/>
                <w:sz w:val="21"/>
                <w:szCs w:val="21"/>
              </w:rPr>
              <w:t>抗体</w:t>
            </w:r>
            <w:r>
              <w:rPr>
                <w:rFonts w:ascii="等线" w:eastAsia="等线" w:hAnsi="等线" w:cs="等线"/>
                <w:sz w:val="21"/>
                <w:szCs w:val="21"/>
              </w:rPr>
              <w:t>IgM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0F25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E9E4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571" w14:textId="77777777" w:rsidR="00AC297C" w:rsidRDefault="00AC297C"/>
        </w:tc>
      </w:tr>
      <w:tr>
        <w:tc>
          <w:tcPr>
            <w:tcW w:type="dxa" w:w="2547"/>
          </w:tcPr>
          <w:p>
            <w:r>
              <w:t>实验室检查-自身抗体</w:t>
            </w:r>
          </w:p>
        </w:tc>
        <w:tc>
          <w:tcPr>
            <w:tcW w:type="dxa" w:w="1634"/>
          </w:tcPr>
          <w:p/>
        </w:tc>
        <w:tc>
          <w:tcPr>
            <w:tcW w:type="dxa" w:w="2091"/>
          </w:tcPr>
          <w:p/>
        </w:tc>
        <w:tc>
          <w:tcPr>
            <w:tcW w:type="dxa" w:w="2089"/>
          </w:tcPr>
          <w:p/>
        </w:tc>
      </w:tr>
    </w:tbl>
    <w:p w14:paraId="7FFB7C31" w14:textId="77777777" w:rsidR="00AC297C" w:rsidRDefault="00AC297C">
      <w:pPr>
        <w:sectPr w:rsidR="00AC297C">
          <w:headerReference w:type="default" r:id="rId44"/>
          <w:pgSz w:w="11910" w:h="17340"/>
          <w:pgMar w:top="2160" w:right="1680" w:bottom="1160" w:left="1620" w:header="1958" w:footer="970" w:gutter="0"/>
          <w:cols w:space="720"/>
        </w:sectPr>
      </w:pPr>
    </w:p>
    <w:p w14:paraId="6DD863B3" w14:textId="77777777" w:rsidR="00AC297C" w:rsidRDefault="00AC297C">
      <w:pPr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pPr w:leftFromText="180" w:rightFromText="180" w:horzAnchor="margin" w:tblpY="70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1634"/>
        <w:gridCol w:w="2091"/>
        <w:gridCol w:w="2089"/>
      </w:tblGrid>
      <w:tr w:rsidR="00AC297C" w14:paraId="63730091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CCA1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是否进行肿瘤标志物检查？</w:t>
            </w:r>
          </w:p>
        </w:tc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070B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5A6EB600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B72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61E1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23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25F021FC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8FFD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F8C56F0" w14:textId="77777777" w:rsidR="00AC297C" w:rsidRDefault="00AC297C"/>
        </w:tc>
      </w:tr>
      <w:tr w:rsidR="00AC297C" w14:paraId="18CB420A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908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180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F382AB6" w14:textId="77777777" w:rsidR="00AC297C" w:rsidRDefault="00AC297C"/>
        </w:tc>
      </w:tr>
      <w:tr w:rsidR="00AC297C" w14:paraId="270AC73F" w14:textId="77777777">
        <w:trPr>
          <w:trHeight w:hRule="exact" w:val="5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CC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21D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1701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778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如异常，请判断临</w:t>
            </w:r>
          </w:p>
          <w:p w14:paraId="7CF03AC0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床意义</w:t>
            </w:r>
            <w:proofErr w:type="gramEnd"/>
          </w:p>
        </w:tc>
      </w:tr>
      <w:tr w:rsidR="00AC297C" w14:paraId="23C0C9C3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7A2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甲胎蛋白</w:t>
            </w:r>
            <w:r>
              <w:rPr>
                <w:rFonts w:ascii="等线" w:eastAsia="等线" w:hAnsi="等线" w:cs="等线"/>
                <w:sz w:val="21"/>
                <w:szCs w:val="21"/>
              </w:rPr>
              <w:t>AFP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01D5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3627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2D9D" w14:textId="77777777" w:rsidR="00AC297C" w:rsidRDefault="00AC297C"/>
        </w:tc>
      </w:tr>
      <w:tr w:rsidR="00AC297C" w14:paraId="30D8C8EA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FCB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癌胚抗原</w:t>
            </w:r>
            <w:r>
              <w:rPr>
                <w:rFonts w:ascii="等线" w:eastAsia="等线" w:hAnsi="等线" w:cs="等线"/>
                <w:sz w:val="21"/>
                <w:szCs w:val="21"/>
              </w:rPr>
              <w:t>CEA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6E71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0B1D9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D902" w14:textId="77777777" w:rsidR="00AC297C" w:rsidRDefault="00AC297C"/>
        </w:tc>
      </w:tr>
      <w:tr w:rsidR="00AC297C" w14:paraId="0E80A97E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92C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癌抗原</w:t>
            </w:r>
            <w:r>
              <w:rPr>
                <w:rFonts w:ascii="等线" w:eastAsia="等线" w:hAnsi="等线" w:cs="等线"/>
                <w:sz w:val="21"/>
                <w:szCs w:val="21"/>
              </w:rPr>
              <w:t>125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80A2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2A45D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51A3" w14:textId="77777777" w:rsidR="00AC297C" w:rsidRDefault="00AC297C"/>
        </w:tc>
      </w:tr>
      <w:tr w:rsidR="00AC297C" w14:paraId="5DEE1428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00F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癌抗原</w:t>
            </w:r>
            <w:r>
              <w:rPr>
                <w:rFonts w:ascii="等线" w:eastAsia="等线" w:hAnsi="等线" w:cs="等线"/>
                <w:sz w:val="21"/>
                <w:szCs w:val="21"/>
              </w:rPr>
              <w:t>199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EF49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D8348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5119" w14:textId="77777777" w:rsidR="00AC297C" w:rsidRDefault="00AC297C"/>
        </w:tc>
      </w:tr>
      <w:tr w:rsidR="00AC297C" w14:paraId="53FF403B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27EA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癌抗原</w:t>
            </w:r>
            <w:r>
              <w:rPr>
                <w:rFonts w:ascii="等线" w:eastAsia="等线" w:hAnsi="等线" w:cs="等线"/>
                <w:sz w:val="21"/>
                <w:szCs w:val="21"/>
              </w:rPr>
              <w:t>153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E645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A99F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40AE" w14:textId="77777777" w:rsidR="00AC297C" w:rsidRDefault="00AC297C"/>
        </w:tc>
      </w:tr>
      <w:tr>
        <w:tc>
          <w:tcPr>
            <w:tcW w:type="dxa" w:w="2547"/>
          </w:tcPr>
          <w:p>
            <w:r>
              <w:t>实验室检查-肿瘤标志物</w:t>
            </w:r>
          </w:p>
        </w:tc>
        <w:tc>
          <w:tcPr>
            <w:tcW w:type="dxa" w:w="1634"/>
          </w:tcPr>
          <w:p/>
        </w:tc>
        <w:tc>
          <w:tcPr>
            <w:tcW w:type="dxa" w:w="2091"/>
          </w:tcPr>
          <w:p/>
        </w:tc>
        <w:tc>
          <w:tcPr>
            <w:tcW w:type="dxa" w:w="2089"/>
          </w:tcPr>
          <w:p/>
        </w:tc>
      </w:tr>
    </w:tbl>
    <w:p w14:paraId="024FFC4B" w14:textId="77777777" w:rsidR="00AC297C" w:rsidRDefault="00DB10CA">
      <w:pPr>
        <w:pStyle w:val="1"/>
        <w:rPr>
          <w:lang w:eastAsia="zh-CN"/>
        </w:rPr>
      </w:pPr>
      <w:commentRangeStart w:id="124"/>
      <w:r>
        <w:rPr>
          <w:rFonts w:hint="eastAsia"/>
          <w:lang w:eastAsia="zh-CN"/>
        </w:rPr>
        <w:t>实验室</w:t>
      </w:r>
      <w:commentRangeEnd w:id="124"/>
      <w:r>
        <w:rPr>
          <w:rStyle w:val="af"/>
          <w:rFonts w:asciiTheme="minorHAnsi" w:eastAsiaTheme="minorEastAsia" w:hAnsiTheme="minorHAnsi"/>
        </w:rPr>
        <w:commentReference w:id="124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肿瘤标志物</w:t>
      </w:r>
    </w:p>
    <w:p w14:paraId="1BD62421" w14:textId="77777777" w:rsidR="00AC297C" w:rsidRDefault="00AC297C">
      <w:pPr>
        <w:rPr>
          <w:lang w:eastAsia="zh-CN"/>
        </w:rPr>
        <w:sectPr w:rsidR="00AC297C">
          <w:headerReference w:type="default" r:id="rId45"/>
          <w:pgSz w:w="11910" w:h="17340"/>
          <w:pgMar w:top="2160" w:right="1680" w:bottom="1160" w:left="1620" w:header="1958" w:footer="970" w:gutter="0"/>
          <w:cols w:space="720"/>
        </w:sectPr>
      </w:pPr>
    </w:p>
    <w:p w14:paraId="0134C203" w14:textId="77777777" w:rsidR="00AC297C" w:rsidRDefault="00AC297C">
      <w:pPr>
        <w:spacing w:before="7"/>
        <w:rPr>
          <w:rFonts w:ascii="Times New Roman" w:eastAsia="Times New Roman" w:hAnsi="Times New Roman" w:cs="Times New Roman"/>
          <w:sz w:val="27"/>
          <w:szCs w:val="27"/>
          <w:lang w:eastAsia="zh-CN"/>
        </w:rPr>
      </w:pPr>
    </w:p>
    <w:p w14:paraId="60038D28" w14:textId="77777777" w:rsidR="00AC297C" w:rsidRDefault="00DB10CA">
      <w:pPr>
        <w:pStyle w:val="1"/>
        <w:rPr>
          <w:rFonts w:ascii="Times New Roman" w:eastAsia="Times New Roman" w:hAnsi="Times New Roman" w:cs="Times New Roman"/>
          <w:lang w:eastAsia="zh-CN"/>
        </w:rPr>
      </w:pPr>
      <w:commentRangeStart w:id="125"/>
      <w:r>
        <w:rPr>
          <w:rFonts w:hint="eastAsia"/>
          <w:lang w:eastAsia="zh-CN"/>
        </w:rPr>
        <w:t>实验室</w:t>
      </w:r>
      <w:commentRangeEnd w:id="125"/>
      <w:r>
        <w:rPr>
          <w:rStyle w:val="af"/>
          <w:rFonts w:asciiTheme="minorHAnsi" w:eastAsiaTheme="minorEastAsia" w:hAnsiTheme="minorHAnsi"/>
        </w:rPr>
        <w:commentReference w:id="125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-</w:t>
      </w:r>
      <w:r>
        <w:rPr>
          <w:lang w:eastAsia="zh-CN"/>
        </w:rPr>
        <w:t>HDV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H</w:t>
      </w:r>
      <w:r>
        <w:rPr>
          <w:lang w:eastAsia="zh-CN"/>
        </w:rPr>
        <w:t>CV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H</w:t>
      </w:r>
      <w:r>
        <w:rPr>
          <w:lang w:eastAsia="zh-CN"/>
        </w:rPr>
        <w:t>IV</w:t>
      </w:r>
      <w:r>
        <w:rPr>
          <w:rFonts w:hint="eastAsia"/>
          <w:lang w:eastAsia="zh-CN"/>
        </w:rPr>
        <w:t>和梅毒螺旋体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47"/>
        <w:gridCol w:w="1634"/>
        <w:gridCol w:w="2091"/>
        <w:gridCol w:w="2089"/>
      </w:tblGrid>
      <w:tr w:rsidR="00AC297C" w14:paraId="1EE037DC" w14:textId="77777777">
        <w:trPr>
          <w:trHeight w:hRule="exact" w:val="30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A958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是否进行检查？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4E21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265BA05B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ADA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3C2F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26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282B435C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8F4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33BCCC5" w14:textId="77777777" w:rsidR="00AC297C" w:rsidRDefault="00AC297C"/>
        </w:tc>
      </w:tr>
      <w:tr w:rsidR="00AC297C" w14:paraId="0EA00543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F732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EEEEA51" w14:textId="77777777" w:rsidR="00AC297C" w:rsidRDefault="00AC297C"/>
        </w:tc>
      </w:tr>
      <w:tr w:rsidR="00AC297C" w14:paraId="5DAA4264" w14:textId="77777777">
        <w:trPr>
          <w:trHeight w:hRule="exact" w:val="5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9B0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448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682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5EBB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如异常，请判断临</w:t>
            </w:r>
          </w:p>
          <w:p w14:paraId="4B1E1F79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床意义</w:t>
            </w:r>
            <w:proofErr w:type="gramEnd"/>
          </w:p>
        </w:tc>
      </w:tr>
      <w:tr w:rsidR="00AC297C" w14:paraId="27EA7360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E39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HDV IgM</w:t>
            </w:r>
            <w:r>
              <w:rPr>
                <w:rFonts w:ascii="等线" w:hint="eastAsia"/>
                <w:sz w:val="21"/>
                <w:lang w:eastAsia="zh-CN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51CD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DF52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08F5" w14:textId="77777777" w:rsidR="00AC297C" w:rsidRDefault="00AC297C"/>
        </w:tc>
      </w:tr>
      <w:tr w:rsidR="00AC297C" w14:paraId="57D360CD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F19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/>
                <w:sz w:val="21"/>
              </w:rPr>
            </w:pPr>
            <w:r>
              <w:rPr>
                <w:rFonts w:ascii="等线"/>
                <w:sz w:val="21"/>
              </w:rPr>
              <w:t>HDV IgG</w:t>
            </w:r>
            <w:r>
              <w:rPr>
                <w:rFonts w:ascii="等线" w:hint="eastAsia"/>
                <w:sz w:val="21"/>
                <w:lang w:eastAsia="zh-CN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B473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7905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751A" w14:textId="77777777" w:rsidR="00AC297C" w:rsidRDefault="00AC297C"/>
        </w:tc>
      </w:tr>
      <w:tr w:rsidR="00AC297C" w14:paraId="4DC0595A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8A2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hint="eastAsia"/>
                <w:sz w:val="21"/>
                <w:lang w:eastAsia="zh-CN"/>
              </w:rPr>
              <w:t>抗</w:t>
            </w:r>
            <w:r>
              <w:rPr>
                <w:rFonts w:ascii="等线"/>
                <w:sz w:val="21"/>
              </w:rPr>
              <w:t>HCV</w:t>
            </w:r>
            <w:r>
              <w:rPr>
                <w:rFonts w:ascii="等线" w:hint="eastAsia"/>
                <w:sz w:val="21"/>
                <w:lang w:eastAsia="zh-CN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4F9D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E6EC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97A5" w14:textId="77777777" w:rsidR="00AC297C" w:rsidRDefault="00AC297C"/>
        </w:tc>
      </w:tr>
      <w:tr w:rsidR="00AC297C" w14:paraId="5B8EA4EB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0A55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hint="eastAsia"/>
                <w:sz w:val="21"/>
                <w:lang w:eastAsia="zh-CN"/>
              </w:rPr>
              <w:t>抗</w:t>
            </w:r>
            <w:r>
              <w:rPr>
                <w:rFonts w:ascii="等线"/>
                <w:sz w:val="21"/>
              </w:rPr>
              <w:t>HIV1</w:t>
            </w:r>
            <w:r>
              <w:rPr>
                <w:rFonts w:ascii="等线" w:hint="eastAsia"/>
                <w:sz w:val="21"/>
                <w:lang w:eastAsia="zh-CN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2E32D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0B84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9C73" w14:textId="77777777" w:rsidR="00AC297C" w:rsidRDefault="00AC297C"/>
        </w:tc>
      </w:tr>
      <w:tr w:rsidR="00AC297C" w14:paraId="5D1B231C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AD9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/>
                <w:sz w:val="21"/>
                <w:lang w:eastAsia="zh-CN"/>
              </w:rPr>
            </w:pPr>
            <w:r>
              <w:rPr>
                <w:rFonts w:ascii="等线" w:hint="eastAsia"/>
                <w:sz w:val="21"/>
                <w:lang w:eastAsia="zh-CN"/>
              </w:rPr>
              <w:t>抗</w:t>
            </w:r>
            <w:r>
              <w:rPr>
                <w:rFonts w:ascii="等线" w:hint="eastAsia"/>
                <w:sz w:val="21"/>
                <w:lang w:eastAsia="zh-CN"/>
              </w:rPr>
              <w:t>H</w:t>
            </w:r>
            <w:r>
              <w:rPr>
                <w:rFonts w:ascii="等线"/>
                <w:sz w:val="21"/>
                <w:lang w:eastAsia="zh-CN"/>
              </w:rPr>
              <w:t>IV2</w:t>
            </w:r>
            <w:r>
              <w:rPr>
                <w:rFonts w:ascii="等线" w:hint="eastAsia"/>
                <w:sz w:val="21"/>
                <w:lang w:eastAsia="zh-CN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CBCE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7607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BC5E" w14:textId="77777777" w:rsidR="00AC297C" w:rsidRDefault="00AC297C"/>
        </w:tc>
      </w:tr>
      <w:tr w:rsidR="00AC297C" w14:paraId="1C3DEF2F" w14:textId="77777777">
        <w:trPr>
          <w:trHeight w:hRule="exact" w:val="29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D58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梅毒螺旋体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抗体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1BD2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0C4C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A49D" w14:textId="77777777" w:rsidR="00AC297C" w:rsidRDefault="00AC297C"/>
        </w:tc>
      </w:tr>
      <w:tr>
        <w:tc>
          <w:tcPr>
            <w:tcW w:type="dxa" w:w="2547"/>
          </w:tcPr>
          <w:p>
            <w:r>
              <w:t>实验室检查-HDV、HCV、HIV和梅毒螺旋体</w:t>
            </w:r>
          </w:p>
        </w:tc>
        <w:tc>
          <w:tcPr>
            <w:tcW w:type="dxa" w:w="1634"/>
          </w:tcPr>
          <w:p/>
        </w:tc>
        <w:tc>
          <w:tcPr>
            <w:tcW w:type="dxa" w:w="2091"/>
          </w:tcPr>
          <w:p/>
        </w:tc>
        <w:tc>
          <w:tcPr>
            <w:tcW w:type="dxa" w:w="2089"/>
          </w:tcPr>
          <w:p/>
        </w:tc>
      </w:tr>
    </w:tbl>
    <w:p w14:paraId="0F0D90E1" w14:textId="77777777" w:rsidR="00AC297C" w:rsidRDefault="00AC297C">
      <w:pPr>
        <w:rPr>
          <w:rFonts w:ascii="等线" w:eastAsia="等线" w:hAnsi="等线" w:cs="等线"/>
          <w:sz w:val="21"/>
          <w:szCs w:val="21"/>
          <w:lang w:eastAsia="zh-CN"/>
        </w:rPr>
      </w:pPr>
    </w:p>
    <w:p w14:paraId="167BC110" w14:textId="77777777" w:rsidR="00AC297C" w:rsidRDefault="00AC297C"/>
    <w:p w14:paraId="24AA3491" w14:textId="77777777" w:rsidR="00AC297C" w:rsidRDefault="00AC297C"/>
    <w:p w14:paraId="30AF6988" w14:textId="77777777" w:rsidR="00AC297C" w:rsidRDefault="00AC297C"/>
    <w:p w14:paraId="54704B7D" w14:textId="77777777" w:rsidR="00AC297C" w:rsidRDefault="00DB10CA">
      <w:pPr>
        <w:pStyle w:val="1"/>
        <w:rPr>
          <w:lang w:eastAsia="zh-CN"/>
        </w:rPr>
      </w:pPr>
      <w:commentRangeStart w:id="127"/>
      <w:r>
        <w:rPr>
          <w:rFonts w:hint="eastAsia"/>
          <w:lang w:eastAsia="zh-CN"/>
        </w:rPr>
        <w:t>实验室</w:t>
      </w:r>
      <w:commentRangeEnd w:id="127"/>
      <w:r>
        <w:rPr>
          <w:rStyle w:val="af"/>
          <w:rFonts w:asciiTheme="minorHAnsi" w:eastAsiaTheme="minorEastAsia" w:hAnsiTheme="minorHAnsi"/>
        </w:rPr>
        <w:commentReference w:id="127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_</w:t>
      </w:r>
      <w:r>
        <w:rPr>
          <w:lang w:eastAsia="zh-CN"/>
        </w:rPr>
        <w:t>HCV RNA</w:t>
      </w:r>
      <w:r>
        <w:rPr>
          <w:lang w:eastAsia="zh-CN"/>
        </w:rPr>
        <w:tab/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47"/>
        <w:gridCol w:w="1634"/>
        <w:gridCol w:w="2091"/>
        <w:gridCol w:w="2089"/>
      </w:tblGrid>
      <w:tr w:rsidR="00AC297C" w14:paraId="2A2331EC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0DA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HCV</w:t>
            </w:r>
            <w:r>
              <w:rPr>
                <w:rFonts w:ascii="等线" w:eastAsia="等线" w:hAnsi="等线" w:cs="等线"/>
                <w:spacing w:val="-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RNA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检查？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8CA9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4FF23BA8" w14:textId="77777777">
        <w:trPr>
          <w:trHeight w:hRule="exact" w:val="30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EE6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735B" w14:textId="77777777" w:rsidR="00AC297C" w:rsidRDefault="00DB10CA">
            <w:pPr>
              <w:pStyle w:val="TableParagraph"/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28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7EBBC8C9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6E74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B852A7D" w14:textId="77777777" w:rsidR="00AC297C" w:rsidRDefault="00AC297C"/>
        </w:tc>
      </w:tr>
      <w:tr w:rsidR="00AC297C" w14:paraId="7D3CD895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BCE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AE4F94D" w14:textId="77777777" w:rsidR="00AC297C" w:rsidRDefault="00AC297C"/>
        </w:tc>
      </w:tr>
      <w:tr w:rsidR="00AC297C" w14:paraId="505FCB77" w14:textId="77777777">
        <w:trPr>
          <w:trHeight w:hRule="exact" w:val="5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D5A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1A9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DE6E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E44B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如异常，请判断临</w:t>
            </w:r>
          </w:p>
          <w:p w14:paraId="5562F50D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床意义</w:t>
            </w:r>
            <w:proofErr w:type="gramEnd"/>
          </w:p>
        </w:tc>
      </w:tr>
      <w:tr w:rsidR="00AC297C" w14:paraId="7DB3B1EF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629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HCV</w:t>
            </w:r>
            <w:r>
              <w:rPr>
                <w:rFonts w:ascii="等线"/>
                <w:spacing w:val="-1"/>
                <w:sz w:val="21"/>
              </w:rPr>
              <w:t xml:space="preserve"> </w:t>
            </w:r>
            <w:r>
              <w:rPr>
                <w:rFonts w:ascii="等线"/>
                <w:sz w:val="21"/>
              </w:rPr>
              <w:t>RNA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ADFF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F9BD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82EF" w14:textId="77777777" w:rsidR="00AC297C" w:rsidRDefault="00AC297C"/>
        </w:tc>
      </w:tr>
      <w:tr>
        <w:tc>
          <w:tcPr>
            <w:tcW w:type="dxa" w:w="2547"/>
          </w:tcPr>
          <w:p>
            <w:r>
              <w:t>实验室检查_HCV RNA</w:t>
              <w:tab/>
            </w:r>
          </w:p>
        </w:tc>
        <w:tc>
          <w:tcPr>
            <w:tcW w:type="dxa" w:w="1634"/>
          </w:tcPr>
          <w:p/>
        </w:tc>
        <w:tc>
          <w:tcPr>
            <w:tcW w:type="dxa" w:w="2091"/>
          </w:tcPr>
          <w:p/>
        </w:tc>
        <w:tc>
          <w:tcPr>
            <w:tcW w:type="dxa" w:w="2089"/>
          </w:tcPr>
          <w:p/>
        </w:tc>
      </w:tr>
    </w:tbl>
    <w:p w14:paraId="71BE16FB" w14:textId="77777777" w:rsidR="00AC297C" w:rsidRDefault="00AC297C">
      <w:pPr>
        <w:tabs>
          <w:tab w:val="left" w:pos="1860"/>
        </w:tabs>
        <w:rPr>
          <w:rFonts w:ascii="等线" w:eastAsia="等线" w:hAnsi="等线" w:cs="等线"/>
          <w:sz w:val="21"/>
          <w:szCs w:val="21"/>
          <w:lang w:eastAsia="zh-CN"/>
        </w:rPr>
      </w:pPr>
    </w:p>
    <w:p w14:paraId="0AD532B0" w14:textId="77777777" w:rsidR="00AC297C" w:rsidRDefault="00DB10CA">
      <w:pPr>
        <w:tabs>
          <w:tab w:val="left" w:pos="1860"/>
        </w:tabs>
        <w:sectPr w:rsidR="00AC297C">
          <w:headerReference w:type="default" r:id="rId46"/>
          <w:pgSz w:w="11910" w:h="17340"/>
          <w:pgMar w:top="2160" w:right="1680" w:bottom="1160" w:left="1620" w:header="1958" w:footer="970" w:gutter="0"/>
          <w:cols w:space="720"/>
        </w:sectPr>
      </w:pPr>
      <w:r>
        <w:tab/>
      </w:r>
    </w:p>
    <w:p w14:paraId="30065158" w14:textId="77777777" w:rsidR="00AC297C" w:rsidRDefault="00AC297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7D6B7AC7" w14:textId="77777777" w:rsidR="00AC297C" w:rsidRDefault="00DB10CA">
      <w:pPr>
        <w:pStyle w:val="1"/>
        <w:rPr>
          <w:rFonts w:ascii="Times New Roman" w:eastAsia="Times New Roman" w:hAnsi="Times New Roman" w:cs="Times New Roman"/>
          <w:lang w:eastAsia="zh-CN"/>
        </w:rPr>
      </w:pPr>
      <w:commentRangeStart w:id="129"/>
      <w:r>
        <w:rPr>
          <w:rFonts w:hint="eastAsia"/>
          <w:lang w:eastAsia="zh-CN"/>
        </w:rPr>
        <w:t>实验室检查</w:t>
      </w:r>
      <w:r>
        <w:rPr>
          <w:rFonts w:hint="eastAsia"/>
          <w:lang w:eastAsia="zh-CN"/>
        </w:rPr>
        <w:t>-</w:t>
      </w:r>
      <w:r>
        <w:rPr>
          <w:lang w:eastAsia="zh-CN"/>
        </w:rPr>
        <w:t>HBV</w:t>
      </w:r>
      <w:r>
        <w:rPr>
          <w:rFonts w:hint="eastAsia"/>
          <w:lang w:eastAsia="zh-CN"/>
        </w:rPr>
        <w:t>血</w:t>
      </w:r>
      <w:commentRangeEnd w:id="129"/>
      <w:r>
        <w:rPr>
          <w:rStyle w:val="af"/>
          <w:rFonts w:asciiTheme="minorHAnsi" w:eastAsiaTheme="minorEastAsia" w:hAnsiTheme="minorHAnsi"/>
        </w:rPr>
        <w:commentReference w:id="129"/>
      </w:r>
      <w:r>
        <w:rPr>
          <w:rFonts w:hint="eastAsia"/>
          <w:lang w:eastAsia="zh-CN"/>
        </w:rPr>
        <w:t>清学检测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47"/>
        <w:gridCol w:w="1634"/>
        <w:gridCol w:w="2091"/>
        <w:gridCol w:w="2089"/>
      </w:tblGrid>
      <w:tr w:rsidR="00AC297C" w14:paraId="38D09724" w14:textId="77777777">
        <w:trPr>
          <w:trHeight w:hRule="exact" w:val="30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094A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HBV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血清学检查？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4C044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2E8FDD38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20E3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7203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30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65F0A9A4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783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EDE019D" w14:textId="77777777" w:rsidR="00AC297C" w:rsidRDefault="00AC297C"/>
        </w:tc>
      </w:tr>
      <w:tr w:rsidR="00AC297C" w14:paraId="6D5B5A3A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EEF7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7E45345" w14:textId="77777777" w:rsidR="00AC297C" w:rsidRDefault="00AC297C"/>
        </w:tc>
      </w:tr>
      <w:tr w:rsidR="00AC297C" w14:paraId="0AD73A10" w14:textId="77777777">
        <w:trPr>
          <w:trHeight w:hRule="exact" w:val="5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4CF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ACB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C94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E970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如异常，请判断临</w:t>
            </w:r>
          </w:p>
          <w:p w14:paraId="1ED92117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床意义</w:t>
            </w:r>
            <w:proofErr w:type="gramEnd"/>
          </w:p>
        </w:tc>
      </w:tr>
      <w:tr w:rsidR="00AC297C" w14:paraId="3FFD0F15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2EF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HBeAg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6137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70B1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1DDA" w14:textId="77777777" w:rsidR="00AC297C" w:rsidRDefault="00AC297C"/>
        </w:tc>
      </w:tr>
      <w:tr w:rsidR="00AC297C" w14:paraId="39A6381A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7F2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HBsAg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016A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EC9D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2A37" w14:textId="77777777" w:rsidR="00AC297C" w:rsidRDefault="00AC297C"/>
        </w:tc>
      </w:tr>
      <w:tr w:rsidR="00AC297C" w14:paraId="014DB887" w14:textId="77777777">
        <w:trPr>
          <w:trHeight w:hRule="exact" w:val="29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1929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HBsAb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F9F6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A1176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8D18" w14:textId="77777777" w:rsidR="00AC297C" w:rsidRDefault="00AC297C"/>
        </w:tc>
      </w:tr>
      <w:tr w:rsidR="00AC297C" w14:paraId="08E738EB" w14:textId="77777777">
        <w:trPr>
          <w:trHeight w:hRule="exact" w:val="29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B3B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HBeAb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2E74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D53F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9D75" w14:textId="77777777" w:rsidR="00AC297C" w:rsidRDefault="00AC297C"/>
        </w:tc>
      </w:tr>
      <w:tr w:rsidR="00AC297C" w14:paraId="07691171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57A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HBcAb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6C8E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3BDC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2A35" w14:textId="77777777" w:rsidR="00AC297C" w:rsidRDefault="00AC297C"/>
        </w:tc>
      </w:tr>
      <w:tr>
        <w:tc>
          <w:tcPr>
            <w:tcW w:type="dxa" w:w="2547"/>
          </w:tcPr>
          <w:p>
            <w:r>
              <w:t>实验室检查-HBV血清学检测</w:t>
            </w:r>
          </w:p>
        </w:tc>
        <w:tc>
          <w:tcPr>
            <w:tcW w:type="dxa" w:w="1634"/>
          </w:tcPr>
          <w:p/>
        </w:tc>
        <w:tc>
          <w:tcPr>
            <w:tcW w:type="dxa" w:w="2091"/>
          </w:tcPr>
          <w:p/>
        </w:tc>
        <w:tc>
          <w:tcPr>
            <w:tcW w:type="dxa" w:w="2089"/>
          </w:tcPr>
          <w:p/>
        </w:tc>
      </w:tr>
    </w:tbl>
    <w:p w14:paraId="64CEDBF6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D96A3F" w14:textId="77777777" w:rsidR="00AC297C" w:rsidRDefault="00AC297C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14:paraId="25CDD2B9" w14:textId="77777777" w:rsidR="00AC297C" w:rsidRDefault="00AC297C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14:paraId="6419C2F8" w14:textId="77777777" w:rsidR="00AC297C" w:rsidRDefault="00DB10CA">
      <w:pPr>
        <w:pStyle w:val="1"/>
        <w:rPr>
          <w:lang w:eastAsia="zh-CN"/>
        </w:rPr>
      </w:pPr>
      <w:commentRangeStart w:id="131"/>
      <w:r>
        <w:rPr>
          <w:rFonts w:hint="eastAsia"/>
          <w:lang w:eastAsia="zh-CN"/>
        </w:rPr>
        <w:t>实验室检查</w:t>
      </w:r>
      <w:r>
        <w:rPr>
          <w:rFonts w:hint="eastAsia"/>
          <w:lang w:eastAsia="zh-CN"/>
        </w:rPr>
        <w:t>_</w:t>
      </w:r>
      <w:r>
        <w:rPr>
          <w:lang w:eastAsia="zh-CN"/>
        </w:rPr>
        <w:t>HBV D</w:t>
      </w:r>
      <w:commentRangeEnd w:id="131"/>
      <w:r>
        <w:rPr>
          <w:rStyle w:val="af"/>
          <w:rFonts w:asciiTheme="minorHAnsi" w:eastAsiaTheme="minorEastAsia" w:hAnsiTheme="minorHAnsi"/>
        </w:rPr>
        <w:commentReference w:id="131"/>
      </w:r>
      <w:r>
        <w:rPr>
          <w:lang w:eastAsia="zh-CN"/>
        </w:rPr>
        <w:t>NA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47"/>
        <w:gridCol w:w="1634"/>
        <w:gridCol w:w="2091"/>
        <w:gridCol w:w="2089"/>
      </w:tblGrid>
      <w:tr w:rsidR="00AC297C" w14:paraId="063CD517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1055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是否进行</w:t>
            </w:r>
            <w:r>
              <w:rPr>
                <w:rFonts w:ascii="等线" w:eastAsia="等线" w:hAnsi="等线" w:cs="等线"/>
                <w:sz w:val="21"/>
                <w:szCs w:val="21"/>
              </w:rPr>
              <w:t>HBV</w:t>
            </w:r>
            <w:r>
              <w:rPr>
                <w:rFonts w:ascii="等线" w:eastAsia="等线" w:hAnsi="等线" w:cs="等线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DNA</w:t>
            </w:r>
            <w:r>
              <w:rPr>
                <w:rFonts w:ascii="等线" w:eastAsia="等线" w:hAnsi="等线" w:cs="等线"/>
                <w:sz w:val="21"/>
                <w:szCs w:val="21"/>
              </w:rPr>
              <w:t>检查？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E646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73F6F226" w14:textId="77777777">
        <w:trPr>
          <w:trHeight w:hRule="exact" w:val="30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75A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28AB" w14:textId="77777777" w:rsidR="00AC297C" w:rsidRDefault="00DB10CA">
            <w:pPr>
              <w:pStyle w:val="TableParagraph"/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32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01673A7F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8753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FB86E2B" w14:textId="77777777" w:rsidR="00AC297C" w:rsidRDefault="00AC297C"/>
        </w:tc>
      </w:tr>
      <w:tr w:rsidR="00AC297C" w14:paraId="51DE9B96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C99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17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0B098B1" w14:textId="77777777" w:rsidR="00AC297C" w:rsidRDefault="00AC297C"/>
        </w:tc>
      </w:tr>
      <w:tr w:rsidR="00AC297C" w14:paraId="3B287EA6" w14:textId="77777777">
        <w:trPr>
          <w:trHeight w:hRule="exact" w:val="57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A8C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F9C1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209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BDA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正常范围及单位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B337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如异常，请判断临</w:t>
            </w:r>
          </w:p>
          <w:p w14:paraId="2F0703C6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床意义</w:t>
            </w:r>
            <w:proofErr w:type="gramEnd"/>
          </w:p>
        </w:tc>
      </w:tr>
      <w:tr w:rsidR="00AC297C" w14:paraId="5766B311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773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</w:rPr>
              <w:t>HBV</w:t>
            </w:r>
            <w:r>
              <w:rPr>
                <w:rFonts w:ascii="等线"/>
                <w:spacing w:val="-1"/>
                <w:sz w:val="21"/>
              </w:rPr>
              <w:t xml:space="preserve"> </w:t>
            </w:r>
            <w:r>
              <w:rPr>
                <w:rFonts w:ascii="等线"/>
                <w:sz w:val="21"/>
              </w:rPr>
              <w:t>DNA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DCC80" w14:textId="77777777" w:rsidR="00AC297C" w:rsidRDefault="00AC297C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41EF" w14:textId="77777777" w:rsidR="00AC297C" w:rsidRDefault="00AC297C"/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5C31" w14:textId="77777777" w:rsidR="00AC297C" w:rsidRDefault="00AC297C"/>
        </w:tc>
      </w:tr>
      <w:tr>
        <w:tc>
          <w:tcPr>
            <w:tcW w:type="dxa" w:w="2547"/>
          </w:tcPr>
          <w:p>
            <w:r>
              <w:t>实验室检查_HBV DNA</w:t>
            </w:r>
          </w:p>
        </w:tc>
        <w:tc>
          <w:tcPr>
            <w:tcW w:type="dxa" w:w="1634"/>
          </w:tcPr>
          <w:p/>
        </w:tc>
        <w:tc>
          <w:tcPr>
            <w:tcW w:type="dxa" w:w="2091"/>
          </w:tcPr>
          <w:p/>
        </w:tc>
        <w:tc>
          <w:tcPr>
            <w:tcW w:type="dxa" w:w="2089"/>
          </w:tcPr>
          <w:p/>
        </w:tc>
      </w:tr>
    </w:tbl>
    <w:p w14:paraId="2C505970" w14:textId="77777777" w:rsidR="00AC297C" w:rsidRDefault="00AC297C">
      <w:pPr>
        <w:sectPr w:rsidR="00AC297C">
          <w:headerReference w:type="default" r:id="rId47"/>
          <w:pgSz w:w="11910" w:h="17340"/>
          <w:pgMar w:top="2160" w:right="1680" w:bottom="1160" w:left="1620" w:header="1958" w:footer="970" w:gutter="0"/>
          <w:cols w:space="720"/>
        </w:sectPr>
      </w:pPr>
    </w:p>
    <w:p w14:paraId="2183E7DE" w14:textId="77777777" w:rsidR="00AC297C" w:rsidRDefault="00AC297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5C6302BE" w14:textId="77777777" w:rsidR="00AC297C" w:rsidRDefault="00DB10CA">
      <w:pPr>
        <w:pStyle w:val="1"/>
        <w:rPr>
          <w:rFonts w:ascii="Times New Roman" w:eastAsia="Times New Roman" w:hAnsi="Times New Roman" w:cs="Times New Roman"/>
          <w:lang w:eastAsia="zh-CN"/>
        </w:rPr>
      </w:pPr>
      <w:commentRangeStart w:id="133"/>
      <w:r>
        <w:rPr>
          <w:rFonts w:hint="eastAsia"/>
          <w:lang w:eastAsia="zh-CN"/>
        </w:rPr>
        <w:t>实验室</w:t>
      </w:r>
      <w:commentRangeEnd w:id="133"/>
      <w:r>
        <w:rPr>
          <w:rStyle w:val="af"/>
          <w:rFonts w:asciiTheme="minorHAnsi" w:eastAsiaTheme="minorEastAsia" w:hAnsiTheme="minorHAnsi"/>
        </w:rPr>
        <w:commentReference w:id="133"/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结核杆菌斑点试验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47"/>
        <w:gridCol w:w="1634"/>
        <w:gridCol w:w="4179"/>
      </w:tblGrid>
      <w:tr w:rsidR="00AC297C" w14:paraId="3794A18A" w14:textId="77777777">
        <w:trPr>
          <w:trHeight w:hRule="exact" w:val="30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0ED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是否进行结核杆菌斑点试验？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E0CC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5DFABC94" w14:textId="77777777">
        <w:trPr>
          <w:trHeight w:hRule="exact" w:val="302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042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检查是否在外院进行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F78D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34" w:author="shenjie_clin" w:date="2023-08-21T17:22:00Z">
              <w:r>
                <w:rPr>
                  <w:rFonts w:ascii="等线" w:eastAsia="等线" w:hAnsi="等线" w:cs="等线"/>
                  <w:sz w:val="21"/>
                  <w:szCs w:val="21"/>
                </w:rPr>
                <w:delText>外院</w:delText>
              </w:r>
            </w:del>
          </w:p>
        </w:tc>
      </w:tr>
      <w:tr w:rsidR="00AC297C" w14:paraId="54FB5F7C" w14:textId="77777777">
        <w:trPr>
          <w:trHeight w:hRule="exact" w:val="295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6A6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7FB0BAA" w14:textId="77777777" w:rsidR="00AC297C" w:rsidRDefault="00AC297C"/>
        </w:tc>
      </w:tr>
      <w:tr w:rsidR="00AC297C" w14:paraId="4EFE4377" w14:textId="77777777">
        <w:trPr>
          <w:trHeight w:hRule="exact" w:val="293"/>
        </w:trPr>
        <w:tc>
          <w:tcPr>
            <w:tcW w:w="4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F302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</w:t>
            </w:r>
            <w:r>
              <w:rPr>
                <w:rFonts w:ascii="等线" w:eastAsia="等线" w:hAnsi="等线" w:cs="等线"/>
                <w:sz w:val="21"/>
                <w:szCs w:val="21"/>
              </w:rPr>
              <w:t>ID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F998132" w14:textId="77777777" w:rsidR="00AC297C" w:rsidRDefault="00AC297C"/>
        </w:tc>
      </w:tr>
      <w:tr w:rsidR="00AC297C" w14:paraId="0A6633E1" w14:textId="77777777">
        <w:trPr>
          <w:trHeight w:hRule="exact" w:val="29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001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检查项目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BC8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检查结果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83C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正异常判定</w:t>
            </w:r>
          </w:p>
          <w:p w14:paraId="1D1359BC" w14:textId="77777777" w:rsidR="00AC297C" w:rsidRDefault="00AC297C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</w:tc>
      </w:tr>
      <w:tr w:rsidR="00AC297C" w14:paraId="100BA5B4" w14:textId="77777777">
        <w:trPr>
          <w:trHeight w:hRule="exact" w:val="133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E32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结核杆菌斑点试验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33A7" w14:textId="77777777" w:rsidR="00AC297C" w:rsidRDefault="00AC297C">
            <w:pPr>
              <w:rPr>
                <w:lang w:eastAsia="zh-CN"/>
              </w:rPr>
            </w:pPr>
          </w:p>
          <w:p w14:paraId="0305310A" w14:textId="77777777" w:rsidR="00AC297C" w:rsidRDefault="00AC297C">
            <w:pPr>
              <w:rPr>
                <w:lang w:eastAsia="zh-CN"/>
              </w:rPr>
            </w:pPr>
          </w:p>
          <w:p w14:paraId="7936F5EA" w14:textId="77777777" w:rsidR="00AC297C" w:rsidRDefault="00AC297C"/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156F" w14:textId="77777777" w:rsidR="00AC297C" w:rsidRDefault="00DB10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○正常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289424CF" w14:textId="77777777" w:rsidR="00AC297C" w:rsidRDefault="00DB10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○异常无临床意义</w:t>
            </w:r>
          </w:p>
          <w:p w14:paraId="5654D8BD" w14:textId="77777777" w:rsidR="00AC297C" w:rsidRDefault="00DB10CA">
            <w:r>
              <w:rPr>
                <w:rFonts w:hint="eastAsia"/>
              </w:rPr>
              <w:t>○异常有临床意义</w:t>
            </w:r>
          </w:p>
        </w:tc>
      </w:tr>
      <w:tr>
        <w:tc>
          <w:tcPr>
            <w:tcW w:type="dxa" w:w="2547"/>
          </w:tcPr>
          <w:p>
            <w:r>
              <w:t>实验室检查-结核杆菌斑点试验</w:t>
            </w:r>
          </w:p>
        </w:tc>
        <w:tc>
          <w:tcPr>
            <w:tcW w:type="dxa" w:w="1634"/>
          </w:tcPr>
          <w:p/>
        </w:tc>
        <w:tc>
          <w:tcPr>
            <w:tcW w:type="dxa" w:w="4179"/>
          </w:tcPr>
          <w:p/>
        </w:tc>
      </w:tr>
    </w:tbl>
    <w:p w14:paraId="5A6A1B37" w14:textId="77777777" w:rsidR="00AC297C" w:rsidRDefault="00AC297C">
      <w:pPr>
        <w:sectPr w:rsidR="00AC297C">
          <w:headerReference w:type="default" r:id="rId48"/>
          <w:pgSz w:w="11910" w:h="17340"/>
          <w:pgMar w:top="2160" w:right="1680" w:bottom="1160" w:left="1620" w:header="1958" w:footer="970" w:gutter="0"/>
          <w:cols w:space="720"/>
        </w:sectPr>
      </w:pPr>
    </w:p>
    <w:p w14:paraId="33A2FAAD" w14:textId="77777777" w:rsidR="00AC297C" w:rsidRDefault="00AC297C">
      <w:pPr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pPr w:leftFromText="180" w:rightFromText="180" w:horzAnchor="margin" w:tblpY="42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3DDB1BAF" w14:textId="77777777">
        <w:trPr>
          <w:trHeight w:hRule="exact" w:val="578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95B1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commentRangeStart w:id="135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是否采集药代动力学</w:t>
            </w:r>
          </w:p>
          <w:p w14:paraId="1CB66EC9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血液样本？</w:t>
            </w:r>
            <w:commentRangeEnd w:id="135"/>
            <w:r>
              <w:rPr>
                <w:rStyle w:val="af"/>
              </w:rPr>
              <w:commentReference w:id="135"/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2EEE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136"/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commentRangeEnd w:id="136"/>
            <w:r>
              <w:rPr>
                <w:rStyle w:val="af"/>
              </w:rPr>
              <w:commentReference w:id="136"/>
            </w:r>
          </w:p>
        </w:tc>
      </w:tr>
      <w:tr w:rsidR="00AC297C" w14:paraId="634F36FA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EB6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 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若否，请说明：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0BEA9" w14:textId="77777777" w:rsidR="00AC297C" w:rsidRDefault="00AC297C">
            <w:pPr>
              <w:pStyle w:val="TableParagraph"/>
              <w:tabs>
                <w:tab w:val="left" w:pos="780"/>
              </w:tabs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AC297C" w14:paraId="561BC5FC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100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访视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C184" w14:textId="77777777" w:rsidR="00AC297C" w:rsidRDefault="00DB10CA">
            <w:pPr>
              <w:pStyle w:val="TableParagraph"/>
              <w:tabs>
                <w:tab w:val="left" w:pos="780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D1</w:t>
            </w:r>
            <w:r>
              <w:rPr>
                <w:rFonts w:ascii="等线" w:eastAsia="等线" w:hAnsi="等线" w:cs="等线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D28</w:t>
            </w:r>
          </w:p>
        </w:tc>
      </w:tr>
      <w:tr w:rsidR="00AC297C" w14:paraId="33B5A109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370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ins w:id="137" w:author="缺口" w:date="2023-08-25T17:53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未采集</w:t>
              </w:r>
            </w:ins>
            <w:del w:id="138" w:author="缺口" w:date="2023-08-25T17:53:00Z">
              <w:r>
                <w:rPr>
                  <w:rFonts w:ascii="等线" w:eastAsia="等线" w:hAnsi="等线" w:cs="等线"/>
                  <w:sz w:val="21"/>
                  <w:szCs w:val="21"/>
                </w:rPr>
                <w:delText>是否采样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EEC4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39" w:author="缺口" w:date="2023-08-25T17:53:00Z">
              <w:r>
                <w:rPr>
                  <w:rFonts w:ascii="等线" w:eastAsia="等线" w:hAnsi="等线" w:cs="等线"/>
                  <w:sz w:val="21"/>
                  <w:szCs w:val="21"/>
                </w:rPr>
                <w:delText>未采集</w:delText>
              </w:r>
            </w:del>
          </w:p>
        </w:tc>
      </w:tr>
      <w:tr w:rsidR="00AC297C" w14:paraId="7CFC7FEC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99D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commentRangeStart w:id="140"/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 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若未采集，请说明：</w:t>
            </w:r>
            <w:commentRangeEnd w:id="140"/>
            <w:r>
              <w:rPr>
                <w:rStyle w:val="af"/>
              </w:rPr>
              <w:commentReference w:id="140"/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A554" w14:textId="77777777" w:rsidR="00AC297C" w:rsidRDefault="00AC297C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AC297C" w14:paraId="35E1B047" w14:textId="77777777">
        <w:trPr>
          <w:trHeight w:hRule="exact" w:val="206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7CF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时间点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EFDC" w14:textId="77777777" w:rsidR="00AC297C" w:rsidRDefault="00DB10CA">
            <w:pPr>
              <w:pStyle w:val="TableParagraph"/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给药前</w:t>
            </w:r>
          </w:p>
          <w:p w14:paraId="36D0CCEC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1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小时</w:t>
            </w:r>
          </w:p>
          <w:p w14:paraId="03525946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2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小时</w:t>
            </w:r>
          </w:p>
          <w:p w14:paraId="09377640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小时</w:t>
            </w:r>
          </w:p>
          <w:p w14:paraId="2FC021FC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6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小时</w:t>
            </w:r>
          </w:p>
          <w:p w14:paraId="78E49BDF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8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小时</w:t>
            </w:r>
          </w:p>
          <w:p w14:paraId="753CBB13" w14:textId="77777777" w:rsidR="00AC297C" w:rsidRDefault="00DB10CA">
            <w:pPr>
              <w:pStyle w:val="TableParagraph"/>
              <w:spacing w:before="2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24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小时</w:t>
            </w:r>
          </w:p>
        </w:tc>
      </w:tr>
      <w:tr w:rsidR="00AC297C" w14:paraId="4FA7058A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6EA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C86EFB7" w14:textId="77777777" w:rsidR="00AC297C" w:rsidRDefault="00AC297C"/>
        </w:tc>
      </w:tr>
      <w:tr w:rsidR="00AC297C" w14:paraId="401C14AC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529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采样时间（时：分）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349C520" w14:textId="77777777" w:rsidR="00AC297C" w:rsidRDefault="00AC297C"/>
        </w:tc>
      </w:tr>
      <w:tr w:rsidR="00AC297C" w14:paraId="4D5D70C6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1DF3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备注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FEDB59F" w14:textId="77777777" w:rsidR="00AC297C" w:rsidRDefault="00AC297C"/>
        </w:tc>
      </w:tr>
      <w:tr>
        <w:tc>
          <w:tcPr>
            <w:tcW w:type="dxa" w:w="4181"/>
          </w:tcPr>
          <w:p>
            <w:r>
              <w:t>药代动力学采样</w:t>
            </w:r>
          </w:p>
        </w:tc>
        <w:tc>
          <w:tcPr>
            <w:tcW w:type="dxa" w:w="4179"/>
          </w:tcPr>
          <w:p/>
        </w:tc>
      </w:tr>
    </w:tbl>
    <w:p w14:paraId="14BC37DF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t>药代动力学采样</w:t>
      </w:r>
    </w:p>
    <w:p w14:paraId="7F825CCE" w14:textId="77777777" w:rsidR="00AC297C" w:rsidRDefault="00AC297C">
      <w:pPr>
        <w:sectPr w:rsidR="00AC297C">
          <w:headerReference w:type="default" r:id="rId49"/>
          <w:pgSz w:w="11910" w:h="17340"/>
          <w:pgMar w:top="2160" w:right="1680" w:bottom="1160" w:left="1620" w:header="1958" w:footer="970" w:gutter="0"/>
          <w:cols w:space="720"/>
        </w:sectPr>
      </w:pPr>
    </w:p>
    <w:p w14:paraId="472F4B6A" w14:textId="77777777" w:rsidR="00AC297C" w:rsidRDefault="00AC297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7C6CEFA8" w14:textId="77777777" w:rsidR="00AC297C" w:rsidRDefault="00DB10CA">
      <w:pPr>
        <w:pStyle w:val="1"/>
        <w:rPr>
          <w:lang w:eastAsia="zh-CN"/>
        </w:rPr>
      </w:pPr>
      <w:bookmarkStart w:id="141" w:name="_Hlk141947259"/>
      <w:r>
        <w:rPr>
          <w:rFonts w:hint="eastAsia"/>
          <w:lang w:eastAsia="zh-CN"/>
        </w:rPr>
        <w:t>药效动力学采样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免疫细胞亚群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509AC772" w14:textId="77777777">
        <w:trPr>
          <w:trHeight w:hRule="exact" w:val="578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EB2D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是否采集药效动力学</w:t>
            </w:r>
          </w:p>
          <w:p w14:paraId="0E7513F6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血液样本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用于免疫细胞亚群检测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8C86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77D13FE2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474A" w14:textId="77777777" w:rsidR="00AC297C" w:rsidRDefault="00AC297C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CAC8" w14:textId="77777777" w:rsidR="00AC297C" w:rsidRDefault="00AC297C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4F5FDB98" w14:textId="77777777">
        <w:trPr>
          <w:trHeight w:hRule="exact" w:val="307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AA3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142"/>
            <w:r>
              <w:rPr>
                <w:rFonts w:ascii="等线" w:eastAsia="等线" w:hAnsi="等线" w:cs="等线"/>
                <w:sz w:val="21"/>
                <w:szCs w:val="21"/>
              </w:rPr>
              <w:t>时间点</w:t>
            </w:r>
            <w:commentRangeEnd w:id="142"/>
            <w:r>
              <w:rPr>
                <w:rStyle w:val="af"/>
              </w:rPr>
              <w:commentReference w:id="142"/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62AA" w14:textId="77777777" w:rsidR="00AC297C" w:rsidRDefault="00AC297C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14:paraId="36B1DDB7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○D1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给药前</w:t>
            </w:r>
          </w:p>
          <w:p w14:paraId="609373AB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○D1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小时</w:t>
            </w:r>
          </w:p>
          <w:p w14:paraId="13C95E2F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○D15</w:t>
            </w:r>
          </w:p>
          <w:p w14:paraId="2F2EFC9A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28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给药后第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4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小时</w:t>
            </w:r>
          </w:p>
          <w:p w14:paraId="389D7D62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○D56</w:t>
            </w:r>
          </w:p>
          <w:p w14:paraId="0CDFDF7D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○D84</w:t>
            </w:r>
          </w:p>
          <w:p w14:paraId="038D6B72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○D112</w:t>
            </w:r>
          </w:p>
          <w:p w14:paraId="635FAE42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末次随访</w:t>
            </w:r>
          </w:p>
          <w:p w14:paraId="68ACFC81" w14:textId="77777777" w:rsidR="00AC297C" w:rsidRDefault="00DB10CA">
            <w:pPr>
              <w:pStyle w:val="TableParagraph"/>
              <w:tabs>
                <w:tab w:val="left" w:pos="2477"/>
              </w:tabs>
              <w:spacing w:line="274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其他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  <w:lang w:eastAsia="zh-CN"/>
              </w:rPr>
              <w:t xml:space="preserve"> </w:t>
            </w:r>
          </w:p>
        </w:tc>
      </w:tr>
      <w:tr w:rsidR="00AC297C" w14:paraId="27220A22" w14:textId="77777777">
        <w:trPr>
          <w:trHeight w:hRule="exact" w:val="9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444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其他时间点详述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9E34" w14:textId="77777777" w:rsidR="00AC297C" w:rsidRDefault="00AC297C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AC297C" w14:paraId="33F807A2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B7AA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ins w:id="143" w:author="缺口" w:date="2023-08-25T17:53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未采集</w:t>
              </w:r>
            </w:ins>
            <w:del w:id="144" w:author="缺口" w:date="2023-08-25T17:53:00Z">
              <w:r>
                <w:rPr>
                  <w:rFonts w:ascii="等线" w:eastAsia="等线" w:hAnsi="等线" w:cs="等线"/>
                  <w:sz w:val="21"/>
                  <w:szCs w:val="21"/>
                </w:rPr>
                <w:delText>是否采样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7CCB992" w14:textId="77777777" w:rsidR="00AC297C" w:rsidRDefault="00DB10CA"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45" w:author="缺口" w:date="2023-08-25T16:37:00Z">
              <w:r>
                <w:rPr>
                  <w:rFonts w:ascii="等线" w:eastAsia="等线" w:hAnsi="等线" w:cs="等线"/>
                  <w:sz w:val="21"/>
                  <w:szCs w:val="21"/>
                </w:rPr>
                <w:delText>未采集</w:delText>
              </w:r>
            </w:del>
          </w:p>
        </w:tc>
      </w:tr>
      <w:tr w:rsidR="00AC297C" w14:paraId="655F0345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936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920E0" w14:textId="77777777" w:rsidR="00AC297C" w:rsidRDefault="00AC297C"/>
        </w:tc>
      </w:tr>
      <w:tr w:rsidR="00AC297C" w14:paraId="0C366A7D" w14:textId="77777777">
        <w:trPr>
          <w:trHeight w:hRule="exact" w:val="296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5C5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采样时间（时：</w:t>
            </w:r>
            <w:commentRangeStart w:id="146"/>
            <w:r>
              <w:rPr>
                <w:rFonts w:ascii="等线" w:eastAsia="等线" w:hAnsi="等线" w:cs="等线"/>
                <w:sz w:val="21"/>
                <w:szCs w:val="21"/>
              </w:rPr>
              <w:t>分</w:t>
            </w:r>
            <w:commentRangeEnd w:id="146"/>
            <w:r>
              <w:rPr>
                <w:rStyle w:val="af"/>
              </w:rPr>
              <w:commentReference w:id="146"/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687362F" w14:textId="77777777" w:rsidR="00AC297C" w:rsidRDefault="00AC297C"/>
        </w:tc>
      </w:tr>
      <w:tr w:rsidR="00AC297C" w14:paraId="55347811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06D8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备注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C33403E" w14:textId="77777777" w:rsidR="00AC297C" w:rsidRDefault="00AC297C"/>
        </w:tc>
      </w:tr>
      <w:bookmarkEnd w:id="141"/>
      <w:tr>
        <w:tc>
          <w:tcPr>
            <w:tcW w:type="dxa" w:w="4181"/>
          </w:tcPr>
          <w:p>
            <w:r>
              <w:t>药效动力学采样-免疫细胞亚群</w:t>
            </w:r>
          </w:p>
        </w:tc>
        <w:tc>
          <w:tcPr>
            <w:tcW w:type="dxa" w:w="4179"/>
          </w:tcPr>
          <w:p/>
        </w:tc>
      </w:tr>
    </w:tbl>
    <w:p w14:paraId="58EF1398" w14:textId="77777777" w:rsidR="00AC297C" w:rsidRDefault="00AC297C"/>
    <w:p w14:paraId="66CF8BE1" w14:textId="77777777" w:rsidR="00AC297C" w:rsidRDefault="00AC297C"/>
    <w:p w14:paraId="43361287" w14:textId="77777777" w:rsidR="00AC297C" w:rsidRDefault="00AC297C"/>
    <w:p w14:paraId="0C718C14" w14:textId="77777777" w:rsidR="00AC297C" w:rsidRDefault="00AC297C"/>
    <w:p w14:paraId="7B17963B" w14:textId="77777777" w:rsidR="00AC297C" w:rsidRDefault="00AC297C"/>
    <w:p w14:paraId="52EB53C3" w14:textId="77777777" w:rsidR="00AC297C" w:rsidRDefault="00AC297C"/>
    <w:p w14:paraId="28F94345" w14:textId="77777777" w:rsidR="00AC297C" w:rsidRDefault="00AC297C"/>
    <w:p w14:paraId="7D968953" w14:textId="77777777" w:rsidR="00AC297C" w:rsidRDefault="00AC297C"/>
    <w:p w14:paraId="131F3E80" w14:textId="77777777" w:rsidR="00AC297C" w:rsidRDefault="00AC297C"/>
    <w:p w14:paraId="30AD6607" w14:textId="77777777" w:rsidR="00AC297C" w:rsidRDefault="00AC297C"/>
    <w:p w14:paraId="072FF6DC" w14:textId="77777777" w:rsidR="00AC297C" w:rsidRDefault="00AC297C"/>
    <w:p w14:paraId="561E0101" w14:textId="77777777" w:rsidR="00AC297C" w:rsidRDefault="00AC297C"/>
    <w:p w14:paraId="58196E36" w14:textId="77777777" w:rsidR="00AC297C" w:rsidRDefault="00AC297C"/>
    <w:p w14:paraId="62A5E834" w14:textId="77777777" w:rsidR="00AC297C" w:rsidRDefault="00AC297C"/>
    <w:p w14:paraId="11CA03E3" w14:textId="77777777" w:rsidR="00AC297C" w:rsidRDefault="00AC297C"/>
    <w:p w14:paraId="0E03CBA6" w14:textId="77777777" w:rsidR="00AC297C" w:rsidRDefault="00DB10CA">
      <w:r>
        <w:br w:type="page"/>
      </w:r>
    </w:p>
    <w:p w14:paraId="42A84AEA" w14:textId="77777777" w:rsidR="00AC297C" w:rsidRDefault="00AC297C"/>
    <w:p w14:paraId="4D4EC1E8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t>药效动力学采样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血浆细胞因子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0A16063D" w14:textId="77777777">
        <w:trPr>
          <w:trHeight w:hRule="exact" w:val="578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1C562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是否采集药效动力学血液样本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用于血浆细胞因子检测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3437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65DCC2E2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06FD" w14:textId="77777777" w:rsidR="00AC297C" w:rsidRDefault="00AC297C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CD8F" w14:textId="77777777" w:rsidR="00AC297C" w:rsidRDefault="00AC297C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7F54F36D" w14:textId="77777777">
        <w:trPr>
          <w:trHeight w:hRule="exact" w:val="327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536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时间点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A26B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○D1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给药前</w:t>
            </w:r>
          </w:p>
          <w:p w14:paraId="04F1953A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○D1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给药后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小时</w:t>
            </w:r>
          </w:p>
          <w:p w14:paraId="42F687F2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○D15</w:t>
            </w:r>
          </w:p>
          <w:p w14:paraId="06CA1966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28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给药后第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4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小时</w:t>
            </w:r>
          </w:p>
          <w:p w14:paraId="123D004D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○D56</w:t>
            </w:r>
          </w:p>
          <w:p w14:paraId="49413DD3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○D84</w:t>
            </w:r>
          </w:p>
          <w:p w14:paraId="66ED95CD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○D112</w:t>
            </w:r>
          </w:p>
          <w:p w14:paraId="4398C49F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末次随访</w:t>
            </w:r>
          </w:p>
          <w:p w14:paraId="56BBD7DC" w14:textId="77777777" w:rsidR="00AC297C" w:rsidRDefault="00DB10CA">
            <w:pPr>
              <w:pStyle w:val="TableParagraph"/>
              <w:tabs>
                <w:tab w:val="left" w:pos="2477"/>
              </w:tabs>
              <w:spacing w:line="274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其他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  <w:lang w:eastAsia="zh-CN"/>
              </w:rPr>
              <w:t xml:space="preserve"> </w:t>
            </w:r>
          </w:p>
        </w:tc>
      </w:tr>
      <w:tr w:rsidR="00AC297C" w14:paraId="1A11F567" w14:textId="77777777">
        <w:trPr>
          <w:trHeight w:hRule="exact" w:val="9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9B0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其他时间点详述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3953" w14:textId="77777777" w:rsidR="00AC297C" w:rsidRDefault="00AC297C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AC297C" w14:paraId="54EF8C9B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388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ins w:id="147" w:author="缺口" w:date="2023-08-25T17:54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未采集</w:t>
              </w:r>
            </w:ins>
            <w:del w:id="148" w:author="缺口" w:date="2023-08-25T17:53:00Z">
              <w:r>
                <w:rPr>
                  <w:rFonts w:ascii="等线" w:eastAsia="等线" w:hAnsi="等线" w:cs="等线"/>
                  <w:sz w:val="21"/>
                  <w:szCs w:val="21"/>
                </w:rPr>
                <w:delText>是否采样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984564D" w14:textId="77777777" w:rsidR="00AC297C" w:rsidRDefault="00DB10CA"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del w:id="149" w:author="缺口" w:date="2023-08-25T17:54:00Z">
              <w:r>
                <w:rPr>
                  <w:rFonts w:ascii="等线" w:eastAsia="等线" w:hAnsi="等线" w:cs="等线"/>
                  <w:sz w:val="21"/>
                  <w:szCs w:val="21"/>
                </w:rPr>
                <w:delText>未采集</w:delText>
              </w:r>
            </w:del>
          </w:p>
        </w:tc>
      </w:tr>
      <w:tr w:rsidR="00AC297C" w14:paraId="2E593B48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FED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2CA1A21" w14:textId="77777777" w:rsidR="00AC297C" w:rsidRDefault="00AC297C"/>
        </w:tc>
      </w:tr>
      <w:tr w:rsidR="00AC297C" w14:paraId="02337A3C" w14:textId="77777777">
        <w:trPr>
          <w:trHeight w:hRule="exact" w:val="296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041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采样时间（时：</w:t>
            </w:r>
            <w:commentRangeStart w:id="150"/>
            <w:r>
              <w:rPr>
                <w:rFonts w:ascii="等线" w:eastAsia="等线" w:hAnsi="等线" w:cs="等线"/>
                <w:sz w:val="21"/>
                <w:szCs w:val="21"/>
              </w:rPr>
              <w:t>分</w:t>
            </w:r>
            <w:commentRangeEnd w:id="150"/>
            <w:r>
              <w:rPr>
                <w:rStyle w:val="af"/>
              </w:rPr>
              <w:commentReference w:id="150"/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BD269D8" w14:textId="77777777" w:rsidR="00AC297C" w:rsidRDefault="00AC297C"/>
        </w:tc>
      </w:tr>
      <w:tr w:rsidR="00AC297C" w14:paraId="0588354D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4FF88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备注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B2BAC91" w14:textId="77777777" w:rsidR="00AC297C" w:rsidRDefault="00AC297C"/>
        </w:tc>
      </w:tr>
      <w:tr>
        <w:tc>
          <w:tcPr>
            <w:tcW w:type="dxa" w:w="4181"/>
          </w:tcPr>
          <w:p>
            <w:r>
              <w:t>药效动力学采样-血浆细胞因子</w:t>
            </w:r>
          </w:p>
        </w:tc>
        <w:tc>
          <w:tcPr>
            <w:tcW w:type="dxa" w:w="4179"/>
          </w:tcPr>
          <w:p/>
        </w:tc>
      </w:tr>
    </w:tbl>
    <w:p w14:paraId="55716E43" w14:textId="77777777" w:rsidR="00AC297C" w:rsidRDefault="00AC297C"/>
    <w:p w14:paraId="3A2F0BC8" w14:textId="77777777" w:rsidR="00AC297C" w:rsidRDefault="00AC297C">
      <w:pPr>
        <w:sectPr w:rsidR="00AC297C">
          <w:headerReference w:type="default" r:id="rId50"/>
          <w:pgSz w:w="11910" w:h="17340"/>
          <w:pgMar w:top="2160" w:right="1680" w:bottom="1160" w:left="1620" w:header="1958" w:footer="970" w:gutter="0"/>
          <w:cols w:space="720"/>
        </w:sectPr>
      </w:pPr>
    </w:p>
    <w:p w14:paraId="39E3C608" w14:textId="77777777" w:rsidR="00AC297C" w:rsidRDefault="00DB10CA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S</w:t>
      </w:r>
      <w:r>
        <w:rPr>
          <w:lang w:eastAsia="zh-CN"/>
        </w:rPr>
        <w:t>LE</w:t>
      </w:r>
      <w:r>
        <w:rPr>
          <w:rFonts w:hint="eastAsia"/>
          <w:lang w:eastAsia="zh-CN"/>
        </w:rPr>
        <w:t>疾病活动度评估</w:t>
      </w:r>
      <w:r>
        <w:rPr>
          <w:rFonts w:hint="eastAsia"/>
          <w:lang w:eastAsia="zh-CN"/>
        </w:rPr>
        <w:t>-</w:t>
      </w:r>
      <w:commentRangeStart w:id="151"/>
      <w:r>
        <w:rPr>
          <w:lang w:eastAsia="zh-CN"/>
        </w:rPr>
        <w:t>SLEDAI-2000</w:t>
      </w:r>
      <w:r>
        <w:rPr>
          <w:rFonts w:hint="eastAsia"/>
          <w:lang w:eastAsia="zh-CN"/>
        </w:rPr>
        <w:t>量表</w:t>
      </w:r>
      <w:commentRangeEnd w:id="151"/>
      <w:r>
        <w:rPr>
          <w:rStyle w:val="af"/>
          <w:rFonts w:asciiTheme="minorHAnsi" w:eastAsiaTheme="minorEastAsia" w:hAnsiTheme="minorHAnsi"/>
        </w:rPr>
        <w:commentReference w:id="151"/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6DDBB8EC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835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是否进行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LEDAI-2000</w:t>
            </w:r>
            <w:r>
              <w:rPr>
                <w:rFonts w:ascii="等线" w:eastAsia="等线" w:hAnsi="等线" w:cs="等线"/>
                <w:sz w:val="21"/>
                <w:szCs w:val="21"/>
              </w:rPr>
              <w:t>量表评分？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9C0F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216B1476" w14:textId="77777777">
        <w:trPr>
          <w:trHeight w:hRule="exact" w:val="3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2EE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评分日期（年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8DDD617" w14:textId="77777777" w:rsidR="00AC297C" w:rsidRDefault="00AC297C"/>
        </w:tc>
      </w:tr>
      <w:tr w:rsidR="00AC297C" w14:paraId="20486A5C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C01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评分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2327" w14:textId="77777777" w:rsidR="00AC297C" w:rsidRDefault="00DB10CA">
            <w:pPr>
              <w:pStyle w:val="TableParagraph"/>
              <w:tabs>
                <w:tab w:val="left" w:pos="1848"/>
              </w:tabs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ab/>
            </w:r>
            <w:r>
              <w:rPr>
                <w:rFonts w:ascii="等线" w:eastAsia="等线" w:hAnsi="等线" w:cs="等线"/>
                <w:sz w:val="21"/>
                <w:szCs w:val="21"/>
              </w:rPr>
              <w:t>分</w:t>
            </w:r>
          </w:p>
        </w:tc>
      </w:tr>
      <w:tr>
        <w:tc>
          <w:tcPr>
            <w:tcW w:type="dxa" w:w="4181"/>
          </w:tcPr>
          <w:p>
            <w:r>
              <w:t>SLE疾病活动度评估-SLEDAI-2000量表</w:t>
            </w:r>
          </w:p>
        </w:tc>
        <w:tc>
          <w:tcPr>
            <w:tcW w:type="dxa" w:w="4179"/>
          </w:tcPr>
          <w:p/>
        </w:tc>
      </w:tr>
    </w:tbl>
    <w:p w14:paraId="15250113" w14:textId="77777777" w:rsidR="00AC297C" w:rsidRDefault="00AC297C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14:paraId="47A6EB7A" w14:textId="77777777" w:rsidR="00AC297C" w:rsidRDefault="00DB10CA">
      <w:pPr>
        <w:pStyle w:val="a5"/>
        <w:spacing w:before="26"/>
        <w:ind w:left="161" w:right="176"/>
        <w:jc w:val="center"/>
      </w:pPr>
      <w:r>
        <w:rPr>
          <w:rFonts w:cs="等线"/>
        </w:rPr>
        <w:t>SLEDAI-2000</w:t>
      </w:r>
      <w:r>
        <w:rPr>
          <w:rFonts w:cs="等线"/>
          <w:spacing w:val="-6"/>
        </w:rPr>
        <w:t xml:space="preserve"> </w:t>
      </w:r>
      <w:r>
        <w:rPr>
          <w:spacing w:val="-3"/>
        </w:rPr>
        <w:t>量表</w:t>
      </w:r>
    </w:p>
    <w:p w14:paraId="69A47C49" w14:textId="77777777" w:rsidR="00AC297C" w:rsidRDefault="00AC297C">
      <w:pPr>
        <w:spacing w:before="6"/>
        <w:rPr>
          <w:rFonts w:ascii="等线" w:eastAsia="等线" w:hAnsi="等线" w:cs="等线"/>
          <w:sz w:val="2"/>
          <w:szCs w:val="2"/>
        </w:rPr>
      </w:pPr>
    </w:p>
    <w:tbl>
      <w:tblPr>
        <w:tblStyle w:val="TableNormal1"/>
        <w:tblW w:w="100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47"/>
        <w:gridCol w:w="1429"/>
        <w:gridCol w:w="6075"/>
        <w:gridCol w:w="1701"/>
      </w:tblGrid>
      <w:tr w:rsidR="00AC297C" w14:paraId="4A68A731" w14:textId="77777777">
        <w:trPr>
          <w:trHeight w:hRule="exact" w:val="554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0FBF8" w14:textId="77777777" w:rsidR="00AC297C" w:rsidRDefault="00DB10CA">
            <w:pPr>
              <w:pStyle w:val="TableParagraph"/>
              <w:spacing w:before="98"/>
              <w:ind w:left="20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分数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 xml:space="preserve">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F582C" w14:textId="77777777" w:rsidR="00AC297C" w:rsidRDefault="00DB10CA">
            <w:pPr>
              <w:pStyle w:val="TableParagraph"/>
              <w:spacing w:before="98"/>
              <w:ind w:left="49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标准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66C38" w14:textId="77777777" w:rsidR="00AC297C" w:rsidRDefault="00DB10CA">
            <w:pPr>
              <w:pStyle w:val="TableParagraph"/>
              <w:spacing w:before="98"/>
              <w:ind w:left="10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定义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2912F" w14:textId="77777777" w:rsidR="00AC297C" w:rsidRDefault="00DB10CA">
            <w:pPr>
              <w:pStyle w:val="TableParagraph"/>
              <w:spacing w:before="98"/>
              <w:ind w:left="103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结果</w:t>
            </w:r>
          </w:p>
        </w:tc>
      </w:tr>
      <w:tr w:rsidR="00AC297C" w14:paraId="0094D6F3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2EB07" w14:textId="77777777" w:rsidR="00AC297C" w:rsidRDefault="00DB10CA">
            <w:pPr>
              <w:pStyle w:val="TableParagraph"/>
              <w:spacing w:before="88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8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F386C" w14:textId="77777777" w:rsidR="00AC297C" w:rsidRDefault="00DB10CA">
            <w:pPr>
              <w:pStyle w:val="TableParagraph"/>
              <w:spacing w:before="88"/>
              <w:ind w:left="28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癫痫发作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448A5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近期发作，除外代谢、感染、药物所致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3D1BB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commentRangeStart w:id="152"/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  <w:commentRangeEnd w:id="152"/>
            <w:r>
              <w:rPr>
                <w:rStyle w:val="af"/>
              </w:rPr>
              <w:commentReference w:id="152"/>
            </w:r>
          </w:p>
        </w:tc>
      </w:tr>
      <w:tr w:rsidR="00AC297C" w14:paraId="76BDF129" w14:textId="77777777">
        <w:trPr>
          <w:trHeight w:hRule="exact" w:val="982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6D1DC" w14:textId="77777777" w:rsidR="00AC297C" w:rsidRDefault="00AC297C">
            <w:pPr>
              <w:pStyle w:val="TableParagraph"/>
              <w:spacing w:before="12"/>
              <w:rPr>
                <w:rFonts w:ascii="等线" w:eastAsia="等线" w:hAnsi="等线" w:cs="等线"/>
                <w:lang w:eastAsia="zh-CN"/>
              </w:rPr>
            </w:pPr>
          </w:p>
          <w:p w14:paraId="45ADDDDB" w14:textId="77777777" w:rsidR="00AC297C" w:rsidRDefault="00DB10CA">
            <w:pPr>
              <w:pStyle w:val="TableParagraph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8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5064E" w14:textId="77777777" w:rsidR="00AC297C" w:rsidRDefault="00AC297C">
            <w:pPr>
              <w:pStyle w:val="TableParagraph"/>
              <w:spacing w:before="12"/>
              <w:rPr>
                <w:rFonts w:ascii="等线" w:eastAsia="等线" w:hAnsi="等线" w:cs="等线"/>
              </w:rPr>
            </w:pPr>
          </w:p>
          <w:p w14:paraId="396FBFD2" w14:textId="77777777" w:rsidR="00AC297C" w:rsidRDefault="00DB10CA">
            <w:pPr>
              <w:pStyle w:val="TableParagraph"/>
              <w:ind w:left="28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精神症状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E9AD5" w14:textId="77777777" w:rsidR="00AC297C" w:rsidRDefault="00DB10CA">
            <w:pPr>
              <w:pStyle w:val="TableParagraph"/>
              <w:spacing w:before="43" w:line="237" w:lineRule="auto"/>
              <w:ind w:left="134" w:right="2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9"/>
                <w:sz w:val="21"/>
                <w:szCs w:val="21"/>
                <w:lang w:eastAsia="zh-CN"/>
              </w:rPr>
              <w:t>严重的认知障碍因而正常活动能力改变，包括幻觉，思维不连贯、</w:t>
            </w:r>
            <w:r>
              <w:rPr>
                <w:rFonts w:ascii="宋体" w:eastAsia="宋体" w:hAnsi="宋体" w:cs="宋体"/>
                <w:spacing w:val="-4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  <w:t>明显的联想散漫，思维内容贫乏、明显思维破裂，怪异、无序或</w:t>
            </w:r>
            <w:r>
              <w:rPr>
                <w:rFonts w:ascii="宋体" w:eastAsia="宋体" w:hAnsi="宋体" w:cs="宋体"/>
                <w:spacing w:val="-6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紧张行为。除外尿毒症、药物引起。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6920E" w14:textId="77777777" w:rsidR="00AC297C" w:rsidRDefault="00DB10CA">
            <w:pPr>
              <w:pStyle w:val="TableParagraph"/>
              <w:spacing w:before="43" w:line="237" w:lineRule="auto"/>
              <w:ind w:left="134" w:right="22"/>
              <w:rPr>
                <w:rFonts w:ascii="宋体" w:eastAsia="宋体" w:hAnsi="宋体" w:cs="宋体"/>
                <w:spacing w:val="-9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6A7D1D58" w14:textId="77777777">
        <w:trPr>
          <w:trHeight w:hRule="exact" w:val="125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99612" w14:textId="77777777" w:rsidR="00AC297C" w:rsidRDefault="00AC297C">
            <w:pPr>
              <w:pStyle w:val="TableParagraph"/>
              <w:rPr>
                <w:rFonts w:ascii="等线" w:eastAsia="等线" w:hAnsi="等线" w:cs="等线"/>
                <w:sz w:val="20"/>
                <w:szCs w:val="20"/>
                <w:lang w:eastAsia="zh-CN"/>
              </w:rPr>
            </w:pPr>
          </w:p>
          <w:p w14:paraId="095F2B33" w14:textId="77777777" w:rsidR="00AC297C" w:rsidRDefault="00DB10CA">
            <w:pPr>
              <w:pStyle w:val="TableParagraph"/>
              <w:spacing w:before="175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8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90458" w14:textId="77777777" w:rsidR="00AC297C" w:rsidRDefault="00AC297C">
            <w:pPr>
              <w:pStyle w:val="TableParagraph"/>
              <w:spacing w:before="12"/>
              <w:rPr>
                <w:rFonts w:ascii="等线" w:eastAsia="等线" w:hAnsi="等线" w:cs="等线"/>
                <w:sz w:val="24"/>
                <w:szCs w:val="24"/>
              </w:rPr>
            </w:pPr>
          </w:p>
          <w:p w14:paraId="2BF85C04" w14:textId="77777777" w:rsidR="00AC297C" w:rsidRDefault="00DB10CA">
            <w:pPr>
              <w:pStyle w:val="TableParagraph"/>
              <w:spacing w:line="272" w:lineRule="exact"/>
              <w:ind w:left="391" w:right="173" w:hanging="21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器质性脑病</w:t>
            </w:r>
            <w:r>
              <w:rPr>
                <w:rFonts w:ascii="宋体" w:eastAsia="宋体" w:hAnsi="宋体" w:cs="宋体"/>
                <w:spacing w:val="-10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综合征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EDA32" w14:textId="77777777" w:rsidR="00AC297C" w:rsidRDefault="00DB10CA">
            <w:pPr>
              <w:pStyle w:val="TableParagraph"/>
              <w:spacing w:before="42" w:line="237" w:lineRule="auto"/>
              <w:ind w:left="134" w:right="127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  <w:t>大脑功能异常，定向力、记忆力或其它智能障碍，临床表现突出</w:t>
            </w:r>
            <w:r>
              <w:rPr>
                <w:rFonts w:ascii="宋体" w:eastAsia="宋体" w:hAnsi="宋体" w:cs="宋体"/>
                <w:spacing w:val="-6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  <w:t>并有波动性，对环境注意力不集中，并至少加上以下</w:t>
            </w:r>
            <w:r>
              <w:rPr>
                <w:rFonts w:ascii="宋体" w:eastAsia="宋体" w:hAnsi="宋体" w:cs="宋体"/>
                <w:spacing w:val="-3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3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0"/>
                <w:sz w:val="21"/>
                <w:szCs w:val="21"/>
                <w:lang w:eastAsia="zh-CN"/>
              </w:rPr>
              <w:t>项：认知</w:t>
            </w:r>
            <w:r>
              <w:rPr>
                <w:rFonts w:ascii="宋体" w:eastAsia="宋体" w:hAnsi="宋体" w:cs="宋体"/>
                <w:spacing w:val="-9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  <w:t>障碍、语言不连贯，失眠或白天嗜睡，精神活动增多或减少。</w:t>
            </w:r>
            <w:r>
              <w:rPr>
                <w:rFonts w:ascii="宋体" w:eastAsia="宋体" w:hAnsi="宋体" w:cs="宋体"/>
                <w:spacing w:val="-5"/>
                <w:sz w:val="21"/>
                <w:szCs w:val="21"/>
              </w:rPr>
              <w:t>除</w:t>
            </w:r>
            <w:r>
              <w:rPr>
                <w:rFonts w:ascii="宋体" w:eastAsia="宋体" w:hAnsi="宋体" w:cs="宋体"/>
                <w:spacing w:val="-66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外代谢、感染、药物因素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59AB6" w14:textId="77777777" w:rsidR="00AC297C" w:rsidRDefault="00DB10CA">
            <w:pPr>
              <w:pStyle w:val="TableParagraph"/>
              <w:spacing w:before="42" w:line="237" w:lineRule="auto"/>
              <w:ind w:left="134" w:right="127"/>
              <w:jc w:val="both"/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75ECFE2B" w14:textId="77777777">
        <w:trPr>
          <w:trHeight w:hRule="exact" w:val="766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BA217" w14:textId="77777777" w:rsidR="00AC297C" w:rsidRDefault="00AC297C">
            <w:pPr>
              <w:pStyle w:val="TableParagraph"/>
              <w:spacing w:before="13"/>
              <w:rPr>
                <w:rFonts w:ascii="等线" w:eastAsia="等线" w:hAnsi="等线" w:cs="等线"/>
                <w:sz w:val="14"/>
                <w:szCs w:val="14"/>
              </w:rPr>
            </w:pPr>
          </w:p>
          <w:p w14:paraId="70E6467C" w14:textId="77777777" w:rsidR="00AC297C" w:rsidRDefault="00DB10CA">
            <w:pPr>
              <w:pStyle w:val="TableParagraph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8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B0619" w14:textId="77777777" w:rsidR="00AC297C" w:rsidRDefault="00AC297C">
            <w:pPr>
              <w:pStyle w:val="TableParagraph"/>
              <w:spacing w:before="13"/>
              <w:rPr>
                <w:rFonts w:ascii="等线" w:eastAsia="等线" w:hAnsi="等线" w:cs="等线"/>
                <w:sz w:val="14"/>
                <w:szCs w:val="14"/>
              </w:rPr>
            </w:pPr>
          </w:p>
          <w:p w14:paraId="0695BB16" w14:textId="77777777" w:rsidR="00AC297C" w:rsidRDefault="00DB10CA">
            <w:pPr>
              <w:pStyle w:val="TableParagraph"/>
              <w:ind w:left="28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视力受损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6F1D7" w14:textId="77777777" w:rsidR="00AC297C" w:rsidRDefault="00DB10CA">
            <w:pPr>
              <w:pStyle w:val="TableParagraph"/>
              <w:spacing w:before="66"/>
              <w:ind w:left="134" w:right="128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SLE</w:t>
            </w:r>
            <w:r>
              <w:rPr>
                <w:rFonts w:ascii="宋体" w:eastAsia="宋体" w:hAnsi="宋体" w:cs="宋体"/>
                <w:spacing w:val="-3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>视网膜病变，包括絮状渗出、视网膜出血、严重的脉络膜渗</w:t>
            </w:r>
            <w:r>
              <w:rPr>
                <w:rFonts w:ascii="宋体" w:eastAsia="宋体" w:hAnsi="宋体" w:cs="宋体"/>
                <w:spacing w:val="-9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出或出血及视神经炎。除外高血压、感染、药物因素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89D73" w14:textId="77777777" w:rsidR="00AC297C" w:rsidRDefault="00DB10CA">
            <w:pPr>
              <w:pStyle w:val="TableParagraph"/>
              <w:spacing w:before="66"/>
              <w:ind w:left="134" w:right="128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28167B12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FBD12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8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52258" w14:textId="77777777" w:rsidR="00AC297C" w:rsidRDefault="00DB10CA">
            <w:pPr>
              <w:pStyle w:val="TableParagraph"/>
              <w:spacing w:before="86"/>
              <w:ind w:left="17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颅神经异常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37CC2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新发的包括</w:t>
            </w: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颅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神经在内的感觉或运动神经病变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02CD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0A088435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C1A1D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8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8356" w14:textId="77777777" w:rsidR="00AC297C" w:rsidRDefault="00DB10CA">
            <w:pPr>
              <w:pStyle w:val="TableParagraph"/>
              <w:spacing w:before="86"/>
              <w:ind w:left="17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狼疮性头痛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52195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严重持续性头痛，可以为偏头痛，但必须对镇痛药无效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61DF8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75AE7FB3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49D91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8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D7744" w14:textId="77777777" w:rsidR="00AC297C" w:rsidRDefault="00DB10CA">
            <w:pPr>
              <w:pStyle w:val="TableParagraph"/>
              <w:spacing w:before="86"/>
              <w:ind w:left="17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脑血管意外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534A5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新出现的脑血管意外。应除外动脉硬化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18455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6F75664D" w14:textId="77777777">
        <w:trPr>
          <w:trHeight w:hRule="exact" w:val="708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5F987" w14:textId="77777777" w:rsidR="00AC297C" w:rsidRDefault="00DB10CA">
            <w:pPr>
              <w:pStyle w:val="TableParagraph"/>
              <w:spacing w:before="174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8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2817D" w14:textId="77777777" w:rsidR="00AC297C" w:rsidRDefault="00DB10CA">
            <w:pPr>
              <w:pStyle w:val="TableParagraph"/>
              <w:spacing w:before="174"/>
              <w:ind w:left="39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血管炎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E8343" w14:textId="77777777" w:rsidR="00AC297C" w:rsidRDefault="00DB10CA">
            <w:pPr>
              <w:pStyle w:val="TableParagraph"/>
              <w:spacing w:before="38"/>
              <w:ind w:left="134" w:right="13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  <w:t>溃疡、坏疽、痛性指端结节、甲周梗死、片状出血，或活检或血</w:t>
            </w:r>
            <w:r>
              <w:rPr>
                <w:rFonts w:ascii="宋体" w:eastAsia="宋体" w:hAnsi="宋体" w:cs="宋体"/>
                <w:spacing w:val="-6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管造影证实存在血管炎。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E5592" w14:textId="77777777" w:rsidR="00AC297C" w:rsidRDefault="00DB10CA">
            <w:pPr>
              <w:pStyle w:val="TableParagraph"/>
              <w:spacing w:before="38"/>
              <w:ind w:left="134" w:right="130"/>
              <w:rPr>
                <w:rFonts w:ascii="宋体" w:eastAsia="宋体" w:hAnsi="宋体" w:cs="宋体"/>
                <w:spacing w:val="-5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493C31A1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294E2" w14:textId="77777777" w:rsidR="00AC297C" w:rsidRDefault="00DB10CA">
            <w:pPr>
              <w:pStyle w:val="TableParagraph"/>
              <w:spacing w:before="88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4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65952" w14:textId="77777777" w:rsidR="00AC297C" w:rsidRDefault="00DB10CA">
            <w:pPr>
              <w:pStyle w:val="TableParagraph"/>
              <w:spacing w:before="88"/>
              <w:ind w:left="39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关节炎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D99F9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58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以上关节痛和炎症表现，如压痛、肿胀、积液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8B09C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5F473843" w14:textId="77777777">
        <w:trPr>
          <w:trHeight w:hRule="exact" w:val="710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8C8FA" w14:textId="77777777" w:rsidR="00AC297C" w:rsidRDefault="00DB10CA">
            <w:pPr>
              <w:pStyle w:val="TableParagraph"/>
              <w:spacing w:before="174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4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2F057" w14:textId="77777777" w:rsidR="00AC297C" w:rsidRDefault="00DB10CA">
            <w:pPr>
              <w:pStyle w:val="TableParagraph"/>
              <w:spacing w:before="174"/>
              <w:ind w:left="49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肌炎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B2B6C" w14:textId="77777777" w:rsidR="00AC297C" w:rsidRDefault="00DB10CA">
            <w:pPr>
              <w:pStyle w:val="TableParagraph"/>
              <w:spacing w:before="68" w:line="272" w:lineRule="exact"/>
              <w:ind w:left="134" w:right="13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近端肌痛或无力伴</w:t>
            </w:r>
            <w:r>
              <w:rPr>
                <w:rFonts w:ascii="宋体" w:eastAsia="宋体" w:hAnsi="宋体" w:cs="宋体"/>
                <w:spacing w:val="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CPK/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醛缩酶升高，或肌电图改变或肌活检提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示存在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肌炎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DA4C6" w14:textId="77777777" w:rsidR="00AC297C" w:rsidRDefault="00DB10CA">
            <w:pPr>
              <w:pStyle w:val="TableParagraph"/>
              <w:spacing w:before="68" w:line="272" w:lineRule="exact"/>
              <w:ind w:left="134" w:right="13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79D78A0A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657C1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4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152CB" w14:textId="77777777" w:rsidR="00AC297C" w:rsidRDefault="00DB10CA">
            <w:pPr>
              <w:pStyle w:val="TableParagraph"/>
              <w:spacing w:before="86"/>
              <w:ind w:left="39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管型尿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1FAC1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颗粒管型或红细胞管型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DA31E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2F2D9692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7A129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4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E81BA" w14:textId="77777777" w:rsidR="00AC297C" w:rsidRDefault="00DB10CA">
            <w:pPr>
              <w:pStyle w:val="TableParagraph"/>
              <w:spacing w:before="86"/>
              <w:ind w:left="49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血尿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3A29F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&gt;5</w:t>
            </w:r>
            <w:r>
              <w:rPr>
                <w:rFonts w:ascii="宋体" w:eastAsia="宋体" w:hAnsi="宋体" w:cs="宋体"/>
                <w:spacing w:val="-58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红细胞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/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高倍视野，除外结石、感染和其它原因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96BC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4009C0B0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62494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4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5E475" w14:textId="77777777" w:rsidR="00AC297C" w:rsidRDefault="00DB10CA">
            <w:pPr>
              <w:pStyle w:val="TableParagraph"/>
              <w:spacing w:before="86"/>
              <w:ind w:left="39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蛋白尿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A3A2C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&gt;0.5g/24h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6500D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/>
                <w:sz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29BDAD1F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20218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4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72A9D" w14:textId="77777777" w:rsidR="00AC297C" w:rsidRDefault="00DB10CA">
            <w:pPr>
              <w:pStyle w:val="TableParagraph"/>
              <w:spacing w:before="86"/>
              <w:ind w:left="49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脓尿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A7EFD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&gt;5</w:t>
            </w:r>
            <w:r>
              <w:rPr>
                <w:rFonts w:ascii="宋体" w:eastAsia="宋体" w:hAnsi="宋体" w:cs="宋体"/>
                <w:spacing w:val="-58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白细胞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/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高倍视野，除外感染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65AFF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6BF0FB7C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758D9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2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86DD2" w14:textId="77777777" w:rsidR="00AC297C" w:rsidRDefault="00DB10CA">
            <w:pPr>
              <w:pStyle w:val="TableParagraph"/>
              <w:spacing w:before="86"/>
              <w:ind w:left="49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脱发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A0E32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异常片状或弥散性脱发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F6636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23B8D67C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CA408" w14:textId="77777777" w:rsidR="00AC297C" w:rsidRDefault="00DB10CA">
            <w:pPr>
              <w:pStyle w:val="TableParagraph"/>
              <w:spacing w:before="88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2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D949C" w14:textId="77777777" w:rsidR="00AC297C" w:rsidRDefault="00DB10CA">
            <w:pPr>
              <w:pStyle w:val="TableParagraph"/>
              <w:spacing w:before="88"/>
              <w:ind w:left="49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皮疹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AE603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炎性皮疹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6C38D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302B994C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919DC" w14:textId="77777777" w:rsidR="00AC297C" w:rsidRDefault="00DB10CA">
            <w:pPr>
              <w:pStyle w:val="TableParagraph"/>
              <w:spacing w:before="88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2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1B2FC" w14:textId="77777777" w:rsidR="00AC297C" w:rsidRDefault="00DB10CA">
            <w:pPr>
              <w:pStyle w:val="TableParagraph"/>
              <w:spacing w:before="88"/>
              <w:ind w:left="28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黏膜溃疡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C51E1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口或鼻溃疡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DE087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2BCCFE22" w14:textId="77777777">
        <w:trPr>
          <w:trHeight w:hRule="exact" w:val="535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4D500" w14:textId="77777777" w:rsidR="00AC297C" w:rsidRDefault="00DB10CA">
            <w:pPr>
              <w:pStyle w:val="TableParagraph"/>
              <w:spacing w:before="88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2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C130E" w14:textId="77777777" w:rsidR="00AC297C" w:rsidRDefault="00DB10CA">
            <w:pPr>
              <w:pStyle w:val="TableParagraph"/>
              <w:spacing w:before="88"/>
              <w:ind w:left="39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胸膜炎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3C073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胸膜炎性胸痛伴胸膜摩擦音、或胸腔积液或胸膜肥厚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AD6BE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>
        <w:tc>
          <w:tcPr>
            <w:tcW w:type="dxa" w:w="847"/>
          </w:tcPr>
          <w:p>
            <w:r>
              <w:t>SLE疾病活动度评估-BILAG-2004评分结果</w:t>
            </w:r>
          </w:p>
        </w:tc>
        <w:tc>
          <w:tcPr>
            <w:tcW w:type="dxa" w:w="1429"/>
          </w:tcPr>
          <w:p/>
        </w:tc>
        <w:tc>
          <w:tcPr>
            <w:tcW w:type="dxa" w:w="6075"/>
          </w:tcPr>
          <w:p/>
        </w:tc>
        <w:tc>
          <w:tcPr>
            <w:tcW w:type="dxa" w:w="1701"/>
          </w:tcPr>
          <w:p/>
        </w:tc>
      </w:tr>
    </w:tbl>
    <w:p w14:paraId="406CA728" w14:textId="77777777" w:rsidR="00AC297C" w:rsidRDefault="00AC297C">
      <w:pPr>
        <w:rPr>
          <w:rFonts w:ascii="宋体" w:eastAsia="宋体" w:hAnsi="宋体" w:cs="宋体"/>
          <w:sz w:val="21"/>
          <w:szCs w:val="21"/>
          <w:lang w:eastAsia="zh-CN"/>
        </w:rPr>
        <w:sectPr w:rsidR="00AC297C">
          <w:headerReference w:type="default" r:id="rId51"/>
          <w:pgSz w:w="11910" w:h="17340"/>
          <w:pgMar w:top="2160" w:right="1680" w:bottom="1160" w:left="1620" w:header="1958" w:footer="970" w:gutter="0"/>
          <w:cols w:space="720"/>
        </w:sectPr>
      </w:pPr>
    </w:p>
    <w:p w14:paraId="23558EE9" w14:textId="77777777" w:rsidR="00AC297C" w:rsidRDefault="00AC297C">
      <w:pPr>
        <w:spacing w:before="1"/>
        <w:rPr>
          <w:rFonts w:ascii="等线" w:eastAsia="等线" w:hAnsi="等线" w:cs="等线"/>
          <w:sz w:val="19"/>
          <w:szCs w:val="19"/>
          <w:lang w:eastAsia="zh-CN"/>
        </w:rPr>
      </w:pPr>
    </w:p>
    <w:tbl>
      <w:tblPr>
        <w:tblStyle w:val="TableNormal1"/>
        <w:tblW w:w="100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47"/>
        <w:gridCol w:w="1429"/>
        <w:gridCol w:w="6075"/>
        <w:gridCol w:w="1701"/>
      </w:tblGrid>
      <w:tr w:rsidR="00AC297C" w14:paraId="571C5749" w14:textId="77777777">
        <w:trPr>
          <w:trHeight w:hRule="exact" w:val="708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85145" w14:textId="77777777" w:rsidR="00AC297C" w:rsidRDefault="00DB10CA">
            <w:pPr>
              <w:pStyle w:val="TableParagraph"/>
              <w:spacing w:before="174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2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288A0" w14:textId="77777777" w:rsidR="00AC297C" w:rsidRDefault="00DB10CA">
            <w:pPr>
              <w:pStyle w:val="TableParagraph"/>
              <w:spacing w:before="174"/>
              <w:ind w:left="39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心包炎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043AF" w14:textId="77777777" w:rsidR="00AC297C" w:rsidRDefault="00DB10CA">
            <w:pPr>
              <w:pStyle w:val="TableParagraph"/>
              <w:spacing w:before="68" w:line="272" w:lineRule="exact"/>
              <w:ind w:left="134" w:right="128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心包疼痛加上以下至少</w:t>
            </w:r>
            <w:r>
              <w:rPr>
                <w:rFonts w:ascii="宋体" w:eastAsia="宋体" w:hAnsi="宋体" w:cs="宋体"/>
                <w:spacing w:val="-4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 w:cs="宋体"/>
                <w:spacing w:val="-4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7"/>
                <w:sz w:val="21"/>
                <w:szCs w:val="21"/>
                <w:lang w:eastAsia="zh-CN"/>
              </w:rPr>
              <w:t>项：心包摩擦音，心包积液或心电图或</w:t>
            </w:r>
            <w:r>
              <w:rPr>
                <w:rFonts w:ascii="宋体" w:eastAsia="宋体" w:hAnsi="宋体" w:cs="宋体"/>
                <w:spacing w:val="-1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超声心动图证实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1573B" w14:textId="77777777" w:rsidR="00AC297C" w:rsidRDefault="00DB10CA">
            <w:pPr>
              <w:pStyle w:val="TableParagraph"/>
              <w:spacing w:before="68" w:line="272" w:lineRule="exact"/>
              <w:ind w:left="134" w:right="128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7ADE650E" w14:textId="77777777">
        <w:trPr>
          <w:trHeight w:hRule="exact" w:val="535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D7816" w14:textId="77777777" w:rsidR="00AC297C" w:rsidRDefault="00DB10CA">
            <w:pPr>
              <w:pStyle w:val="TableParagraph"/>
              <w:spacing w:before="88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2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4EBC3" w14:textId="77777777" w:rsidR="00AC297C" w:rsidRDefault="00DB10CA">
            <w:pPr>
              <w:pStyle w:val="TableParagraph"/>
              <w:spacing w:before="88"/>
              <w:ind w:left="39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低补体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576C6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CH50,C3,C4</w:t>
            </w:r>
            <w:r>
              <w:rPr>
                <w:rFonts w:ascii="宋体" w:eastAsia="宋体" w:hAnsi="宋体" w:cs="宋体"/>
                <w:spacing w:val="-58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低于正常下限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A6917" w14:textId="77777777" w:rsidR="00AC297C" w:rsidRDefault="00DB10CA">
            <w:pPr>
              <w:pStyle w:val="TableParagraph"/>
              <w:spacing w:before="88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2B5D1D1C" w14:textId="77777777">
        <w:trPr>
          <w:trHeight w:hRule="exact" w:val="708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7B1C9" w14:textId="77777777" w:rsidR="00AC297C" w:rsidRDefault="00DB10CA">
            <w:pPr>
              <w:pStyle w:val="TableParagraph"/>
              <w:spacing w:before="174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2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C54D8" w14:textId="77777777" w:rsidR="00AC297C" w:rsidRDefault="00DB10CA">
            <w:pPr>
              <w:pStyle w:val="TableParagraph"/>
              <w:spacing w:before="38" w:line="273" w:lineRule="exact"/>
              <w:ind w:left="25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抗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ds-DNA</w:t>
            </w:r>
          </w:p>
          <w:p w14:paraId="12DFC0BB" w14:textId="77777777" w:rsidR="00AC297C" w:rsidRDefault="00DB10CA">
            <w:pPr>
              <w:pStyle w:val="TableParagraph"/>
              <w:spacing w:line="273" w:lineRule="exact"/>
              <w:ind w:left="28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抗体增加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18CBE" w14:textId="77777777" w:rsidR="00AC297C" w:rsidRDefault="00DB10CA">
            <w:pPr>
              <w:pStyle w:val="TableParagraph"/>
              <w:spacing w:before="174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高于检测范围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(Farr</w:t>
            </w:r>
            <w:r>
              <w:rPr>
                <w:rFonts w:ascii="宋体" w:eastAsia="宋体" w:hAnsi="宋体" w:cs="宋体"/>
                <w:spacing w:val="-5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氏法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)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12173" w14:textId="77777777" w:rsidR="00AC297C" w:rsidRDefault="00DB10CA">
            <w:pPr>
              <w:pStyle w:val="TableParagraph"/>
              <w:spacing w:before="174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3982D041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276F7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1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AB99F" w14:textId="77777777" w:rsidR="00AC297C" w:rsidRDefault="00DB10CA">
            <w:pPr>
              <w:pStyle w:val="TableParagraph"/>
              <w:spacing w:before="86"/>
              <w:ind w:left="49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发热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FE512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＞</w:t>
            </w:r>
            <w:r>
              <w:rPr>
                <w:rFonts w:ascii="宋体" w:eastAsia="宋体" w:hAnsi="宋体" w:cs="宋体"/>
                <w:sz w:val="21"/>
                <w:szCs w:val="21"/>
              </w:rPr>
              <w:t>38℃</w:t>
            </w:r>
            <w:r>
              <w:rPr>
                <w:rFonts w:ascii="宋体" w:eastAsia="宋体" w:hAnsi="宋体" w:cs="宋体"/>
                <w:sz w:val="21"/>
                <w:szCs w:val="21"/>
              </w:rPr>
              <w:t>，需除外感染因素。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3DB5A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36C6D769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C2F2B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1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717E" w14:textId="77777777" w:rsidR="00AC297C" w:rsidRDefault="00DB10CA">
            <w:pPr>
              <w:pStyle w:val="TableParagraph"/>
              <w:spacing w:before="86"/>
              <w:ind w:left="17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血小板降低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0C5B1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＜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100×10^9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／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L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，排除药物原因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CE5C0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 w:rsidR="00AC297C" w14:paraId="6E95BD48" w14:textId="77777777">
        <w:trPr>
          <w:trHeight w:hRule="exact" w:val="533"/>
        </w:trPr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296C3" w14:textId="77777777" w:rsidR="00AC297C" w:rsidRDefault="00DB10CA">
            <w:pPr>
              <w:pStyle w:val="TableParagraph"/>
              <w:spacing w:before="86"/>
              <w:ind w:left="3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1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727B" w14:textId="77777777" w:rsidR="00AC297C" w:rsidRDefault="00DB10CA">
            <w:pPr>
              <w:pStyle w:val="TableParagraph"/>
              <w:spacing w:before="86"/>
              <w:ind w:left="17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白细胞减少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AC900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＜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3×10^9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／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L</w:t>
            </w:r>
            <w:r>
              <w:rPr>
                <w:rFonts w:ascii="宋体" w:eastAsia="宋体" w:hAnsi="宋体" w:cs="宋体"/>
                <w:spacing w:val="10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，需除外药物因素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DE98E" w14:textId="77777777" w:rsidR="00AC297C" w:rsidRDefault="00DB10CA">
            <w:pPr>
              <w:pStyle w:val="TableParagraph"/>
              <w:spacing w:before="86"/>
              <w:ind w:left="134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无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有</w:t>
            </w:r>
          </w:p>
        </w:tc>
      </w:tr>
      <w:tr>
        <w:tc>
          <w:tcPr>
            <w:tcW w:type="dxa" w:w="847"/>
          </w:tcPr>
          <w:p>
            <w:r>
              <w:t>SLE疾病活动度评估-BILAG-2004评分</w:t>
            </w:r>
          </w:p>
        </w:tc>
        <w:tc>
          <w:tcPr>
            <w:tcW w:type="dxa" w:w="1429"/>
          </w:tcPr>
          <w:p/>
        </w:tc>
        <w:tc>
          <w:tcPr>
            <w:tcW w:type="dxa" w:w="6075"/>
          </w:tcPr>
          <w:p/>
        </w:tc>
        <w:tc>
          <w:tcPr>
            <w:tcW w:type="dxa" w:w="1701"/>
          </w:tcPr>
          <w:p/>
        </w:tc>
      </w:tr>
    </w:tbl>
    <w:p w14:paraId="018B650D" w14:textId="77777777" w:rsidR="00AC297C" w:rsidRDefault="00DB10CA">
      <w:pPr>
        <w:pStyle w:val="a5"/>
        <w:tabs>
          <w:tab w:val="left" w:pos="828"/>
        </w:tabs>
        <w:spacing w:line="250" w:lineRule="exact"/>
        <w:ind w:left="108" w:firstLine="359"/>
        <w:rPr>
          <w:rFonts w:cs="等线"/>
          <w:sz w:val="24"/>
          <w:szCs w:val="24"/>
          <w:lang w:eastAsia="zh-CN"/>
        </w:rPr>
      </w:pPr>
      <w:r>
        <w:rPr>
          <w:rFonts w:ascii="Arial" w:eastAsia="Arial" w:hAnsi="Arial" w:cs="Arial"/>
          <w:lang w:eastAsia="zh-CN"/>
        </w:rPr>
        <w:t>•</w:t>
      </w:r>
      <w:r>
        <w:rPr>
          <w:rFonts w:ascii="Arial" w:eastAsia="Arial" w:hAnsi="Arial" w:cs="Arial"/>
          <w:lang w:eastAsia="zh-CN"/>
        </w:rPr>
        <w:tab/>
      </w:r>
      <w:r>
        <w:rPr>
          <w:lang w:eastAsia="zh-CN"/>
        </w:rPr>
        <w:t>注：上述计分为前</w:t>
      </w:r>
      <w:r>
        <w:rPr>
          <w:lang w:eastAsia="zh-CN"/>
        </w:rPr>
        <w:t xml:space="preserve"> </w:t>
      </w:r>
      <w:r>
        <w:rPr>
          <w:rFonts w:cs="等线"/>
          <w:lang w:eastAsia="zh-CN"/>
        </w:rPr>
        <w:t>10</w:t>
      </w:r>
      <w:r>
        <w:rPr>
          <w:rFonts w:cs="等线"/>
          <w:spacing w:val="-14"/>
          <w:lang w:eastAsia="zh-CN"/>
        </w:rPr>
        <w:t xml:space="preserve"> </w:t>
      </w:r>
      <w:r>
        <w:rPr>
          <w:lang w:eastAsia="zh-CN"/>
        </w:rPr>
        <w:t>天之内的症状和检查</w:t>
      </w:r>
    </w:p>
    <w:p w14:paraId="5BB05ACB" w14:textId="77777777" w:rsidR="00AC297C" w:rsidRDefault="00AC297C">
      <w:pPr>
        <w:jc w:val="center"/>
        <w:rPr>
          <w:rFonts w:ascii="等线" w:eastAsia="等线" w:hAnsi="等线" w:cs="等线"/>
          <w:sz w:val="24"/>
          <w:szCs w:val="24"/>
          <w:lang w:eastAsia="zh-CN"/>
        </w:rPr>
      </w:pPr>
    </w:p>
    <w:p w14:paraId="17980AFF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3EEA9122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47CE9D8B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5C7EAF51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716C03E2" w14:textId="77777777" w:rsidR="00AC297C" w:rsidRDefault="00AC297C">
      <w:pPr>
        <w:ind w:firstLineChars="200" w:firstLine="480"/>
        <w:rPr>
          <w:rFonts w:ascii="等线" w:eastAsia="等线" w:hAnsi="等线" w:cs="等线"/>
          <w:sz w:val="24"/>
          <w:szCs w:val="24"/>
          <w:lang w:eastAsia="zh-CN"/>
        </w:rPr>
        <w:sectPr w:rsidR="00AC297C">
          <w:headerReference w:type="default" r:id="rId52"/>
          <w:footerReference w:type="default" r:id="rId53"/>
          <w:pgSz w:w="11910" w:h="17340"/>
          <w:pgMar w:top="1640" w:right="1680" w:bottom="1160" w:left="1620" w:header="0" w:footer="970" w:gutter="0"/>
          <w:cols w:space="720"/>
        </w:sectPr>
      </w:pPr>
    </w:p>
    <w:p w14:paraId="57DDF72D" w14:textId="77777777" w:rsidR="00AC297C" w:rsidRDefault="00DB10CA">
      <w:pPr>
        <w:pStyle w:val="1"/>
        <w:rPr>
          <w:lang w:eastAsia="zh-CN"/>
        </w:rPr>
      </w:pPr>
      <w:r>
        <w:rPr>
          <w:lang w:eastAsia="zh-CN"/>
        </w:rPr>
        <w:lastRenderedPageBreak/>
        <w:t>SLE</w:t>
      </w:r>
      <w:r>
        <w:rPr>
          <w:rFonts w:hint="eastAsia"/>
          <w:lang w:eastAsia="zh-CN"/>
        </w:rPr>
        <w:t>疾病活动度评估</w:t>
      </w:r>
      <w:r>
        <w:rPr>
          <w:rFonts w:hint="eastAsia"/>
          <w:lang w:eastAsia="zh-CN"/>
        </w:rPr>
        <w:t>-</w:t>
      </w:r>
      <w:r>
        <w:rPr>
          <w:lang w:eastAsia="zh-CN"/>
        </w:rPr>
        <w:t>BILAG-2004</w:t>
      </w:r>
      <w:r>
        <w:rPr>
          <w:rFonts w:hint="eastAsia"/>
          <w:lang w:eastAsia="zh-CN"/>
        </w:rPr>
        <w:t>评分结果</w:t>
      </w:r>
    </w:p>
    <w:p w14:paraId="79605FC5" w14:textId="77777777" w:rsidR="00AC297C" w:rsidRDefault="00AC297C">
      <w:pPr>
        <w:ind w:firstLineChars="200" w:firstLine="480"/>
        <w:rPr>
          <w:rFonts w:ascii="等线" w:eastAsia="等线" w:hAnsi="等线" w:cs="等线"/>
          <w:sz w:val="24"/>
          <w:szCs w:val="24"/>
          <w:lang w:eastAsia="zh-CN"/>
        </w:rPr>
      </w:pP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70B6BD58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146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是否进行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BILAG-2004</w:t>
            </w:r>
            <w:r>
              <w:rPr>
                <w:rFonts w:ascii="等线" w:eastAsia="等线" w:hAnsi="等线" w:cs="等线"/>
                <w:sz w:val="21"/>
                <w:szCs w:val="21"/>
              </w:rPr>
              <w:t>评分？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CB58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33DEBEA5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ABE29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评分日期（年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EADFD64" w14:textId="77777777" w:rsidR="00AC297C" w:rsidRDefault="00AC297C"/>
        </w:tc>
      </w:tr>
      <w:tr>
        <w:tc>
          <w:tcPr>
            <w:tcW w:type="dxa" w:w="4181"/>
          </w:tcPr>
          <w:p>
            <w:r>
              <w:t>SLE疾病活动度评估-PAG</w:t>
            </w:r>
          </w:p>
        </w:tc>
        <w:tc>
          <w:tcPr>
            <w:tcW w:type="dxa" w:w="4179"/>
          </w:tcPr>
          <w:p/>
        </w:tc>
      </w:tr>
    </w:tbl>
    <w:p w14:paraId="03448734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99"/>
        <w:gridCol w:w="4301"/>
      </w:tblGrid>
      <w:tr w:rsidR="00AC297C" w14:paraId="6C92E139" w14:textId="77777777">
        <w:tc>
          <w:tcPr>
            <w:tcW w:w="4413" w:type="dxa"/>
          </w:tcPr>
          <w:p w14:paraId="77037F66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基本情况</w:t>
            </w:r>
          </w:p>
        </w:tc>
        <w:tc>
          <w:tcPr>
            <w:tcW w:w="4413" w:type="dxa"/>
          </w:tcPr>
          <w:p w14:paraId="5C3B5E06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AC297C" w14:paraId="37D05477" w14:textId="77777777">
        <w:tc>
          <w:tcPr>
            <w:tcW w:w="4413" w:type="dxa"/>
          </w:tcPr>
          <w:p w14:paraId="59D727C4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皮肤粘膜</w:t>
            </w:r>
          </w:p>
        </w:tc>
        <w:tc>
          <w:tcPr>
            <w:tcW w:w="4413" w:type="dxa"/>
          </w:tcPr>
          <w:p w14:paraId="2E1D5EF3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</w:p>
        </w:tc>
      </w:tr>
      <w:tr w:rsidR="00AC297C" w14:paraId="65BA3396" w14:textId="77777777">
        <w:tc>
          <w:tcPr>
            <w:tcW w:w="4413" w:type="dxa"/>
          </w:tcPr>
          <w:p w14:paraId="4E4517F2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神经</w:t>
            </w:r>
          </w:p>
        </w:tc>
        <w:tc>
          <w:tcPr>
            <w:tcW w:w="4413" w:type="dxa"/>
          </w:tcPr>
          <w:p w14:paraId="4BB47A07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</w:p>
        </w:tc>
      </w:tr>
      <w:tr w:rsidR="00AC297C" w14:paraId="0C8ED88A" w14:textId="77777777">
        <w:tc>
          <w:tcPr>
            <w:tcW w:w="4413" w:type="dxa"/>
          </w:tcPr>
          <w:p w14:paraId="3359E18D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肌肉骨骼</w:t>
            </w:r>
          </w:p>
        </w:tc>
        <w:tc>
          <w:tcPr>
            <w:tcW w:w="4413" w:type="dxa"/>
          </w:tcPr>
          <w:p w14:paraId="1A2EB2D2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</w:p>
        </w:tc>
      </w:tr>
      <w:tr w:rsidR="00AC297C" w14:paraId="068C1FEF" w14:textId="77777777">
        <w:tc>
          <w:tcPr>
            <w:tcW w:w="4413" w:type="dxa"/>
          </w:tcPr>
          <w:p w14:paraId="5F15ED17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心肺</w:t>
            </w:r>
          </w:p>
        </w:tc>
        <w:tc>
          <w:tcPr>
            <w:tcW w:w="4413" w:type="dxa"/>
          </w:tcPr>
          <w:p w14:paraId="673565B8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</w:p>
        </w:tc>
      </w:tr>
      <w:tr w:rsidR="00AC297C" w14:paraId="7C48EE19" w14:textId="77777777">
        <w:tc>
          <w:tcPr>
            <w:tcW w:w="4413" w:type="dxa"/>
          </w:tcPr>
          <w:p w14:paraId="48B1D05E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胃肠</w:t>
            </w:r>
          </w:p>
        </w:tc>
        <w:tc>
          <w:tcPr>
            <w:tcW w:w="4413" w:type="dxa"/>
          </w:tcPr>
          <w:p w14:paraId="689376FE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</w:p>
        </w:tc>
      </w:tr>
      <w:tr w:rsidR="00AC297C" w14:paraId="73FC82D6" w14:textId="77777777">
        <w:tc>
          <w:tcPr>
            <w:tcW w:w="4413" w:type="dxa"/>
          </w:tcPr>
          <w:p w14:paraId="14E330A4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眼科</w:t>
            </w:r>
          </w:p>
        </w:tc>
        <w:tc>
          <w:tcPr>
            <w:tcW w:w="4413" w:type="dxa"/>
          </w:tcPr>
          <w:p w14:paraId="6ACDCB48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</w:p>
        </w:tc>
      </w:tr>
      <w:tr w:rsidR="00AC297C" w14:paraId="4D5368A0" w14:textId="77777777">
        <w:tc>
          <w:tcPr>
            <w:tcW w:w="4413" w:type="dxa"/>
          </w:tcPr>
          <w:p w14:paraId="39344B59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肾</w:t>
            </w:r>
          </w:p>
        </w:tc>
        <w:tc>
          <w:tcPr>
            <w:tcW w:w="4413" w:type="dxa"/>
          </w:tcPr>
          <w:p w14:paraId="263B55B3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</w:p>
        </w:tc>
      </w:tr>
      <w:tr w:rsidR="00AC297C" w14:paraId="0E76BC2A" w14:textId="77777777">
        <w:tc>
          <w:tcPr>
            <w:tcW w:w="4413" w:type="dxa"/>
          </w:tcPr>
          <w:p w14:paraId="13E1AF99" w14:textId="77777777" w:rsidR="00AC297C" w:rsidRDefault="00DB10CA">
            <w:pPr>
              <w:rPr>
                <w:rFonts w:ascii="等线" w:eastAsia="等线" w:hAnsi="等线" w:cs="等线"/>
                <w:sz w:val="24"/>
                <w:szCs w:val="24"/>
                <w:lang w:eastAsia="zh-CN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  <w:lang w:eastAsia="zh-CN"/>
              </w:rPr>
              <w:t>血液</w:t>
            </w:r>
          </w:p>
        </w:tc>
        <w:tc>
          <w:tcPr>
            <w:tcW w:w="4413" w:type="dxa"/>
          </w:tcPr>
          <w:p w14:paraId="541A4285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○A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B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○C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○D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○E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类</w:t>
            </w:r>
          </w:p>
        </w:tc>
      </w:tr>
      <w:tr>
        <w:tc>
          <w:tcPr>
            <w:tcW w:type="dxa" w:w="4299"/>
          </w:tcPr>
          <w:p>
            <w:r>
              <w:t>入选排除标准</w:t>
            </w:r>
          </w:p>
        </w:tc>
        <w:tc>
          <w:tcPr>
            <w:tcW w:type="dxa" w:w="4301"/>
          </w:tcPr>
          <w:p/>
        </w:tc>
      </w:tr>
    </w:tbl>
    <w:p w14:paraId="7C1D548C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0C416F08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454D363C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3E267BB5" w14:textId="77777777" w:rsidR="00AC297C" w:rsidRDefault="00DB10CA">
      <w:pPr>
        <w:rPr>
          <w:rFonts w:ascii="等线" w:eastAsia="等线" w:hAnsi="等线" w:cs="等线"/>
          <w:sz w:val="24"/>
          <w:szCs w:val="24"/>
          <w:lang w:eastAsia="zh-CN"/>
        </w:rPr>
      </w:pPr>
      <w:r>
        <w:rPr>
          <w:rFonts w:ascii="等线" w:eastAsia="等线" w:hAnsi="等线" w:cs="等线"/>
          <w:sz w:val="24"/>
          <w:szCs w:val="24"/>
          <w:lang w:eastAsia="zh-CN"/>
        </w:rPr>
        <w:br w:type="page"/>
      </w:r>
    </w:p>
    <w:p w14:paraId="65649569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5EC4C1FF" w14:textId="77777777" w:rsidR="00AC297C" w:rsidRDefault="00DB10CA">
      <w:pPr>
        <w:pStyle w:val="1"/>
        <w:rPr>
          <w:lang w:eastAsia="zh-CN"/>
        </w:rPr>
      </w:pPr>
      <w:r>
        <w:rPr>
          <w:lang w:eastAsia="zh-CN"/>
        </w:rPr>
        <w:t>SLE</w:t>
      </w:r>
      <w:r>
        <w:rPr>
          <w:rFonts w:hint="eastAsia"/>
          <w:lang w:eastAsia="zh-CN"/>
        </w:rPr>
        <w:t>疾病活动度评估</w:t>
      </w:r>
      <w:r>
        <w:rPr>
          <w:rFonts w:hint="eastAsia"/>
          <w:lang w:eastAsia="zh-CN"/>
        </w:rPr>
        <w:t>-</w:t>
      </w:r>
      <w:r>
        <w:rPr>
          <w:lang w:eastAsia="zh-CN"/>
        </w:rPr>
        <w:t>BILAG-2004</w:t>
      </w:r>
      <w:r>
        <w:rPr>
          <w:rFonts w:hint="eastAsia"/>
          <w:lang w:eastAsia="zh-CN"/>
        </w:rPr>
        <w:t>评分</w:t>
      </w:r>
    </w:p>
    <w:p w14:paraId="3D534035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4815"/>
        <w:gridCol w:w="3544"/>
      </w:tblGrid>
      <w:tr w:rsidR="00AC297C" w14:paraId="7068C1AC" w14:textId="77777777">
        <w:trPr>
          <w:trHeight w:val="28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3DD312A9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基本情况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657FBC54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0F63B6F4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AD78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commentRangeStart w:id="153"/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1. </w:t>
            </w:r>
            <w:r>
              <w:rPr>
                <w:rFonts w:ascii="Microsoft YaHei UI" w:eastAsia="Microsoft YaHei UI" w:hAnsi="Microsoft YaHei UI" w:cs="Times New Roman" w:hint="eastAsia"/>
                <w:color w:val="000000"/>
                <w:sz w:val="18"/>
                <w:szCs w:val="18"/>
                <w:lang w:eastAsia="zh-CN"/>
              </w:rPr>
              <w:t>发热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- </w:t>
            </w:r>
            <w:r>
              <w:rPr>
                <w:rFonts w:ascii="Microsoft YaHei UI" w:eastAsia="Microsoft YaHei UI" w:hAnsi="Microsoft YaHei UI" w:cs="Times New Roman" w:hint="eastAsia"/>
                <w:color w:val="000000"/>
                <w:sz w:val="18"/>
                <w:szCs w:val="18"/>
                <w:lang w:eastAsia="zh-CN"/>
              </w:rPr>
              <w:t>记录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>&gt; 37.5ºC</w:t>
            </w:r>
            <w:commentRangeEnd w:id="153"/>
            <w:r>
              <w:rPr>
                <w:rStyle w:val="af"/>
              </w:rPr>
              <w:commentReference w:id="153"/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E1FB8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587C5D6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E71B3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2.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体重减轻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–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非有意的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&gt; 5%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CCFA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EADCFBA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D801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3.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淋巴结肿大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脾肿大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84BB8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551FF8D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6CC0A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厌食症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E81AF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E2F06A2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25C58A0F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皮肤黏膜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264E2004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719B41CB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E2BC7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皮疹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22A3D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6762C048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80E91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皮疹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3BA66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27C4AE5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77334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血管性水肿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B850E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2BBDA17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200B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血管性水肿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352CA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DD11FC1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5B80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粘膜溃疡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531B7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A6CADDD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C2CF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10.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粘膜溃疡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6EC1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80B0554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6B9E7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脂膜炎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大疱性狼疮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6800B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1A9C328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814ED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12.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脂膜炎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大疱性狼疮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77E6B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C8B2E9A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0D224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13.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皮肤大血管炎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血栓形成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A6540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B442FEA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7A86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指端梗死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或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结节性血管炎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55FA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5986648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EE31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脱发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B0DA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65EDE53E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8E073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脱发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78533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4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19F9DB0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07521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17.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甲周红斑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冻疮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A6B9F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F08B8D7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12423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18.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（指甲下）线状出血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3F2D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92206A6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7CA7DE8D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神经精神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4F11CE3E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12FFE86A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5FE40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19.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无菌性脑膜炎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79F1D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06DD366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3EBE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20.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脑血管炎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862B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C0A23E7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3B73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脱髓鞘综合征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96811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5B306150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020F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22.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脊髓病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DB1F2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5B099FD2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21014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23.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急性意识模糊状态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FBD2F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858B1A2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51CC6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精神错乱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D9778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6E016903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361E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急性炎症脱髓鞘多神经根神经病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0A547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6AD0556D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783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lastRenderedPageBreak/>
              <w:t>26.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单神经病（单发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多发）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EFE59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D93E1B9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A202C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27.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颅神经病变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610F46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5B43266A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74242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28.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神经丛疾病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5C5D4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1D1C955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58687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29.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多发性神经病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6B099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8D5112B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57CFF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30.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癫痫发作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9288A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1D6D673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09310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癫痫持续状态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68AC8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C8698C6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DD1AC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32.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脑血管疾病（不是由于血管炎）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1696F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EF21AB7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FA86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33.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认知功能障碍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0CC518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1A8D40D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78EA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运动障碍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8BB5D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1B080F0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BB476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自主神经紊乱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7067B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6E19C866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F5260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小脑共济失调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（孤立性）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808E4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643909F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9EC62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37.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狼疮性头痛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重度持续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E6B34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2CFC922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FD85D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38.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颅内高压引起的头痛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EC2EE5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598AF013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4863CAD5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肌肉骨骼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37693109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534310C1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8DF85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lang w:eastAsia="zh-CN"/>
              </w:rPr>
              <w:t>39.</w:t>
            </w:r>
            <w:r>
              <w:rPr>
                <w:rFonts w:ascii="等线" w:eastAsia="等线" w:hAnsi="等线" w:cs="宋体" w:hint="eastAsia"/>
                <w:color w:val="000000"/>
                <w:lang w:eastAsia="zh-CN"/>
              </w:rPr>
              <w:t>肌炎</w:t>
            </w:r>
            <w:r>
              <w:rPr>
                <w:rFonts w:ascii="等线" w:eastAsia="等线" w:hAnsi="等线" w:cs="宋体" w:hint="eastAsia"/>
                <w:color w:val="000000"/>
                <w:lang w:eastAsia="zh-CN"/>
              </w:rPr>
              <w:t xml:space="preserve"> - </w:t>
            </w:r>
            <w:r>
              <w:rPr>
                <w:rFonts w:ascii="等线" w:eastAsia="等线" w:hAnsi="等线" w:cs="宋体" w:hint="eastAsia"/>
                <w:color w:val="000000"/>
                <w:lang w:eastAsia="zh-CN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3CA42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55B029ED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6A097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lang w:eastAsia="zh-CN"/>
              </w:rPr>
              <w:t>40.</w:t>
            </w:r>
            <w:r>
              <w:rPr>
                <w:rFonts w:ascii="等线" w:eastAsia="等线" w:hAnsi="等线" w:cs="宋体" w:hint="eastAsia"/>
                <w:color w:val="000000"/>
                <w:lang w:eastAsia="zh-CN"/>
              </w:rPr>
              <w:t>肌炎</w:t>
            </w:r>
            <w:r>
              <w:rPr>
                <w:rFonts w:ascii="等线" w:eastAsia="等线" w:hAnsi="等线" w:cs="宋体" w:hint="eastAsia"/>
                <w:color w:val="000000"/>
                <w:lang w:eastAsia="zh-CN"/>
              </w:rPr>
              <w:t xml:space="preserve"> - </w:t>
            </w:r>
            <w:r>
              <w:rPr>
                <w:rFonts w:ascii="等线" w:eastAsia="等线" w:hAnsi="等线" w:cs="宋体" w:hint="eastAsia"/>
                <w:color w:val="000000"/>
                <w:lang w:eastAsia="zh-CN"/>
              </w:rPr>
              <w:t>轻度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BB0F4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93CE0D3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54628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41.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关节炎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168C4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31121A0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9CC47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42.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关节炎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–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中度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肌腱炎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腱鞘炎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EA087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57D4FE7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D504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43.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关节炎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（轻度）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关节痛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肌痛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F9E6B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381C6EC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636F4A60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心肺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3F852FA6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3FBF045D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940D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44.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心肌炎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99B13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94DAB69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7432C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45.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心肌炎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心内膜炎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+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心力衰竭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8AB39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8B74319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59EC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46.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心律失常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A1F7F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4CE9FE4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5E895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47.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新发瓣膜功能障碍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84F15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09EC5A8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89758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48.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胸膜炎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心包炎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2B035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144AF88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1A72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49.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心脏压塞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67D60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7DD7ABD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EBE36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50.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胸腔积液伴呼吸困难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3F43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9DD3B5A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6F71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肺出血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血管炎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2002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F9E894E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BB5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52.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间质性肺泡炎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肺炎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1FC08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6D9FE58F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683B4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lastRenderedPageBreak/>
              <w:t>53.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肺萎缩综合征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7485D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4996D6E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69B47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主动脉炎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FABAB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B3D629A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7D22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冠状动脉血管炎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6F18D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6DC9EF2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4CFC6026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胃肠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09016DC4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26594388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A59DF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56.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狼疮性腹膜炎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67D13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D0865C3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0752C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57.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腹部浆膜炎或腹水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BFEB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F9E35A0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4C028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58.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狼疮性肠炎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结肠炎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CA1F7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F697C6F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C4477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59.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吸收不良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B877D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66AD831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786BD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60.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蛋白丢失性肠病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8F2E3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C82EA00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48EA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假性肠梗阻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11F8CF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D1B5B84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E2D0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62.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狼疮性肝炎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4ECC1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256CAD59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2A1A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63.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急性狼疮性胆囊炎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0878B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C47E9D6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2FE9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急性狼疮性胰腺炎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E60E5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EBCE8EF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2DE29CDF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眼科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69A8E097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3612179B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0D7C5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眼眶炎症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肌炎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眼球突出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243DB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2A50BFC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05E83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角膜炎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6B330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928BDF4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98A54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67.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角膜炎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C92CE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CE25413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C20A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68.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前葡萄膜炎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E10A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5B6128C7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04295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69.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后葡萄膜炎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视网膜血管炎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71442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66C3761E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3D5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70.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后葡萄膜炎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视网膜血管炎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C5E1E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6981561F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75934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巩膜外层炎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606D8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3C5B4759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1D24F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72.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巩膜炎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重度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DDB86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5E1F1499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CE67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73.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巩膜炎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轻度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33C5A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D3CAA8F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60B7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视网膜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脉络膜血管闭塞性疾病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3DFC8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4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5908FAC4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24EA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孤立的棉絮斑点（细胞小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体）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5CED51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C64D082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90FD6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视神经炎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16E64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E61FC34" w14:textId="77777777">
        <w:trPr>
          <w:trHeight w:val="480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17C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77.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前缺血性视神经病变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D974C" w14:textId="77777777" w:rsidR="00AC297C" w:rsidRDefault="00DB10CA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不存在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改善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2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相同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3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加重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新发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0987167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60151634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肾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2401B564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5D7AA0FC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35F7A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78.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收缩压（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mm Hg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Hans"/>
              </w:rPr>
              <w:t>值：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283E4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2F4B1C56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ED79C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79.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舒张压（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mm Hg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      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Hans"/>
              </w:rPr>
              <w:t>值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635F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31DF76FD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AED80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80.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急进性高血压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634AC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 xml:space="preserve">○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是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1844E522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48CD8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lastRenderedPageBreak/>
              <w:t>81.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尿蛋白（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+=1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，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++=2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，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+++=3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C1881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74DBC8DB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6FBC8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82.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尿白蛋白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-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肌酐比值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mg/mmol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5E47F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38D5CC52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568E7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83.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尿蛋白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-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肌酐比值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mg/mmol      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63CC4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136B8F9D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C4A91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84. 24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小时尿蛋白（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g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Hans"/>
              </w:rPr>
              <w:t>值：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58DBE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049A490F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1287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肾病综合征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B34E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 xml:space="preserve">○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是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2D5C88D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17993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肌酐（血浆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血清）</w:t>
            </w:r>
            <w:r>
              <w:rPr>
                <w:rFonts w:ascii="Symbol" w:eastAsia="等线" w:hAnsi="Symbol" w:cs="Times New Roman"/>
                <w:color w:val="000000"/>
                <w:sz w:val="18"/>
                <w:szCs w:val="18"/>
                <w:lang w:eastAsia="zh-Hans"/>
              </w:rPr>
              <w:t>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mol/l      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1CDED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22D9C75C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B9FB1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87.GFR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（计算值）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ml/min/1.73 m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vertAlign w:val="superscript"/>
                <w:lang w:eastAsia="zh-Hans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A144F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0C77E808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1D1CA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88.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活动性尿沉渣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   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A032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 xml:space="preserve">○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是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4556A8D8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D2DDB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89.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活动性肾炎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523A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 xml:space="preserve">○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是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6D3A4D6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2898501F" w14:textId="77777777" w:rsidR="00AC297C" w:rsidRDefault="00DB10CA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血液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</w:tcPr>
          <w:p w14:paraId="76466D15" w14:textId="77777777" w:rsidR="00AC297C" w:rsidRDefault="00AC297C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AC297C" w14:paraId="3284A767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74FE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90.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血红蛋白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g/dl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Hans"/>
              </w:rPr>
              <w:t>值：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21B0E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0654CDF5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6EEEC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91.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白细胞计数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x 10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vertAlign w:val="superscript"/>
                <w:lang w:eastAsia="zh-Hans"/>
              </w:rPr>
              <w:t>9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/l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Hans"/>
              </w:rPr>
              <w:t>值：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88AE1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1E0AA4F1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DD8E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92.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中性粒细胞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x 10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vertAlign w:val="superscript"/>
                <w:lang w:eastAsia="zh-Hans"/>
              </w:rPr>
              <w:t>9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/l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Hans"/>
              </w:rPr>
              <w:t>值：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76997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17B95846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784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93.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淋巴细胞（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x 10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vertAlign w:val="superscript"/>
                <w:lang w:eastAsia="zh-Hans"/>
              </w:rPr>
              <w:t>9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/l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Hans"/>
              </w:rPr>
              <w:t>值：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14DFB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33C3CB71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C30D9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94.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血小板（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x 10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vertAlign w:val="superscript"/>
                <w:lang w:eastAsia="zh-Hans"/>
              </w:rPr>
              <w:t>9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升）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Hans"/>
              </w:rPr>
              <w:t>值：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AD040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3A5FE7F2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07D9F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95.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血栓性血小板减少性紫癜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03939" w14:textId="77777777" w:rsidR="00AC297C" w:rsidRDefault="00AC297C">
            <w:pPr>
              <w:widowControl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250FB51B" w14:textId="77777777">
        <w:trPr>
          <w:trHeight w:val="285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1F726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96.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活动性溶血的证据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  <w:t xml:space="preserve">        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3242D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 xml:space="preserve">○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是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020A60AC" w14:textId="77777777">
        <w:trPr>
          <w:trHeight w:val="28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38FB8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97.Coomb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’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s</w:t>
            </w:r>
            <w:r>
              <w:rPr>
                <w:rFonts w:ascii="等线" w:eastAsia="等线" w:hAnsi="等线" w:cs="Times New Roman" w:hint="eastAsia"/>
                <w:color w:val="000000"/>
                <w:sz w:val="18"/>
                <w:szCs w:val="18"/>
                <w:lang w:eastAsia="zh-Hans"/>
              </w:rPr>
              <w:t>检测阳性（孤立）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D678D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 xml:space="preserve">○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是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否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>ND</w:t>
            </w:r>
          </w:p>
        </w:tc>
      </w:tr>
      <w:tr w:rsidR="00AC297C" w14:paraId="71D74250" w14:textId="77777777">
        <w:trPr>
          <w:trHeight w:val="28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B4ECB" w14:textId="77777777" w:rsidR="00AC297C" w:rsidRDefault="00AC297C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AB750" w14:textId="77777777" w:rsidR="00AC297C" w:rsidRDefault="00AC297C">
            <w:pPr>
              <w:widowControl/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6EC7E2AD" w14:textId="77777777">
        <w:trPr>
          <w:trHeight w:val="28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7F77D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体重（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kg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E5D23" w14:textId="77777777" w:rsidR="00AC297C" w:rsidRDefault="00AC297C">
            <w:pPr>
              <w:widowControl/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69D12649" w14:textId="77777777">
        <w:trPr>
          <w:trHeight w:val="28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FF452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非洲血统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CAFCC" w14:textId="77777777" w:rsidR="00AC297C" w:rsidRDefault="00DB10CA">
            <w:pPr>
              <w:widowControl/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 xml:space="preserve">○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是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  <w:t>○</w:t>
            </w: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eastAsia="zh-CN"/>
              </w:rPr>
              <w:t>否</w:t>
            </w:r>
          </w:p>
        </w:tc>
      </w:tr>
      <w:tr w:rsidR="00AC297C" w14:paraId="783988CC" w14:textId="77777777">
        <w:trPr>
          <w:trHeight w:val="28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69E0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血清尿素（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mmol/L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A4944" w14:textId="77777777" w:rsidR="00AC297C" w:rsidRDefault="00AC297C">
            <w:pPr>
              <w:widowControl/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 w:rsidR="00AC297C" w14:paraId="522E6F11" w14:textId="77777777">
        <w:trPr>
          <w:trHeight w:val="28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1E4CE" w14:textId="77777777" w:rsidR="00AC297C" w:rsidRDefault="00DB10CA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  <w:lang w:eastAsia="zh-Hans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血清白蛋白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（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g/l</w:t>
            </w:r>
            <w:r>
              <w:rPr>
                <w:rFonts w:ascii="Times New Roman" w:eastAsia="等线" w:hAnsi="Times New Roman" w:cs="Times New Roman" w:hint="eastAsia"/>
                <w:color w:val="000000"/>
                <w:sz w:val="18"/>
                <w:szCs w:val="18"/>
                <w:lang w:eastAsia="zh-Hans"/>
              </w:rPr>
              <w:t>）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3A5DA" w14:textId="77777777" w:rsidR="00AC297C" w:rsidRDefault="00AC297C">
            <w:pPr>
              <w:widowControl/>
              <w:rPr>
                <w:rFonts w:ascii="Segoe UI Symbol" w:eastAsia="等线" w:hAnsi="Segoe UI Symbol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  <w:tr>
        <w:tc>
          <w:tcPr>
            <w:tcW w:type="dxa" w:w="4815"/>
          </w:tcPr>
          <w:p>
            <w:r>
              <w:t>受试者合格性</w:t>
            </w:r>
          </w:p>
        </w:tc>
        <w:tc>
          <w:tcPr>
            <w:tcW w:type="dxa" w:w="3544"/>
          </w:tcPr>
          <w:p/>
        </w:tc>
      </w:tr>
    </w:tbl>
    <w:p w14:paraId="5A67B4F8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</w:pPr>
    </w:p>
    <w:p w14:paraId="5796671C" w14:textId="77777777" w:rsidR="00AC297C" w:rsidRDefault="00AC297C">
      <w:pPr>
        <w:rPr>
          <w:rFonts w:ascii="等线" w:eastAsia="等线" w:hAnsi="等线" w:cs="等线"/>
          <w:sz w:val="24"/>
          <w:szCs w:val="24"/>
          <w:lang w:eastAsia="zh-CN"/>
        </w:rPr>
        <w:sectPr w:rsidR="00AC297C">
          <w:pgSz w:w="11910" w:h="17340"/>
          <w:pgMar w:top="1640" w:right="1680" w:bottom="1160" w:left="1620" w:header="0" w:footer="970" w:gutter="0"/>
          <w:cols w:space="720"/>
        </w:sectPr>
      </w:pPr>
    </w:p>
    <w:p w14:paraId="3FFE6EEB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S</w:t>
      </w:r>
      <w:r>
        <w:rPr>
          <w:lang w:eastAsia="zh-CN"/>
        </w:rPr>
        <w:t>LE</w:t>
      </w:r>
      <w:r>
        <w:rPr>
          <w:rFonts w:hint="eastAsia"/>
          <w:lang w:eastAsia="zh-CN"/>
        </w:rPr>
        <w:t>疾病活动度评估</w:t>
      </w:r>
      <w:r>
        <w:rPr>
          <w:rFonts w:hint="eastAsia"/>
          <w:lang w:eastAsia="zh-CN"/>
        </w:rPr>
        <w:t>-</w:t>
      </w:r>
      <w:r>
        <w:rPr>
          <w:lang w:eastAsia="zh-CN"/>
        </w:rPr>
        <w:t>PAG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3A6710C3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0DB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是否进行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PAG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评分？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890A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782D06DB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D14C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评分日期（年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73C1CE4" w14:textId="77777777" w:rsidR="00AC297C" w:rsidRDefault="00AC297C"/>
        </w:tc>
      </w:tr>
      <w:tr w:rsidR="00AC297C" w14:paraId="6C1B4746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E9F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评分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3325" w14:textId="77777777" w:rsidR="00AC297C" w:rsidRDefault="00DB10CA">
            <w:pPr>
              <w:pStyle w:val="TableParagraph"/>
              <w:tabs>
                <w:tab w:val="left" w:pos="1848"/>
              </w:tabs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154"/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ab/>
            </w:r>
            <w:commentRangeEnd w:id="154"/>
            <w:r>
              <w:rPr>
                <w:rStyle w:val="af"/>
              </w:rPr>
              <w:commentReference w:id="154"/>
            </w:r>
            <w:r>
              <w:rPr>
                <w:rFonts w:ascii="等线" w:eastAsia="等线" w:hAnsi="等线" w:cs="等线"/>
                <w:sz w:val="21"/>
                <w:szCs w:val="21"/>
              </w:rPr>
              <w:t>分</w:t>
            </w:r>
          </w:p>
        </w:tc>
      </w:tr>
      <w:tr>
        <w:tc>
          <w:tcPr>
            <w:tcW w:type="dxa" w:w="4181"/>
          </w:tcPr>
          <w:p>
            <w:r>
              <w:t>随机</w:t>
            </w:r>
          </w:p>
        </w:tc>
        <w:tc>
          <w:tcPr>
            <w:tcW w:type="dxa" w:w="4179"/>
          </w:tcPr>
          <w:p/>
        </w:tc>
      </w:tr>
    </w:tbl>
    <w:p w14:paraId="6D8A2B8F" w14:textId="77777777" w:rsidR="00AC297C" w:rsidRDefault="00AC297C">
      <w:pPr>
        <w:spacing w:before="5"/>
        <w:rPr>
          <w:rFonts w:ascii="等线" w:eastAsia="等线" w:hAnsi="等线" w:cs="等线"/>
          <w:sz w:val="16"/>
          <w:szCs w:val="16"/>
        </w:rPr>
      </w:pPr>
    </w:p>
    <w:p w14:paraId="68B5F2C6" w14:textId="77777777" w:rsidR="00AC297C" w:rsidRDefault="00AC297C">
      <w:pPr>
        <w:spacing w:before="11"/>
        <w:rPr>
          <w:rFonts w:ascii="等线" w:eastAsia="等线" w:hAnsi="等线" w:cs="等线"/>
          <w:sz w:val="17"/>
          <w:szCs w:val="17"/>
        </w:rPr>
      </w:pPr>
    </w:p>
    <w:p w14:paraId="272F9070" w14:textId="77777777" w:rsidR="00AC297C" w:rsidRDefault="00AC297C">
      <w:pPr>
        <w:spacing w:line="370" w:lineRule="exact"/>
        <w:ind w:left="959"/>
        <w:rPr>
          <w:rFonts w:ascii="等线" w:eastAsia="等线" w:hAnsi="等线" w:cs="等线"/>
          <w:sz w:val="20"/>
          <w:szCs w:val="20"/>
        </w:rPr>
      </w:pPr>
    </w:p>
    <w:p w14:paraId="66C4F1DA" w14:textId="77777777" w:rsidR="00AC297C" w:rsidRDefault="00AC297C">
      <w:pPr>
        <w:spacing w:before="1"/>
        <w:rPr>
          <w:rFonts w:ascii="等线" w:eastAsia="等线" w:hAnsi="等线" w:cs="等线"/>
          <w:sz w:val="13"/>
          <w:szCs w:val="13"/>
        </w:rPr>
      </w:pPr>
    </w:p>
    <w:p w14:paraId="2C7F17E1" w14:textId="77777777" w:rsidR="00AC297C" w:rsidRDefault="00AC297C">
      <w:pPr>
        <w:spacing w:line="640" w:lineRule="exact"/>
        <w:rPr>
          <w:rFonts w:ascii="等线" w:eastAsiaTheme="minorHAnsi"/>
          <w:position w:val="-12"/>
          <w:sz w:val="20"/>
        </w:rPr>
      </w:pPr>
    </w:p>
    <w:p w14:paraId="22C3EADB" w14:textId="77777777" w:rsidR="00AC297C" w:rsidRDefault="00AC297C">
      <w:pPr>
        <w:rPr>
          <w:rFonts w:ascii="等线" w:eastAsia="等线" w:hAnsi="等线" w:cs="等线"/>
          <w:sz w:val="20"/>
          <w:szCs w:val="20"/>
        </w:rPr>
      </w:pPr>
    </w:p>
    <w:p w14:paraId="51159E69" w14:textId="77777777" w:rsidR="00AC297C" w:rsidRDefault="00AC297C">
      <w:pPr>
        <w:rPr>
          <w:rFonts w:ascii="等线" w:eastAsia="等线" w:hAnsi="等线" w:cs="等线"/>
          <w:sz w:val="20"/>
          <w:szCs w:val="20"/>
        </w:rPr>
      </w:pPr>
    </w:p>
    <w:p w14:paraId="456B0D97" w14:textId="77777777" w:rsidR="00AC297C" w:rsidRDefault="00AC297C">
      <w:pPr>
        <w:rPr>
          <w:rFonts w:ascii="等线" w:eastAsia="等线" w:hAnsi="等线" w:cs="等线"/>
          <w:sz w:val="20"/>
          <w:szCs w:val="20"/>
        </w:rPr>
      </w:pPr>
    </w:p>
    <w:p w14:paraId="36F545D4" w14:textId="77777777" w:rsidR="00AC297C" w:rsidRDefault="00AC297C">
      <w:pPr>
        <w:rPr>
          <w:rFonts w:ascii="等线" w:eastAsia="等线" w:hAnsi="等线" w:cs="等线"/>
          <w:sz w:val="20"/>
          <w:szCs w:val="20"/>
        </w:rPr>
      </w:pPr>
    </w:p>
    <w:p w14:paraId="7A84A609" w14:textId="77777777" w:rsidR="00AC297C" w:rsidRDefault="00AC297C">
      <w:pPr>
        <w:rPr>
          <w:rFonts w:ascii="等线" w:eastAsia="等线" w:hAnsi="等线" w:cs="等线"/>
          <w:sz w:val="20"/>
          <w:szCs w:val="20"/>
        </w:rPr>
      </w:pPr>
    </w:p>
    <w:p w14:paraId="4DE2A72C" w14:textId="77777777" w:rsidR="00AC297C" w:rsidRDefault="00AC297C">
      <w:pPr>
        <w:rPr>
          <w:rFonts w:ascii="等线" w:eastAsia="等线" w:hAnsi="等线" w:cs="等线"/>
          <w:sz w:val="20"/>
          <w:szCs w:val="20"/>
        </w:rPr>
      </w:pPr>
    </w:p>
    <w:p w14:paraId="0B341F3A" w14:textId="77777777" w:rsidR="00AC297C" w:rsidRDefault="00AC297C">
      <w:pPr>
        <w:rPr>
          <w:rFonts w:ascii="等线" w:eastAsia="等线" w:hAnsi="等线" w:cs="等线"/>
          <w:sz w:val="20"/>
          <w:szCs w:val="20"/>
        </w:rPr>
      </w:pPr>
    </w:p>
    <w:p w14:paraId="699E982F" w14:textId="77777777" w:rsidR="00AC297C" w:rsidRDefault="00AC297C">
      <w:pPr>
        <w:rPr>
          <w:rFonts w:ascii="等线" w:eastAsia="等线" w:hAnsi="等线" w:cs="等线"/>
          <w:sz w:val="20"/>
          <w:szCs w:val="20"/>
        </w:rPr>
      </w:pPr>
    </w:p>
    <w:p w14:paraId="0C96A0C0" w14:textId="77777777" w:rsidR="00AC297C" w:rsidRDefault="00DB10CA">
      <w:pPr>
        <w:tabs>
          <w:tab w:val="left" w:pos="1290"/>
        </w:tabs>
        <w:rPr>
          <w:rFonts w:ascii="等线" w:eastAsia="等线" w:hAnsi="等线" w:cs="等线"/>
          <w:sz w:val="20"/>
          <w:szCs w:val="20"/>
        </w:rPr>
        <w:sectPr w:rsidR="00AC297C">
          <w:headerReference w:type="default" r:id="rId54"/>
          <w:footerReference w:type="default" r:id="rId55"/>
          <w:pgSz w:w="11910" w:h="17340"/>
          <w:pgMar w:top="2160" w:right="1680" w:bottom="1140" w:left="1620" w:header="1958" w:footer="950" w:gutter="0"/>
          <w:pgNumType w:start="41"/>
          <w:cols w:space="720"/>
        </w:sectPr>
      </w:pPr>
      <w:r>
        <w:rPr>
          <w:rFonts w:ascii="等线" w:eastAsia="等线" w:hAnsi="等线" w:cs="等线"/>
          <w:sz w:val="20"/>
          <w:szCs w:val="20"/>
        </w:rPr>
        <w:tab/>
      </w:r>
    </w:p>
    <w:p w14:paraId="09A1AA03" w14:textId="77777777" w:rsidR="00AC297C" w:rsidRDefault="00AC297C">
      <w:pPr>
        <w:tabs>
          <w:tab w:val="left" w:pos="1290"/>
        </w:tabs>
        <w:rPr>
          <w:rFonts w:ascii="等线" w:eastAsia="等线" w:hAnsi="等线" w:cs="等线"/>
          <w:sz w:val="20"/>
          <w:szCs w:val="20"/>
        </w:rPr>
      </w:pPr>
    </w:p>
    <w:p w14:paraId="6E644182" w14:textId="77777777" w:rsidR="00AC297C" w:rsidRDefault="00AC297C">
      <w:pPr>
        <w:rPr>
          <w:rFonts w:ascii="等线" w:eastAsia="等线" w:hAnsi="等线" w:cs="等线"/>
          <w:sz w:val="20"/>
          <w:szCs w:val="20"/>
          <w:lang w:eastAsia="zh-CN"/>
        </w:rPr>
        <w:sectPr w:rsidR="00AC297C">
          <w:headerReference w:type="default" r:id="rId56"/>
          <w:pgSz w:w="11910" w:h="17340"/>
          <w:pgMar w:top="2160" w:right="1680" w:bottom="1140" w:left="1620" w:header="1958" w:footer="950" w:gutter="0"/>
          <w:pgNumType w:start="41"/>
          <w:cols w:space="720"/>
        </w:sectPr>
      </w:pPr>
    </w:p>
    <w:p w14:paraId="17320AF2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75DA9CFC" w14:textId="77777777" w:rsidR="00AC297C" w:rsidRDefault="00DB10CA">
      <w:pPr>
        <w:pStyle w:val="1"/>
        <w:rPr>
          <w:rFonts w:ascii="Times New Roman" w:eastAsia="Times New Roman" w:hAnsi="Times New Roman" w:cs="Times New Roman"/>
          <w:sz w:val="27"/>
          <w:szCs w:val="27"/>
          <w:lang w:eastAsia="zh-CN"/>
        </w:rPr>
      </w:pPr>
      <w:r>
        <w:t>入选排除标准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67"/>
        <w:gridCol w:w="2694"/>
      </w:tblGrid>
      <w:tr w:rsidR="00AC297C" w14:paraId="5485AB4A" w14:textId="77777777">
        <w:trPr>
          <w:trHeight w:hRule="exact" w:val="293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5CCA" w14:textId="77777777" w:rsidR="00AC297C" w:rsidRDefault="00AC297C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411E927F" w14:textId="77777777">
        <w:trPr>
          <w:trHeight w:hRule="exact" w:val="305"/>
        </w:trPr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240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受试者是否符合所有入选标准，且不符合所有排除标准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FAD5" w14:textId="77777777" w:rsidR="00AC297C" w:rsidRDefault="00DB10CA">
            <w:pPr>
              <w:pStyle w:val="TableParagraph"/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53F190BB" w14:textId="77777777">
        <w:trPr>
          <w:trHeight w:hRule="exact" w:val="293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F92A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若否，请指明不满足的入选标准或符合的排除标准</w:t>
            </w:r>
          </w:p>
        </w:tc>
      </w:tr>
      <w:tr w:rsidR="00AC297C" w14:paraId="4CA09CBE" w14:textId="77777777">
        <w:trPr>
          <w:trHeight w:hRule="exact" w:val="305"/>
        </w:trPr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32E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标准类型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04B2C" w14:textId="77777777" w:rsidR="00AC297C" w:rsidRDefault="00DB10CA">
            <w:pPr>
              <w:pStyle w:val="TableParagraph"/>
              <w:tabs>
                <w:tab w:val="left" w:pos="1365"/>
              </w:tabs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>入选标准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排除标准</w:t>
            </w:r>
          </w:p>
        </w:tc>
      </w:tr>
      <w:tr w:rsidR="00AC297C" w14:paraId="4756916B" w14:textId="77777777">
        <w:trPr>
          <w:trHeight w:hRule="exact" w:val="358"/>
        </w:trPr>
        <w:tc>
          <w:tcPr>
            <w:tcW w:w="5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02FC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155"/>
            <w:commentRangeStart w:id="156"/>
            <w:r>
              <w:rPr>
                <w:rFonts w:ascii="等线" w:eastAsia="等线" w:hAnsi="等线" w:cs="等线"/>
                <w:sz w:val="21"/>
                <w:szCs w:val="21"/>
              </w:rPr>
              <w:t>标准编号</w:t>
            </w:r>
            <w:commentRangeEnd w:id="155"/>
            <w:r>
              <w:rPr>
                <w:rStyle w:val="af"/>
              </w:rPr>
              <w:commentReference w:id="155"/>
            </w:r>
            <w:commentRangeEnd w:id="156"/>
            <w:r>
              <w:rPr>
                <w:rStyle w:val="af"/>
              </w:rPr>
              <w:commentReference w:id="156"/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1912" w14:textId="77777777" w:rsidR="00AC297C" w:rsidRDefault="00AC297C"/>
        </w:tc>
      </w:tr>
      <w:tr>
        <w:tc>
          <w:tcPr>
            <w:tcW w:type="dxa" w:w="5667"/>
          </w:tcPr>
          <w:p>
            <w:r>
              <w:t>试验用药使用记录</w:t>
            </w:r>
          </w:p>
        </w:tc>
        <w:tc>
          <w:tcPr>
            <w:tcW w:type="dxa" w:w="2694"/>
          </w:tcPr>
          <w:p/>
        </w:tc>
      </w:tr>
    </w:tbl>
    <w:p w14:paraId="39666F4E" w14:textId="77777777" w:rsidR="00AC297C" w:rsidRDefault="00AC297C">
      <w:pPr>
        <w:sectPr w:rsidR="00AC297C">
          <w:headerReference w:type="default" r:id="rId57"/>
          <w:pgSz w:w="11910" w:h="17340"/>
          <w:pgMar w:top="1640" w:right="1680" w:bottom="1140" w:left="1620" w:header="0" w:footer="950" w:gutter="0"/>
          <w:cols w:space="720"/>
        </w:sectPr>
      </w:pPr>
    </w:p>
    <w:p w14:paraId="29C8E44B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EAECBC" w14:textId="77777777" w:rsidR="00AC297C" w:rsidRDefault="00DB10CA">
      <w:pPr>
        <w:pStyle w:val="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lang w:eastAsia="zh-CN"/>
        </w:rPr>
        <w:t>受试者合格性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678"/>
        <w:gridCol w:w="3683"/>
      </w:tblGrid>
      <w:tr w:rsidR="00AC297C" w14:paraId="781DE77D" w14:textId="77777777">
        <w:trPr>
          <w:trHeight w:hRule="exact" w:val="293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B9D2" w14:textId="77777777" w:rsidR="00AC297C" w:rsidRDefault="00AC297C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78BE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69FF40A9" w14:textId="77777777">
        <w:trPr>
          <w:trHeight w:hRule="exact" w:val="293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97C7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判定日期（年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日）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8063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55C27BE2" w14:textId="77777777">
        <w:trPr>
          <w:trHeight w:hRule="exact" w:val="30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866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157"/>
            <w:commentRangeStart w:id="158"/>
            <w:r>
              <w:rPr>
                <w:rFonts w:ascii="等线" w:eastAsia="等线" w:hAnsi="等线" w:cs="等线"/>
                <w:sz w:val="21"/>
                <w:szCs w:val="21"/>
              </w:rPr>
              <w:t>受试者是否入组？</w:t>
            </w:r>
            <w:commentRangeEnd w:id="157"/>
            <w:r>
              <w:rPr>
                <w:rStyle w:val="af"/>
              </w:rPr>
              <w:commentReference w:id="157"/>
            </w:r>
            <w:commentRangeEnd w:id="158"/>
            <w:r>
              <w:rPr>
                <w:rStyle w:val="af"/>
              </w:rPr>
              <w:commentReference w:id="158"/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9045" w14:textId="77777777" w:rsidR="00AC297C" w:rsidRDefault="00DB10CA">
            <w:pPr>
              <w:pStyle w:val="TableParagraph"/>
              <w:spacing w:line="262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2C04290E" w14:textId="77777777">
        <w:trPr>
          <w:trHeight w:hRule="exact" w:val="888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7E9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若否，请说明最主要的原因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545C" w14:textId="77777777" w:rsidR="00AC297C" w:rsidRDefault="00DB10CA">
            <w:pPr>
              <w:pStyle w:val="TableParagraph"/>
              <w:spacing w:line="259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违反入选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排除标准</w:t>
            </w:r>
          </w:p>
          <w:p w14:paraId="39EE028C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受试者撤回知情同意</w:t>
            </w:r>
          </w:p>
          <w:p w14:paraId="7AE48661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</w:p>
        </w:tc>
      </w:tr>
      <w:tr w:rsidR="00AC297C" w14:paraId="70BFDBC4" w14:textId="77777777">
        <w:trPr>
          <w:trHeight w:hRule="exact" w:val="29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D4A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其他未入组原因详述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F94F675" w14:textId="77777777" w:rsidR="00AC297C" w:rsidRDefault="00AC297C"/>
        </w:tc>
      </w:tr>
      <w:tr>
        <w:tc>
          <w:tcPr>
            <w:tcW w:type="dxa" w:w="4678"/>
          </w:tcPr>
          <w:p>
            <w:r>
              <w:t>试验用药使用记录（APG-2575）</w:t>
            </w:r>
          </w:p>
        </w:tc>
        <w:tc>
          <w:tcPr>
            <w:tcW w:type="dxa" w:w="3683"/>
          </w:tcPr>
          <w:p/>
        </w:tc>
      </w:tr>
    </w:tbl>
    <w:p w14:paraId="7C5585C5" w14:textId="77777777" w:rsidR="00AC297C" w:rsidRDefault="00AC297C">
      <w:pPr>
        <w:sectPr w:rsidR="00AC297C">
          <w:headerReference w:type="default" r:id="rId58"/>
          <w:footerReference w:type="default" r:id="rId59"/>
          <w:pgSz w:w="11910" w:h="17340"/>
          <w:pgMar w:top="1640" w:right="1680" w:bottom="1140" w:left="1620" w:header="0" w:footer="950" w:gutter="0"/>
          <w:pgNumType w:start="43"/>
          <w:cols w:space="720"/>
        </w:sectPr>
      </w:pPr>
    </w:p>
    <w:p w14:paraId="77F9E407" w14:textId="77777777" w:rsidR="00AC297C" w:rsidRDefault="00DB10CA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随机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7A470806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DE59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受试者是否随机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7D545" w14:textId="77777777" w:rsidR="00AC297C" w:rsidRDefault="00DB10CA">
            <w:pPr>
              <w:pStyle w:val="TableParagraph"/>
              <w:tabs>
                <w:tab w:val="left" w:pos="3923"/>
              </w:tabs>
              <w:spacing w:line="241" w:lineRule="exact"/>
              <w:ind w:left="103"/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随机</w:t>
            </w:r>
            <w:r>
              <w:rPr>
                <w:rFonts w:ascii="宋体" w:eastAsia="宋体" w:hAnsi="宋体" w:cs="宋体"/>
                <w:spacing w:val="-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未随机，</w:t>
            </w:r>
            <w:commentRangeStart w:id="159"/>
            <w:commentRangeStart w:id="160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原因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  <w:lang w:eastAsia="zh-CN"/>
              </w:rPr>
              <w:tab/>
            </w:r>
            <w:commentRangeEnd w:id="159"/>
            <w:r>
              <w:rPr>
                <w:rStyle w:val="af"/>
              </w:rPr>
              <w:commentReference w:id="159"/>
            </w:r>
            <w:commentRangeEnd w:id="160"/>
            <w:r>
              <w:rPr>
                <w:rStyle w:val="af"/>
              </w:rPr>
              <w:commentReference w:id="160"/>
            </w:r>
          </w:p>
        </w:tc>
      </w:tr>
      <w:tr w:rsidR="00AC297C" w14:paraId="08309090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C43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剂量组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268EF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○200mg ○400mg ○600mg</w:t>
            </w:r>
            <w:r>
              <w:rPr>
                <w:rFonts w:ascii="宋体" w:eastAsia="宋体" w:hAnsi="宋体" w:cs="宋体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○800mg 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其他</w:t>
            </w:r>
          </w:p>
        </w:tc>
      </w:tr>
      <w:tr w:rsidR="00AC297C" w14:paraId="76C349D2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A1D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其他，请详述：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B20BA" w14:textId="77777777" w:rsidR="00AC297C" w:rsidRDefault="00AC297C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AC297C" w14:paraId="35679838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FDB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随机日期（年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593C34" w14:textId="77777777" w:rsidR="00AC297C" w:rsidRDefault="00AC297C"/>
        </w:tc>
      </w:tr>
      <w:tr w:rsidR="00AC297C" w14:paraId="76C8108E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7639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161"/>
            <w:commentRangeStart w:id="162"/>
            <w:r>
              <w:rPr>
                <w:rFonts w:ascii="等线" w:eastAsia="等线" w:hAnsi="等线" w:cs="等线"/>
                <w:sz w:val="21"/>
                <w:szCs w:val="21"/>
              </w:rPr>
              <w:t>随机号</w:t>
            </w:r>
            <w:commentRangeEnd w:id="161"/>
            <w:r>
              <w:rPr>
                <w:rStyle w:val="af"/>
              </w:rPr>
              <w:commentReference w:id="161"/>
            </w:r>
            <w:commentRangeEnd w:id="162"/>
            <w:r>
              <w:rPr>
                <w:rStyle w:val="af"/>
              </w:rPr>
              <w:commentReference w:id="162"/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0B6903C" w14:textId="77777777" w:rsidR="00AC297C" w:rsidRDefault="00AC297C"/>
        </w:tc>
      </w:tr>
      <w:tr>
        <w:tc>
          <w:tcPr>
            <w:tcW w:type="dxa" w:w="4181"/>
          </w:tcPr>
          <w:p>
            <w:r>
              <w:t>试验用药单日使用记录</w:t>
            </w:r>
          </w:p>
        </w:tc>
        <w:tc>
          <w:tcPr>
            <w:tcW w:type="dxa" w:w="4179"/>
          </w:tcPr>
          <w:p/>
        </w:tc>
      </w:tr>
    </w:tbl>
    <w:p w14:paraId="3A9F7083" w14:textId="77777777" w:rsidR="00AC297C" w:rsidRDefault="00AC297C">
      <w:pPr>
        <w:sectPr w:rsidR="00AC297C">
          <w:headerReference w:type="default" r:id="rId60"/>
          <w:pgSz w:w="11910" w:h="17340"/>
          <w:pgMar w:top="2440" w:right="1680" w:bottom="1140" w:left="1620" w:header="2241" w:footer="950" w:gutter="0"/>
          <w:cols w:space="720"/>
        </w:sectPr>
      </w:pPr>
    </w:p>
    <w:p w14:paraId="11AC15B4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r>
        <w:rPr>
          <w:rFonts w:hint="eastAsia"/>
          <w:lang w:eastAsia="zh-CN"/>
        </w:rPr>
        <w:lastRenderedPageBreak/>
        <w:t>试验用药使用记录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45E90CA5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5224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药物名称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E7F2" w14:textId="77777777" w:rsidR="00AC297C" w:rsidRDefault="00DB10CA"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 APG-2575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或安慰剂</w:t>
            </w:r>
          </w:p>
          <w:p w14:paraId="67AF29F2" w14:textId="77777777" w:rsidR="00AC297C" w:rsidRDefault="00AC297C"/>
        </w:tc>
      </w:tr>
      <w:tr w:rsidR="00AC297C" w14:paraId="424D6C23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E6B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开始日期（年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CCF9" w14:textId="77777777" w:rsidR="00AC297C" w:rsidRDefault="00AC297C"/>
        </w:tc>
      </w:tr>
      <w:tr w:rsidR="00AC297C" w14:paraId="02C9317C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41F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结束日期（年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BD54" w14:textId="77777777" w:rsidR="00AC297C" w:rsidRDefault="00AC297C"/>
        </w:tc>
      </w:tr>
      <w:tr w:rsidR="00AC297C" w14:paraId="0A56FC1C" w14:textId="77777777">
        <w:trPr>
          <w:trHeight w:hRule="exact" w:val="5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2016" w14:textId="77777777" w:rsidR="00AC297C" w:rsidRDefault="00DB10CA">
            <w:pPr>
              <w:pStyle w:val="TableParagraph"/>
              <w:spacing w:before="115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每日处方用量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D51E" w14:textId="77777777" w:rsidR="00AC297C" w:rsidRDefault="00DB10CA">
            <w:pPr>
              <w:pStyle w:val="TableParagraph"/>
              <w:tabs>
                <w:tab w:val="left" w:pos="1037"/>
                <w:tab w:val="left" w:pos="2085"/>
              </w:tabs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○200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mg</w:t>
            </w:r>
          </w:p>
          <w:p w14:paraId="4FE7CAAC" w14:textId="77777777" w:rsidR="00AC297C" w:rsidRDefault="00DB10CA">
            <w:pPr>
              <w:pStyle w:val="TableParagraph"/>
              <w:tabs>
                <w:tab w:val="left" w:pos="2093"/>
                <w:tab w:val="left" w:pos="3137"/>
              </w:tabs>
              <w:spacing w:line="29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○4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00mg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600mg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○8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其他</w:t>
            </w:r>
          </w:p>
        </w:tc>
      </w:tr>
      <w:tr w:rsidR="00AC297C" w14:paraId="2906C5D6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668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处方用量其他详述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521E" w14:textId="77777777" w:rsidR="00AC297C" w:rsidRDefault="00DB10CA">
            <w:pPr>
              <w:pStyle w:val="TableParagraph"/>
              <w:tabs>
                <w:tab w:val="left" w:pos="1845"/>
              </w:tabs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  <w:u w:val="single" w:color="000000"/>
              </w:rPr>
              <w:t xml:space="preserve"> </w:t>
            </w:r>
            <w:r>
              <w:rPr>
                <w:rFonts w:ascii="等线"/>
                <w:sz w:val="21"/>
                <w:u w:val="single" w:color="000000"/>
              </w:rPr>
              <w:tab/>
            </w:r>
            <w:commentRangeStart w:id="163"/>
            <w:r>
              <w:rPr>
                <w:rFonts w:ascii="等线"/>
                <w:sz w:val="21"/>
              </w:rPr>
              <w:t>mg</w:t>
            </w:r>
            <w:commentRangeEnd w:id="163"/>
            <w:r>
              <w:rPr>
                <w:rStyle w:val="af"/>
              </w:rPr>
              <w:commentReference w:id="163"/>
            </w:r>
          </w:p>
        </w:tc>
      </w:tr>
      <w:tr w:rsidR="00AC297C" w14:paraId="4E75C167" w14:textId="77777777">
        <w:trPr>
          <w:trHeight w:hRule="exact" w:val="5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5E9D" w14:textId="77777777" w:rsidR="00AC297C" w:rsidRDefault="00DB10CA">
            <w:pPr>
              <w:pStyle w:val="TableParagraph"/>
              <w:spacing w:before="117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每日实际用量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6588" w14:textId="77777777" w:rsidR="00AC297C" w:rsidRDefault="00DB10CA">
            <w:pPr>
              <w:pStyle w:val="TableParagraph"/>
              <w:tabs>
                <w:tab w:val="left" w:pos="1037"/>
                <w:tab w:val="left" w:pos="2085"/>
              </w:tabs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○200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mg</w:t>
            </w:r>
          </w:p>
          <w:p w14:paraId="2B35EA99" w14:textId="77777777" w:rsidR="00AC297C" w:rsidRDefault="00DB10CA">
            <w:pPr>
              <w:pStyle w:val="TableParagraph"/>
              <w:tabs>
                <w:tab w:val="left" w:pos="2093"/>
                <w:tab w:val="left" w:pos="3137"/>
              </w:tabs>
              <w:spacing w:line="29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○4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00mg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600mg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○8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其他</w:t>
            </w:r>
          </w:p>
        </w:tc>
      </w:tr>
      <w:tr w:rsidR="00AC297C" w14:paraId="50CE2F63" w14:textId="77777777">
        <w:trPr>
          <w:trHeight w:hRule="exact" w:val="296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73B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实际用量其他详述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2C5F" w14:textId="77777777" w:rsidR="00AC297C" w:rsidRDefault="00DB10CA">
            <w:pPr>
              <w:pStyle w:val="TableParagraph"/>
              <w:tabs>
                <w:tab w:val="left" w:pos="1845"/>
              </w:tabs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164"/>
            <w:r>
              <w:rPr>
                <w:rFonts w:ascii="等线"/>
                <w:sz w:val="21"/>
                <w:u w:val="single" w:color="000000"/>
              </w:rPr>
              <w:t xml:space="preserve"> </w:t>
            </w:r>
            <w:r>
              <w:rPr>
                <w:rFonts w:ascii="等线"/>
                <w:sz w:val="21"/>
                <w:u w:val="single" w:color="000000"/>
              </w:rPr>
              <w:tab/>
            </w:r>
            <w:r>
              <w:rPr>
                <w:rFonts w:ascii="等线"/>
                <w:sz w:val="21"/>
              </w:rPr>
              <w:t>mg</w:t>
            </w:r>
            <w:commentRangeEnd w:id="164"/>
            <w:r>
              <w:rPr>
                <w:rStyle w:val="af"/>
              </w:rPr>
              <w:commentReference w:id="164"/>
            </w:r>
          </w:p>
        </w:tc>
      </w:tr>
      <w:tr w:rsidR="00AC297C" w14:paraId="34FF578B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C701" w14:textId="77777777" w:rsidR="00AC297C" w:rsidRDefault="00DB10CA">
            <w:pPr>
              <w:pStyle w:val="TableParagraph"/>
              <w:spacing w:line="258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处方用量较上次是否有变化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B2344" w14:textId="77777777" w:rsidR="00AC297C" w:rsidRDefault="00DB10CA">
            <w:pPr>
              <w:pStyle w:val="TableParagraph"/>
              <w:tabs>
                <w:tab w:val="left" w:pos="2755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是，</w:t>
            </w:r>
            <w:commentRangeStart w:id="165"/>
            <w:commentRangeStart w:id="166"/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变化原因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  <w:u w:val="single" w:color="000000"/>
              </w:rPr>
              <w:tab/>
            </w:r>
            <w:commentRangeEnd w:id="165"/>
            <w:r>
              <w:rPr>
                <w:rStyle w:val="af"/>
              </w:rPr>
              <w:commentReference w:id="165"/>
            </w:r>
            <w:commentRangeEnd w:id="166"/>
            <w:r>
              <w:rPr>
                <w:rStyle w:val="af"/>
              </w:rPr>
              <w:commentReference w:id="166"/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否</w:t>
            </w:r>
          </w:p>
        </w:tc>
      </w:tr>
      <w:tr w:rsidR="00AC297C" w14:paraId="0F378E00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387A" w14:textId="77777777" w:rsidR="00AC297C" w:rsidRDefault="00DB10CA">
            <w:pPr>
              <w:pStyle w:val="TableParagraph"/>
              <w:spacing w:line="258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实际用量是否与处方用量一致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7702" w14:textId="77777777" w:rsidR="00AC297C" w:rsidRDefault="00DB10CA">
            <w:pPr>
              <w:pStyle w:val="TableParagraph"/>
              <w:tabs>
                <w:tab w:val="left" w:pos="734"/>
              </w:tabs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</w:tr>
      <w:tr w:rsidR="00AC297C" w14:paraId="40C433AC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5CA8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实际用量与处方用量不一致的原因是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7DE3" w14:textId="77777777" w:rsidR="00AC297C" w:rsidRDefault="00DB10CA">
            <w:pPr>
              <w:pStyle w:val="TableParagraph"/>
              <w:tabs>
                <w:tab w:val="left" w:pos="3149"/>
              </w:tabs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</w:t>
            </w:r>
            <w:r>
              <w:rPr>
                <w:rFonts w:ascii="等线" w:eastAsia="等线" w:hAnsi="等线" w:cs="等线"/>
                <w:spacing w:val="4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受试者自行调整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其他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AC297C" w14:paraId="7EE77AFF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2EE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不良事件编号</w:t>
            </w:r>
            <w:ins w:id="167" w:author="缺口" w:date="2023-08-22T16:43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1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BFC2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 </w:t>
            </w:r>
          </w:p>
        </w:tc>
      </w:tr>
      <w:tr w:rsidR="00AC297C" w14:paraId="11C66A0D" w14:textId="77777777">
        <w:trPr>
          <w:trHeight w:hRule="exact" w:val="295"/>
          <w:ins w:id="168" w:author="缺口" w:date="2023-08-22T16:43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67CDB" w14:textId="77777777" w:rsidR="00AC297C" w:rsidRDefault="00DB10CA">
            <w:pPr>
              <w:pStyle w:val="TableParagraph"/>
              <w:spacing w:line="253" w:lineRule="exact"/>
              <w:ind w:left="103"/>
              <w:rPr>
                <w:ins w:id="169" w:author="缺口" w:date="2023-08-22T16:43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170" w:author="缺口" w:date="2023-08-22T16:44:00Z">
              <w:r>
                <w:rPr>
                  <w:rFonts w:ascii="等线" w:eastAsia="等线" w:hAnsi="等线" w:cs="等线"/>
                  <w:sz w:val="21"/>
                  <w:szCs w:val="21"/>
                </w:rPr>
                <w:t>不良事件编号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2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868C" w14:textId="77777777" w:rsidR="00AC297C" w:rsidRDefault="00AC297C">
            <w:pPr>
              <w:pStyle w:val="TableParagraph"/>
              <w:spacing w:line="248" w:lineRule="exact"/>
              <w:ind w:left="103"/>
              <w:rPr>
                <w:ins w:id="171" w:author="缺口" w:date="2023-08-22T16:43:00Z"/>
                <w:rFonts w:ascii="宋体"/>
                <w:sz w:val="21"/>
              </w:rPr>
            </w:pPr>
          </w:p>
        </w:tc>
      </w:tr>
      <w:tr w:rsidR="00AC297C" w14:paraId="259F8E63" w14:textId="77777777">
        <w:trPr>
          <w:trHeight w:hRule="exact" w:val="295"/>
          <w:ins w:id="172" w:author="缺口" w:date="2023-08-22T16:43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2940" w14:textId="77777777" w:rsidR="00AC297C" w:rsidRDefault="00DB10CA">
            <w:pPr>
              <w:pStyle w:val="TableParagraph"/>
              <w:spacing w:line="253" w:lineRule="exact"/>
              <w:ind w:left="103"/>
              <w:rPr>
                <w:ins w:id="173" w:author="缺口" w:date="2023-08-22T16:43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174" w:author="缺口" w:date="2023-08-22T16:44:00Z">
              <w:r>
                <w:rPr>
                  <w:rFonts w:ascii="等线" w:eastAsia="等线" w:hAnsi="等线" w:cs="等线"/>
                  <w:sz w:val="21"/>
                  <w:szCs w:val="21"/>
                </w:rPr>
                <w:t>不良事件编号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3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3C64" w14:textId="77777777" w:rsidR="00AC297C" w:rsidRDefault="00AC297C">
            <w:pPr>
              <w:pStyle w:val="TableParagraph"/>
              <w:spacing w:line="248" w:lineRule="exact"/>
              <w:ind w:left="103"/>
              <w:rPr>
                <w:ins w:id="175" w:author="缺口" w:date="2023-08-22T16:43:00Z"/>
                <w:rFonts w:ascii="宋体"/>
                <w:sz w:val="21"/>
              </w:rPr>
            </w:pPr>
          </w:p>
        </w:tc>
      </w:tr>
      <w:tr w:rsidR="00AC297C" w14:paraId="0FBB48FD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F6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其他原因详述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6C80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 </w:t>
            </w:r>
          </w:p>
        </w:tc>
      </w:tr>
      <w:tr>
        <w:tc>
          <w:tcPr>
            <w:tcW w:type="dxa" w:w="4181"/>
          </w:tcPr>
          <w:p>
            <w:r/>
          </w:p>
        </w:tc>
        <w:tc>
          <w:tcPr>
            <w:tcW w:type="dxa" w:w="4179"/>
          </w:tcPr>
          <w:p/>
        </w:tc>
      </w:tr>
    </w:tbl>
    <w:p w14:paraId="1EEBC743" w14:textId="77777777" w:rsidR="00AC297C" w:rsidRDefault="00AC297C">
      <w:pPr>
        <w:spacing w:line="262" w:lineRule="exact"/>
        <w:rPr>
          <w:rFonts w:ascii="等线" w:eastAsia="等线" w:hAnsi="等线" w:cs="等线"/>
          <w:sz w:val="21"/>
          <w:szCs w:val="21"/>
          <w:lang w:eastAsia="zh-CN"/>
        </w:rPr>
      </w:pPr>
    </w:p>
    <w:p w14:paraId="56481567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2669F5DF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4A0A439A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06D051C0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00DCEE52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36AF82C7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0638CE9C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4C5AEC18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5720421D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0B9533DF" w14:textId="77777777" w:rsidR="00AC297C" w:rsidRDefault="00AC297C">
      <w:pPr>
        <w:rPr>
          <w:rFonts w:ascii="宋体" w:eastAsia="宋体" w:hAnsi="宋体" w:cs="宋体"/>
          <w:sz w:val="21"/>
          <w:szCs w:val="21"/>
        </w:rPr>
      </w:pPr>
    </w:p>
    <w:p w14:paraId="75F3A39C" w14:textId="77777777" w:rsidR="00AC297C" w:rsidRDefault="00DB10CA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br w:type="page"/>
      </w:r>
    </w:p>
    <w:p w14:paraId="1ED8A151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试验用药使用记录（</w:t>
      </w:r>
      <w:r>
        <w:rPr>
          <w:rFonts w:hint="eastAsia"/>
          <w:lang w:eastAsia="zh-CN"/>
        </w:rPr>
        <w:t>A</w:t>
      </w:r>
      <w:r>
        <w:rPr>
          <w:lang w:eastAsia="zh-CN"/>
        </w:rPr>
        <w:t>PG</w:t>
      </w:r>
      <w:r>
        <w:rPr>
          <w:rFonts w:hint="eastAsia"/>
          <w:lang w:eastAsia="zh-CN"/>
        </w:rPr>
        <w:t>-</w:t>
      </w:r>
      <w:r>
        <w:rPr>
          <w:lang w:eastAsia="zh-CN"/>
        </w:rPr>
        <w:t>2575</w:t>
      </w:r>
      <w:r>
        <w:rPr>
          <w:rFonts w:hint="eastAsia"/>
          <w:lang w:eastAsia="zh-CN"/>
        </w:rPr>
        <w:t>）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6285166A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6DD3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药物名称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29D7" w14:textId="77777777" w:rsidR="00AC297C" w:rsidRDefault="00DB10CA"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 APG-2575</w:t>
            </w:r>
          </w:p>
        </w:tc>
      </w:tr>
      <w:tr w:rsidR="00AC297C" w14:paraId="5CA31D61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BD5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开始日期（年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B4D5" w14:textId="77777777" w:rsidR="00AC297C" w:rsidRDefault="00AC297C"/>
        </w:tc>
      </w:tr>
      <w:tr w:rsidR="00AC297C" w14:paraId="2D9F49BC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EF7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结束日期（年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E71E" w14:textId="77777777" w:rsidR="00AC297C" w:rsidRDefault="00AC297C"/>
        </w:tc>
      </w:tr>
      <w:tr w:rsidR="00AC297C" w14:paraId="36F75F7E" w14:textId="77777777">
        <w:trPr>
          <w:trHeight w:hRule="exact" w:val="119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70FC" w14:textId="77777777" w:rsidR="00AC297C" w:rsidRDefault="00DB10CA">
            <w:pPr>
              <w:pStyle w:val="TableParagraph"/>
              <w:spacing w:before="115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每日处方用量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5C85" w14:textId="77777777" w:rsidR="00AC297C" w:rsidRDefault="00DB10CA">
            <w:pPr>
              <w:pStyle w:val="TableParagraph"/>
              <w:tabs>
                <w:tab w:val="left" w:pos="1037"/>
                <w:tab w:val="left" w:pos="2085"/>
              </w:tabs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○200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mg</w:t>
            </w:r>
          </w:p>
          <w:p w14:paraId="5FD54683" w14:textId="77777777" w:rsidR="00AC297C" w:rsidRDefault="00DB10CA">
            <w:pPr>
              <w:pStyle w:val="TableParagraph"/>
              <w:tabs>
                <w:tab w:val="left" w:pos="2093"/>
                <w:tab w:val="left" w:pos="3137"/>
              </w:tabs>
              <w:spacing w:line="293" w:lineRule="exact"/>
              <w:ind w:left="103"/>
              <w:rPr>
                <w:rFonts w:ascii="等线" w:eastAsia="等线" w:hAnsi="等线" w:cs="等线"/>
                <w:spacing w:val="-1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○4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00</w:t>
            </w:r>
            <w:proofErr w:type="gramStart"/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mg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proofErr w:type="gramEnd"/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600mg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</w:p>
          <w:p w14:paraId="13FEF485" w14:textId="77777777" w:rsidR="00AC297C" w:rsidRDefault="00DB10CA">
            <w:pPr>
              <w:pStyle w:val="TableParagraph"/>
              <w:tabs>
                <w:tab w:val="left" w:pos="2093"/>
                <w:tab w:val="left" w:pos="3137"/>
              </w:tabs>
              <w:spacing w:line="29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○8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 xml:space="preserve">00mg 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其他</w:t>
            </w:r>
          </w:p>
        </w:tc>
      </w:tr>
      <w:tr w:rsidR="00AC297C" w14:paraId="05A985FF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420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处方用量其他详述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18C2" w14:textId="77777777" w:rsidR="00AC297C" w:rsidRDefault="00DB10CA">
            <w:pPr>
              <w:pStyle w:val="TableParagraph"/>
              <w:tabs>
                <w:tab w:val="left" w:pos="1845"/>
              </w:tabs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/>
                <w:sz w:val="21"/>
                <w:u w:val="single" w:color="000000"/>
              </w:rPr>
              <w:t xml:space="preserve"> </w:t>
            </w:r>
            <w:commentRangeStart w:id="176"/>
            <w:r>
              <w:rPr>
                <w:rFonts w:ascii="等线"/>
                <w:sz w:val="21"/>
                <w:u w:val="single" w:color="000000"/>
              </w:rPr>
              <w:tab/>
            </w:r>
            <w:r>
              <w:rPr>
                <w:rFonts w:ascii="等线"/>
                <w:sz w:val="21"/>
              </w:rPr>
              <w:t>mg</w:t>
            </w:r>
            <w:commentRangeEnd w:id="176"/>
            <w:r>
              <w:rPr>
                <w:rStyle w:val="af"/>
              </w:rPr>
              <w:commentReference w:id="176"/>
            </w:r>
          </w:p>
        </w:tc>
      </w:tr>
      <w:tr w:rsidR="00AC297C" w14:paraId="6CC3E7DC" w14:textId="77777777">
        <w:trPr>
          <w:trHeight w:hRule="exact" w:val="97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4AD9" w14:textId="77777777" w:rsidR="00AC297C" w:rsidRDefault="00DB10CA">
            <w:pPr>
              <w:pStyle w:val="TableParagraph"/>
              <w:spacing w:before="117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每日实际用量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3E0C" w14:textId="77777777" w:rsidR="00AC297C" w:rsidRDefault="00DB10CA">
            <w:pPr>
              <w:pStyle w:val="TableParagraph"/>
              <w:tabs>
                <w:tab w:val="left" w:pos="1037"/>
                <w:tab w:val="left" w:pos="2085"/>
              </w:tabs>
              <w:spacing w:line="259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○200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mg</w:t>
            </w:r>
          </w:p>
          <w:p w14:paraId="25433CAF" w14:textId="77777777" w:rsidR="00AC297C" w:rsidRDefault="00DB10CA">
            <w:pPr>
              <w:pStyle w:val="TableParagraph"/>
              <w:tabs>
                <w:tab w:val="left" w:pos="2093"/>
                <w:tab w:val="left" w:pos="3137"/>
              </w:tabs>
              <w:spacing w:line="293" w:lineRule="exact"/>
              <w:ind w:left="103"/>
              <w:rPr>
                <w:rFonts w:ascii="等线" w:eastAsia="等线" w:hAnsi="等线" w:cs="等线"/>
                <w:spacing w:val="-1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○4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00</w:t>
            </w:r>
            <w:proofErr w:type="gramStart"/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mg</w:t>
            </w:r>
            <w:r>
              <w:rPr>
                <w:rFonts w:ascii="等线" w:eastAsia="等线" w:hAnsi="等线" w:cs="等线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proofErr w:type="gramEnd"/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>600mg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ab/>
            </w:r>
          </w:p>
          <w:p w14:paraId="1F7BD5C0" w14:textId="77777777" w:rsidR="00AC297C" w:rsidRDefault="00DB10CA">
            <w:pPr>
              <w:pStyle w:val="TableParagraph"/>
              <w:tabs>
                <w:tab w:val="left" w:pos="2093"/>
                <w:tab w:val="left" w:pos="3137"/>
              </w:tabs>
              <w:spacing w:line="29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○8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 xml:space="preserve">00mg 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其他</w:t>
            </w:r>
          </w:p>
        </w:tc>
      </w:tr>
      <w:tr w:rsidR="00AC297C" w14:paraId="439FEB35" w14:textId="77777777">
        <w:trPr>
          <w:trHeight w:hRule="exact" w:val="296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DD35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实际用量其他详述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FE84" w14:textId="77777777" w:rsidR="00AC297C" w:rsidRDefault="00DB10CA">
            <w:pPr>
              <w:pStyle w:val="TableParagraph"/>
              <w:tabs>
                <w:tab w:val="left" w:pos="1845"/>
              </w:tabs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177"/>
            <w:r>
              <w:rPr>
                <w:rFonts w:ascii="等线"/>
                <w:sz w:val="21"/>
                <w:u w:val="single" w:color="000000"/>
              </w:rPr>
              <w:t xml:space="preserve"> </w:t>
            </w:r>
            <w:r>
              <w:rPr>
                <w:rFonts w:ascii="等线"/>
                <w:sz w:val="21"/>
                <w:u w:val="single" w:color="000000"/>
              </w:rPr>
              <w:tab/>
            </w:r>
            <w:r>
              <w:rPr>
                <w:rFonts w:ascii="等线"/>
                <w:sz w:val="21"/>
              </w:rPr>
              <w:t>mg</w:t>
            </w:r>
            <w:commentRangeEnd w:id="177"/>
            <w:r>
              <w:rPr>
                <w:rStyle w:val="af"/>
              </w:rPr>
              <w:commentReference w:id="177"/>
            </w:r>
          </w:p>
        </w:tc>
      </w:tr>
      <w:tr w:rsidR="00AC297C" w14:paraId="0793B199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25AC" w14:textId="77777777" w:rsidR="00AC297C" w:rsidRDefault="00DB10CA">
            <w:pPr>
              <w:pStyle w:val="TableParagraph"/>
              <w:spacing w:line="258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处方用量较上次是否有变化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51406" w14:textId="77777777" w:rsidR="00AC297C" w:rsidRDefault="00DB10CA">
            <w:pPr>
              <w:pStyle w:val="TableParagraph"/>
              <w:tabs>
                <w:tab w:val="left" w:pos="2755"/>
              </w:tabs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是，变化原因</w:t>
            </w:r>
            <w:commentRangeStart w:id="178"/>
            <w:commentRangeStart w:id="179"/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  <w:u w:val="single" w:color="000000"/>
              </w:rPr>
              <w:tab/>
            </w:r>
            <w:commentRangeEnd w:id="178"/>
            <w:r>
              <w:rPr>
                <w:rStyle w:val="af"/>
              </w:rPr>
              <w:commentReference w:id="178"/>
            </w:r>
            <w:commentRangeEnd w:id="179"/>
            <w:r>
              <w:rPr>
                <w:rStyle w:val="af"/>
              </w:rPr>
              <w:commentReference w:id="179"/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pacing w:val="-2"/>
                <w:sz w:val="21"/>
                <w:szCs w:val="21"/>
              </w:rPr>
              <w:t>否</w:t>
            </w:r>
          </w:p>
        </w:tc>
      </w:tr>
      <w:tr w:rsidR="00AC297C" w14:paraId="40DB7F1D" w14:textId="77777777">
        <w:trPr>
          <w:trHeight w:hRule="exact" w:val="30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019D" w14:textId="77777777" w:rsidR="00AC297C" w:rsidRDefault="00DB10CA">
            <w:pPr>
              <w:pStyle w:val="TableParagraph"/>
              <w:spacing w:line="258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实际用量是否与处方用量一致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55E" w14:textId="77777777" w:rsidR="00AC297C" w:rsidRDefault="00DB10CA">
            <w:pPr>
              <w:pStyle w:val="TableParagraph"/>
              <w:tabs>
                <w:tab w:val="left" w:pos="734"/>
              </w:tabs>
              <w:spacing w:line="262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</w:tr>
      <w:tr w:rsidR="00AC297C" w14:paraId="714F9378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85ED1" w14:textId="77777777" w:rsidR="00AC297C" w:rsidRDefault="00DB10CA">
            <w:pPr>
              <w:pStyle w:val="TableParagraph"/>
              <w:spacing w:line="25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实际用量与处方用量不一致的原因是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4541" w14:textId="77777777" w:rsidR="00AC297C" w:rsidRDefault="00DB10CA">
            <w:pPr>
              <w:pStyle w:val="TableParagraph"/>
              <w:tabs>
                <w:tab w:val="left" w:pos="3149"/>
              </w:tabs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</w:t>
            </w:r>
            <w:r>
              <w:rPr>
                <w:rFonts w:ascii="等线" w:eastAsia="等线" w:hAnsi="等线" w:cs="等线"/>
                <w:spacing w:val="4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受试者自行调整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其他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AC297C" w14:paraId="74802CD4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600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不良事件编号</w:t>
            </w:r>
            <w:ins w:id="180" w:author="缺口" w:date="2023-08-22T16:45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1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A2B7" w14:textId="77777777" w:rsidR="00AC297C" w:rsidRDefault="00DB10CA">
            <w:pPr>
              <w:pStyle w:val="TableParagraph"/>
              <w:spacing w:line="248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 </w:t>
            </w:r>
          </w:p>
        </w:tc>
      </w:tr>
      <w:tr w:rsidR="00AC297C" w14:paraId="34DBF2CB" w14:textId="77777777">
        <w:trPr>
          <w:trHeight w:hRule="exact" w:val="295"/>
          <w:ins w:id="181" w:author="缺口" w:date="2023-08-22T16:45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C603" w14:textId="77777777" w:rsidR="00AC297C" w:rsidRDefault="00DB10CA">
            <w:pPr>
              <w:pStyle w:val="TableParagraph"/>
              <w:spacing w:line="253" w:lineRule="exact"/>
              <w:ind w:left="103"/>
              <w:rPr>
                <w:ins w:id="182" w:author="缺口" w:date="2023-08-22T16:45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183" w:author="缺口" w:date="2023-08-22T16:45:00Z">
              <w:r>
                <w:rPr>
                  <w:rFonts w:ascii="等线" w:eastAsia="等线" w:hAnsi="等线" w:cs="等线"/>
                  <w:sz w:val="21"/>
                  <w:szCs w:val="21"/>
                </w:rPr>
                <w:t>不良事件编号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2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4AD1" w14:textId="77777777" w:rsidR="00AC297C" w:rsidRDefault="00AC297C">
            <w:pPr>
              <w:pStyle w:val="TableParagraph"/>
              <w:spacing w:line="248" w:lineRule="exact"/>
              <w:ind w:left="103"/>
              <w:rPr>
                <w:ins w:id="184" w:author="缺口" w:date="2023-08-22T16:45:00Z"/>
                <w:rFonts w:ascii="宋体"/>
                <w:sz w:val="21"/>
              </w:rPr>
            </w:pPr>
          </w:p>
        </w:tc>
      </w:tr>
      <w:tr w:rsidR="00AC297C" w14:paraId="2E75D782" w14:textId="77777777">
        <w:trPr>
          <w:trHeight w:hRule="exact" w:val="295"/>
          <w:ins w:id="185" w:author="缺口" w:date="2023-08-22T16:45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186E" w14:textId="77777777" w:rsidR="00AC297C" w:rsidRDefault="00DB10CA">
            <w:pPr>
              <w:pStyle w:val="TableParagraph"/>
              <w:spacing w:line="253" w:lineRule="exact"/>
              <w:ind w:left="103"/>
              <w:rPr>
                <w:ins w:id="186" w:author="缺口" w:date="2023-08-22T16:45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187" w:author="缺口" w:date="2023-08-22T16:45:00Z">
              <w:r>
                <w:rPr>
                  <w:rFonts w:ascii="等线" w:eastAsia="等线" w:hAnsi="等线" w:cs="等线"/>
                  <w:sz w:val="21"/>
                  <w:szCs w:val="21"/>
                </w:rPr>
                <w:t>不良事件编号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3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2720" w14:textId="77777777" w:rsidR="00AC297C" w:rsidRDefault="00AC297C">
            <w:pPr>
              <w:pStyle w:val="TableParagraph"/>
              <w:spacing w:line="248" w:lineRule="exact"/>
              <w:ind w:left="103"/>
              <w:rPr>
                <w:ins w:id="188" w:author="缺口" w:date="2023-08-22T16:45:00Z"/>
                <w:rFonts w:ascii="宋体"/>
                <w:sz w:val="21"/>
              </w:rPr>
            </w:pPr>
          </w:p>
        </w:tc>
      </w:tr>
      <w:tr w:rsidR="00AC297C" w14:paraId="6571B90F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6ABE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其他原因详述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F708" w14:textId="77777777" w:rsidR="00AC297C" w:rsidRDefault="00DB10CA">
            <w:pPr>
              <w:pStyle w:val="TableParagraph"/>
              <w:spacing w:line="246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 xml:space="preserve"> </w:t>
            </w:r>
          </w:p>
        </w:tc>
      </w:tr>
      <w:tr>
        <w:tc>
          <w:tcPr>
            <w:tcW w:type="dxa" w:w="4181"/>
          </w:tcPr>
          <w:p>
            <w:r>
              <w:t>治疗结束</w:t>
            </w:r>
          </w:p>
        </w:tc>
        <w:tc>
          <w:tcPr>
            <w:tcW w:type="dxa" w:w="4179"/>
          </w:tcPr>
          <w:p/>
        </w:tc>
      </w:tr>
    </w:tbl>
    <w:p w14:paraId="44929BA0" w14:textId="77777777" w:rsidR="00AC297C" w:rsidRDefault="00DB10CA">
      <w:pPr>
        <w:tabs>
          <w:tab w:val="left" w:pos="3270"/>
        </w:tabs>
        <w:rPr>
          <w:rFonts w:ascii="等线" w:eastAsia="等线" w:hAnsi="等线" w:cs="等线"/>
          <w:sz w:val="21"/>
          <w:szCs w:val="21"/>
          <w:lang w:eastAsia="zh-CN"/>
        </w:rPr>
        <w:sectPr w:rsidR="00AC297C">
          <w:headerReference w:type="default" r:id="rId61"/>
          <w:pgSz w:w="11910" w:h="17340"/>
          <w:pgMar w:top="2440" w:right="1680" w:bottom="1140" w:left="1620" w:header="2241" w:footer="950" w:gutter="0"/>
          <w:cols w:space="720"/>
        </w:sect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*</w:t>
      </w:r>
      <w:commentRangeStart w:id="189"/>
      <w:commentRangeStart w:id="190"/>
      <w:r>
        <w:rPr>
          <w:rFonts w:ascii="宋体" w:eastAsia="宋体" w:hAnsi="宋体" w:cs="宋体" w:hint="eastAsia"/>
          <w:sz w:val="21"/>
          <w:szCs w:val="21"/>
          <w:lang w:eastAsia="zh-CN"/>
        </w:rPr>
        <w:t>本页适用于</w:t>
      </w:r>
      <w:r>
        <w:rPr>
          <w:rFonts w:ascii="宋体" w:eastAsia="宋体" w:hAnsi="宋体" w:cs="宋体"/>
          <w:sz w:val="21"/>
          <w:szCs w:val="21"/>
          <w:lang w:eastAsia="zh-CN"/>
        </w:rPr>
        <w:t>APG-2575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开放标签治疗记录。</w:t>
      </w:r>
      <w:commentRangeEnd w:id="189"/>
      <w:r>
        <w:rPr>
          <w:rStyle w:val="af"/>
        </w:rPr>
        <w:commentReference w:id="189"/>
      </w:r>
      <w:commentRangeEnd w:id="190"/>
      <w:r>
        <w:rPr>
          <w:rStyle w:val="af"/>
        </w:rPr>
        <w:commentReference w:id="190"/>
      </w:r>
      <w:r>
        <w:rPr>
          <w:rFonts w:ascii="等线" w:eastAsia="等线" w:hAnsi="等线" w:cs="等线"/>
          <w:sz w:val="21"/>
          <w:szCs w:val="21"/>
          <w:lang w:eastAsia="zh-CN"/>
        </w:rPr>
        <w:tab/>
      </w:r>
    </w:p>
    <w:p w14:paraId="3C72B7C2" w14:textId="77777777" w:rsidR="00AC297C" w:rsidRDefault="00DB10C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试验用药单日使用记录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03"/>
        <w:gridCol w:w="4297"/>
      </w:tblGrid>
      <w:tr w:rsidR="00AC297C" w14:paraId="54C54536" w14:textId="77777777">
        <w:tc>
          <w:tcPr>
            <w:tcW w:w="4413" w:type="dxa"/>
          </w:tcPr>
          <w:p w14:paraId="18005FFA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时间点</w:t>
            </w:r>
          </w:p>
        </w:tc>
        <w:tc>
          <w:tcPr>
            <w:tcW w:w="4413" w:type="dxa"/>
          </w:tcPr>
          <w:p w14:paraId="616EACC5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</w:pPr>
            <w:commentRangeStart w:id="191"/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 xml:space="preserve">○ 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用药第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天</w:t>
            </w:r>
          </w:p>
          <w:p w14:paraId="6DE6EF2F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 xml:space="preserve">○ 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用药第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15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天</w:t>
            </w:r>
          </w:p>
          <w:p w14:paraId="4F72D44F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 xml:space="preserve">○ 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用药第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28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天</w:t>
            </w:r>
          </w:p>
          <w:p w14:paraId="0347CCD2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 xml:space="preserve">○ 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用药第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56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天</w:t>
            </w:r>
          </w:p>
          <w:p w14:paraId="748939E6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 xml:space="preserve">○ 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用药第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84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天</w:t>
            </w:r>
          </w:p>
          <w:p w14:paraId="4F7F33CD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sz w:val="21"/>
                <w:szCs w:val="21"/>
                <w:lang w:eastAsia="zh-CN"/>
              </w:rPr>
              <w:t xml:space="preserve">○ </w:t>
            </w:r>
            <w:r>
              <w:rPr>
                <w:rFonts w:ascii="宋体" w:eastAsia="宋体" w:hAnsi="宋体" w:cs="宋体" w:hint="eastAsia"/>
                <w:spacing w:val="-1"/>
                <w:sz w:val="21"/>
                <w:szCs w:val="21"/>
                <w:lang w:eastAsia="zh-CN"/>
              </w:rPr>
              <w:t>其他</w:t>
            </w:r>
            <w:commentRangeEnd w:id="191"/>
            <w:r>
              <w:rPr>
                <w:rStyle w:val="af"/>
              </w:rPr>
              <w:commentReference w:id="191"/>
            </w:r>
          </w:p>
        </w:tc>
      </w:tr>
      <w:tr w:rsidR="00AC297C" w14:paraId="1141B419" w14:textId="77777777">
        <w:tc>
          <w:tcPr>
            <w:tcW w:w="4413" w:type="dxa"/>
          </w:tcPr>
          <w:p w14:paraId="2EFD1AE2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其他时间点详述</w:t>
            </w:r>
          </w:p>
        </w:tc>
        <w:tc>
          <w:tcPr>
            <w:tcW w:w="4413" w:type="dxa"/>
          </w:tcPr>
          <w:p w14:paraId="3EFD2A04" w14:textId="77777777" w:rsidR="00AC297C" w:rsidRDefault="00AC297C">
            <w:pPr>
              <w:tabs>
                <w:tab w:val="left" w:pos="3270"/>
              </w:tabs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AC297C" w14:paraId="3E245AD2" w14:textId="77777777">
        <w:tc>
          <w:tcPr>
            <w:tcW w:w="4413" w:type="dxa"/>
          </w:tcPr>
          <w:p w14:paraId="20A6D1FD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用药日期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(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4413" w:type="dxa"/>
          </w:tcPr>
          <w:p w14:paraId="3AD2A583" w14:textId="77777777" w:rsidR="00AC297C" w:rsidRDefault="00AC297C">
            <w:pPr>
              <w:tabs>
                <w:tab w:val="left" w:pos="3270"/>
              </w:tabs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AC297C" w14:paraId="0135AA1A" w14:textId="77777777">
        <w:tc>
          <w:tcPr>
            <w:tcW w:w="4413" w:type="dxa"/>
          </w:tcPr>
          <w:p w14:paraId="13BD0807" w14:textId="77777777" w:rsidR="00AC297C" w:rsidRDefault="00DB10CA">
            <w:pPr>
              <w:tabs>
                <w:tab w:val="left" w:pos="3270"/>
              </w:tabs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用药时间（时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: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分）</w:t>
            </w:r>
          </w:p>
        </w:tc>
        <w:tc>
          <w:tcPr>
            <w:tcW w:w="4413" w:type="dxa"/>
          </w:tcPr>
          <w:p w14:paraId="55E9B0EF" w14:textId="77777777" w:rsidR="00AC297C" w:rsidRDefault="00AC297C">
            <w:pPr>
              <w:tabs>
                <w:tab w:val="left" w:pos="3270"/>
              </w:tabs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>
        <w:tc>
          <w:tcPr>
            <w:tcW w:type="dxa" w:w="4303"/>
          </w:tcPr>
          <w:p>
            <w:r>
              <w:t>计划外检查</w:t>
            </w:r>
          </w:p>
        </w:tc>
        <w:tc>
          <w:tcPr>
            <w:tcW w:type="dxa" w:w="4297"/>
          </w:tcPr>
          <w:p/>
        </w:tc>
      </w:tr>
    </w:tbl>
    <w:p w14:paraId="67B2324D" w14:textId="77777777" w:rsidR="00AC297C" w:rsidRDefault="00DB10CA">
      <w:pPr>
        <w:tabs>
          <w:tab w:val="left" w:pos="3270"/>
        </w:tabs>
        <w:rPr>
          <w:rFonts w:ascii="宋体" w:eastAsia="宋体" w:hAnsi="宋体" w:cs="宋体"/>
          <w:sz w:val="21"/>
          <w:szCs w:val="21"/>
          <w:lang w:eastAsia="zh-CN"/>
        </w:rPr>
        <w:sectPr w:rsidR="00AC297C">
          <w:headerReference w:type="default" r:id="rId62"/>
          <w:pgSz w:w="11910" w:h="17340"/>
          <w:pgMar w:top="2440" w:right="1680" w:bottom="1140" w:left="1620" w:header="2241" w:footer="950" w:gutter="0"/>
          <w:cols w:space="720"/>
        </w:sect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*</w:t>
      </w:r>
      <w:commentRangeStart w:id="192"/>
      <w:commentRangeStart w:id="193"/>
      <w:r>
        <w:rPr>
          <w:rFonts w:ascii="宋体" w:eastAsia="宋体" w:hAnsi="宋体" w:cs="宋体" w:hint="eastAsia"/>
          <w:sz w:val="21"/>
          <w:szCs w:val="21"/>
          <w:lang w:eastAsia="zh-CN"/>
        </w:rPr>
        <w:t>本页适用于药代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/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药效动力学采样</w:t>
      </w:r>
      <w:proofErr w:type="gramStart"/>
      <w:r>
        <w:rPr>
          <w:rFonts w:ascii="宋体" w:eastAsia="宋体" w:hAnsi="宋体" w:cs="宋体" w:hint="eastAsia"/>
          <w:sz w:val="21"/>
          <w:szCs w:val="21"/>
          <w:lang w:eastAsia="zh-CN"/>
        </w:rPr>
        <w:t>日试验</w:t>
      </w:r>
      <w:proofErr w:type="gramEnd"/>
      <w:r>
        <w:rPr>
          <w:rFonts w:ascii="宋体" w:eastAsia="宋体" w:hAnsi="宋体" w:cs="宋体" w:hint="eastAsia"/>
          <w:sz w:val="21"/>
          <w:szCs w:val="21"/>
          <w:lang w:eastAsia="zh-CN"/>
        </w:rPr>
        <w:t>用药的使用时间记录。</w:t>
      </w:r>
      <w:commentRangeEnd w:id="192"/>
      <w:r>
        <w:rPr>
          <w:rStyle w:val="af"/>
        </w:rPr>
        <w:commentReference w:id="192"/>
      </w:r>
      <w:commentRangeEnd w:id="193"/>
      <w:r>
        <w:rPr>
          <w:rStyle w:val="af"/>
        </w:rPr>
        <w:commentReference w:id="193"/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</w:p>
    <w:p w14:paraId="13063CB8" w14:textId="77777777" w:rsidR="00AC297C" w:rsidRDefault="00AC297C">
      <w:pPr>
        <w:spacing w:before="1"/>
        <w:rPr>
          <w:rFonts w:ascii="Times New Roman" w:eastAsia="Times New Roman" w:hAnsi="Times New Roman" w:cs="Times New Roman"/>
          <w:sz w:val="17"/>
          <w:szCs w:val="17"/>
          <w:lang w:eastAsia="zh-CN"/>
        </w:rPr>
      </w:pPr>
    </w:p>
    <w:p w14:paraId="71542174" w14:textId="77777777" w:rsidR="00AC297C" w:rsidRDefault="00DB10CA">
      <w:pPr>
        <w:rPr>
          <w:rFonts w:eastAsia="宋体" w:hAnsi="宋体" w:cs="宋体"/>
          <w:lang w:eastAsia="zh-CN"/>
        </w:rPr>
      </w:pPr>
      <w:r>
        <w:rPr>
          <w:lang w:eastAsia="zh-CN"/>
        </w:rPr>
        <w:t xml:space="preserve"> </w:t>
      </w:r>
    </w:p>
    <w:p w14:paraId="43944B56" w14:textId="77818CCD" w:rsidR="00AC297C" w:rsidDel="006731B6" w:rsidRDefault="00DB10CA">
      <w:pPr>
        <w:pStyle w:val="1"/>
        <w:rPr>
          <w:del w:id="194" w:author="user" w:date="2023-08-29T17:12:00Z"/>
          <w:rFonts w:cs="宋体"/>
          <w:lang w:eastAsia="zh-CN"/>
        </w:rPr>
      </w:pPr>
      <w:commentRangeStart w:id="195"/>
      <w:commentRangeStart w:id="196"/>
      <w:del w:id="197" w:author="user" w:date="2023-08-29T17:12:00Z">
        <w:r w:rsidDel="006731B6">
          <w:rPr>
            <w:lang w:eastAsia="zh-CN"/>
          </w:rPr>
          <w:delText>试验用药回收清点</w:delText>
        </w:r>
        <w:r w:rsidDel="006731B6">
          <w:rPr>
            <w:rFonts w:ascii="Times New Roman" w:eastAsia="Times New Roman" w:hAnsi="Times New Roman" w:cs="Times New Roman"/>
            <w:lang w:eastAsia="zh-CN"/>
          </w:rPr>
          <w:delText>/</w:delText>
        </w:r>
        <w:r w:rsidDel="006731B6">
          <w:rPr>
            <w:lang w:eastAsia="zh-CN"/>
          </w:rPr>
          <w:delText>发放</w:delText>
        </w:r>
        <w:commentRangeEnd w:id="195"/>
        <w:r w:rsidDel="006731B6">
          <w:rPr>
            <w:rStyle w:val="af"/>
            <w:rFonts w:asciiTheme="minorHAnsi" w:eastAsiaTheme="minorEastAsia" w:hAnsiTheme="minorHAnsi"/>
          </w:rPr>
          <w:commentReference w:id="195"/>
        </w:r>
        <w:commentRangeEnd w:id="196"/>
        <w:r w:rsidDel="006731B6">
          <w:rPr>
            <w:rStyle w:val="af"/>
            <w:rFonts w:asciiTheme="minorHAnsi" w:eastAsiaTheme="minorEastAsia" w:hAnsiTheme="minorHAnsi"/>
          </w:rPr>
          <w:commentReference w:id="196"/>
        </w:r>
        <w:r w:rsidDel="006731B6">
          <w:rPr>
            <w:rFonts w:cs="宋体"/>
            <w:lang w:eastAsia="zh-CN"/>
          </w:rPr>
          <w:delText xml:space="preserve"> </w:delText>
        </w:r>
      </w:del>
    </w:p>
    <w:p w14:paraId="5780322E" w14:textId="65D2D25A" w:rsidR="00AC297C" w:rsidDel="006731B6" w:rsidRDefault="00DB10CA">
      <w:pPr>
        <w:spacing w:line="291" w:lineRule="exact"/>
        <w:ind w:left="108"/>
        <w:rPr>
          <w:del w:id="198" w:author="user" w:date="2023-08-29T17:12:00Z"/>
          <w:rFonts w:ascii="宋体" w:eastAsia="宋体" w:hAnsi="宋体" w:cs="宋体"/>
          <w:sz w:val="23"/>
          <w:szCs w:val="23"/>
          <w:lang w:eastAsia="zh-CN"/>
        </w:rPr>
      </w:pPr>
      <w:del w:id="199" w:author="user" w:date="2023-08-29T17:12:00Z">
        <w:r w:rsidDel="006731B6">
          <w:rPr>
            <w:rFonts w:ascii="宋体"/>
            <w:sz w:val="23"/>
            <w:lang w:eastAsia="zh-CN"/>
          </w:rPr>
          <w:delText xml:space="preserve"> </w:delText>
        </w:r>
      </w:del>
    </w:p>
    <w:p w14:paraId="6C11EE04" w14:textId="63DCB609" w:rsidR="00AC297C" w:rsidDel="006731B6" w:rsidRDefault="00AC297C">
      <w:pPr>
        <w:spacing w:before="9"/>
        <w:rPr>
          <w:del w:id="200" w:author="user" w:date="2023-08-29T17:12:00Z"/>
          <w:rFonts w:ascii="宋体" w:eastAsia="宋体" w:hAnsi="宋体" w:cs="宋体"/>
          <w:sz w:val="2"/>
          <w:szCs w:val="2"/>
          <w:lang w:eastAsia="zh-CN"/>
        </w:rPr>
      </w:pP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80"/>
      </w:tblGrid>
      <w:tr w:rsidR="00AC297C" w:rsidDel="006731B6" w14:paraId="1CDB6EAD" w14:textId="16605079">
        <w:trPr>
          <w:trHeight w:hRule="exact" w:val="295"/>
          <w:del w:id="201" w:author="user" w:date="2023-08-29T17:12:00Z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1175" w14:textId="34BB7410" w:rsidR="00AC297C" w:rsidDel="006731B6" w:rsidRDefault="00DB10CA">
            <w:pPr>
              <w:pStyle w:val="TableParagraph"/>
              <w:spacing w:line="253" w:lineRule="exact"/>
              <w:ind w:left="2"/>
              <w:jc w:val="center"/>
              <w:rPr>
                <w:del w:id="202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03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药物发放记录</w:delText>
              </w:r>
            </w:del>
          </w:p>
        </w:tc>
      </w:tr>
      <w:tr w:rsidR="00AC297C" w:rsidDel="006731B6" w14:paraId="71C7B8A3" w14:textId="35990BBD">
        <w:trPr>
          <w:trHeight w:hRule="exact" w:val="302"/>
          <w:del w:id="204" w:author="user" w:date="2023-08-29T17:12:00Z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AD07" w14:textId="32746024" w:rsidR="00AC297C" w:rsidDel="006731B6" w:rsidRDefault="00DB10CA">
            <w:pPr>
              <w:pStyle w:val="TableParagraph"/>
              <w:tabs>
                <w:tab w:val="left" w:pos="2834"/>
                <w:tab w:val="left" w:pos="3463"/>
              </w:tabs>
              <w:spacing w:line="260" w:lineRule="exact"/>
              <w:ind w:left="103"/>
              <w:rPr>
                <w:del w:id="205" w:author="user" w:date="2023-08-29T17:12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del w:id="206" w:author="user" w:date="2023-08-29T17:12:00Z">
              <w:r w:rsidDel="006731B6">
                <w:rPr>
                  <w:rFonts w:ascii="等线" w:eastAsia="等线" w:hAnsi="等线" w:cs="等线"/>
                  <w:spacing w:val="-2"/>
                  <w:sz w:val="21"/>
                  <w:szCs w:val="21"/>
                  <w:lang w:eastAsia="zh-CN"/>
                </w:rPr>
                <w:delText>是否发放药物</w:delText>
              </w:r>
              <w:r w:rsidDel="006731B6">
                <w:rPr>
                  <w:rFonts w:ascii="等线" w:eastAsia="等线" w:hAnsi="等线" w:cs="等线"/>
                  <w:spacing w:val="-2"/>
                  <w:sz w:val="21"/>
                  <w:szCs w:val="21"/>
                  <w:lang w:eastAsia="zh-CN"/>
                </w:rPr>
                <w:tab/>
              </w:r>
              <w:r w:rsidDel="006731B6">
                <w:rPr>
                  <w:rFonts w:ascii="宋体" w:eastAsia="宋体" w:hAnsi="宋体" w:cs="宋体"/>
                  <w:spacing w:val="-2"/>
                  <w:sz w:val="21"/>
                  <w:szCs w:val="21"/>
                  <w:lang w:eastAsia="zh-CN"/>
                </w:rPr>
                <w:delText>○</w:delText>
              </w:r>
              <w:r w:rsidDel="006731B6">
                <w:rPr>
                  <w:rFonts w:ascii="等线" w:eastAsia="等线" w:hAnsi="等线" w:cs="等线"/>
                  <w:spacing w:val="-2"/>
                  <w:sz w:val="21"/>
                  <w:szCs w:val="21"/>
                  <w:lang w:eastAsia="zh-CN"/>
                </w:rPr>
                <w:delText>是</w:delText>
              </w:r>
              <w:r w:rsidDel="006731B6">
                <w:rPr>
                  <w:rFonts w:ascii="等线" w:eastAsia="等线" w:hAnsi="等线" w:cs="等线"/>
                  <w:spacing w:val="-2"/>
                  <w:sz w:val="21"/>
                  <w:szCs w:val="21"/>
                  <w:lang w:eastAsia="zh-CN"/>
                </w:rPr>
                <w:tab/>
              </w:r>
              <w:r w:rsidDel="006731B6"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否</w:delText>
              </w:r>
            </w:del>
          </w:p>
        </w:tc>
      </w:tr>
      <w:tr w:rsidR="00AC297C" w:rsidDel="006731B6" w14:paraId="1351F0AA" w14:textId="37494084">
        <w:trPr>
          <w:trHeight w:hRule="exact" w:val="302"/>
          <w:del w:id="207" w:author="user" w:date="2023-08-29T17:12:00Z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6032FEA" w14:textId="37CFBB17" w:rsidR="00AC297C" w:rsidDel="006731B6" w:rsidRDefault="00DB10CA">
            <w:pPr>
              <w:pStyle w:val="TableParagraph"/>
              <w:tabs>
                <w:tab w:val="left" w:pos="2834"/>
                <w:tab w:val="left" w:pos="3463"/>
              </w:tabs>
              <w:spacing w:line="260" w:lineRule="exact"/>
              <w:ind w:left="103"/>
              <w:rPr>
                <w:del w:id="208" w:author="user" w:date="2023-08-29T17:12:00Z"/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</w:pPr>
            <w:del w:id="209" w:author="user" w:date="2023-08-29T17:12:00Z">
              <w:r w:rsidDel="006731B6">
                <w:rPr>
                  <w:rFonts w:ascii="等线" w:eastAsia="等线" w:hAnsi="等线" w:cs="等线" w:hint="eastAsia"/>
                  <w:spacing w:val="-2"/>
                  <w:sz w:val="21"/>
                  <w:szCs w:val="21"/>
                  <w:lang w:eastAsia="zh-CN"/>
                </w:rPr>
                <w:delText>以下为</w:delText>
              </w:r>
              <w:r w:rsidDel="006731B6">
                <w:rPr>
                  <w:rFonts w:ascii="等线" w:eastAsia="等线" w:hAnsi="等线" w:cs="等线" w:hint="eastAsia"/>
                  <w:spacing w:val="-2"/>
                  <w:sz w:val="21"/>
                  <w:szCs w:val="21"/>
                  <w:lang w:eastAsia="zh-CN"/>
                </w:rPr>
                <w:delText>l</w:delText>
              </w:r>
              <w:r w:rsidDel="006731B6">
                <w:rPr>
                  <w:rFonts w:ascii="等线" w:eastAsia="等线" w:hAnsi="等线" w:cs="等线"/>
                  <w:spacing w:val="-2"/>
                  <w:sz w:val="21"/>
                  <w:szCs w:val="21"/>
                  <w:lang w:eastAsia="zh-CN"/>
                </w:rPr>
                <w:delText>ogline</w:delText>
              </w:r>
            </w:del>
          </w:p>
        </w:tc>
      </w:tr>
      <w:tr w:rsidR="00AC297C" w:rsidDel="006731B6" w14:paraId="667C9526" w14:textId="6130EA84">
        <w:trPr>
          <w:trHeight w:hRule="exact" w:val="295"/>
          <w:del w:id="210" w:author="user" w:date="2023-08-29T17:12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5644" w14:textId="4DCDBB18" w:rsidR="00AC297C" w:rsidDel="006731B6" w:rsidRDefault="00DB10CA">
            <w:pPr>
              <w:pStyle w:val="TableParagraph"/>
              <w:spacing w:line="253" w:lineRule="exact"/>
              <w:ind w:left="103"/>
              <w:rPr>
                <w:del w:id="211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12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发药日期（年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/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月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/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日）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447F" w14:textId="688F6C0C" w:rsidR="00AC297C" w:rsidDel="006731B6" w:rsidRDefault="00AC297C">
            <w:pPr>
              <w:rPr>
                <w:del w:id="213" w:author="user" w:date="2023-08-29T17:12:00Z"/>
              </w:rPr>
            </w:pPr>
          </w:p>
        </w:tc>
      </w:tr>
      <w:tr w:rsidR="00AC297C" w:rsidDel="006731B6" w14:paraId="4FB914BD" w14:textId="2E681E71">
        <w:trPr>
          <w:trHeight w:hRule="exact" w:val="672"/>
          <w:del w:id="214" w:author="user" w:date="2023-08-29T17:12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CAEA" w14:textId="53BBD4D5" w:rsidR="00AC297C" w:rsidDel="006731B6" w:rsidRDefault="00DB10CA">
            <w:pPr>
              <w:pStyle w:val="TableParagraph"/>
              <w:spacing w:line="253" w:lineRule="exact"/>
              <w:ind w:left="103"/>
              <w:rPr>
                <w:del w:id="215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16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规格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(/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片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535D" w14:textId="2DA6B20F" w:rsidR="00AC297C" w:rsidDel="006731B6" w:rsidRDefault="00DB10CA">
            <w:pPr>
              <w:rPr>
                <w:del w:id="217" w:author="user" w:date="2023-08-29T17:12:00Z"/>
                <w:rFonts w:ascii="宋体" w:eastAsia="宋体" w:hAnsi="宋体" w:cs="宋体"/>
                <w:sz w:val="21"/>
                <w:szCs w:val="21"/>
                <w:lang w:eastAsia="zh-CN"/>
              </w:rPr>
            </w:pPr>
            <w:del w:id="218" w:author="user" w:date="2023-08-29T17:12:00Z">
              <w:r w:rsidDel="006731B6"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 50</w:delText>
              </w:r>
              <w:r w:rsidDel="006731B6">
                <w:rPr>
                  <w:rFonts w:ascii="宋体" w:eastAsia="宋体" w:hAnsi="宋体" w:cs="宋体" w:hint="eastAsia"/>
                  <w:sz w:val="21"/>
                  <w:szCs w:val="21"/>
                  <w:lang w:eastAsia="zh-CN"/>
                </w:rPr>
                <w:delText>mg</w:delText>
              </w:r>
            </w:del>
          </w:p>
          <w:p w14:paraId="5C8E0740" w14:textId="7BBA1FEF" w:rsidR="00AC297C" w:rsidDel="006731B6" w:rsidRDefault="00DB10CA">
            <w:pPr>
              <w:rPr>
                <w:del w:id="219" w:author="user" w:date="2023-08-29T17:12:00Z"/>
              </w:rPr>
            </w:pPr>
            <w:del w:id="220" w:author="user" w:date="2023-08-29T17:12:00Z">
              <w:r w:rsidDel="006731B6"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 200</w:delText>
              </w:r>
              <w:r w:rsidDel="006731B6">
                <w:rPr>
                  <w:rFonts w:ascii="宋体" w:eastAsia="宋体" w:hAnsi="宋体" w:cs="宋体" w:hint="eastAsia"/>
                  <w:sz w:val="21"/>
                  <w:szCs w:val="21"/>
                  <w:lang w:eastAsia="zh-CN"/>
                </w:rPr>
                <w:delText>mg</w:delText>
              </w:r>
            </w:del>
          </w:p>
        </w:tc>
      </w:tr>
      <w:tr w:rsidR="00AC297C" w:rsidDel="006731B6" w14:paraId="01C432C3" w14:textId="2E160E57">
        <w:trPr>
          <w:trHeight w:hRule="exact" w:val="295"/>
          <w:del w:id="221" w:author="user" w:date="2023-08-29T17:12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857C" w14:textId="5F827A00" w:rsidR="00AC297C" w:rsidDel="006731B6" w:rsidRDefault="00DB10CA">
            <w:pPr>
              <w:pStyle w:val="TableParagraph"/>
              <w:spacing w:line="250" w:lineRule="exact"/>
              <w:ind w:left="103"/>
              <w:rPr>
                <w:del w:id="222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23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发药数量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(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片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8BF6" w14:textId="2B8F289E" w:rsidR="00AC297C" w:rsidDel="006731B6" w:rsidRDefault="00AC297C">
            <w:pPr>
              <w:rPr>
                <w:del w:id="224" w:author="user" w:date="2023-08-29T17:12:00Z"/>
              </w:rPr>
            </w:pPr>
          </w:p>
        </w:tc>
      </w:tr>
      <w:tr>
        <w:tc>
          <w:tcPr>
            <w:tcW w:type="dxa" w:w="4181"/>
          </w:tcPr>
          <w:p>
            <w:r>
              <w:t>其他检查</w:t>
            </w:r>
          </w:p>
        </w:tc>
        <w:tc>
          <w:tcPr>
            <w:tcW w:type="dxa" w:w="4180"/>
          </w:tcPr>
          <w:p/>
        </w:tc>
      </w:tr>
    </w:tbl>
    <w:p w14:paraId="5EDC26E0" w14:textId="1F30EA63" w:rsidR="00AC297C" w:rsidDel="006731B6" w:rsidRDefault="00AC297C">
      <w:pPr>
        <w:spacing w:before="10"/>
        <w:rPr>
          <w:del w:id="225" w:author="user" w:date="2023-08-29T17:12:00Z"/>
          <w:rFonts w:ascii="宋体" w:eastAsia="宋体" w:hAnsi="宋体" w:cs="宋体"/>
        </w:rPr>
      </w:pP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80"/>
      </w:tblGrid>
      <w:tr w:rsidR="00AC297C" w:rsidDel="006731B6" w14:paraId="3B546050" w14:textId="0F0E3213">
        <w:trPr>
          <w:trHeight w:hRule="exact" w:val="295"/>
          <w:del w:id="226" w:author="user" w:date="2023-08-29T17:12:00Z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3685" w14:textId="3C366D5C" w:rsidR="00AC297C" w:rsidDel="006731B6" w:rsidRDefault="00DB10CA">
            <w:pPr>
              <w:pStyle w:val="TableParagraph"/>
              <w:spacing w:line="253" w:lineRule="exact"/>
              <w:ind w:left="2"/>
              <w:jc w:val="center"/>
              <w:rPr>
                <w:del w:id="227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28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药物回收记录</w:delText>
              </w:r>
            </w:del>
          </w:p>
        </w:tc>
      </w:tr>
      <w:tr w:rsidR="00AC297C" w:rsidDel="006731B6" w14:paraId="20E806D0" w14:textId="2335E8D0">
        <w:trPr>
          <w:trHeight w:hRule="exact" w:val="302"/>
          <w:del w:id="229" w:author="user" w:date="2023-08-29T17:12:00Z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A84B" w14:textId="07C81E0F" w:rsidR="00AC297C" w:rsidDel="006731B6" w:rsidRDefault="00DB10CA">
            <w:pPr>
              <w:pStyle w:val="TableParagraph"/>
              <w:tabs>
                <w:tab w:val="left" w:pos="2518"/>
                <w:tab w:val="left" w:pos="3149"/>
              </w:tabs>
              <w:spacing w:line="260" w:lineRule="exact"/>
              <w:ind w:left="103"/>
              <w:rPr>
                <w:del w:id="230" w:author="user" w:date="2023-08-29T17:12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del w:id="231" w:author="user" w:date="2023-08-29T17:12:00Z">
              <w:r w:rsidDel="006731B6">
                <w:rPr>
                  <w:rFonts w:ascii="等线" w:eastAsia="等线" w:hAnsi="等线" w:cs="等线"/>
                  <w:spacing w:val="-2"/>
                  <w:sz w:val="21"/>
                  <w:szCs w:val="21"/>
                  <w:lang w:eastAsia="zh-CN"/>
                </w:rPr>
                <w:delText>是否回收药物</w:delText>
              </w:r>
              <w:r w:rsidDel="006731B6">
                <w:rPr>
                  <w:rFonts w:ascii="等线" w:eastAsia="等线" w:hAnsi="等线" w:cs="等线"/>
                  <w:spacing w:val="-2"/>
                  <w:sz w:val="21"/>
                  <w:szCs w:val="21"/>
                  <w:lang w:eastAsia="zh-CN"/>
                </w:rPr>
                <w:tab/>
              </w:r>
              <w:r w:rsidDel="006731B6"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是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ab/>
              </w:r>
              <w:r w:rsidDel="006731B6"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否</w:delText>
              </w:r>
            </w:del>
          </w:p>
        </w:tc>
      </w:tr>
      <w:tr w:rsidR="00AC297C" w:rsidDel="006731B6" w14:paraId="19542E93" w14:textId="14493C95">
        <w:trPr>
          <w:trHeight w:hRule="exact" w:val="302"/>
          <w:del w:id="232" w:author="user" w:date="2023-08-29T17:12:00Z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0A92" w14:textId="52E41D6A" w:rsidR="00AC297C" w:rsidDel="006731B6" w:rsidRDefault="00DB10CA">
            <w:pPr>
              <w:pStyle w:val="TableParagraph"/>
              <w:tabs>
                <w:tab w:val="left" w:pos="2518"/>
                <w:tab w:val="left" w:pos="3149"/>
              </w:tabs>
              <w:spacing w:line="260" w:lineRule="exact"/>
              <w:ind w:left="103"/>
              <w:rPr>
                <w:del w:id="233" w:author="user" w:date="2023-08-29T17:12:00Z"/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</w:pPr>
            <w:del w:id="234" w:author="user" w:date="2023-08-29T17:12:00Z">
              <w:r w:rsidDel="006731B6">
                <w:rPr>
                  <w:rFonts w:ascii="等线" w:eastAsia="等线" w:hAnsi="等线" w:cs="等线" w:hint="eastAsia"/>
                  <w:spacing w:val="-2"/>
                  <w:sz w:val="21"/>
                  <w:szCs w:val="21"/>
                  <w:lang w:eastAsia="zh-CN"/>
                </w:rPr>
                <w:delText>以下为</w:delText>
              </w:r>
              <w:r w:rsidDel="006731B6">
                <w:rPr>
                  <w:rFonts w:ascii="等线" w:eastAsia="等线" w:hAnsi="等线" w:cs="等线" w:hint="eastAsia"/>
                  <w:spacing w:val="-2"/>
                  <w:sz w:val="21"/>
                  <w:szCs w:val="21"/>
                  <w:lang w:eastAsia="zh-CN"/>
                </w:rPr>
                <w:delText>l</w:delText>
              </w:r>
              <w:r w:rsidDel="006731B6">
                <w:rPr>
                  <w:rFonts w:ascii="等线" w:eastAsia="等线" w:hAnsi="等线" w:cs="等线"/>
                  <w:spacing w:val="-2"/>
                  <w:sz w:val="21"/>
                  <w:szCs w:val="21"/>
                  <w:lang w:eastAsia="zh-CN"/>
                </w:rPr>
                <w:delText>ogline</w:delText>
              </w:r>
            </w:del>
          </w:p>
        </w:tc>
      </w:tr>
      <w:tr w:rsidR="00AC297C" w:rsidDel="006731B6" w14:paraId="62C365E7" w14:textId="49BF4A6B">
        <w:trPr>
          <w:trHeight w:hRule="exact" w:val="296"/>
          <w:del w:id="235" w:author="user" w:date="2023-08-29T17:12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8556" w14:textId="505AB5C1" w:rsidR="00AC297C" w:rsidDel="006731B6" w:rsidRDefault="00DB10CA">
            <w:pPr>
              <w:pStyle w:val="TableParagraph"/>
              <w:spacing w:line="253" w:lineRule="exact"/>
              <w:ind w:left="103"/>
              <w:rPr>
                <w:del w:id="236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37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回收日期（年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/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月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/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日）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70478" w14:textId="42FB9CE8" w:rsidR="00AC297C" w:rsidDel="006731B6" w:rsidRDefault="00AC297C">
            <w:pPr>
              <w:rPr>
                <w:del w:id="238" w:author="user" w:date="2023-08-29T17:12:00Z"/>
              </w:rPr>
            </w:pPr>
          </w:p>
        </w:tc>
      </w:tr>
      <w:tr w:rsidR="00AC297C" w:rsidDel="006731B6" w14:paraId="7BC0AB7A" w14:textId="0CC9A83F">
        <w:trPr>
          <w:trHeight w:hRule="exact" w:val="618"/>
          <w:del w:id="239" w:author="user" w:date="2023-08-29T17:12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47EC" w14:textId="7F8D6353" w:rsidR="00AC297C" w:rsidDel="006731B6" w:rsidRDefault="00DB10CA">
            <w:pPr>
              <w:pStyle w:val="TableParagraph"/>
              <w:spacing w:line="250" w:lineRule="exact"/>
              <w:ind w:left="103"/>
              <w:rPr>
                <w:del w:id="240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41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规格</w:delText>
              </w:r>
              <w:r w:rsidDel="006731B6">
                <w:rPr>
                  <w:rFonts w:ascii="等线" w:hAnsi="等线"/>
                  <w:strike/>
                  <w:sz w:val="21"/>
                </w:rPr>
                <w:delText>(mg/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片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365A" w14:textId="1D20010F" w:rsidR="00AC297C" w:rsidDel="006731B6" w:rsidRDefault="00DB10CA">
            <w:pPr>
              <w:rPr>
                <w:del w:id="242" w:author="user" w:date="2023-08-29T17:12:00Z"/>
                <w:rFonts w:ascii="宋体" w:eastAsia="宋体" w:hAnsi="宋体" w:cs="宋体"/>
                <w:sz w:val="21"/>
                <w:szCs w:val="21"/>
                <w:lang w:eastAsia="zh-CN"/>
              </w:rPr>
            </w:pPr>
            <w:del w:id="243" w:author="user" w:date="2023-08-29T17:12:00Z">
              <w:r w:rsidDel="006731B6"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 50</w:delText>
              </w:r>
              <w:r w:rsidDel="006731B6">
                <w:rPr>
                  <w:rFonts w:ascii="宋体" w:eastAsia="宋体" w:hAnsi="宋体" w:cs="宋体" w:hint="eastAsia"/>
                  <w:sz w:val="21"/>
                  <w:szCs w:val="21"/>
                  <w:lang w:eastAsia="zh-CN"/>
                </w:rPr>
                <w:delText>mg</w:delText>
              </w:r>
            </w:del>
          </w:p>
          <w:p w14:paraId="6366D9DC" w14:textId="46F053BF" w:rsidR="00AC297C" w:rsidDel="006731B6" w:rsidRDefault="00DB10CA">
            <w:pPr>
              <w:rPr>
                <w:del w:id="244" w:author="user" w:date="2023-08-29T17:12:00Z"/>
              </w:rPr>
            </w:pPr>
            <w:del w:id="245" w:author="user" w:date="2023-08-29T17:12:00Z">
              <w:r w:rsidDel="006731B6"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 200</w:delText>
              </w:r>
              <w:r w:rsidDel="006731B6">
                <w:rPr>
                  <w:rFonts w:ascii="宋体" w:eastAsia="宋体" w:hAnsi="宋体" w:cs="宋体" w:hint="eastAsia"/>
                  <w:sz w:val="21"/>
                  <w:szCs w:val="21"/>
                  <w:lang w:eastAsia="zh-CN"/>
                </w:rPr>
                <w:delText>mg</w:delText>
              </w:r>
            </w:del>
          </w:p>
        </w:tc>
      </w:tr>
      <w:tr w:rsidR="00AC297C" w:rsidDel="006731B6" w14:paraId="29BC720E" w14:textId="1A48E9F2">
        <w:trPr>
          <w:trHeight w:hRule="exact" w:val="295"/>
          <w:del w:id="246" w:author="user" w:date="2023-08-29T17:12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705E" w14:textId="29D9E814" w:rsidR="00AC297C" w:rsidDel="006731B6" w:rsidRDefault="00DB10CA">
            <w:pPr>
              <w:pStyle w:val="TableParagraph"/>
              <w:spacing w:line="253" w:lineRule="exact"/>
              <w:ind w:left="103"/>
              <w:rPr>
                <w:del w:id="247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48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回收数量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(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片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822B" w14:textId="27A9059C" w:rsidR="00AC297C" w:rsidDel="006731B6" w:rsidRDefault="00AC297C">
            <w:pPr>
              <w:rPr>
                <w:del w:id="249" w:author="user" w:date="2023-08-29T17:12:00Z"/>
              </w:rPr>
            </w:pPr>
          </w:p>
        </w:tc>
      </w:tr>
      <w:tr w:rsidR="00AC297C" w:rsidDel="006731B6" w14:paraId="212CE264" w14:textId="742DC5F8">
        <w:trPr>
          <w:trHeight w:hRule="exact" w:val="295"/>
          <w:del w:id="250" w:author="user" w:date="2023-08-29T17:12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5309" w14:textId="28CB2517" w:rsidR="00AC297C" w:rsidDel="006731B6" w:rsidRDefault="00DB10CA">
            <w:pPr>
              <w:pStyle w:val="TableParagraph"/>
              <w:spacing w:line="253" w:lineRule="exact"/>
              <w:ind w:left="103"/>
              <w:rPr>
                <w:del w:id="251" w:author="user" w:date="2023-08-29T17:12:00Z"/>
                <w:rFonts w:ascii="等线" w:eastAsia="等线" w:hAnsi="等线" w:cs="等线"/>
                <w:sz w:val="21"/>
                <w:szCs w:val="21"/>
              </w:rPr>
            </w:pPr>
            <w:del w:id="252" w:author="user" w:date="2023-08-29T17:12:00Z"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遗失、损坏数量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(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片</w:delText>
              </w:r>
              <w:r w:rsidDel="006731B6">
                <w:rPr>
                  <w:rFonts w:ascii="等线" w:eastAsia="等线" w:hAnsi="等线" w:cs="等线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52D8" w14:textId="145AA30C" w:rsidR="00AC297C" w:rsidDel="006731B6" w:rsidRDefault="00AC297C">
            <w:pPr>
              <w:rPr>
                <w:del w:id="253" w:author="user" w:date="2023-08-29T17:12:00Z"/>
              </w:rPr>
            </w:pPr>
          </w:p>
        </w:tc>
      </w:tr>
      <w:tr>
        <w:tc>
          <w:tcPr>
            <w:tcW w:type="dxa" w:w="4181"/>
          </w:tcPr>
          <w:p>
            <w:r>
              <w:t>不良事件有无</w:t>
            </w:r>
          </w:p>
        </w:tc>
        <w:tc>
          <w:tcPr>
            <w:tcW w:type="dxa" w:w="4180"/>
          </w:tcPr>
          <w:p/>
        </w:tc>
      </w:tr>
    </w:tbl>
    <w:p w14:paraId="51F5D977" w14:textId="1B10A74B" w:rsidR="00AC297C" w:rsidRDefault="00DB10CA">
      <w:pPr>
        <w:spacing w:line="263" w:lineRule="exact"/>
        <w:ind w:left="108"/>
        <w:rPr>
          <w:rFonts w:ascii="宋体" w:eastAsia="宋体" w:hAnsi="宋体" w:cs="宋体"/>
          <w:sz w:val="23"/>
          <w:szCs w:val="23"/>
        </w:rPr>
      </w:pPr>
      <w:del w:id="254" w:author="user" w:date="2023-08-29T17:12:00Z">
        <w:r w:rsidDel="006731B6">
          <w:rPr>
            <w:rFonts w:ascii="宋体"/>
            <w:sz w:val="23"/>
          </w:rPr>
          <w:delText xml:space="preserve"> </w:delText>
        </w:r>
      </w:del>
    </w:p>
    <w:p w14:paraId="23BA9701" w14:textId="77777777" w:rsidR="00AC297C" w:rsidRDefault="00AC297C">
      <w:pPr>
        <w:spacing w:line="263" w:lineRule="exact"/>
        <w:rPr>
          <w:rFonts w:ascii="宋体" w:eastAsia="宋体" w:hAnsi="宋体" w:cs="宋体"/>
          <w:sz w:val="23"/>
          <w:szCs w:val="23"/>
        </w:rPr>
        <w:sectPr w:rsidR="00AC297C">
          <w:headerReference w:type="default" r:id="rId63"/>
          <w:pgSz w:w="11910" w:h="17340"/>
          <w:pgMar w:top="1640" w:right="1680" w:bottom="1140" w:left="1620" w:header="0" w:footer="950" w:gutter="0"/>
          <w:cols w:space="720"/>
        </w:sectPr>
      </w:pPr>
      <w:bookmarkStart w:id="255" w:name="_GoBack"/>
      <w:bookmarkEnd w:id="255"/>
    </w:p>
    <w:p w14:paraId="483FC5FF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9BB029" w14:textId="77777777" w:rsidR="00AC297C" w:rsidRDefault="00DB10CA">
      <w:pPr>
        <w:pStyle w:val="1"/>
        <w:rPr>
          <w:rFonts w:ascii="Times New Roman" w:eastAsia="Times New Roman" w:hAnsi="Times New Roman" w:cs="Times New Roman"/>
          <w:sz w:val="27"/>
          <w:szCs w:val="27"/>
        </w:rPr>
      </w:pPr>
      <w:r>
        <w:t>治疗结束</w:t>
      </w:r>
    </w:p>
    <w:tbl>
      <w:tblPr>
        <w:tblStyle w:val="TableNormal1"/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4042"/>
        <w:gridCol w:w="4043"/>
      </w:tblGrid>
      <w:tr w:rsidR="00AC297C" w14:paraId="5A5A1AB9" w14:textId="77777777">
        <w:trPr>
          <w:trHeight w:hRule="exact" w:val="293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FDA5" w14:textId="77777777" w:rsidR="00AC297C" w:rsidRDefault="00AC297C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7A3C" w14:textId="77777777" w:rsidR="00AC297C" w:rsidRDefault="00AC297C"/>
        </w:tc>
      </w:tr>
      <w:tr w:rsidR="00AC297C" w14:paraId="6F7E0B6E" w14:textId="77777777">
        <w:trPr>
          <w:trHeight w:hRule="exact" w:val="295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1D9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决定结束治疗日期（年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日）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449C" w14:textId="77777777" w:rsidR="00AC297C" w:rsidRDefault="00DB10CA">
            <w:pPr>
              <w:pStyle w:val="TableParagraph"/>
              <w:tabs>
                <w:tab w:val="left" w:pos="1894"/>
              </w:tabs>
              <w:spacing w:before="8"/>
              <w:ind w:left="105"/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u w:val="single" w:color="000000"/>
                <w:lang w:eastAsia="zh-CN"/>
              </w:rPr>
              <w:t xml:space="preserve"> </w:t>
            </w:r>
            <w:r>
              <w:rPr>
                <w:rFonts w:ascii="Times New Roman"/>
                <w:sz w:val="21"/>
                <w:u w:val="single" w:color="000000"/>
                <w:lang w:eastAsia="zh-CN"/>
              </w:rPr>
              <w:tab/>
            </w:r>
          </w:p>
        </w:tc>
      </w:tr>
      <w:tr w:rsidR="00AC297C" w14:paraId="03FB0F4F" w14:textId="77777777">
        <w:trPr>
          <w:trHeight w:hRule="exact" w:val="4686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775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结束治疗最主要的原因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3287" w14:textId="77777777" w:rsidR="00AC297C" w:rsidRDefault="00DB10CA">
            <w:pPr>
              <w:pStyle w:val="TableParagraph"/>
              <w:spacing w:line="259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已完成</w:t>
            </w:r>
          </w:p>
          <w:p w14:paraId="19032A6E" w14:textId="77777777" w:rsidR="00AC297C" w:rsidRDefault="00DB10CA">
            <w:pPr>
              <w:pStyle w:val="TableParagraph"/>
              <w:spacing w:line="259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</w:t>
            </w:r>
          </w:p>
          <w:p w14:paraId="297F7915" w14:textId="77777777" w:rsidR="00AC297C" w:rsidRDefault="00DB10CA">
            <w:pPr>
              <w:pStyle w:val="TableParagraph"/>
              <w:spacing w:line="292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疾病进展</w:t>
            </w:r>
          </w:p>
          <w:p w14:paraId="1A54DA2C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缺乏临床获益</w:t>
            </w:r>
          </w:p>
          <w:p w14:paraId="44427EA9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受试者自愿终止治疗</w:t>
            </w:r>
          </w:p>
          <w:p w14:paraId="4601E778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申办方终止研究</w:t>
            </w:r>
          </w:p>
          <w:p w14:paraId="5219CAC6" w14:textId="77777777" w:rsidR="00AC297C" w:rsidRDefault="00DB10CA">
            <w:pPr>
              <w:pStyle w:val="TableParagraph"/>
              <w:spacing w:before="1" w:line="294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研究者判断</w:t>
            </w:r>
          </w:p>
          <w:p w14:paraId="4284E226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依从性差</w:t>
            </w:r>
          </w:p>
          <w:p w14:paraId="7EE4ABEF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方案违背</w:t>
            </w:r>
          </w:p>
          <w:p w14:paraId="25A4F1C0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妊娠</w:t>
            </w:r>
          </w:p>
          <w:p w14:paraId="43DB2B64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失访</w:t>
            </w:r>
          </w:p>
          <w:p w14:paraId="4A1C7099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死亡</w:t>
            </w:r>
          </w:p>
          <w:p w14:paraId="40186C2F" w14:textId="77777777" w:rsidR="00AC297C" w:rsidRDefault="00DB10CA">
            <w:pPr>
              <w:pStyle w:val="TableParagraph"/>
              <w:spacing w:before="1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</w:p>
        </w:tc>
      </w:tr>
      <w:tr w:rsidR="00AC297C" w14:paraId="2F9CFACD" w14:textId="77777777">
        <w:trPr>
          <w:trHeight w:hRule="exact" w:val="578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0112" w14:textId="77777777" w:rsidR="00AC297C" w:rsidRDefault="00DB10CA">
            <w:pPr>
              <w:pStyle w:val="TableParagraph"/>
              <w:spacing w:line="250" w:lineRule="exact"/>
              <w:ind w:left="103"/>
              <w:rPr>
                <w:del w:id="256" w:author="shenjie_clin" w:date="2023-08-21T17:35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不良事件编号</w:t>
            </w:r>
            <w:ins w:id="257" w:author="shenjie_clin" w:date="2023-08-21T16:30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1</w:t>
              </w:r>
            </w:ins>
          </w:p>
          <w:p w14:paraId="4340F24B" w14:textId="77777777" w:rsidR="00AC297C" w:rsidRDefault="00DB10CA" w:rsidP="00AC297C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  <w:pPrChange w:id="258" w:author="shenjie_clin" w:date="2023-08-21T17:35:00Z">
                <w:pPr>
                  <w:pStyle w:val="TableParagraph"/>
                  <w:spacing w:line="286" w:lineRule="exact"/>
                  <w:ind w:left="103"/>
                </w:pPr>
              </w:pPrChange>
            </w:pPr>
            <w:del w:id="259" w:author="shenjie_clin" w:date="2023-08-21T17:35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（多个编号间以逗号分隔）</w:delText>
              </w:r>
            </w:del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1086" w14:textId="77777777" w:rsidR="00AC297C" w:rsidRDefault="00AC297C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  <w:lang w:eastAsia="zh-CN"/>
              </w:rPr>
            </w:pPr>
          </w:p>
          <w:p w14:paraId="5732A006" w14:textId="77777777" w:rsidR="00AC297C" w:rsidRDefault="00DB10CA">
            <w:pPr>
              <w:pStyle w:val="TableParagraph"/>
              <w:spacing w:line="20" w:lineRule="exact"/>
              <w:ind w:left="10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111250" cy="5715"/>
                      <wp:effectExtent l="11430" t="6350" r="10795" b="6985"/>
                      <wp:docPr id="1233384118" name="组合 1233384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1250" cy="5715"/>
                                <a:chOff x="0" y="0"/>
                                <a:chExt cx="1750" cy="9"/>
                              </a:xfrm>
                            </wpg:grpSpPr>
                            <wpg:grpSp>
                              <wpg:cNvPr id="1033721982" name="Group 21"/>
                              <wpg:cNvGrpSpPr/>
                              <wpg:grpSpPr>
                                <a:xfrm>
                                  <a:off x="4" y="4"/>
                                  <a:ext cx="1742" cy="2"/>
                                  <a:chOff x="4" y="4"/>
                                  <a:chExt cx="1742" cy="2"/>
                                </a:xfrm>
                              </wpg:grpSpPr>
                              <wps:wsp>
                                <wps:cNvPr id="2023443382" name="Freeform 22"/>
                                <wps:cNvSpPr/>
                                <wps:spPr bwMode="auto">
                                  <a:xfrm>
                                    <a:off x="4" y="4"/>
                                    <a:ext cx="1742" cy="2"/>
                                  </a:xfrm>
                                  <a:custGeom>
                                    <a:avLst/>
                                    <a:gdLst>
                                      <a:gd name="T0" fmla="+- 0 4 4"/>
                                      <a:gd name="T1" fmla="*/ T0 w 1742"/>
                                      <a:gd name="T2" fmla="+- 0 1746 4"/>
                                      <a:gd name="T3" fmla="*/ T2 w 174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742">
                                        <a:moveTo>
                                          <a:pt x="0" y="0"/>
                                        </a:moveTo>
                                        <a:lnTo>
                                          <a:pt x="174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17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height:0.45pt;width:87.5pt;" coordsize="1750,9" o:gfxdata="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X0Vz40wAAAAIB&#10;AAAPAAAAAAAAAAEAIAAAACIAAABkcnMvZG93bnJldi54bWxQSwECFAAUAAAACACHTuJAclmdTD0D&#10;AAAeCAAADgAAAAAAAAABACAAAAAiAQAAZHJzL2Uyb0RvYy54bWxQSwUGAAAAAAYABgBZAQAA0QYA&#10;AAAA&#10;">
                      <o:lock v:ext="edit" aspectratio="f"/>
                      <v:group id="Group 21" o:spid="_x0000_s1026" o:spt="203" style="position:absolute;left:4;top:4;height:2;width:1742;" coordorigin="4,4" coordsize="1742,2" o:gfxdata="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Belzv2wgAAAOMAAAAPAAAAAAAAAAEAIAAAACIAAABkcnMvZG93bnJl&#10;di54bWxQSwECFAAUAAAACACHTuJAMy8FnjsAAAA5AAAAFQAAAAAAAAABACAAAAARAQAAZHJzL2dy&#10;b3Vwc2hhcGV4bWwueG1sUEsFBgAAAAAGAAYAYAEAAM4DAAAAAA==&#10;">
                        <o:lock v:ext="edit" aspectratio="f"/>
                        <v:shape id="Freeform 22" o:spid="_x0000_s1026" o:spt="100" style="position:absolute;left:4;top:4;height:2;width:1742;" filled="f" stroked="t" coordsize="1742,1" o:gfxdata="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wwkBwxgAAAOMAAAAPAAAAAAAAAAEAIAAAACIAAABkcnMvZG93bnJldi54bWxQSwECFAAUAAAA&#10;CACHTuJAMy8FnjsAAAA5AAAAEAAAAAAAAAABACAAAAAVAQAAZHJzL3NoYXBleG1sLnhtbFBLBQYA&#10;AAAABgAGAFsBAAC/AwAAAAA=&#10;" path="m0,0l1742,0e">
                          <v:path o:connectlocs="0,0;1742,0" o:connectangles="0,0"/>
                          <v:fill on="f" focussize="0,0"/>
                          <v:stroke weight="0.407244094488189pt" color="#000000" joinstyle="round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 w14:paraId="4C31DAA0" w14:textId="77777777" w:rsidR="00AC297C" w:rsidRDefault="00AC297C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AC297C" w14:paraId="0411A337" w14:textId="77777777">
        <w:trPr>
          <w:trHeight w:hRule="exact" w:val="578"/>
          <w:ins w:id="260" w:author="shenjie_clin" w:date="2023-08-21T16:30:00Z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59AC" w14:textId="77777777" w:rsidR="00AC297C" w:rsidRDefault="00DB10CA">
            <w:pPr>
              <w:pStyle w:val="TableParagraph"/>
              <w:spacing w:line="250" w:lineRule="exact"/>
              <w:ind w:left="103"/>
              <w:rPr>
                <w:ins w:id="261" w:author="shenjie_clin" w:date="2023-08-21T16:30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262" w:author="shenjie_clin" w:date="2023-08-21T16:30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不良事件编号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2</w:t>
              </w:r>
            </w:ins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F519" w14:textId="77777777" w:rsidR="00AC297C" w:rsidRDefault="00AC297C">
            <w:pPr>
              <w:pStyle w:val="TableParagraph"/>
              <w:spacing w:before="10"/>
              <w:rPr>
                <w:ins w:id="263" w:author="shenjie_clin" w:date="2023-08-21T16:30:00Z"/>
                <w:rFonts w:ascii="Times New Roman" w:eastAsia="Times New Roman" w:hAnsi="Times New Roman" w:cs="Times New Roman"/>
                <w:sz w:val="19"/>
                <w:szCs w:val="19"/>
                <w:lang w:eastAsia="zh-CN"/>
              </w:rPr>
            </w:pPr>
          </w:p>
        </w:tc>
      </w:tr>
      <w:tr w:rsidR="00AC297C" w14:paraId="3140765B" w14:textId="77777777">
        <w:trPr>
          <w:trHeight w:hRule="exact" w:val="578"/>
          <w:ins w:id="264" w:author="shenjie_clin" w:date="2023-08-21T16:30:00Z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345F" w14:textId="77777777" w:rsidR="00AC297C" w:rsidRDefault="00DB10CA">
            <w:pPr>
              <w:pStyle w:val="TableParagraph"/>
              <w:spacing w:line="250" w:lineRule="exact"/>
              <w:ind w:left="103"/>
              <w:rPr>
                <w:ins w:id="265" w:author="shenjie_clin" w:date="2023-08-21T16:30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266" w:author="shenjie_clin" w:date="2023-08-21T16:30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不良事件编号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3</w:t>
              </w:r>
            </w:ins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ED9C" w14:textId="77777777" w:rsidR="00AC297C" w:rsidRDefault="00AC297C">
            <w:pPr>
              <w:pStyle w:val="TableParagraph"/>
              <w:spacing w:before="10"/>
              <w:rPr>
                <w:ins w:id="267" w:author="shenjie_clin" w:date="2023-08-21T16:30:00Z"/>
                <w:rFonts w:ascii="Times New Roman" w:eastAsia="Times New Roman" w:hAnsi="Times New Roman" w:cs="Times New Roman"/>
                <w:sz w:val="19"/>
                <w:szCs w:val="19"/>
                <w:lang w:eastAsia="zh-CN"/>
              </w:rPr>
            </w:pPr>
          </w:p>
        </w:tc>
      </w:tr>
      <w:tr w:rsidR="00AC297C" w14:paraId="0443E373" w14:textId="77777777">
        <w:trPr>
          <w:trHeight w:hRule="exact" w:val="295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3E2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若方案违背，请详述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AA12CE4" w14:textId="77777777" w:rsidR="00AC297C" w:rsidRDefault="00AC297C"/>
        </w:tc>
      </w:tr>
      <w:tr w:rsidR="00AC297C" w14:paraId="16B5A7DD" w14:textId="77777777">
        <w:trPr>
          <w:trHeight w:hRule="exact" w:val="293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643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若其他原因，请详述</w:t>
            </w:r>
          </w:p>
        </w:tc>
        <w:tc>
          <w:tcPr>
            <w:tcW w:w="40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B0700C7" w14:textId="77777777" w:rsidR="00AC297C" w:rsidRDefault="00AC297C"/>
        </w:tc>
      </w:tr>
      <w:tr>
        <w:tc>
          <w:tcPr>
            <w:tcW w:type="dxa" w:w="4042"/>
          </w:tcPr>
          <w:p>
            <w:r>
              <w:t>不良事件</w:t>
            </w:r>
          </w:p>
        </w:tc>
        <w:tc>
          <w:tcPr>
            <w:tcW w:type="dxa" w:w="4043"/>
          </w:tcPr>
          <w:p/>
        </w:tc>
      </w:tr>
    </w:tbl>
    <w:p w14:paraId="0F442BBD" w14:textId="77777777" w:rsidR="00AC297C" w:rsidRDefault="00AC297C">
      <w:pPr>
        <w:sectPr w:rsidR="00AC297C">
          <w:headerReference w:type="default" r:id="rId64"/>
          <w:footerReference w:type="default" r:id="rId65"/>
          <w:pgSz w:w="11910" w:h="17340"/>
          <w:pgMar w:top="1640" w:right="1680" w:bottom="1140" w:left="1460" w:header="0" w:footer="950" w:gutter="0"/>
          <w:pgNumType w:start="47"/>
          <w:cols w:space="720"/>
        </w:sectPr>
      </w:pPr>
    </w:p>
    <w:p w14:paraId="454EB8EB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r>
        <w:rPr>
          <w:lang w:eastAsia="zh-CN"/>
        </w:rPr>
        <w:lastRenderedPageBreak/>
        <w:t>计划外检查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393"/>
        <w:gridCol w:w="3968"/>
      </w:tblGrid>
      <w:tr w:rsidR="00AC297C" w14:paraId="6D393F7D" w14:textId="77777777">
        <w:trPr>
          <w:trHeight w:hRule="exact" w:val="295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DF3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请选择本次计划外访视内容：</w:t>
            </w:r>
          </w:p>
        </w:tc>
      </w:tr>
      <w:tr w:rsidR="00AC297C" w14:paraId="00F8D379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82E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身高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2EA2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74D547CD" w14:textId="77777777">
        <w:trPr>
          <w:trHeight w:hRule="exact" w:val="293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7B88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体重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018C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31342B91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6BB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生命体征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7EFB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2F5C1D79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1EF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体格检查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840F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61BCF9EB" w14:textId="77777777">
        <w:trPr>
          <w:trHeight w:hRule="exact" w:val="293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859E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</w:rPr>
              <w:t>血常规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F65B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52DCE609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85B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</w:rPr>
              <w:t>血清生化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7832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362C08A7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D93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</w:rPr>
              <w:t>补体</w:t>
            </w:r>
            <w:r>
              <w:rPr>
                <w:rFonts w:ascii="等线" w:eastAsia="等线" w:hAnsi="等线" w:cs="等线"/>
                <w:sz w:val="21"/>
                <w:szCs w:val="21"/>
              </w:rPr>
              <w:t>C3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</w:rPr>
              <w:t>C4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733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512473CD" w14:textId="77777777">
        <w:trPr>
          <w:trHeight w:hRule="exact" w:val="293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27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血沉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ESR</w:t>
            </w:r>
            <w:del w:id="268" w:author="shenjie_clin" w:date="2023-08-21T17:28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，高敏</w:delTex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C</w:delTex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反应蛋白</w:delTex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hr-CRP</w:delText>
              </w:r>
            </w:del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1F60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3B19E216" w14:textId="77777777">
        <w:trPr>
          <w:trHeight w:hRule="exact" w:val="293"/>
          <w:ins w:id="269" w:author="shenjie_clin" w:date="2023-08-21T17:27:00Z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55B6" w14:textId="77777777" w:rsidR="00AC297C" w:rsidRDefault="00DB10CA">
            <w:pPr>
              <w:pStyle w:val="TableParagraph"/>
              <w:spacing w:line="250" w:lineRule="exact"/>
              <w:ind w:left="103"/>
              <w:rPr>
                <w:ins w:id="270" w:author="shenjie_clin" w:date="2023-08-21T17:27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271" w:author="shenjie_clin" w:date="2023-08-21T17:28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实验室检查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-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高敏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C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反应蛋白</w:t>
              </w:r>
            </w:ins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29F1" w14:textId="77777777" w:rsidR="00AC297C" w:rsidRDefault="00DB10CA">
            <w:pPr>
              <w:pStyle w:val="TableParagraph"/>
              <w:spacing w:line="241" w:lineRule="exact"/>
              <w:ind w:left="103"/>
              <w:rPr>
                <w:ins w:id="272" w:author="shenjie_clin" w:date="2023-08-21T17:27:00Z"/>
                <w:rFonts w:ascii="宋体" w:eastAsia="宋体" w:hAnsi="宋体" w:cs="宋体"/>
                <w:sz w:val="21"/>
                <w:szCs w:val="21"/>
                <w:lang w:eastAsia="zh-CN"/>
              </w:rPr>
            </w:pPr>
            <w:ins w:id="273" w:author="shenjie_clin" w:date="2023-08-21T17:28:00Z">
              <w:r>
                <w:rPr>
                  <w:rFonts w:ascii="宋体" w:eastAsia="宋体" w:hAnsi="宋体" w:cs="宋体"/>
                  <w:sz w:val="21"/>
                  <w:szCs w:val="21"/>
                </w:rPr>
                <w:t>□</w:t>
              </w:r>
            </w:ins>
          </w:p>
        </w:tc>
      </w:tr>
      <w:tr w:rsidR="00AC297C" w14:paraId="2EC3943D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302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274" w:author="shenjie_clin" w:date="2023-08-21T17:28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实验室检查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-</w:t>
              </w:r>
            </w:ins>
            <w:commentRangeStart w:id="275"/>
            <w:commentRangeStart w:id="276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Coomb</w:t>
            </w:r>
            <w:proofErr w:type="gramStart"/>
            <w:ins w:id="277" w:author="shenjie_clin" w:date="2023-08-21T17:28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’</w:t>
              </w:r>
            </w:ins>
            <w:proofErr w:type="gramEnd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s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试验</w:t>
            </w:r>
            <w:commentRangeEnd w:id="275"/>
            <w:r>
              <w:rPr>
                <w:rStyle w:val="af"/>
              </w:rPr>
              <w:commentReference w:id="275"/>
            </w:r>
            <w:commentRangeEnd w:id="276"/>
            <w:r>
              <w:rPr>
                <w:rStyle w:val="af"/>
              </w:rPr>
              <w:commentReference w:id="276"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4854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6F130EA8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AAD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</w:rPr>
              <w:t>脂肪酶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13A2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352DACC9" w14:textId="77777777">
        <w:trPr>
          <w:trHeight w:hRule="exact" w:val="293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36F2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</w:rPr>
              <w:t>淀粉酶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BBC0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430E3E44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7469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血清肌钙蛋白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AE5F" w14:textId="77777777" w:rsidR="00AC297C" w:rsidRDefault="00DB10CA">
            <w:pPr>
              <w:pStyle w:val="TableParagraph"/>
              <w:spacing w:line="24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0B3E233E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82A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</w:rPr>
              <w:t>凝血试验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2E18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55C67FFF" w14:textId="77777777">
        <w:trPr>
          <w:trHeight w:hRule="exact" w:val="293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B0C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</w:rPr>
              <w:t>尿液分析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99EB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2962E33F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9393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</w:rPr>
              <w:t>妊娠试验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F709" w14:textId="77777777" w:rsidR="00AC297C" w:rsidRDefault="00DB10CA">
            <w:pPr>
              <w:pStyle w:val="TableParagraph"/>
              <w:spacing w:line="24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21FC54BF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AC9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肿瘤标志物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32B7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65BE3295" w14:textId="77777777">
        <w:trPr>
          <w:trHeight w:hRule="exact" w:val="293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FB0D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-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血清自身抗体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0F7E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6EC61E6E" w14:textId="77777777">
        <w:trPr>
          <w:trHeight w:hRule="exact" w:val="581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67DA" w14:textId="77777777" w:rsidR="00AC297C" w:rsidRDefault="00DB10CA">
            <w:pPr>
              <w:pStyle w:val="TableParagraph"/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-HIV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、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HDV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、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HCV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和梅毒螺旋体</w:t>
            </w:r>
          </w:p>
          <w:p w14:paraId="4D47FB59" w14:textId="77777777" w:rsidR="00AC297C" w:rsidRDefault="00DB10CA">
            <w:pPr>
              <w:pStyle w:val="TableParagraph"/>
              <w:spacing w:line="286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检查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6769" w14:textId="77777777" w:rsidR="00AC297C" w:rsidRDefault="00DB10CA">
            <w:pPr>
              <w:pStyle w:val="TableParagraph"/>
              <w:spacing w:line="24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60AE2014" w14:textId="77777777">
        <w:trPr>
          <w:trHeight w:hRule="exact" w:val="293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A4265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-HBV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检查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EDD6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06EA88B6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8A7E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实验室检查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-HBV</w:t>
            </w:r>
            <w:r>
              <w:rPr>
                <w:rFonts w:ascii="等线" w:eastAsia="等线" w:hAnsi="等线" w:cs="等线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DNA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AB47B" w14:textId="77777777" w:rsidR="00AC297C" w:rsidRDefault="00DB10CA">
            <w:pPr>
              <w:pStyle w:val="TableParagraph"/>
              <w:spacing w:line="243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217F895F" w14:textId="77777777">
        <w:trPr>
          <w:trHeight w:hRule="exact" w:val="295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02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12</w:t>
            </w:r>
            <w:r>
              <w:rPr>
                <w:rFonts w:ascii="等线" w:eastAsia="等线" w:hAnsi="等线" w:cs="等线"/>
                <w:sz w:val="21"/>
                <w:szCs w:val="21"/>
              </w:rPr>
              <w:t>导联心电图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53858" w14:textId="77777777" w:rsidR="00AC297C" w:rsidRDefault="00DB10CA">
            <w:pPr>
              <w:pStyle w:val="TableParagraph"/>
              <w:spacing w:line="24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□ </w:t>
            </w:r>
          </w:p>
        </w:tc>
      </w:tr>
      <w:tr w:rsidR="00AC297C" w14:paraId="23BC718B" w14:textId="77777777">
        <w:trPr>
          <w:trHeight w:hRule="exact" w:val="296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CFAA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其他检查</w:t>
            </w:r>
          </w:p>
        </w:tc>
      </w:tr>
      <w:tr>
        <w:tc>
          <w:tcPr>
            <w:tcW w:type="dxa" w:w="4393"/>
          </w:tcPr>
          <w:p>
            <w:r>
              <w:t>既往/伴随药物治疗</w:t>
            </w:r>
          </w:p>
        </w:tc>
        <w:tc>
          <w:tcPr>
            <w:tcW w:type="dxa" w:w="3968"/>
          </w:tcPr>
          <w:p/>
        </w:tc>
      </w:tr>
    </w:tbl>
    <w:p w14:paraId="0F5CB199" w14:textId="77777777" w:rsidR="00AC297C" w:rsidRDefault="00AC297C">
      <w:pPr>
        <w:spacing w:line="251" w:lineRule="exact"/>
        <w:rPr>
          <w:rFonts w:ascii="等线" w:eastAsia="等线" w:hAnsi="等线" w:cs="等线"/>
          <w:sz w:val="21"/>
          <w:szCs w:val="21"/>
        </w:rPr>
      </w:pPr>
    </w:p>
    <w:p w14:paraId="7215F4B9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4F5A5B9C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587959FE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427E5BCF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0494FBAE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6287EFC4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14061CD4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498CB6B3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3649C805" w14:textId="77777777" w:rsidR="00AC297C" w:rsidRDefault="00AC297C">
      <w:pPr>
        <w:rPr>
          <w:rFonts w:ascii="等线" w:eastAsia="等线" w:hAnsi="等线" w:cs="等线"/>
          <w:sz w:val="21"/>
          <w:szCs w:val="21"/>
        </w:rPr>
      </w:pPr>
    </w:p>
    <w:p w14:paraId="21028DE0" w14:textId="77777777" w:rsidR="00AC297C" w:rsidRDefault="00DB10CA">
      <w:pPr>
        <w:tabs>
          <w:tab w:val="left" w:pos="1995"/>
        </w:tabs>
        <w:rPr>
          <w:rFonts w:ascii="等线" w:eastAsia="等线" w:hAnsi="等线" w:cs="等线"/>
          <w:sz w:val="21"/>
          <w:szCs w:val="21"/>
        </w:rPr>
        <w:sectPr w:rsidR="00AC297C">
          <w:headerReference w:type="default" r:id="rId66"/>
          <w:footerReference w:type="default" r:id="rId67"/>
          <w:pgSz w:w="11910" w:h="17340"/>
          <w:pgMar w:top="1640" w:right="1680" w:bottom="1140" w:left="1620" w:header="0" w:footer="950" w:gutter="0"/>
          <w:pgNumType w:start="48"/>
          <w:cols w:space="720"/>
        </w:sectPr>
      </w:pPr>
      <w:r>
        <w:rPr>
          <w:rFonts w:ascii="等线" w:eastAsia="等线" w:hAnsi="等线" w:cs="等线"/>
          <w:sz w:val="21"/>
          <w:szCs w:val="21"/>
        </w:rPr>
        <w:tab/>
      </w:r>
    </w:p>
    <w:p w14:paraId="7A0998D2" w14:textId="77777777" w:rsidR="00AC297C" w:rsidRDefault="00DB10CA">
      <w:pPr>
        <w:pStyle w:val="1"/>
      </w:pPr>
      <w:r>
        <w:rPr>
          <w:rFonts w:hint="eastAsia"/>
          <w:lang w:eastAsia="zh-CN"/>
        </w:rPr>
        <w:lastRenderedPageBreak/>
        <w:t>其他检查</w:t>
      </w:r>
    </w:p>
    <w:p w14:paraId="5D38B74F" w14:textId="77777777" w:rsidR="00AC297C" w:rsidRDefault="00AC297C">
      <w:pPr>
        <w:tabs>
          <w:tab w:val="left" w:pos="1995"/>
        </w:tabs>
        <w:rPr>
          <w:rFonts w:ascii="等线" w:eastAsia="等线" w:hAnsi="等线" w:cs="等线"/>
          <w:sz w:val="21"/>
          <w:szCs w:val="2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06"/>
        <w:gridCol w:w="4294"/>
      </w:tblGrid>
      <w:tr w:rsidR="00AC297C" w14:paraId="5AB2744B" w14:textId="77777777">
        <w:tc>
          <w:tcPr>
            <w:tcW w:w="4413" w:type="dxa"/>
          </w:tcPr>
          <w:p w14:paraId="63DD37D3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检查日期（年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日）</w:t>
            </w:r>
          </w:p>
        </w:tc>
        <w:tc>
          <w:tcPr>
            <w:tcW w:w="4413" w:type="dxa"/>
          </w:tcPr>
          <w:p w14:paraId="38B38999" w14:textId="77777777" w:rsidR="00AC297C" w:rsidRDefault="00AC297C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4065786B" w14:textId="77777777">
        <w:tc>
          <w:tcPr>
            <w:tcW w:w="4413" w:type="dxa"/>
          </w:tcPr>
          <w:p w14:paraId="0B24468D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检查时间（时：分）</w:t>
            </w:r>
          </w:p>
        </w:tc>
        <w:tc>
          <w:tcPr>
            <w:tcW w:w="4413" w:type="dxa"/>
          </w:tcPr>
          <w:p w14:paraId="09B358E1" w14:textId="77777777" w:rsidR="00AC297C" w:rsidRDefault="00AC297C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4D5CCD0F" w14:textId="77777777">
        <w:tc>
          <w:tcPr>
            <w:tcW w:w="4413" w:type="dxa"/>
          </w:tcPr>
          <w:p w14:paraId="0FC9820E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检查项目</w:t>
            </w:r>
          </w:p>
        </w:tc>
        <w:tc>
          <w:tcPr>
            <w:tcW w:w="4413" w:type="dxa"/>
          </w:tcPr>
          <w:p w14:paraId="408F1D1E" w14:textId="77777777" w:rsidR="00AC297C" w:rsidRDefault="00AC297C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50B65307" w14:textId="77777777">
        <w:tc>
          <w:tcPr>
            <w:tcW w:w="4413" w:type="dxa"/>
          </w:tcPr>
          <w:p w14:paraId="7C338506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  <w:commentRangeStart w:id="278"/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检查结果</w:t>
            </w:r>
            <w:commentRangeEnd w:id="278"/>
            <w:r>
              <w:rPr>
                <w:rStyle w:val="af"/>
              </w:rPr>
              <w:commentReference w:id="278"/>
            </w:r>
          </w:p>
        </w:tc>
        <w:tc>
          <w:tcPr>
            <w:tcW w:w="4413" w:type="dxa"/>
          </w:tcPr>
          <w:p w14:paraId="45D9D467" w14:textId="77777777" w:rsidR="00AC297C" w:rsidRDefault="00AC297C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19726DA8" w14:textId="77777777">
        <w:tc>
          <w:tcPr>
            <w:tcW w:w="4413" w:type="dxa"/>
          </w:tcPr>
          <w:p w14:paraId="7D9C04B0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检查结果单位</w:t>
            </w:r>
          </w:p>
        </w:tc>
        <w:tc>
          <w:tcPr>
            <w:tcW w:w="4413" w:type="dxa"/>
          </w:tcPr>
          <w:p w14:paraId="656CC946" w14:textId="77777777" w:rsidR="00AC297C" w:rsidRDefault="00AC297C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73869FFD" w14:textId="77777777">
        <w:tc>
          <w:tcPr>
            <w:tcW w:w="4413" w:type="dxa"/>
          </w:tcPr>
          <w:p w14:paraId="55E576BC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参考范围下限</w:t>
            </w:r>
          </w:p>
        </w:tc>
        <w:tc>
          <w:tcPr>
            <w:tcW w:w="4413" w:type="dxa"/>
          </w:tcPr>
          <w:p w14:paraId="5F08E6AF" w14:textId="77777777" w:rsidR="00AC297C" w:rsidRDefault="00AC297C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5EC62A1D" w14:textId="77777777">
        <w:tc>
          <w:tcPr>
            <w:tcW w:w="4413" w:type="dxa"/>
          </w:tcPr>
          <w:p w14:paraId="0EB493A4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  <w:commentRangeStart w:id="279"/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参考范围上限</w:t>
            </w:r>
            <w:commentRangeEnd w:id="279"/>
            <w:r>
              <w:rPr>
                <w:rStyle w:val="af"/>
              </w:rPr>
              <w:commentReference w:id="279"/>
            </w:r>
          </w:p>
        </w:tc>
        <w:tc>
          <w:tcPr>
            <w:tcW w:w="4413" w:type="dxa"/>
          </w:tcPr>
          <w:p w14:paraId="09A01EB1" w14:textId="77777777" w:rsidR="00AC297C" w:rsidRDefault="00AC297C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</w:p>
        </w:tc>
      </w:tr>
      <w:tr w:rsidR="00AC297C" w14:paraId="2FC5FF37" w14:textId="77777777">
        <w:tc>
          <w:tcPr>
            <w:tcW w:w="4413" w:type="dxa"/>
          </w:tcPr>
          <w:p w14:paraId="734A951D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正异常判定</w:t>
            </w:r>
          </w:p>
        </w:tc>
        <w:tc>
          <w:tcPr>
            <w:tcW w:w="4413" w:type="dxa"/>
          </w:tcPr>
          <w:p w14:paraId="0F478009" w14:textId="77777777" w:rsidR="00AC297C" w:rsidRDefault="00DB10CA">
            <w:pPr>
              <w:pStyle w:val="TableParagraph"/>
              <w:spacing w:line="260" w:lineRule="exact"/>
              <w:rPr>
                <w:rFonts w:ascii="等线" w:eastAsia="等线" w:hAnsi="等线" w:cs="等线"/>
                <w:spacing w:val="46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正常</w:t>
            </w:r>
            <w:r>
              <w:rPr>
                <w:rFonts w:ascii="等线" w:eastAsia="等线" w:hAnsi="等线" w:cs="等线"/>
                <w:spacing w:val="46"/>
                <w:sz w:val="21"/>
                <w:szCs w:val="21"/>
                <w:lang w:eastAsia="zh-CN"/>
              </w:rPr>
              <w:t xml:space="preserve"> </w:t>
            </w:r>
          </w:p>
          <w:p w14:paraId="45078E8B" w14:textId="77777777" w:rsidR="00AC297C" w:rsidRDefault="00DB10CA">
            <w:pPr>
              <w:pStyle w:val="TableParagraph"/>
              <w:spacing w:line="260" w:lineRule="exact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异常无临床意义</w:t>
            </w:r>
          </w:p>
          <w:p w14:paraId="4DF449F4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异常有临床意义</w:t>
            </w:r>
          </w:p>
        </w:tc>
      </w:tr>
      <w:tr w:rsidR="00AC297C" w14:paraId="431DCB95" w14:textId="77777777">
        <w:tc>
          <w:tcPr>
            <w:tcW w:w="4413" w:type="dxa"/>
          </w:tcPr>
          <w:p w14:paraId="59DCB832" w14:textId="77777777" w:rsidR="00AC297C" w:rsidRDefault="00DB10CA">
            <w:pPr>
              <w:tabs>
                <w:tab w:val="left" w:pos="1995"/>
              </w:tabs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4413" w:type="dxa"/>
          </w:tcPr>
          <w:p w14:paraId="0393407E" w14:textId="77777777" w:rsidR="00AC297C" w:rsidRDefault="00AC297C">
            <w:pPr>
              <w:pStyle w:val="TableParagraph"/>
              <w:spacing w:line="260" w:lineRule="exac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>
        <w:tc>
          <w:tcPr>
            <w:tcW w:type="dxa" w:w="4306"/>
          </w:tcPr>
          <w:p>
            <w:r>
              <w:t>既往/伴随非药物治疗</w:t>
            </w:r>
          </w:p>
        </w:tc>
        <w:tc>
          <w:tcPr>
            <w:tcW w:type="dxa" w:w="4294"/>
          </w:tcPr>
          <w:p/>
        </w:tc>
      </w:tr>
    </w:tbl>
    <w:p w14:paraId="6917FA9A" w14:textId="77777777" w:rsidR="00AC297C" w:rsidRDefault="00AC297C">
      <w:pPr>
        <w:tabs>
          <w:tab w:val="left" w:pos="1995"/>
        </w:tabs>
        <w:rPr>
          <w:rFonts w:ascii="等线" w:eastAsia="等线" w:hAnsi="等线" w:cs="等线"/>
          <w:sz w:val="21"/>
          <w:szCs w:val="21"/>
        </w:rPr>
      </w:pPr>
    </w:p>
    <w:p w14:paraId="57F5E03A" w14:textId="77777777" w:rsidR="00AC297C" w:rsidRDefault="00DB10CA">
      <w:pPr>
        <w:tabs>
          <w:tab w:val="left" w:pos="1995"/>
        </w:tabs>
        <w:rPr>
          <w:rFonts w:ascii="等线" w:eastAsia="等线" w:hAnsi="等线" w:cs="等线"/>
          <w:sz w:val="21"/>
          <w:szCs w:val="21"/>
        </w:rPr>
        <w:sectPr w:rsidR="00AC297C">
          <w:pgSz w:w="11910" w:h="17340"/>
          <w:pgMar w:top="1640" w:right="1680" w:bottom="1140" w:left="1620" w:header="0" w:footer="950" w:gutter="0"/>
          <w:pgNumType w:start="48"/>
          <w:cols w:space="720"/>
        </w:sectPr>
      </w:pPr>
      <w:r>
        <w:rPr>
          <w:rFonts w:ascii="等线" w:eastAsia="等线" w:hAnsi="等线" w:cs="等线"/>
          <w:sz w:val="21"/>
          <w:szCs w:val="21"/>
        </w:rPr>
        <w:tab/>
      </w:r>
    </w:p>
    <w:p w14:paraId="0EA7FBB2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r>
        <w:rPr>
          <w:lang w:eastAsia="zh-CN"/>
        </w:rPr>
        <w:lastRenderedPageBreak/>
        <w:t>不良事件有无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40"/>
        <w:gridCol w:w="3121"/>
      </w:tblGrid>
      <w:tr w:rsidR="00AC297C" w14:paraId="1D4B4894" w14:textId="77777777">
        <w:trPr>
          <w:trHeight w:hRule="exact" w:val="581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A159" w14:textId="77777777" w:rsidR="00AC297C" w:rsidRDefault="00AC297C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  <w:p w14:paraId="1E8DAA53" w14:textId="77777777" w:rsidR="00AC297C" w:rsidRDefault="00DB10CA">
            <w:pPr>
              <w:pStyle w:val="TableParagraph"/>
              <w:spacing w:line="285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在研究方案要求的时段内，是否发生任何不良事件？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0792" w14:textId="77777777" w:rsidR="00AC297C" w:rsidRDefault="00DB10CA">
            <w:pPr>
              <w:pStyle w:val="TableParagraph"/>
              <w:tabs>
                <w:tab w:val="left" w:pos="736"/>
              </w:tabs>
              <w:spacing w:line="260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>
        <w:tc>
          <w:tcPr>
            <w:tcW w:type="dxa" w:w="5240"/>
          </w:tcPr>
          <w:p>
            <w:r>
              <w:t>研究结束</w:t>
            </w:r>
          </w:p>
        </w:tc>
        <w:tc>
          <w:tcPr>
            <w:tcW w:type="dxa" w:w="3121"/>
          </w:tcPr>
          <w:p/>
        </w:tc>
      </w:tr>
    </w:tbl>
    <w:p w14:paraId="23AAD9CC" w14:textId="77777777" w:rsidR="00AC297C" w:rsidRDefault="00AC297C">
      <w:pPr>
        <w:spacing w:line="260" w:lineRule="exact"/>
        <w:rPr>
          <w:rFonts w:ascii="等线" w:eastAsia="等线" w:hAnsi="等线" w:cs="等线"/>
          <w:sz w:val="21"/>
          <w:szCs w:val="21"/>
        </w:rPr>
        <w:sectPr w:rsidR="00AC297C">
          <w:headerReference w:type="default" r:id="rId68"/>
          <w:footerReference w:type="default" r:id="rId69"/>
          <w:pgSz w:w="11910" w:h="17340"/>
          <w:pgMar w:top="1640" w:right="1680" w:bottom="1140" w:left="1620" w:header="0" w:footer="950" w:gutter="0"/>
          <w:pgNumType w:start="49"/>
          <w:cols w:space="720"/>
        </w:sectPr>
      </w:pPr>
    </w:p>
    <w:p w14:paraId="6C72399A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r>
        <w:rPr>
          <w:rFonts w:hint="eastAsia"/>
          <w:lang w:eastAsia="zh-CN"/>
        </w:rPr>
        <w:lastRenderedPageBreak/>
        <w:t>不良事件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682"/>
        <w:gridCol w:w="4679"/>
      </w:tblGrid>
      <w:tr w:rsidR="00AC297C" w14:paraId="6038A48C" w14:textId="77777777">
        <w:trPr>
          <w:trHeight w:hRule="exact" w:val="295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C89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不良事件编号（系统自动产生）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6962" w14:textId="77777777" w:rsidR="00AC297C" w:rsidRDefault="00DB10CA">
            <w:pPr>
              <w:pStyle w:val="TableParagraph"/>
              <w:tabs>
                <w:tab w:val="left" w:pos="1894"/>
              </w:tabs>
              <w:spacing w:before="8"/>
              <w:ind w:left="105"/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/>
                <w:sz w:val="21"/>
                <w:u w:val="single" w:color="000000"/>
                <w:lang w:eastAsia="zh-CN"/>
              </w:rPr>
              <w:t xml:space="preserve"> </w:t>
            </w:r>
            <w:r>
              <w:rPr>
                <w:rFonts w:ascii="Times New Roman"/>
                <w:sz w:val="21"/>
                <w:u w:val="single" w:color="000000"/>
                <w:lang w:eastAsia="zh-CN"/>
              </w:rPr>
              <w:tab/>
            </w:r>
          </w:p>
        </w:tc>
      </w:tr>
      <w:tr w:rsidR="00AC297C" w14:paraId="5F5A911E" w14:textId="77777777">
        <w:trPr>
          <w:trHeight w:hRule="exact" w:val="295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87CA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事件名称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A1F5708" w14:textId="77777777" w:rsidR="00AC297C" w:rsidRDefault="00AC297C"/>
        </w:tc>
      </w:tr>
      <w:tr w:rsidR="00AC297C" w14:paraId="58661D18" w14:textId="77777777">
        <w:trPr>
          <w:trHeight w:hRule="exact" w:val="293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031E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发生日期（年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D4A59DB" w14:textId="77777777" w:rsidR="00AC297C" w:rsidRDefault="00AC297C"/>
        </w:tc>
      </w:tr>
      <w:tr w:rsidR="00AC297C" w14:paraId="2845BF09" w14:textId="77777777">
        <w:trPr>
          <w:trHeight w:hRule="exact" w:val="295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095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结束日期（年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1AE56D3" w14:textId="77777777" w:rsidR="00AC297C" w:rsidRDefault="00AC297C"/>
        </w:tc>
      </w:tr>
      <w:tr w:rsidR="00AC297C" w14:paraId="5FF1F32D" w14:textId="77777777">
        <w:trPr>
          <w:trHeight w:hRule="exact" w:val="693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82B4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严重程度</w:t>
            </w:r>
            <w:r>
              <w:rPr>
                <w:rFonts w:ascii="等线" w:eastAsia="等线" w:hAnsi="等线" w:cs="等线"/>
                <w:sz w:val="21"/>
                <w:szCs w:val="21"/>
              </w:rPr>
              <w:t>（</w:t>
            </w:r>
            <w:r>
              <w:rPr>
                <w:rFonts w:ascii="等线" w:eastAsia="等线" w:hAnsi="等线" w:cs="等线"/>
                <w:sz w:val="21"/>
                <w:szCs w:val="21"/>
              </w:rPr>
              <w:t>CTCAE5.0</w:t>
            </w:r>
            <w:r>
              <w:rPr>
                <w:rFonts w:ascii="等线" w:eastAsia="等线" w:hAnsi="等线" w:cs="等线"/>
                <w:sz w:val="21"/>
                <w:szCs w:val="21"/>
              </w:rPr>
              <w:t>）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*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0357" w14:textId="77777777" w:rsidR="00AC297C" w:rsidRDefault="00DB10CA">
            <w:pPr>
              <w:pStyle w:val="TableParagraph"/>
              <w:spacing w:line="261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1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2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3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4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  <w:r>
              <w:rPr>
                <w:rFonts w:ascii="等线" w:eastAsia="等线" w:hAnsi="等线" w:cs="等线"/>
                <w:spacing w:val="1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5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级</w:t>
            </w:r>
          </w:p>
        </w:tc>
      </w:tr>
      <w:tr w:rsidR="00AC297C" w14:paraId="04F408FB" w14:textId="77777777">
        <w:trPr>
          <w:trHeight w:hRule="exact" w:val="302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E5A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commentRangeStart w:id="280"/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变化到该级别的日期（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年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日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）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*</w:t>
            </w:r>
            <w:commentRangeEnd w:id="280"/>
            <w:r>
              <w:rPr>
                <w:rStyle w:val="af"/>
              </w:rPr>
              <w:commentReference w:id="280"/>
            </w:r>
          </w:p>
        </w:tc>
        <w:tc>
          <w:tcPr>
            <w:tcW w:w="46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CC29" w14:textId="77777777" w:rsidR="00AC297C" w:rsidRDefault="00AC297C">
            <w:pPr>
              <w:pStyle w:val="TableParagraph"/>
              <w:spacing w:line="261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AC297C" w14:paraId="6F226137" w14:textId="77777777">
        <w:trPr>
          <w:trHeight w:hRule="exact" w:val="305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2E9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是否为</w:t>
            </w:r>
            <w:r>
              <w:rPr>
                <w:rFonts w:ascii="等线" w:eastAsia="等线" w:hAnsi="等线" w:cs="等线"/>
                <w:sz w:val="21"/>
                <w:szCs w:val="21"/>
              </w:rPr>
              <w:t>SAE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4E65" w14:textId="77777777" w:rsidR="00AC297C" w:rsidRDefault="00DB10CA">
            <w:pPr>
              <w:pStyle w:val="TableParagraph"/>
              <w:tabs>
                <w:tab w:val="left" w:pos="736"/>
              </w:tabs>
              <w:spacing w:line="260" w:lineRule="exact"/>
              <w:ind w:left="10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</w:tr>
      <w:tr w:rsidR="00AC297C" w14:paraId="7E571417" w14:textId="77777777">
        <w:trPr>
          <w:trHeight w:hRule="exact" w:val="1650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63CF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SAE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严重性</w:t>
            </w:r>
            <w:r>
              <w:rPr>
                <w:rFonts w:ascii="等线" w:eastAsia="等线" w:hAnsi="等线" w:cs="等线"/>
                <w:sz w:val="21"/>
                <w:szCs w:val="21"/>
              </w:rPr>
              <w:t>标准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B42C" w14:textId="77777777" w:rsidR="00AC297C" w:rsidRDefault="00DB10CA">
            <w:pPr>
              <w:pStyle w:val="TableParagraph"/>
              <w:spacing w:line="239" w:lineRule="exact"/>
              <w:ind w:left="105"/>
              <w:rPr>
                <w:rFonts w:ascii="宋体" w:eastAsia="宋体" w:hAnsi="宋体" w:cs="宋体"/>
                <w:spacing w:val="103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commentRangeStart w:id="281"/>
            <w:commentRangeStart w:id="282"/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导致死亡</w:t>
            </w:r>
          </w:p>
          <w:p w14:paraId="2D21C9C3" w14:textId="77777777" w:rsidR="00AC297C" w:rsidRDefault="00DB10CA">
            <w:pPr>
              <w:pStyle w:val="TableParagraph"/>
              <w:spacing w:line="239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危及生命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  <w:p w14:paraId="04460626" w14:textId="77777777" w:rsidR="00AC297C" w:rsidRDefault="00DB10CA">
            <w:pPr>
              <w:pStyle w:val="TableParagraph"/>
              <w:spacing w:line="272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需要住院或延长住院时间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  <w:p w14:paraId="0D669E26" w14:textId="77777777" w:rsidR="00AC297C" w:rsidRDefault="00DB10CA">
            <w:pPr>
              <w:pStyle w:val="TableParagraph"/>
              <w:spacing w:line="272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导致永久性或显著的伤残或器官功能损伤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  <w:p w14:paraId="34CDD014" w14:textId="77777777" w:rsidR="00AC297C" w:rsidRDefault="00DB10CA">
            <w:pPr>
              <w:pStyle w:val="TableParagraph"/>
              <w:spacing w:line="272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导致先天异常或出生缺陷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  <w:p w14:paraId="56B4528D" w14:textId="77777777" w:rsidR="00AC297C" w:rsidRDefault="00DB10CA">
            <w:pPr>
              <w:pStyle w:val="TableParagraph"/>
              <w:spacing w:line="274" w:lineRule="exact"/>
              <w:ind w:left="10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□</w:t>
            </w:r>
            <w:r>
              <w:rPr>
                <w:rFonts w:ascii="宋体" w:eastAsia="宋体" w:hAnsi="宋体" w:cs="宋体"/>
                <w:sz w:val="21"/>
                <w:szCs w:val="21"/>
              </w:rPr>
              <w:t>重要医学事件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  <w:commentRangeEnd w:id="281"/>
            <w:r>
              <w:rPr>
                <w:rStyle w:val="af"/>
              </w:rPr>
              <w:commentReference w:id="281"/>
            </w:r>
            <w:commentRangeEnd w:id="282"/>
            <w:r>
              <w:rPr>
                <w:rStyle w:val="af"/>
              </w:rPr>
              <w:commentReference w:id="282"/>
            </w:r>
          </w:p>
        </w:tc>
      </w:tr>
      <w:tr w:rsidR="00AC297C" w14:paraId="099B3BF9" w14:textId="77777777">
        <w:trPr>
          <w:trHeight w:hRule="exact" w:val="1769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C0A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最终转归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6C50" w14:textId="77777777" w:rsidR="00AC297C" w:rsidRDefault="00DB10CA">
            <w:pPr>
              <w:pStyle w:val="TableParagraph"/>
              <w:spacing w:line="260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恢复</w:t>
            </w:r>
          </w:p>
          <w:p w14:paraId="207E0D36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恢复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伴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有后遗症</w:t>
            </w:r>
          </w:p>
          <w:p w14:paraId="1ECD836C" w14:textId="77777777" w:rsidR="00AC297C" w:rsidRDefault="00DB10CA">
            <w:pPr>
              <w:pStyle w:val="TableParagraph"/>
              <w:spacing w:before="1"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好转</w:t>
            </w:r>
          </w:p>
          <w:p w14:paraId="4D377F8E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未好转</w:t>
            </w:r>
          </w:p>
          <w:p w14:paraId="652542B3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死亡</w:t>
            </w:r>
          </w:p>
          <w:p w14:paraId="617CBE3E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未知</w:t>
            </w:r>
          </w:p>
        </w:tc>
      </w:tr>
      <w:tr w:rsidR="00AC297C" w14:paraId="0D025712" w14:textId="77777777">
        <w:trPr>
          <w:trHeight w:hRule="exact" w:val="302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851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是否为</w:t>
            </w:r>
            <w:r>
              <w:rPr>
                <w:rFonts w:ascii="等线" w:eastAsia="等线" w:hAnsi="等线" w:cs="等线"/>
                <w:sz w:val="21"/>
                <w:szCs w:val="21"/>
              </w:rPr>
              <w:t>DLT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AD34" w14:textId="77777777" w:rsidR="00AC297C" w:rsidRDefault="00DB10CA">
            <w:pPr>
              <w:pStyle w:val="TableParagraph"/>
              <w:tabs>
                <w:tab w:val="left" w:pos="736"/>
              </w:tabs>
              <w:spacing w:line="260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z w:val="21"/>
                <w:szCs w:val="21"/>
              </w:rPr>
              <w:tab/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34D8B1E4" w14:textId="77777777">
        <w:trPr>
          <w:trHeight w:hRule="exact" w:val="1476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035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与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试验药物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的因果关系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E41E" w14:textId="77777777" w:rsidR="00AC297C" w:rsidRDefault="00DB10CA">
            <w:pPr>
              <w:pStyle w:val="TableParagraph"/>
              <w:spacing w:line="262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有关</w:t>
            </w:r>
          </w:p>
          <w:p w14:paraId="48C31FA0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很可能有关</w:t>
            </w:r>
          </w:p>
          <w:p w14:paraId="00A116F8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可能有关</w:t>
            </w:r>
          </w:p>
          <w:p w14:paraId="3EFAD367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可能无关</w:t>
            </w:r>
          </w:p>
          <w:p w14:paraId="378CEFCF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无关</w:t>
            </w:r>
          </w:p>
        </w:tc>
      </w:tr>
      <w:tr w:rsidR="00AC297C" w14:paraId="3A527B65" w14:textId="77777777">
        <w:trPr>
          <w:trHeight w:hRule="exact" w:val="1769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3B8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对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试验药物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采取的措施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E4F1" w14:textId="77777777" w:rsidR="00AC297C" w:rsidRDefault="00DB10CA">
            <w:pPr>
              <w:pStyle w:val="TableParagraph"/>
              <w:spacing w:line="260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无</w:t>
            </w:r>
          </w:p>
          <w:p w14:paraId="5925E577" w14:textId="77777777" w:rsidR="00AC297C" w:rsidRDefault="00DB10CA">
            <w:pPr>
              <w:pStyle w:val="TableParagraph"/>
              <w:spacing w:before="1"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剂量减少</w:t>
            </w:r>
          </w:p>
          <w:p w14:paraId="1DE0E012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剂量增加</w:t>
            </w:r>
          </w:p>
          <w:p w14:paraId="5700E436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暂时停药</w:t>
            </w:r>
          </w:p>
          <w:p w14:paraId="583FC501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永久停药</w:t>
            </w:r>
          </w:p>
          <w:p w14:paraId="2175ABF4" w14:textId="77777777" w:rsidR="00AC297C" w:rsidRDefault="00DB10CA">
            <w:pPr>
              <w:pStyle w:val="TableParagraph"/>
              <w:spacing w:line="293" w:lineRule="exact"/>
              <w:ind w:left="105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不适用</w:t>
            </w:r>
          </w:p>
        </w:tc>
      </w:tr>
      <w:tr w:rsidR="00AC297C" w14:paraId="0C8020BD" w14:textId="77777777">
        <w:trPr>
          <w:trHeight w:hRule="exact" w:val="2276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9DA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对该事件采取的治疗措施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8A02" w14:textId="77777777" w:rsidR="00AC297C" w:rsidRDefault="00AC297C">
            <w:pPr>
              <w:pStyle w:val="TableParagraph"/>
              <w:spacing w:line="243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  <w:p w14:paraId="1D881CE3" w14:textId="77777777" w:rsidR="00AC297C" w:rsidRDefault="00DB10CA">
            <w:pPr>
              <w:pStyle w:val="TableParagraph"/>
              <w:spacing w:line="243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无</w:t>
            </w:r>
          </w:p>
          <w:p w14:paraId="09C8DFC0" w14:textId="77777777" w:rsidR="00AC297C" w:rsidRDefault="00DB10CA">
            <w:pPr>
              <w:pStyle w:val="TableParagraph"/>
              <w:spacing w:line="243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药物治疗</w:t>
            </w:r>
          </w:p>
          <w:p w14:paraId="7A3C6D76" w14:textId="77777777" w:rsidR="00AC297C" w:rsidRDefault="00DB10CA">
            <w:pPr>
              <w:pStyle w:val="TableParagraph"/>
              <w:spacing w:line="243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非药物治疗</w:t>
            </w:r>
          </w:p>
          <w:p w14:paraId="7B404837" w14:textId="77777777" w:rsidR="00AC297C" w:rsidRDefault="00DB10CA">
            <w:pPr>
              <w:pStyle w:val="TableParagraph"/>
              <w:spacing w:line="243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其他，其他措施详述：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 xml:space="preserve"> </w:t>
            </w:r>
          </w:p>
          <w:p w14:paraId="6C1F6C06" w14:textId="77777777" w:rsidR="00AC297C" w:rsidRDefault="00AC297C">
            <w:pPr>
              <w:pStyle w:val="TableParagraph"/>
              <w:spacing w:line="243" w:lineRule="exact"/>
              <w:ind w:left="105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AC297C" w14:paraId="4407FCF2" w14:textId="77777777">
        <w:trPr>
          <w:trHeight w:hRule="exact" w:val="749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9E32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是否因该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AE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退出试验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5AC18" w14:textId="77777777" w:rsidR="00AC297C" w:rsidRDefault="00DB10CA">
            <w:pPr>
              <w:pStyle w:val="TableParagraph"/>
              <w:tabs>
                <w:tab w:val="left" w:pos="736"/>
              </w:tabs>
              <w:spacing w:line="241" w:lineRule="exact"/>
              <w:ind w:left="10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/>
                <w:sz w:val="21"/>
                <w:szCs w:val="21"/>
              </w:rPr>
              <w:t>否</w:t>
            </w:r>
            <w:r>
              <w:rPr>
                <w:rFonts w:ascii="宋体" w:eastAsia="宋体" w:hAnsi="宋体" w:cs="宋体"/>
                <w:sz w:val="21"/>
                <w:szCs w:val="21"/>
              </w:rPr>
              <w:tab/>
              <w:t>○</w:t>
            </w:r>
            <w:r>
              <w:rPr>
                <w:rFonts w:ascii="宋体" w:eastAsia="宋体" w:hAnsi="宋体" w:cs="宋体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 </w:t>
            </w:r>
          </w:p>
        </w:tc>
      </w:tr>
      <w:tr w:rsidR="00AC297C" w14:paraId="29CDC354" w14:textId="77777777">
        <w:trPr>
          <w:trHeight w:hRule="exact" w:val="749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9CCB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D929" w14:textId="77777777" w:rsidR="00AC297C" w:rsidRDefault="00AC297C">
            <w:pPr>
              <w:pStyle w:val="TableParagraph"/>
              <w:tabs>
                <w:tab w:val="left" w:pos="736"/>
                <w:tab w:val="left" w:pos="2520"/>
              </w:tabs>
              <w:spacing w:line="241" w:lineRule="exact"/>
              <w:ind w:left="105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AC297C" w14:paraId="6E823D93" w14:textId="77777777">
        <w:trPr>
          <w:trHeight w:hRule="exact" w:val="749"/>
          <w:ins w:id="283" w:author="shenjie_clin" w:date="2023-08-21T17:32:00Z"/>
        </w:trPr>
        <w:tc>
          <w:tcPr>
            <w:tcW w:w="8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2CCB" w14:textId="77777777" w:rsidR="00AC297C" w:rsidRDefault="00DB10CA">
            <w:pPr>
              <w:pStyle w:val="TableParagraph"/>
              <w:tabs>
                <w:tab w:val="left" w:pos="736"/>
                <w:tab w:val="left" w:pos="2520"/>
              </w:tabs>
              <w:spacing w:line="241" w:lineRule="exact"/>
              <w:ind w:left="105"/>
              <w:rPr>
                <w:ins w:id="284" w:author="shenjie_clin" w:date="2023-08-21T17:32:00Z"/>
                <w:rFonts w:ascii="宋体" w:eastAsia="宋体" w:hAnsi="宋体" w:cs="宋体"/>
                <w:sz w:val="21"/>
                <w:szCs w:val="21"/>
                <w:lang w:eastAsia="zh-CN"/>
              </w:rPr>
            </w:pPr>
            <w:ins w:id="285" w:author="shenjie_clin" w:date="2023-08-21T17:32:00Z">
              <w:r>
                <w:rPr>
                  <w:rFonts w:ascii="宋体" w:eastAsia="宋体" w:hAnsi="宋体" w:cs="宋体" w:hint="eastAsia"/>
                  <w:sz w:val="21"/>
                  <w:szCs w:val="21"/>
                  <w:lang w:eastAsia="zh-CN"/>
                </w:rPr>
                <w:t>如需增加新的不良事件页面继续填写，</w:t>
              </w:r>
            </w:ins>
            <w:proofErr w:type="gramStart"/>
            <w:ins w:id="286" w:author="shenjie_clin" w:date="2023-08-21T17:33:00Z">
              <w:r>
                <w:rPr>
                  <w:rFonts w:ascii="宋体" w:eastAsia="宋体" w:hAnsi="宋体" w:cs="宋体" w:hint="eastAsia"/>
                  <w:sz w:val="21"/>
                  <w:szCs w:val="21"/>
                  <w:lang w:eastAsia="zh-CN"/>
                </w:rPr>
                <w:t>请勾选【增加新页面】</w:t>
              </w:r>
            </w:ins>
            <w:proofErr w:type="gramEnd"/>
          </w:p>
        </w:tc>
      </w:tr>
      <w:tr w:rsidR="00AC297C" w14:paraId="0718DD9A" w14:textId="77777777">
        <w:trPr>
          <w:trHeight w:hRule="exact" w:val="749"/>
          <w:ins w:id="287" w:author="shenjie_clin" w:date="2023-08-21T16:32:00Z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200C" w14:textId="77777777" w:rsidR="00AC297C" w:rsidRDefault="00DB10CA">
            <w:pPr>
              <w:pStyle w:val="TableParagraph"/>
              <w:spacing w:line="250" w:lineRule="exact"/>
              <w:ind w:left="103"/>
              <w:rPr>
                <w:ins w:id="288" w:author="shenjie_clin" w:date="2023-08-21T16:32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Style w:val="af"/>
              </w:rPr>
              <w:lastRenderedPageBreak/>
              <w:commentReference w:id="289"/>
            </w:r>
            <w:ins w:id="290" w:author="shenjie_clin" w:date="2023-08-21T17:33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增加新页面</w:t>
              </w:r>
            </w:ins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7B7B" w14:textId="77777777" w:rsidR="00AC297C" w:rsidRDefault="00DB10CA">
            <w:pPr>
              <w:pStyle w:val="TableParagraph"/>
              <w:tabs>
                <w:tab w:val="left" w:pos="736"/>
                <w:tab w:val="left" w:pos="2520"/>
              </w:tabs>
              <w:spacing w:line="241" w:lineRule="exact"/>
              <w:ind w:left="105"/>
              <w:rPr>
                <w:ins w:id="291" w:author="shenjie_clin" w:date="2023-08-21T16:32:00Z"/>
                <w:rFonts w:ascii="宋体" w:eastAsia="宋体" w:hAnsi="宋体" w:cs="宋体"/>
                <w:sz w:val="21"/>
                <w:szCs w:val="21"/>
                <w:lang w:eastAsia="zh-CN"/>
              </w:rPr>
            </w:pPr>
            <w:ins w:id="292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t>□</w:t>
              </w:r>
            </w:ins>
          </w:p>
        </w:tc>
      </w:tr>
      <w:tr>
        <w:tc>
          <w:tcPr>
            <w:tcW w:type="dxa" w:w="3682"/>
          </w:tcPr>
          <w:p>
            <w:r>
              <w:t>死亡</w:t>
            </w:r>
          </w:p>
        </w:tc>
        <w:tc>
          <w:tcPr>
            <w:tcW w:type="dxa" w:w="4679"/>
          </w:tcPr>
          <w:p/>
        </w:tc>
      </w:tr>
    </w:tbl>
    <w:p w14:paraId="5FFA0E19" w14:textId="77777777" w:rsidR="00AC297C" w:rsidRDefault="00AC297C">
      <w:pPr>
        <w:pStyle w:val="a5"/>
        <w:spacing w:before="26"/>
        <w:rPr>
          <w:rFonts w:ascii="宋体" w:eastAsia="宋体" w:hAnsi="宋体" w:cs="宋体"/>
          <w:lang w:eastAsia="zh-CN"/>
        </w:rPr>
      </w:pPr>
    </w:p>
    <w:p w14:paraId="16FBB4EB" w14:textId="77777777" w:rsidR="00AC297C" w:rsidRDefault="00DB10CA">
      <w:pPr>
        <w:pStyle w:val="a5"/>
        <w:spacing w:before="26"/>
        <w:ind w:left="10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*</w:t>
      </w:r>
      <w:r>
        <w:rPr>
          <w:rFonts w:ascii="宋体" w:eastAsia="宋体" w:hAnsi="宋体" w:cs="宋体" w:hint="eastAsia"/>
          <w:lang w:eastAsia="zh-CN"/>
        </w:rPr>
        <w:t>日志行记载</w:t>
      </w:r>
    </w:p>
    <w:p w14:paraId="51585B0F" w14:textId="77777777" w:rsidR="00AC297C" w:rsidRDefault="00DB10CA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</w:rPr>
        <w:br w:type="page"/>
      </w:r>
    </w:p>
    <w:p w14:paraId="4CB2C3F1" w14:textId="77777777" w:rsidR="00AC297C" w:rsidRDefault="00AC297C">
      <w:pPr>
        <w:spacing w:line="255" w:lineRule="exact"/>
        <w:rPr>
          <w:rFonts w:ascii="宋体" w:eastAsia="宋体" w:hAnsi="宋体" w:cs="宋体"/>
          <w:sz w:val="21"/>
          <w:szCs w:val="21"/>
        </w:rPr>
        <w:sectPr w:rsidR="00AC297C">
          <w:headerReference w:type="default" r:id="rId70"/>
          <w:footerReference w:type="default" r:id="rId71"/>
          <w:pgSz w:w="11910" w:h="17340"/>
          <w:pgMar w:top="1640" w:right="1680" w:bottom="1140" w:left="1620" w:header="0" w:footer="950" w:gutter="0"/>
          <w:pgNumType w:start="52"/>
          <w:cols w:space="720"/>
        </w:sectPr>
      </w:pPr>
    </w:p>
    <w:p w14:paraId="0113DE21" w14:textId="77777777" w:rsidR="00AC297C" w:rsidRDefault="00AC297C">
      <w:pPr>
        <w:spacing w:before="7"/>
        <w:rPr>
          <w:rFonts w:ascii="Times New Roman" w:eastAsia="Times New Roman" w:hAnsi="Times New Roman" w:cs="Times New Roman"/>
        </w:rPr>
      </w:pPr>
    </w:p>
    <w:p w14:paraId="723D48D7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commentRangeStart w:id="293"/>
      <w:r>
        <w:rPr>
          <w:lang w:eastAsia="zh-CN"/>
        </w:rPr>
        <w:t>既往</w:t>
      </w:r>
      <w:r>
        <w:rPr>
          <w:lang w:eastAsia="zh-CN"/>
        </w:rPr>
        <w:t>/</w:t>
      </w:r>
      <w:r>
        <w:rPr>
          <w:lang w:eastAsia="zh-CN"/>
        </w:rPr>
        <w:t>伴随药物治疗</w:t>
      </w:r>
      <w:commentRangeEnd w:id="293"/>
      <w:r>
        <w:rPr>
          <w:rStyle w:val="af"/>
          <w:rFonts w:asciiTheme="minorHAnsi" w:eastAsiaTheme="minorEastAsia" w:hAnsiTheme="minorHAnsi"/>
        </w:rPr>
        <w:commentReference w:id="293"/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0086F55D" w14:textId="77777777">
        <w:trPr>
          <w:trHeight w:hRule="exact" w:val="8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39BF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既往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伴随药物治疗</w:t>
            </w:r>
          </w:p>
          <w:p w14:paraId="49B841C8" w14:textId="77777777" w:rsidR="00AC297C" w:rsidRDefault="00DB10CA">
            <w:pPr>
              <w:pStyle w:val="TableParagraph"/>
              <w:ind w:left="103" w:right="281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在研究方案要求的时段内，是否使用过任</w:t>
            </w:r>
            <w:r>
              <w:rPr>
                <w:rFonts w:ascii="等线" w:eastAsia="等线" w:hAnsi="等线" w:cs="等线"/>
                <w:spacing w:val="-21"/>
                <w:sz w:val="21"/>
                <w:szCs w:val="21"/>
                <w:lang w:eastAsia="zh-CN"/>
              </w:rPr>
              <w:t xml:space="preserve"> </w:t>
            </w: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何药物</w:t>
            </w:r>
            <w:proofErr w:type="gramEnd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治疗？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76FD" w14:textId="77777777" w:rsidR="00AC297C" w:rsidRDefault="00AC297C">
            <w:pPr>
              <w:pStyle w:val="TableParagraph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3EA19FE0" w14:textId="77777777" w:rsidR="00AC297C" w:rsidRDefault="00AC297C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  <w:lang w:eastAsia="zh-CN"/>
              </w:rPr>
            </w:pPr>
          </w:p>
          <w:p w14:paraId="597F37A7" w14:textId="77777777" w:rsidR="00AC297C" w:rsidRDefault="00DB10CA">
            <w:pPr>
              <w:pStyle w:val="TableParagraph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2A4B368F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8F48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药物名称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CA8943A" w14:textId="77777777" w:rsidR="00AC297C" w:rsidRDefault="00AC297C"/>
        </w:tc>
      </w:tr>
      <w:tr w:rsidR="00AC297C" w14:paraId="33FE0EFF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DC59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294"/>
            <w:r>
              <w:rPr>
                <w:rFonts w:ascii="等线" w:eastAsia="等线" w:hAnsi="等线" w:cs="等线"/>
                <w:sz w:val="21"/>
                <w:szCs w:val="21"/>
              </w:rPr>
              <w:t>单次剂量</w:t>
            </w:r>
            <w:commentRangeEnd w:id="294"/>
            <w:r>
              <w:rPr>
                <w:rStyle w:val="af"/>
              </w:rPr>
              <w:commentReference w:id="294"/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574FC40" w14:textId="77777777" w:rsidR="00AC297C" w:rsidRDefault="00AC297C"/>
        </w:tc>
      </w:tr>
      <w:tr w:rsidR="00AC297C" w14:paraId="5AB7DFF3" w14:textId="77777777">
        <w:trPr>
          <w:trHeight w:hRule="exact" w:val="3236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E1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剂量单位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1ACD" w14:textId="77777777" w:rsidR="00AC297C" w:rsidRDefault="00DB10CA">
            <w:pPr>
              <w:pStyle w:val="TableParagraph"/>
              <w:spacing w:line="26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克</w:t>
            </w:r>
          </w:p>
          <w:p w14:paraId="0A110584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毫克</w:t>
            </w:r>
          </w:p>
          <w:p w14:paraId="4A0D40AA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毫升</w:t>
            </w:r>
          </w:p>
          <w:p w14:paraId="79769DEF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单位</w:t>
            </w:r>
          </w:p>
          <w:p w14:paraId="5695D468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片</w:t>
            </w:r>
          </w:p>
          <w:p w14:paraId="4D0279EA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粒</w:t>
            </w:r>
          </w:p>
          <w:p w14:paraId="730BE191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袋</w:t>
            </w:r>
          </w:p>
          <w:p w14:paraId="29D97688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瓶</w:t>
            </w:r>
          </w:p>
          <w:p w14:paraId="16A506D1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喷</w:t>
            </w:r>
          </w:p>
          <w:p w14:paraId="5403375F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滴</w:t>
            </w:r>
          </w:p>
          <w:p w14:paraId="1A70213D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</w:p>
        </w:tc>
      </w:tr>
      <w:tr w:rsidR="00AC297C" w14:paraId="12400968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4F5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其他单位详述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84C4D59" w14:textId="77777777" w:rsidR="00AC297C" w:rsidRDefault="00AC297C"/>
        </w:tc>
      </w:tr>
      <w:tr w:rsidR="00AC297C" w14:paraId="53500EF9" w14:textId="77777777">
        <w:trPr>
          <w:trHeight w:hRule="exact" w:val="294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5857E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给药途径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FAC7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口服</w:t>
            </w:r>
          </w:p>
          <w:p w14:paraId="5A77937C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舌下</w:t>
            </w:r>
          </w:p>
          <w:p w14:paraId="3861EB2B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吸入</w:t>
            </w:r>
          </w:p>
          <w:p w14:paraId="1F879269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静脉注射</w:t>
            </w:r>
          </w:p>
          <w:p w14:paraId="2F088C0E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肌肉注射</w:t>
            </w:r>
          </w:p>
          <w:p w14:paraId="75F1BA9E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皮下注射</w:t>
            </w:r>
          </w:p>
          <w:p w14:paraId="55912ED1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直肠</w:t>
            </w:r>
          </w:p>
          <w:p w14:paraId="3DBDE5A9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滴眼</w:t>
            </w:r>
          </w:p>
          <w:p w14:paraId="39206727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局部使用</w:t>
            </w:r>
          </w:p>
          <w:p w14:paraId="2B220615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</w:p>
        </w:tc>
      </w:tr>
      <w:tr w:rsidR="00AC297C" w14:paraId="75D85C6A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3AE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其他途径详述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3EF7E97" w14:textId="77777777" w:rsidR="00AC297C" w:rsidRDefault="00AC297C"/>
        </w:tc>
      </w:tr>
      <w:tr w:rsidR="00AC297C" w14:paraId="43C7C591" w14:textId="77777777">
        <w:trPr>
          <w:trHeight w:hRule="exact" w:val="1747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4E7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给药频率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CE2E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每日一次</w:t>
            </w:r>
          </w:p>
          <w:p w14:paraId="04F37A1B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每日两次</w:t>
            </w:r>
          </w:p>
          <w:p w14:paraId="0BA0048D" w14:textId="77777777" w:rsidR="00AC297C" w:rsidRDefault="00DB10CA">
            <w:pPr>
              <w:pStyle w:val="TableParagraph"/>
              <w:spacing w:before="1"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每日三次</w:t>
            </w:r>
          </w:p>
          <w:p w14:paraId="14DB452E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每日四次</w:t>
            </w:r>
          </w:p>
          <w:p w14:paraId="3AF9B2C7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按需必要时</w:t>
            </w:r>
          </w:p>
          <w:p w14:paraId="184C578F" w14:textId="77777777" w:rsidR="00AC297C" w:rsidRDefault="00DB10CA">
            <w:pPr>
              <w:pStyle w:val="TableParagraph"/>
              <w:spacing w:line="274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/>
                <w:sz w:val="21"/>
                <w:szCs w:val="21"/>
              </w:rPr>
              <w:t>其他</w:t>
            </w:r>
          </w:p>
        </w:tc>
      </w:tr>
      <w:tr w:rsidR="00AC297C" w14:paraId="307E4A78" w14:textId="77777777">
        <w:trPr>
          <w:trHeight w:hRule="exact" w:val="38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3237D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其他频率详述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6E1E" w14:textId="77777777" w:rsidR="00AC297C" w:rsidRDefault="00DB10CA">
            <w:pPr>
              <w:pStyle w:val="TableParagraph"/>
              <w:tabs>
                <w:tab w:val="left" w:pos="1584"/>
              </w:tabs>
              <w:spacing w:line="234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/>
                <w:sz w:val="21"/>
                <w:u w:val="single" w:color="000000"/>
              </w:rPr>
              <w:t xml:space="preserve"> </w:t>
            </w:r>
            <w:r>
              <w:rPr>
                <w:rFonts w:ascii="宋体"/>
                <w:sz w:val="21"/>
                <w:u w:val="single" w:color="000000"/>
              </w:rPr>
              <w:tab/>
            </w:r>
            <w:r>
              <w:rPr>
                <w:rFonts w:ascii="宋体"/>
                <w:sz w:val="21"/>
              </w:rPr>
              <w:t xml:space="preserve"> </w:t>
            </w:r>
          </w:p>
        </w:tc>
      </w:tr>
      <w:tr w:rsidR="00AC297C" w14:paraId="7BF191BB" w14:textId="77777777">
        <w:trPr>
          <w:trHeight w:hRule="exact" w:val="3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A1B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开始日期（年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5481" w14:textId="77777777" w:rsidR="00AC297C" w:rsidRDefault="00AC297C"/>
        </w:tc>
      </w:tr>
      <w:tr w:rsidR="00AC297C" w14:paraId="24BA3FB8" w14:textId="77777777">
        <w:trPr>
          <w:trHeight w:hRule="exact" w:val="379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ADF6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结束日期（年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C075" w14:textId="77777777" w:rsidR="00AC297C" w:rsidRDefault="00AC297C"/>
        </w:tc>
      </w:tr>
      <w:tr w:rsidR="00AC297C" w14:paraId="740776CD" w14:textId="77777777">
        <w:trPr>
          <w:trHeight w:hRule="exact" w:val="38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28F3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是否持续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A11B" w14:textId="77777777" w:rsidR="00AC297C" w:rsidRDefault="00DB10CA">
            <w:pPr>
              <w:pStyle w:val="TableParagraph"/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2524C015" w14:textId="77777777">
        <w:trPr>
          <w:trHeight w:hRule="exact" w:val="1718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8930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commentRangeStart w:id="295"/>
            <w:r>
              <w:rPr>
                <w:rFonts w:ascii="等线" w:eastAsia="等线" w:hAnsi="等线" w:cs="等线"/>
                <w:sz w:val="21"/>
                <w:szCs w:val="21"/>
              </w:rPr>
              <w:t>适应症</w:t>
            </w:r>
            <w:commentRangeEnd w:id="295"/>
            <w:r>
              <w:rPr>
                <w:rStyle w:val="af"/>
              </w:rPr>
              <w:commentReference w:id="295"/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FF41" w14:textId="77777777" w:rsidR="00AC297C" w:rsidRDefault="00DB10CA">
            <w:pPr>
              <w:pStyle w:val="TableParagraph"/>
              <w:tabs>
                <w:tab w:val="left" w:pos="3749"/>
              </w:tabs>
              <w:spacing w:line="259" w:lineRule="exact"/>
              <w:ind w:left="103"/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</w:pPr>
            <w:ins w:id="296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t>□</w:t>
              </w:r>
            </w:ins>
            <w:del w:id="297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</w:delText>
              </w:r>
            </w:del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,</w:t>
            </w:r>
            <w:commentRangeStart w:id="298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不良事件编号和名称</w:t>
            </w:r>
            <w:commentRangeEnd w:id="298"/>
            <w:r>
              <w:rPr>
                <w:rStyle w:val="af"/>
              </w:rPr>
              <w:commentReference w:id="298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  <w:lang w:eastAsia="zh-CN"/>
              </w:rPr>
              <w:tab/>
            </w:r>
          </w:p>
          <w:p w14:paraId="7E38CECB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299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t>□</w:t>
              </w:r>
            </w:ins>
            <w:del w:id="300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</w:delText>
              </w:r>
            </w:del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既往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现病史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,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既往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现病史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编号和名称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——</w:t>
            </w: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—</w:t>
            </w:r>
            <w:proofErr w:type="gramEnd"/>
          </w:p>
          <w:p w14:paraId="64622B51" w14:textId="77777777" w:rsidR="00AC297C" w:rsidRDefault="00DB10CA">
            <w:pPr>
              <w:pStyle w:val="TableParagraph"/>
              <w:tabs>
                <w:tab w:val="left" w:pos="1728"/>
              </w:tabs>
              <w:spacing w:line="274" w:lineRule="exact"/>
              <w:ind w:left="10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ins w:id="301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t>□</w:t>
              </w:r>
            </w:ins>
            <w:del w:id="302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</w:rPr>
                <w:delText>○</w:delText>
              </w:r>
            </w:del>
            <w:r>
              <w:rPr>
                <w:rFonts w:ascii="宋体" w:eastAsia="宋体" w:hAnsi="宋体" w:cs="宋体"/>
                <w:sz w:val="21"/>
                <w:szCs w:val="21"/>
              </w:rPr>
              <w:t>其他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ab/>
            </w:r>
          </w:p>
        </w:tc>
      </w:tr>
      <w:tr>
        <w:tc>
          <w:tcPr>
            <w:tcW w:type="dxa" w:w="4181"/>
          </w:tcPr>
          <w:p/>
        </w:tc>
        <w:tc>
          <w:tcPr>
            <w:tcW w:type="dxa" w:w="4179"/>
          </w:tcPr>
          <w:p/>
        </w:tc>
      </w:tr>
    </w:tbl>
    <w:p w14:paraId="3B037E8D" w14:textId="77777777" w:rsidR="00AC297C" w:rsidRDefault="00AC297C">
      <w:pPr>
        <w:spacing w:line="274" w:lineRule="exact"/>
        <w:rPr>
          <w:rFonts w:ascii="Times New Roman" w:eastAsia="Times New Roman" w:hAnsi="Times New Roman" w:cs="Times New Roman"/>
          <w:sz w:val="21"/>
          <w:szCs w:val="21"/>
          <w:lang w:eastAsia="zh-CN"/>
        </w:rPr>
        <w:sectPr w:rsidR="00AC297C">
          <w:headerReference w:type="default" r:id="rId72"/>
          <w:footerReference w:type="default" r:id="rId73"/>
          <w:pgSz w:w="11910" w:h="17340"/>
          <w:pgMar w:top="1640" w:right="1680" w:bottom="1140" w:left="1620" w:header="0" w:footer="950" w:gutter="0"/>
          <w:pgNumType w:start="53"/>
          <w:cols w:space="720"/>
        </w:sectPr>
      </w:pPr>
    </w:p>
    <w:p w14:paraId="101ACD21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commentRangeStart w:id="303"/>
      <w:r>
        <w:rPr>
          <w:lang w:eastAsia="zh-CN"/>
        </w:rPr>
        <w:lastRenderedPageBreak/>
        <w:t>既往</w:t>
      </w:r>
      <w:r>
        <w:rPr>
          <w:lang w:eastAsia="zh-CN"/>
        </w:rPr>
        <w:t>/</w:t>
      </w:r>
      <w:r>
        <w:rPr>
          <w:lang w:eastAsia="zh-CN"/>
        </w:rPr>
        <w:t>伴随非药物治疗</w:t>
      </w:r>
      <w:commentRangeEnd w:id="303"/>
      <w:r>
        <w:rPr>
          <w:rStyle w:val="af"/>
          <w:rFonts w:asciiTheme="minorHAnsi" w:eastAsiaTheme="minorEastAsia" w:hAnsiTheme="minorHAnsi"/>
        </w:rPr>
        <w:commentReference w:id="303"/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19A83869" w14:textId="77777777">
        <w:trPr>
          <w:trHeight w:hRule="exact" w:val="8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8AD5" w14:textId="77777777" w:rsidR="00AC297C" w:rsidRDefault="00AC297C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</w:p>
          <w:p w14:paraId="00B5F1B6" w14:textId="77777777" w:rsidR="00AC297C" w:rsidRDefault="00DB10CA">
            <w:pPr>
              <w:pStyle w:val="TableParagraph"/>
              <w:ind w:left="103" w:right="281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pacing w:val="-2"/>
                <w:sz w:val="21"/>
                <w:szCs w:val="21"/>
                <w:lang w:eastAsia="zh-CN"/>
              </w:rPr>
              <w:t>在研究方案要求的时段内，是否使用过任</w:t>
            </w:r>
            <w:r>
              <w:rPr>
                <w:rFonts w:ascii="等线" w:eastAsia="等线" w:hAnsi="等线" w:cs="等线"/>
                <w:spacing w:val="-2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何非药物治疗？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8EFC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0242DB65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D16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疗法或操作名称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CD77F7E" w14:textId="77777777" w:rsidR="00AC297C" w:rsidRDefault="00AC297C"/>
        </w:tc>
      </w:tr>
      <w:tr w:rsidR="00AC297C" w14:paraId="51B917CF" w14:textId="77777777">
        <w:trPr>
          <w:trHeight w:hRule="exact" w:val="888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6444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适应症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75DA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304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t>□</w:t>
              </w:r>
            </w:ins>
            <w:del w:id="305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</w:delText>
              </w:r>
            </w:del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既往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现病史</w:t>
            </w:r>
          </w:p>
          <w:p w14:paraId="68FBDAF3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306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t>□</w:t>
              </w:r>
            </w:ins>
            <w:del w:id="307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delText>○</w:delText>
              </w:r>
            </w:del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</w:t>
            </w:r>
          </w:p>
          <w:p w14:paraId="210B834E" w14:textId="77777777" w:rsidR="00AC297C" w:rsidRDefault="00DB10CA">
            <w:pPr>
              <w:pStyle w:val="TableParagraph"/>
              <w:tabs>
                <w:tab w:val="left" w:pos="1740"/>
              </w:tabs>
              <w:spacing w:line="293" w:lineRule="exact"/>
              <w:ind w:left="10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ins w:id="308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  <w:lang w:eastAsia="zh-CN"/>
                </w:rPr>
                <w:t>□</w:t>
              </w:r>
            </w:ins>
            <w:del w:id="309" w:author="shenjie_clin" w:date="2023-08-21T17:33:00Z">
              <w:r>
                <w:rPr>
                  <w:rFonts w:ascii="宋体" w:eastAsia="宋体" w:hAnsi="宋体" w:cs="宋体"/>
                  <w:sz w:val="21"/>
                  <w:szCs w:val="21"/>
                </w:rPr>
                <w:delText>○</w:delText>
              </w:r>
            </w:del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 w:color="000000"/>
              </w:rPr>
              <w:tab/>
            </w:r>
          </w:p>
        </w:tc>
      </w:tr>
      <w:tr w:rsidR="00AC297C" w14:paraId="7F616C38" w14:textId="77777777">
        <w:trPr>
          <w:trHeight w:hRule="exact" w:val="578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3D2F" w14:textId="77777777" w:rsidR="00AC297C" w:rsidRDefault="00DB10CA">
            <w:pPr>
              <w:pStyle w:val="TableParagraph"/>
              <w:spacing w:line="251" w:lineRule="exact"/>
              <w:ind w:left="103"/>
              <w:rPr>
                <w:del w:id="310" w:author="shenjie_clin" w:date="2023-08-21T17:34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若既往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现病史，请指明编号</w:t>
            </w:r>
            <w:ins w:id="311" w:author="shenjie_clin" w:date="2023-08-21T17:34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1</w:t>
              </w:r>
            </w:ins>
          </w:p>
          <w:p w14:paraId="76DF1DDF" w14:textId="77777777" w:rsidR="00AC297C" w:rsidRDefault="00DB10CA" w:rsidP="00AC297C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  <w:pPrChange w:id="312" w:author="shenjie_clin" w:date="2023-08-21T17:34:00Z">
                <w:pPr>
                  <w:pStyle w:val="TableParagraph"/>
                  <w:spacing w:line="285" w:lineRule="exact"/>
                  <w:ind w:left="103"/>
                </w:pPr>
              </w:pPrChange>
            </w:pPr>
            <w:del w:id="313" w:author="shenjie_clin" w:date="2023-08-21T17:34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（多个编号间以逗号分隔）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E022" w14:textId="77777777" w:rsidR="00AC297C" w:rsidRDefault="00AC297C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  <w:p w14:paraId="0C685664" w14:textId="77777777" w:rsidR="00AC297C" w:rsidRDefault="00DB10CA">
            <w:pPr>
              <w:pStyle w:val="TableParagraph"/>
              <w:spacing w:line="20" w:lineRule="exact"/>
              <w:ind w:left="99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945515" cy="5715"/>
                      <wp:effectExtent l="5080" t="2540" r="1905" b="10795"/>
                      <wp:docPr id="2066540943" name="组合 2066540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5515" cy="5715"/>
                                <a:chOff x="0" y="0"/>
                                <a:chExt cx="1489" cy="9"/>
                              </a:xfrm>
                            </wpg:grpSpPr>
                            <wpg:grpSp>
                              <wpg:cNvPr id="1371853624" name="Group 18"/>
                              <wpg:cNvGrpSpPr/>
                              <wpg:grpSpPr>
                                <a:xfrm>
                                  <a:off x="4" y="4"/>
                                  <a:ext cx="1481" cy="2"/>
                                  <a:chOff x="4" y="4"/>
                                  <a:chExt cx="1481" cy="2"/>
                                </a:xfrm>
                              </wpg:grpSpPr>
                              <wps:wsp>
                                <wps:cNvPr id="1018087757" name="Freeform 19"/>
                                <wps:cNvSpPr/>
                                <wps:spPr bwMode="auto">
                                  <a:xfrm>
                                    <a:off x="4" y="4"/>
                                    <a:ext cx="1481" cy="2"/>
                                  </a:xfrm>
                                  <a:custGeom>
                                    <a:avLst/>
                                    <a:gdLst>
                                      <a:gd name="T0" fmla="+- 0 4 4"/>
                                      <a:gd name="T1" fmla="*/ T0 w 1481"/>
                                      <a:gd name="T2" fmla="+- 0 1484 4"/>
                                      <a:gd name="T3" fmla="*/ T2 w 1481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481">
                                        <a:moveTo>
                                          <a:pt x="0" y="0"/>
                                        </a:moveTo>
                                        <a:lnTo>
                                          <a:pt x="148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17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height:0.45pt;width:74.45pt;" coordsize="1489,9" o:gfxdata="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Bji&#10;6FrUAAAAAgEAAA8AAAAAAAAAAQAgAAAAIgAAAGRycy9kb3ducmV2LnhtbFBLAQIUABQAAAAIAIdO&#10;4kD2LF0hRAMAAB0IAAAOAAAAAAAAAAEAIAAAACMBAABkcnMvZTJvRG9jLnhtbFBLBQYAAAAABgAG&#10;AFkBAADZBgAAAAA=&#10;">
                      <o:lock v:ext="edit" aspectratio="f"/>
                      <v:group id="Group 18" o:spid="_x0000_s1026" o:spt="203" style="position:absolute;left:4;top:4;height:2;width:1481;" coordorigin="4,4" coordsize="1481,2" o:gfxdata="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D0sSWlwgAAAOMAAAAPAAAAAAAAAAEAIAAAACIAAABkcnMvZG93bnJl&#10;di54bWxQSwECFAAUAAAACACHTuJAMy8FnjsAAAA5AAAAFQAAAAAAAAABACAAAAARAQAAZHJzL2dy&#10;b3Vwc2hhcGV4bWwueG1sUEsFBgAAAAAGAAYAYAEAAM4DAAAAAA==&#10;">
                        <o:lock v:ext="edit" aspectratio="f"/>
                        <v:shape id="Freeform 19" o:spid="_x0000_s1026" o:spt="100" style="position:absolute;left:4;top:4;height:2;width:1481;" filled="f" stroked="t" coordsize="1481,1" o:gfxdata="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TC/W/&#10;AAAA4wAAAA8AAAAAAAAAAQAgAAAAIgAAAGRycy9kb3ducmV2LnhtbFBLAQIUABQAAAAIAIdO4kAz&#10;LwWeOwAAADkAAAAQAAAAAAAAAAEAIAAAAA4BAABkcnMvc2hhcGV4bWwueG1sUEsFBgAAAAAGAAYA&#10;WwEAALgDAAAAAA==&#10;" path="m0,0l1480,0e">
                          <v:path o:connectlocs="0,0;1480,0" o:connectangles="0,0"/>
                          <v:fill on="f" focussize="0,0"/>
                          <v:stroke weight="0.407244094488189pt" color="#000000" joinstyle="round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 w14:paraId="19C6EC3C" w14:textId="77777777" w:rsidR="00AC297C" w:rsidRDefault="00AC297C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AC297C" w14:paraId="1AF8AB22" w14:textId="77777777">
        <w:trPr>
          <w:trHeight w:hRule="exact" w:val="578"/>
          <w:ins w:id="314" w:author="shenjie_clin" w:date="2023-08-21T17:34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A9E9" w14:textId="77777777" w:rsidR="00AC297C" w:rsidRDefault="00DB10CA">
            <w:pPr>
              <w:pStyle w:val="TableParagraph"/>
              <w:spacing w:line="251" w:lineRule="exact"/>
              <w:ind w:left="103"/>
              <w:rPr>
                <w:ins w:id="315" w:author="shenjie_clin" w:date="2023-08-21T17:34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316" w:author="shenjie_clin" w:date="2023-08-21T17:34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若既往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/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现病史，请指明编号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2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3C5E" w14:textId="77777777" w:rsidR="00AC297C" w:rsidRDefault="00AC297C">
            <w:pPr>
              <w:pStyle w:val="TableParagraph"/>
              <w:spacing w:before="1"/>
              <w:rPr>
                <w:ins w:id="317" w:author="shenjie_clin" w:date="2023-08-21T17:34:00Z"/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C297C" w14:paraId="175B11EC" w14:textId="77777777">
        <w:trPr>
          <w:trHeight w:hRule="exact" w:val="578"/>
          <w:ins w:id="318" w:author="shenjie_clin" w:date="2023-08-21T17:34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E7AE" w14:textId="77777777" w:rsidR="00AC297C" w:rsidRDefault="00DB10CA">
            <w:pPr>
              <w:pStyle w:val="TableParagraph"/>
              <w:spacing w:line="251" w:lineRule="exact"/>
              <w:ind w:left="103"/>
              <w:rPr>
                <w:ins w:id="319" w:author="shenjie_clin" w:date="2023-08-21T17:34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320" w:author="shenjie_clin" w:date="2023-08-21T17:34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若既往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/</w:t>
              </w:r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现病史，请指明编号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3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DE1E" w14:textId="77777777" w:rsidR="00AC297C" w:rsidRDefault="00AC297C">
            <w:pPr>
              <w:pStyle w:val="TableParagraph"/>
              <w:spacing w:before="1"/>
              <w:rPr>
                <w:ins w:id="321" w:author="shenjie_clin" w:date="2023-08-21T17:34:00Z"/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C297C" w14:paraId="3406E327" w14:textId="77777777">
        <w:trPr>
          <w:trHeight w:hRule="exact" w:val="581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494D" w14:textId="77777777" w:rsidR="00AC297C" w:rsidRDefault="00DB10CA">
            <w:pPr>
              <w:pStyle w:val="TableParagraph"/>
              <w:spacing w:line="252" w:lineRule="exact"/>
              <w:ind w:left="103"/>
              <w:rPr>
                <w:del w:id="322" w:author="shenjie_clin" w:date="2023-08-21T17:34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若不良事件，请指明编号</w:t>
            </w:r>
            <w:ins w:id="323" w:author="shenjie_clin" w:date="2023-08-21T17:34:00Z"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1</w:t>
              </w:r>
            </w:ins>
          </w:p>
          <w:p w14:paraId="60C7DC26" w14:textId="77777777" w:rsidR="00AC297C" w:rsidRDefault="00DB10CA" w:rsidP="00AC297C">
            <w:pPr>
              <w:pStyle w:val="TableParagraph"/>
              <w:spacing w:line="252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  <w:pPrChange w:id="324" w:author="shenjie_clin" w:date="2023-08-21T17:34:00Z">
                <w:pPr>
                  <w:pStyle w:val="TableParagraph"/>
                  <w:spacing w:line="286" w:lineRule="exact"/>
                  <w:ind w:left="103"/>
                </w:pPr>
              </w:pPrChange>
            </w:pPr>
            <w:del w:id="325" w:author="shenjie_clin" w:date="2023-08-21T17:34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delText>（多个编号间以逗号分隔）</w:delText>
              </w:r>
            </w:del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7B17" w14:textId="77777777" w:rsidR="00AC297C" w:rsidRDefault="00AC297C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  <w:p w14:paraId="606000AA" w14:textId="77777777" w:rsidR="00AC297C" w:rsidRDefault="00DB10CA">
            <w:pPr>
              <w:pStyle w:val="TableParagraph"/>
              <w:spacing w:line="20" w:lineRule="exact"/>
              <w:ind w:left="99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945515" cy="5715"/>
                      <wp:effectExtent l="5080" t="7620" r="1905" b="5715"/>
                      <wp:docPr id="1972355558" name="组合 1972355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5515" cy="5715"/>
                                <a:chOff x="0" y="0"/>
                                <a:chExt cx="1489" cy="9"/>
                              </a:xfrm>
                            </wpg:grpSpPr>
                            <wpg:grpSp>
                              <wpg:cNvPr id="220561285" name="Group 15"/>
                              <wpg:cNvGrpSpPr/>
                              <wpg:grpSpPr>
                                <a:xfrm>
                                  <a:off x="4" y="4"/>
                                  <a:ext cx="1481" cy="2"/>
                                  <a:chOff x="4" y="4"/>
                                  <a:chExt cx="1481" cy="2"/>
                                </a:xfrm>
                              </wpg:grpSpPr>
                              <wps:wsp>
                                <wps:cNvPr id="1545421970" name="Freeform 16"/>
                                <wps:cNvSpPr/>
                                <wps:spPr bwMode="auto">
                                  <a:xfrm>
                                    <a:off x="4" y="4"/>
                                    <a:ext cx="1481" cy="2"/>
                                  </a:xfrm>
                                  <a:custGeom>
                                    <a:avLst/>
                                    <a:gdLst>
                                      <a:gd name="T0" fmla="+- 0 4 4"/>
                                      <a:gd name="T1" fmla="*/ T0 w 1481"/>
                                      <a:gd name="T2" fmla="+- 0 1484 4"/>
                                      <a:gd name="T3" fmla="*/ T2 w 1481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481">
                                        <a:moveTo>
                                          <a:pt x="0" y="0"/>
                                        </a:moveTo>
                                        <a:lnTo>
                                          <a:pt x="148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17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height:0.45pt;width:74.45pt;" coordsize="1489,9" o:gfxdata="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GOLo&#10;WtQAAAACAQAADwAAAAAAAAABACAAAAAiAAAAZHJzL2Rvd25yZXYueG1sUEsBAhQAFAAAAAgAh07i&#10;QI6vBIlDAwAAHAgAAA4AAAAAAAAAAQAgAAAAIwEAAGRycy9lMm9Eb2MueG1sUEsFBgAAAAAGAAYA&#10;WQEAANgGAAAAAA==&#10;">
                      <o:lock v:ext="edit" aspectratio="f"/>
                      <v:group id="Group 15" o:spid="_x0000_s1026" o:spt="203" style="position:absolute;left:4;top:4;height:2;width:1481;" coordorigin="4,4" coordsize="1481,2" o:gfxdata="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">
                        <o:lock v:ext="edit" aspectratio="f"/>
                        <v:shape id="Freeform 16" o:spid="_x0000_s1026" o:spt="100" style="position:absolute;left:4;top:4;height:2;width:1481;" filled="f" stroked="t" coordsize="1481,1" o:gfxdata="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FQG+acQAAADjAAAADwAAAAAAAAABACAAAAAiAAAAZHJzL2Rvd25yZXYueG1sUEsBAhQAFAAAAAgA&#10;h07iQDMvBZ47AAAAOQAAABAAAAAAAAAAAQAgAAAAEwEAAGRycy9zaGFwZXhtbC54bWxQSwUGAAAA&#10;AAYABgBbAQAAvQMAAAAA&#10;" path="m0,0l1480,0e">
                          <v:path o:connectlocs="0,0;1480,0" o:connectangles="0,0"/>
                          <v:fill on="f" focussize="0,0"/>
                          <v:stroke weight="0.407244094488189pt" color="#000000" joinstyle="round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  <w:p w14:paraId="5E065565" w14:textId="77777777" w:rsidR="00AC297C" w:rsidRDefault="00AC297C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AC297C" w14:paraId="25D54E77" w14:textId="77777777">
        <w:trPr>
          <w:trHeight w:hRule="exact" w:val="581"/>
          <w:ins w:id="326" w:author="shenjie_clin" w:date="2023-08-21T17:34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1262" w14:textId="77777777" w:rsidR="00AC297C" w:rsidRDefault="00DB10CA">
            <w:pPr>
              <w:pStyle w:val="TableParagraph"/>
              <w:spacing w:line="252" w:lineRule="exact"/>
              <w:ind w:left="103"/>
              <w:rPr>
                <w:ins w:id="327" w:author="shenjie_clin" w:date="2023-08-21T17:34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328" w:author="shenjie_clin" w:date="2023-08-21T17:34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若不良事件，请指明编号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2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EA74" w14:textId="77777777" w:rsidR="00AC297C" w:rsidRDefault="00AC297C">
            <w:pPr>
              <w:pStyle w:val="TableParagraph"/>
              <w:spacing w:before="1"/>
              <w:rPr>
                <w:ins w:id="329" w:author="shenjie_clin" w:date="2023-08-21T17:34:00Z"/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C297C" w14:paraId="497FE001" w14:textId="77777777">
        <w:trPr>
          <w:trHeight w:hRule="exact" w:val="581"/>
          <w:ins w:id="330" w:author="shenjie_clin" w:date="2023-08-21T17:34:00Z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FFB7C" w14:textId="77777777" w:rsidR="00AC297C" w:rsidRDefault="00DB10CA">
            <w:pPr>
              <w:pStyle w:val="TableParagraph"/>
              <w:spacing w:line="252" w:lineRule="exact"/>
              <w:ind w:left="103"/>
              <w:rPr>
                <w:ins w:id="331" w:author="shenjie_clin" w:date="2023-08-21T17:34:00Z"/>
                <w:rFonts w:ascii="等线" w:eastAsia="等线" w:hAnsi="等线" w:cs="等线"/>
                <w:sz w:val="21"/>
                <w:szCs w:val="21"/>
                <w:lang w:eastAsia="zh-CN"/>
              </w:rPr>
            </w:pPr>
            <w:ins w:id="332" w:author="shenjie_clin" w:date="2023-08-21T17:34:00Z">
              <w:r>
                <w:rPr>
                  <w:rFonts w:ascii="等线" w:eastAsia="等线" w:hAnsi="等线" w:cs="等线"/>
                  <w:sz w:val="21"/>
                  <w:szCs w:val="21"/>
                  <w:lang w:eastAsia="zh-CN"/>
                </w:rPr>
                <w:t>若不良事件，请指明编号</w:t>
              </w:r>
              <w:r>
                <w:rPr>
                  <w:rFonts w:ascii="等线" w:eastAsia="等线" w:hAnsi="等线" w:cs="等线" w:hint="eastAsia"/>
                  <w:sz w:val="21"/>
                  <w:szCs w:val="21"/>
                  <w:lang w:eastAsia="zh-CN"/>
                </w:rPr>
                <w:t>3</w:t>
              </w:r>
            </w:ins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C3" w14:textId="77777777" w:rsidR="00AC297C" w:rsidRDefault="00AC297C">
            <w:pPr>
              <w:pStyle w:val="TableParagraph"/>
              <w:spacing w:before="1"/>
              <w:rPr>
                <w:ins w:id="333" w:author="shenjie_clin" w:date="2023-08-21T17:34:00Z"/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C297C" w14:paraId="24156714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6200" w14:textId="77777777" w:rsidR="00AC297C" w:rsidRDefault="00DB10CA">
            <w:pPr>
              <w:pStyle w:val="TableParagraph"/>
              <w:spacing w:line="251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若是其他，请说明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D97976" w14:textId="77777777" w:rsidR="00AC297C" w:rsidRDefault="00AC297C"/>
        </w:tc>
      </w:tr>
      <w:tr w:rsidR="00AC297C" w14:paraId="08F67AE7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417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开始日期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CF602" w14:textId="77777777" w:rsidR="00AC297C" w:rsidRDefault="00AC297C"/>
        </w:tc>
      </w:tr>
      <w:tr w:rsidR="00AC297C" w14:paraId="3C80597A" w14:textId="77777777">
        <w:trPr>
          <w:trHeight w:hRule="exact" w:val="5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10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研究结束时是否持续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53D4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</w:p>
          <w:p w14:paraId="009DB048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5963756F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7451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结束日期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D7C01F2" w14:textId="77777777" w:rsidR="00AC297C" w:rsidRDefault="00AC297C"/>
        </w:tc>
      </w:tr>
      <w:tr>
        <w:tc>
          <w:tcPr>
            <w:tcW w:type="dxa" w:w="4181"/>
          </w:tcPr>
          <w:p/>
        </w:tc>
        <w:tc>
          <w:tcPr>
            <w:tcW w:type="dxa" w:w="4179"/>
          </w:tcPr>
          <w:p/>
        </w:tc>
      </w:tr>
    </w:tbl>
    <w:p w14:paraId="5F831428" w14:textId="77777777" w:rsidR="00AC297C" w:rsidRDefault="00AC297C">
      <w:pPr>
        <w:sectPr w:rsidR="00AC297C">
          <w:headerReference w:type="default" r:id="rId74"/>
          <w:footerReference w:type="default" r:id="rId75"/>
          <w:pgSz w:w="11910" w:h="17340"/>
          <w:pgMar w:top="1640" w:right="1680" w:bottom="1140" w:left="1620" w:header="0" w:footer="950" w:gutter="0"/>
          <w:pgNumType w:start="54"/>
          <w:cols w:space="720"/>
        </w:sectPr>
      </w:pPr>
    </w:p>
    <w:p w14:paraId="42A92729" w14:textId="77777777" w:rsidR="00AC297C" w:rsidRDefault="00DB10CA">
      <w:pPr>
        <w:pStyle w:val="1"/>
        <w:rPr>
          <w:rFonts w:ascii="Times New Roman" w:eastAsia="Times New Roman" w:hAnsi="Times New Roman" w:cs="Times New Roman"/>
        </w:rPr>
      </w:pPr>
      <w:r>
        <w:rPr>
          <w:rFonts w:hint="eastAsia"/>
          <w:lang w:eastAsia="zh-CN"/>
        </w:rPr>
        <w:lastRenderedPageBreak/>
        <w:t>研究结束</w:t>
      </w:r>
    </w:p>
    <w:tbl>
      <w:tblPr>
        <w:tblStyle w:val="TableNormal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81"/>
        <w:gridCol w:w="4179"/>
      </w:tblGrid>
      <w:tr w:rsidR="00AC297C" w14:paraId="72DF1EBA" w14:textId="77777777">
        <w:trPr>
          <w:trHeight w:hRule="exact" w:val="30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278F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治疗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结束是否进行安全性随访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86B9" w14:textId="77777777" w:rsidR="00AC297C" w:rsidRDefault="00DB10CA">
            <w:pPr>
              <w:pStyle w:val="TableParagraph"/>
              <w:spacing w:line="26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  <w:r>
              <w:rPr>
                <w:rFonts w:ascii="等线" w:eastAsia="等线" w:hAnsi="等线" w:cs="等线"/>
                <w:spacing w:val="50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</w:tc>
      </w:tr>
      <w:tr w:rsidR="00AC297C" w14:paraId="59E8AFFA" w14:textId="77777777">
        <w:trPr>
          <w:trHeight w:hRule="exact" w:val="1476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B642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未进行安全性随访最主要的原因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095F" w14:textId="77777777" w:rsidR="00AC297C" w:rsidRDefault="00DB10CA">
            <w:pPr>
              <w:pStyle w:val="TableParagraph"/>
              <w:spacing w:line="262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受试者拒绝继续随访</w:t>
            </w:r>
          </w:p>
          <w:p w14:paraId="45B7640B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申办方终止研究</w:t>
            </w:r>
          </w:p>
          <w:p w14:paraId="2785CE5E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失访</w:t>
            </w:r>
          </w:p>
          <w:p w14:paraId="534AB3DB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死亡</w:t>
            </w:r>
          </w:p>
          <w:p w14:paraId="73E2ABE0" w14:textId="77777777" w:rsidR="00AC297C" w:rsidRDefault="00DB10CA">
            <w:pPr>
              <w:pStyle w:val="TableParagraph"/>
              <w:spacing w:line="29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</w:p>
        </w:tc>
      </w:tr>
      <w:tr w:rsidR="00AC297C" w14:paraId="2F8C36C3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F08C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若其他原因，请详述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82005D2" w14:textId="77777777" w:rsidR="00AC297C" w:rsidRDefault="00AC297C"/>
        </w:tc>
      </w:tr>
      <w:tr w:rsidR="00AC297C" w14:paraId="291BAE51" w14:textId="77777777">
        <w:trPr>
          <w:trHeight w:hRule="exact" w:val="90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98C7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研究结束状态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77ADE23" w14:textId="77777777" w:rsidR="00AC297C" w:rsidRDefault="00DB10CA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已完成规定的治疗和随访</w:t>
            </w:r>
          </w:p>
          <w:p w14:paraId="1FA8C85F" w14:textId="77777777" w:rsidR="00AC297C" w:rsidRDefault="00DB10CA"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提前退出</w:t>
            </w:r>
          </w:p>
        </w:tc>
      </w:tr>
      <w:tr w:rsidR="00AC297C" w14:paraId="2AD137F8" w14:textId="77777777">
        <w:trPr>
          <w:trHeight w:hRule="exact" w:val="295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00B" w14:textId="77777777" w:rsidR="00AC297C" w:rsidRDefault="00DB10CA">
            <w:pPr>
              <w:pStyle w:val="TableParagraph"/>
              <w:spacing w:line="253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研究结束日期（年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日）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6EEEF0" w14:textId="77777777" w:rsidR="00AC297C" w:rsidRDefault="00AC297C">
            <w:pPr>
              <w:rPr>
                <w:lang w:eastAsia="zh-CN"/>
              </w:rPr>
            </w:pPr>
          </w:p>
        </w:tc>
      </w:tr>
      <w:tr w:rsidR="00AC297C" w14:paraId="06406F12" w14:textId="77777777">
        <w:trPr>
          <w:trHeight w:hRule="exact" w:val="282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E336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eastAsia="zh-CN"/>
              </w:rPr>
              <w:t>提前退出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的主要原因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585A" w14:textId="77777777" w:rsidR="00AC297C" w:rsidRDefault="00DB10CA">
            <w:pPr>
              <w:pStyle w:val="TableParagraph"/>
              <w:spacing w:line="304" w:lineRule="exact"/>
              <w:ind w:left="103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筛选失败</w:t>
            </w:r>
          </w:p>
          <w:p w14:paraId="739B1DFA" w14:textId="77777777" w:rsidR="00AC297C" w:rsidRDefault="00DB10CA">
            <w:pPr>
              <w:pStyle w:val="TableParagraph"/>
              <w:spacing w:line="343" w:lineRule="exact"/>
              <w:ind w:left="103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受试者拒绝继续随访</w:t>
            </w:r>
          </w:p>
          <w:p w14:paraId="20DA033F" w14:textId="77777777" w:rsidR="00AC297C" w:rsidRDefault="00DB10CA">
            <w:pPr>
              <w:pStyle w:val="TableParagraph"/>
              <w:spacing w:line="343" w:lineRule="exact"/>
              <w:ind w:left="103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  <w:lang w:eastAsia="zh-CN"/>
              </w:rPr>
              <w:t>不良事件</w:t>
            </w:r>
          </w:p>
          <w:p w14:paraId="66BB5DD4" w14:textId="77777777" w:rsidR="00AC297C" w:rsidRDefault="00DB10CA">
            <w:pPr>
              <w:pStyle w:val="TableParagraph"/>
              <w:spacing w:line="343" w:lineRule="exact"/>
              <w:ind w:left="103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研究者判断</w:t>
            </w:r>
          </w:p>
          <w:p w14:paraId="3D0B74F8" w14:textId="77777777" w:rsidR="00AC297C" w:rsidRDefault="00DB10CA">
            <w:pPr>
              <w:pStyle w:val="TableParagraph"/>
              <w:spacing w:line="343" w:lineRule="exact"/>
              <w:ind w:left="103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失访</w:t>
            </w:r>
          </w:p>
          <w:p w14:paraId="7B931798" w14:textId="77777777" w:rsidR="00AC297C" w:rsidRDefault="00DB10CA">
            <w:pPr>
              <w:pStyle w:val="TableParagraph"/>
              <w:spacing w:line="344" w:lineRule="exact"/>
              <w:ind w:left="103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受试者死亡</w:t>
            </w:r>
          </w:p>
          <w:p w14:paraId="54FD29B0" w14:textId="77777777" w:rsidR="00AC297C" w:rsidRDefault="00DB10CA">
            <w:pPr>
              <w:pStyle w:val="TableParagraph"/>
              <w:spacing w:line="343" w:lineRule="exact"/>
              <w:ind w:left="103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申办方终止研究</w:t>
            </w:r>
          </w:p>
          <w:p w14:paraId="0F352E5D" w14:textId="77777777" w:rsidR="00AC297C" w:rsidRDefault="00DB10CA">
            <w:pPr>
              <w:pStyle w:val="TableParagraph"/>
              <w:spacing w:line="344" w:lineRule="exact"/>
              <w:ind w:left="103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其他</w:t>
            </w:r>
          </w:p>
        </w:tc>
      </w:tr>
      <w:tr w:rsidR="00AC297C" w14:paraId="31237CEA" w14:textId="77777777">
        <w:trPr>
          <w:trHeight w:hRule="exact" w:val="29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B60" w14:textId="77777777" w:rsidR="00AC297C" w:rsidRDefault="00DB10CA">
            <w:pPr>
              <w:pStyle w:val="TableParagraph"/>
              <w:spacing w:line="25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其他详述</w:t>
            </w:r>
          </w:p>
        </w:tc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77AB" w14:textId="77777777" w:rsidR="00AC297C" w:rsidRDefault="00AC297C"/>
        </w:tc>
      </w:tr>
      <w:tr>
        <w:tc>
          <w:tcPr>
            <w:tcW w:type="dxa" w:w="4181"/>
          </w:tcPr>
          <w:p/>
        </w:tc>
        <w:tc>
          <w:tcPr>
            <w:tcW w:type="dxa" w:w="4179"/>
          </w:tcPr>
          <w:p/>
        </w:tc>
      </w:tr>
    </w:tbl>
    <w:p w14:paraId="142821C8" w14:textId="77777777" w:rsidR="00AC297C" w:rsidRDefault="00AC297C">
      <w:pPr>
        <w:sectPr w:rsidR="00AC297C">
          <w:headerReference w:type="default" r:id="rId76"/>
          <w:footerReference w:type="default" r:id="rId77"/>
          <w:pgSz w:w="11910" w:h="17340"/>
          <w:pgMar w:top="1640" w:right="1680" w:bottom="1140" w:left="1620" w:header="0" w:footer="950" w:gutter="0"/>
          <w:pgNumType w:start="55"/>
          <w:cols w:space="720"/>
        </w:sectPr>
      </w:pPr>
    </w:p>
    <w:p w14:paraId="62A4AC94" w14:textId="77777777" w:rsidR="00AC297C" w:rsidRDefault="00AC297C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1"/>
        <w:tblpPr w:leftFromText="180" w:rightFromText="180" w:horzAnchor="margin" w:tblpY="46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4148"/>
        <w:gridCol w:w="4151"/>
      </w:tblGrid>
      <w:tr w:rsidR="00AC297C" w14:paraId="357D8741" w14:textId="77777777">
        <w:trPr>
          <w:trHeight w:hRule="exact" w:val="634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8913" w14:textId="77777777" w:rsidR="00AC297C" w:rsidRDefault="00DB10CA">
            <w:pPr>
              <w:pStyle w:val="TableParagraph"/>
              <w:spacing w:before="26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死亡日期（年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月</w:t>
            </w:r>
            <w:r>
              <w:rPr>
                <w:rFonts w:ascii="等线" w:eastAsia="等线" w:hAnsi="等线" w:cs="等线"/>
                <w:sz w:val="21"/>
                <w:szCs w:val="21"/>
              </w:rPr>
              <w:t>/</w:t>
            </w:r>
            <w:r>
              <w:rPr>
                <w:rFonts w:ascii="等线" w:eastAsia="等线" w:hAnsi="等线" w:cs="等线"/>
                <w:sz w:val="21"/>
                <w:szCs w:val="21"/>
              </w:rPr>
              <w:t>日）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798B" w14:textId="77777777" w:rsidR="00AC297C" w:rsidRDefault="00AC297C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438297" w14:textId="77777777" w:rsidR="00AC297C" w:rsidRDefault="00AC297C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F5C46D" w14:textId="77777777" w:rsidR="00AC297C" w:rsidRDefault="00DB10CA">
            <w:pPr>
              <w:pStyle w:val="TableParagraph"/>
              <w:spacing w:line="20" w:lineRule="exact"/>
              <w:ind w:left="99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111250" cy="5715"/>
                      <wp:effectExtent l="10795" t="6350" r="11430" b="6985"/>
                      <wp:docPr id="1965298121" name="组合 1965298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1250" cy="5715"/>
                                <a:chOff x="0" y="0"/>
                                <a:chExt cx="1750" cy="9"/>
                              </a:xfrm>
                            </wpg:grpSpPr>
                            <wpg:grpSp>
                              <wpg:cNvPr id="2048663795" name="Group 12"/>
                              <wpg:cNvGrpSpPr/>
                              <wpg:grpSpPr>
                                <a:xfrm>
                                  <a:off x="4" y="4"/>
                                  <a:ext cx="1742" cy="2"/>
                                  <a:chOff x="4" y="4"/>
                                  <a:chExt cx="1742" cy="2"/>
                                </a:xfrm>
                              </wpg:grpSpPr>
                              <wps:wsp>
                                <wps:cNvPr id="119968583" name="Freeform 13"/>
                                <wps:cNvSpPr/>
                                <wps:spPr bwMode="auto">
                                  <a:xfrm>
                                    <a:off x="4" y="4"/>
                                    <a:ext cx="1742" cy="2"/>
                                  </a:xfrm>
                                  <a:custGeom>
                                    <a:avLst/>
                                    <a:gdLst>
                                      <a:gd name="T0" fmla="+- 0 4 4"/>
                                      <a:gd name="T1" fmla="*/ T0 w 1742"/>
                                      <a:gd name="T2" fmla="+- 0 1746 4"/>
                                      <a:gd name="T3" fmla="*/ T2 w 174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742">
                                        <a:moveTo>
                                          <a:pt x="0" y="0"/>
                                        </a:moveTo>
                                        <a:lnTo>
                                          <a:pt x="174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17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height:0.45pt;width:87.5pt;" coordsize="1750,9" o:gfxdata="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X0Vz40wAA&#10;AAIBAAAPAAAAAAAAAAEAIAAAACIAAABkcnMvZG93bnJldi54bWxQSwECFAAUAAAACACHTuJAMJH0&#10;bEADAAAdCAAADgAAAAAAAAABACAAAAAiAQAAZHJzL2Uyb0RvYy54bWxQSwUGAAAAAAYABgBZAQAA&#10;1AYAAAAA&#10;">
                      <o:lock v:ext="edit" aspectratio="f"/>
                      <v:group id="Group 12" o:spid="_x0000_s1026" o:spt="203" style="position:absolute;left:4;top:4;height:2;width:1742;" coordorigin="4,4" coordsize="1742,2" o:gfxdata="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">
                        <o:lock v:ext="edit" aspectratio="f"/>
                        <v:shape id="Freeform 13" o:spid="_x0000_s1026" o:spt="100" style="position:absolute;left:4;top:4;height:2;width:1742;" filled="f" stroked="t" coordsize="1742,1" o:gfxdata="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0lK&#10;WsEAAADiAAAADwAAAAAAAAABACAAAAAiAAAAZHJzL2Rvd25yZXYueG1sUEsBAhQAFAAAAAgAh07i&#10;QDMvBZ47AAAAOQAAABAAAAAAAAAAAQAgAAAAEAEAAGRycy9zaGFwZXhtbC54bWxQSwUGAAAAAAYA&#10;BgBbAQAAugMAAAAA&#10;" path="m0,0l1742,0e">
                          <v:path o:connectlocs="0,0;1742,0" o:connectangles="0,0"/>
                          <v:fill on="f" focussize="0,0"/>
                          <v:stroke weight="0.407244094488189pt" color="#000000" joinstyle="round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:rsidR="00AC297C" w14:paraId="4831CAEB" w14:textId="77777777">
        <w:trPr>
          <w:trHeight w:hRule="exact" w:val="1258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939E" w14:textId="77777777" w:rsidR="00AC297C" w:rsidRDefault="00DB10CA">
            <w:pPr>
              <w:pStyle w:val="TableParagraph"/>
              <w:spacing w:line="267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死亡的主要原因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E76C" w14:textId="77777777" w:rsidR="00AC297C" w:rsidRDefault="00DB10CA">
            <w:pPr>
              <w:pStyle w:val="TableParagraph"/>
              <w:spacing w:line="270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疾病进展</w:t>
            </w:r>
          </w:p>
          <w:p w14:paraId="2363D79A" w14:textId="77777777" w:rsidR="00AC297C" w:rsidRDefault="00DB10CA">
            <w:pPr>
              <w:pStyle w:val="TableParagraph"/>
              <w:spacing w:before="18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不良事件，不良事件编号</w:t>
            </w: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——</w:t>
            </w:r>
            <w:proofErr w:type="gramStart"/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————</w:t>
            </w:r>
            <w:proofErr w:type="gramEnd"/>
          </w:p>
          <w:p w14:paraId="4852FFB8" w14:textId="77777777" w:rsidR="00AC297C" w:rsidRDefault="00DB10CA">
            <w:pPr>
              <w:pStyle w:val="TableParagraph"/>
              <w:spacing w:before="18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未知</w:t>
            </w:r>
          </w:p>
          <w:p w14:paraId="33290857" w14:textId="77777777" w:rsidR="00AC297C" w:rsidRDefault="00DB10CA">
            <w:pPr>
              <w:pStyle w:val="TableParagraph"/>
              <w:spacing w:before="18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其他</w:t>
            </w:r>
          </w:p>
        </w:tc>
      </w:tr>
      <w:tr w:rsidR="00AC297C" w14:paraId="42B0612F" w14:textId="77777777">
        <w:trPr>
          <w:trHeight w:hRule="exact" w:val="322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86FE" w14:textId="77777777" w:rsidR="00AC297C" w:rsidRDefault="00DB10CA">
            <w:pPr>
              <w:pStyle w:val="TableParagraph"/>
              <w:spacing w:line="267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其他原因详述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8E26" w14:textId="77777777" w:rsidR="00AC297C" w:rsidRDefault="00AC297C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5F71369" w14:textId="77777777" w:rsidR="00AC297C" w:rsidRDefault="00DB10CA">
            <w:pPr>
              <w:pStyle w:val="TableParagraph"/>
              <w:spacing w:line="20" w:lineRule="exact"/>
              <w:ind w:left="99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111250" cy="5715"/>
                      <wp:effectExtent l="10795" t="8890" r="11430" b="4445"/>
                      <wp:docPr id="32029138" name="组合 32029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1250" cy="5715"/>
                                <a:chOff x="0" y="0"/>
                                <a:chExt cx="1750" cy="9"/>
                              </a:xfrm>
                            </wpg:grpSpPr>
                            <wpg:grpSp>
                              <wpg:cNvPr id="834537053" name="Group 9"/>
                              <wpg:cNvGrpSpPr/>
                              <wpg:grpSpPr>
                                <a:xfrm>
                                  <a:off x="4" y="4"/>
                                  <a:ext cx="1742" cy="2"/>
                                  <a:chOff x="4" y="4"/>
                                  <a:chExt cx="1742" cy="2"/>
                                </a:xfrm>
                              </wpg:grpSpPr>
                              <wps:wsp>
                                <wps:cNvPr id="1866065586" name="Freeform 10"/>
                                <wps:cNvSpPr/>
                                <wps:spPr bwMode="auto">
                                  <a:xfrm>
                                    <a:off x="4" y="4"/>
                                    <a:ext cx="1742" cy="2"/>
                                  </a:xfrm>
                                  <a:custGeom>
                                    <a:avLst/>
                                    <a:gdLst>
                                      <a:gd name="T0" fmla="+- 0 4 4"/>
                                      <a:gd name="T1" fmla="*/ T0 w 1742"/>
                                      <a:gd name="T2" fmla="+- 0 1746 4"/>
                                      <a:gd name="T3" fmla="*/ T2 w 174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742">
                                        <a:moveTo>
                                          <a:pt x="0" y="0"/>
                                        </a:moveTo>
                                        <a:lnTo>
                                          <a:pt x="174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17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height:0.45pt;width:87.5pt;" coordsize="1750,9" o:gfxdata="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X0Vz40wAAAAIB&#10;AAAPAAAAAAAAAAEAIAAAACIAAABkcnMvZG93bnJldi54bWxQSwECFAAUAAAACACHTuJANGZwiD0D&#10;AAAYCAAADgAAAAAAAAABACAAAAAiAQAAZHJzL2Uyb0RvYy54bWxQSwUGAAAAAAYABgBZAQAA0QYA&#10;AAAA&#10;">
                      <o:lock v:ext="edit" aspectratio="f"/>
                      <v:group id="Group 9" o:spid="_x0000_s1026" o:spt="203" style="position:absolute;left:4;top:4;height:2;width:1742;" coordorigin="4,4" coordsize="1742,2" o:gfxdata="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">
                        <o:lock v:ext="edit" aspectratio="f"/>
                        <v:shape id="Freeform 10" o:spid="_x0000_s1026" o:spt="100" style="position:absolute;left:4;top:4;height:2;width:1742;" filled="f" stroked="t" coordsize="1742,1" o:gfxdata="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1yB&#10;tsEAAADjAAAADwAAAAAAAAABACAAAAAiAAAAZHJzL2Rvd25yZXYueG1sUEsBAhQAFAAAAAgAh07i&#10;QDMvBZ47AAAAOQAAABAAAAAAAAAAAQAgAAAAEAEAAGRycy9zaGFwZXhtbC54bWxQSwUGAAAAAAYA&#10;BgBbAQAAugMAAAAA&#10;" path="m0,0l1742,0e">
                          <v:path o:connectlocs="0,0;1742,0" o:connectangles="0,0"/>
                          <v:fill on="f" focussize="0,0"/>
                          <v:stroke weight="0.407244094488189pt" color="#000000" joinstyle="round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:rsidR="00AC297C" w14:paraId="399DC403" w14:textId="77777777">
        <w:trPr>
          <w:trHeight w:hRule="exact" w:val="948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3134" w14:textId="77777777" w:rsidR="00AC297C" w:rsidRDefault="00DB10CA">
            <w:pPr>
              <w:pStyle w:val="TableParagraph"/>
              <w:spacing w:line="270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等线" w:eastAsia="等线" w:hAnsi="等线" w:cs="等线"/>
                <w:sz w:val="21"/>
                <w:szCs w:val="21"/>
              </w:rPr>
              <w:t>是否进行尸检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454C" w14:textId="77777777" w:rsidR="00AC297C" w:rsidRDefault="00DB10CA">
            <w:pPr>
              <w:pStyle w:val="TableParagraph"/>
              <w:spacing w:line="272" w:lineRule="exact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是</w:t>
            </w:r>
          </w:p>
          <w:p w14:paraId="1160514D" w14:textId="77777777" w:rsidR="00AC297C" w:rsidRDefault="00DB10CA">
            <w:pPr>
              <w:pStyle w:val="TableParagraph"/>
              <w:spacing w:before="18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否</w:t>
            </w:r>
          </w:p>
          <w:p w14:paraId="371B9E89" w14:textId="77777777" w:rsidR="00AC297C" w:rsidRDefault="00DB10CA">
            <w:pPr>
              <w:pStyle w:val="TableParagraph"/>
              <w:spacing w:before="18"/>
              <w:ind w:left="103"/>
              <w:rPr>
                <w:rFonts w:ascii="等线" w:eastAsia="等线" w:hAnsi="等线" w:cs="等线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○</w:t>
            </w:r>
            <w:r>
              <w:rPr>
                <w:rFonts w:ascii="等线" w:eastAsia="等线" w:hAnsi="等线" w:cs="等线"/>
                <w:sz w:val="21"/>
                <w:szCs w:val="21"/>
              </w:rPr>
              <w:t>未知</w:t>
            </w:r>
          </w:p>
        </w:tc>
      </w:tr>
      <w:tr w:rsidR="00AC297C" w14:paraId="48CE8737" w14:textId="77777777">
        <w:trPr>
          <w:trHeight w:hRule="exact" w:val="322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5838C" w14:textId="77777777" w:rsidR="00AC297C" w:rsidRDefault="00DB10CA">
            <w:pPr>
              <w:pStyle w:val="TableParagraph"/>
              <w:spacing w:line="267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若是，请提供尸检日期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979B" w14:textId="77777777" w:rsidR="00AC297C" w:rsidRDefault="00AC297C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</w:pPr>
          </w:p>
          <w:p w14:paraId="7178F7FD" w14:textId="77777777" w:rsidR="00AC297C" w:rsidRDefault="00DB10CA">
            <w:pPr>
              <w:pStyle w:val="TableParagraph"/>
              <w:spacing w:line="20" w:lineRule="exact"/>
              <w:ind w:left="99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111250" cy="5715"/>
                      <wp:effectExtent l="10795" t="5715" r="11430" b="7620"/>
                      <wp:docPr id="1987536001" name="组合 19875360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1250" cy="5715"/>
                                <a:chOff x="0" y="0"/>
                                <a:chExt cx="1750" cy="9"/>
                              </a:xfrm>
                            </wpg:grpSpPr>
                            <wpg:grpSp>
                              <wpg:cNvPr id="476675579" name="Group 6"/>
                              <wpg:cNvGrpSpPr/>
                              <wpg:grpSpPr>
                                <a:xfrm>
                                  <a:off x="4" y="4"/>
                                  <a:ext cx="1742" cy="2"/>
                                  <a:chOff x="4" y="4"/>
                                  <a:chExt cx="1742" cy="2"/>
                                </a:xfrm>
                              </wpg:grpSpPr>
                              <wps:wsp>
                                <wps:cNvPr id="1637823726" name="Freeform 7"/>
                                <wps:cNvSpPr/>
                                <wps:spPr bwMode="auto">
                                  <a:xfrm>
                                    <a:off x="4" y="4"/>
                                    <a:ext cx="1742" cy="2"/>
                                  </a:xfrm>
                                  <a:custGeom>
                                    <a:avLst/>
                                    <a:gdLst>
                                      <a:gd name="T0" fmla="+- 0 4 4"/>
                                      <a:gd name="T1" fmla="*/ T0 w 1742"/>
                                      <a:gd name="T2" fmla="+- 0 1746 4"/>
                                      <a:gd name="T3" fmla="*/ T2 w 174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742">
                                        <a:moveTo>
                                          <a:pt x="0" y="0"/>
                                        </a:moveTo>
                                        <a:lnTo>
                                          <a:pt x="174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17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height:0.45pt;width:87.5pt;" coordsize="1750,9" o:gfxdata="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l9Fc+NMAAAAC&#10;AQAADwAAAAAAAAABACAAAAAiAAAAZHJzL2Rvd25yZXYueG1sUEsBAhQAFAAAAAgAh07iQNA8cxM+&#10;AwAAGwgAAA4AAAAAAAAAAQAgAAAAIgEAAGRycy9lMm9Eb2MueG1sUEsFBgAAAAAGAAYAWQEAANIG&#10;AAAAAA==&#10;">
                      <o:lock v:ext="edit" aspectratio="f"/>
                      <v:group id="Group 6" o:spid="_x0000_s1026" o:spt="203" style="position:absolute;left:4;top:4;height:2;width:1742;" coordorigin="4,4" coordsize="1742,2" o:gfxdata="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">
                        <o:lock v:ext="edit" aspectratio="f"/>
                        <v:shape id="Freeform 7" o:spid="_x0000_s1026" o:spt="100" style="position:absolute;left:4;top:4;height:2;width:1742;" filled="f" stroked="t" coordsize="1742,1" o:gfxdata="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v&#10;WUu1wwAAAOMAAAAPAAAAAAAAAAEAIAAAACIAAABkcnMvZG93bnJldi54bWxQSwECFAAUAAAACACH&#10;TuJAMy8FnjsAAAA5AAAAEAAAAAAAAAABACAAAAASAQAAZHJzL3NoYXBleG1sLnhtbFBLBQYAAAAA&#10;BgAGAFsBAAC8AwAAAAA=&#10;" path="m0,0l1742,0e">
                          <v:path o:connectlocs="0,0;1742,0" o:connectangles="0,0"/>
                          <v:fill on="f" focussize="0,0"/>
                          <v:stroke weight="0.407244094488189pt" color="#000000" joinstyle="round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:rsidR="00AC297C" w14:paraId="4AE81A38" w14:textId="77777777">
        <w:trPr>
          <w:trHeight w:hRule="exact" w:val="322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2ECF" w14:textId="77777777" w:rsidR="00AC297C" w:rsidRDefault="00DB10CA">
            <w:pPr>
              <w:pStyle w:val="TableParagraph"/>
              <w:spacing w:line="267" w:lineRule="exact"/>
              <w:ind w:left="103"/>
              <w:rPr>
                <w:rFonts w:ascii="等线" w:eastAsia="等线" w:hAnsi="等线" w:cs="等线"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cs="等线"/>
                <w:sz w:val="21"/>
                <w:szCs w:val="21"/>
                <w:lang w:eastAsia="zh-CN"/>
              </w:rPr>
              <w:t>若是，请提供尸检死因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8F44" w14:textId="77777777" w:rsidR="00AC297C" w:rsidRDefault="00AC297C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  <w:lang w:eastAsia="zh-CN"/>
              </w:rPr>
            </w:pPr>
          </w:p>
          <w:p w14:paraId="022B1C44" w14:textId="77777777" w:rsidR="00AC297C" w:rsidRDefault="00DB10CA">
            <w:pPr>
              <w:pStyle w:val="TableParagraph"/>
              <w:spacing w:line="20" w:lineRule="exact"/>
              <w:ind w:left="99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111250" cy="5715"/>
                      <wp:effectExtent l="10795" t="10160" r="11430" b="3175"/>
                      <wp:docPr id="1333151130" name="组合 1333151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1250" cy="5715"/>
                                <a:chOff x="0" y="0"/>
                                <a:chExt cx="1750" cy="9"/>
                              </a:xfrm>
                            </wpg:grpSpPr>
                            <wpg:grpSp>
                              <wpg:cNvPr id="1522954374" name="Group 3"/>
                              <wpg:cNvGrpSpPr/>
                              <wpg:grpSpPr>
                                <a:xfrm>
                                  <a:off x="4" y="4"/>
                                  <a:ext cx="1742" cy="2"/>
                                  <a:chOff x="4" y="4"/>
                                  <a:chExt cx="1742" cy="2"/>
                                </a:xfrm>
                              </wpg:grpSpPr>
                              <wps:wsp>
                                <wps:cNvPr id="1048240843" name="Freeform 4"/>
                                <wps:cNvSpPr/>
                                <wps:spPr bwMode="auto">
                                  <a:xfrm>
                                    <a:off x="4" y="4"/>
                                    <a:ext cx="1742" cy="2"/>
                                  </a:xfrm>
                                  <a:custGeom>
                                    <a:avLst/>
                                    <a:gdLst>
                                      <a:gd name="T0" fmla="+- 0 4 4"/>
                                      <a:gd name="T1" fmla="*/ T0 w 1742"/>
                                      <a:gd name="T2" fmla="+- 0 1746 4"/>
                                      <a:gd name="T3" fmla="*/ T2 w 1742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742">
                                        <a:moveTo>
                                          <a:pt x="0" y="0"/>
                                        </a:moveTo>
                                        <a:lnTo>
                                          <a:pt x="1742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5172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_x0000_s1026" o:spid="_x0000_s1026" o:spt="203" style="height:0.45pt;width:87.5pt;" coordsize="1750,9" o:gfxdata="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l9Fc+NMAAAAC&#10;AQAADwAAAAAAAAABACAAAAAiAAAAZHJzL2Rvd25yZXYueG1sUEsBAhQAFAAAAAgAh07iQL3eIe8+&#10;AwAAHAgAAA4AAAAAAAAAAQAgAAAAIgEAAGRycy9lMm9Eb2MueG1sUEsFBgAAAAAGAAYAWQEAANIG&#10;AAAAAA==&#10;">
                      <o:lock v:ext="edit" aspectratio="f"/>
                      <v:group id="Group 3" o:spid="_x0000_s1026" o:spt="203" style="position:absolute;left:4;top:4;height:2;width:1742;" coordorigin="4,4" coordsize="1742,2" o:gfxdata="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">
                        <o:lock v:ext="edit" aspectratio="f"/>
                        <v:shape id="Freeform 4" o:spid="_x0000_s1026" o:spt="100" style="position:absolute;left:4;top:4;height:2;width:1742;" filled="f" stroked="t" coordsize="1742,1" o:gfxdata="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Yr&#10;O5PCAAAA4wAAAA8AAAAAAAAAAQAgAAAAIgAAAGRycy9kb3ducmV2LnhtbFBLAQIUABQAAAAIAIdO&#10;4kAzLwWeOwAAADkAAAAQAAAAAAAAAAEAIAAAABEBAABkcnMvc2hhcGV4bWwueG1sUEsFBgAAAAAG&#10;AAYAWwEAALsDAAAAAA==&#10;" path="m0,0l1742,0e">
                          <v:path o:connectlocs="0,0;1742,0" o:connectangles="0,0"/>
                          <v:fill on="f" focussize="0,0"/>
                          <v:stroke weight="0.407244094488189pt" color="#000000" joinstyle="round"/>
                          <v:imagedata o:title=""/>
                          <o:lock v:ext="edit" aspectratio="f"/>
                        </v:shape>
                      </v:group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c>
          <w:tcPr>
            <w:tcW w:type="dxa" w:w="4148"/>
          </w:tcPr>
          <w:p/>
        </w:tc>
        <w:tc>
          <w:tcPr>
            <w:tcW w:type="dxa" w:w="4151"/>
          </w:tcPr>
          <w:p/>
        </w:tc>
      </w:tr>
    </w:tbl>
    <w:p w14:paraId="4542B50E" w14:textId="77777777" w:rsidR="00AC297C" w:rsidRDefault="00DB10CA">
      <w:pPr>
        <w:pStyle w:val="1"/>
      </w:pPr>
      <w:r>
        <w:t>死亡</w:t>
      </w:r>
    </w:p>
    <w:p w14:paraId="2B28BB58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A7EFF7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ADBE22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63EB4E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46D7B7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CE7327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2479C1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5FD21A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0C2C5B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0E4AAB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535106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5810EB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8DFAFC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E279E1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6A6887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39014B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F39CFF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ABB20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49A851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CB28A2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E29668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B0FF87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47BFAE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911D54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1ECBF2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830F1A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E752F4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6633CF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DE4585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1DD76F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DE882D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1B11CB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8684DF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A416AF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070FD8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F783E6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8BCB65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06CE6A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29817D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596F1A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08185B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9B21B8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694E55" w14:textId="77777777" w:rsidR="00AC297C" w:rsidRDefault="00AC297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EEFF73" w14:textId="77777777" w:rsidR="00AC297C" w:rsidRDefault="00AC297C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42CAC02F" w14:textId="77777777" w:rsidR="00AC297C" w:rsidRDefault="00DB10CA">
      <w:pPr>
        <w:ind w:left="93"/>
        <w:jc w:val="center"/>
        <w:rPr>
          <w:rFonts w:ascii="等线" w:eastAsia="等线" w:hAnsi="等线" w:cs="等线"/>
          <w:sz w:val="18"/>
          <w:szCs w:val="18"/>
        </w:rPr>
      </w:pPr>
      <w:proofErr w:type="gramStart"/>
      <w:r>
        <w:rPr>
          <w:rFonts w:ascii="等线"/>
          <w:b/>
          <w:sz w:val="18"/>
        </w:rPr>
        <w:t xml:space="preserve">56  </w:t>
      </w:r>
      <w:r>
        <w:rPr>
          <w:rFonts w:ascii="等线"/>
          <w:sz w:val="18"/>
        </w:rPr>
        <w:t>/</w:t>
      </w:r>
      <w:proofErr w:type="gramEnd"/>
      <w:r>
        <w:rPr>
          <w:rFonts w:ascii="等线"/>
          <w:spacing w:val="26"/>
          <w:sz w:val="18"/>
        </w:rPr>
        <w:t xml:space="preserve"> </w:t>
      </w:r>
      <w:r>
        <w:rPr>
          <w:rFonts w:ascii="等线"/>
          <w:b/>
          <w:sz w:val="18"/>
        </w:rPr>
        <w:t>56</w:t>
      </w:r>
    </w:p>
    <w:sectPr w:rsidR="00AC297C">
      <w:headerReference w:type="default" r:id="rId78"/>
      <w:footerReference w:type="default" r:id="rId79"/>
      <w:pgSz w:w="11910" w:h="16840"/>
      <w:pgMar w:top="1340" w:right="1680" w:bottom="280" w:left="168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6" w:author="Yali Li" w:date="2023-08-21T15:33:00Z" w:initials="lyl">
    <w:p w14:paraId="0DAC71F7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是否需要加在</w:t>
      </w:r>
      <w:r>
        <w:rPr>
          <w:rFonts w:hint="eastAsia"/>
          <w:lang w:eastAsia="zh-CN"/>
        </w:rPr>
        <w:t>label</w:t>
      </w:r>
      <w:r>
        <w:rPr>
          <w:rFonts w:hint="eastAsia"/>
          <w:lang w:eastAsia="zh-CN"/>
        </w:rPr>
        <w:t>上，是否需要自动计算</w:t>
      </w:r>
    </w:p>
  </w:comment>
  <w:comment w:id="37" w:author="shenjie_clin" w:date="2023-08-21T16:59:00Z" w:initials="">
    <w:p w14:paraId="3BCB05D1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不需要</w:t>
      </w:r>
      <w:r>
        <w:rPr>
          <w:rFonts w:hint="eastAsia"/>
          <w:lang w:eastAsia="zh-CN"/>
        </w:rPr>
        <w:t>label</w:t>
      </w:r>
      <w:r>
        <w:rPr>
          <w:rFonts w:hint="eastAsia"/>
          <w:lang w:eastAsia="zh-CN"/>
        </w:rPr>
        <w:t>，需要自动赋值</w:t>
      </w:r>
    </w:p>
  </w:comment>
  <w:comment w:id="38" w:author="Yali Li" w:date="2023-08-21T15:38:00Z" w:initials="lyl">
    <w:p w14:paraId="0C517E11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新加一个变量？</w:t>
      </w:r>
    </w:p>
  </w:comment>
  <w:comment w:id="39" w:author="shenjie_clin" w:date="2023-08-21T17:00:00Z" w:initials="">
    <w:p w14:paraId="46631D49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是的，新加变量：未做原因</w:t>
      </w:r>
    </w:p>
  </w:comment>
  <w:comment w:id="40" w:author="Yali Li" w:date="2023-08-21T15:34:00Z" w:initials="lyl">
    <w:p w14:paraId="4D9A4980" w14:textId="77777777" w:rsidR="00AC297C" w:rsidRDefault="00DB10CA">
      <w:pPr>
        <w:pStyle w:val="TableParagraph"/>
        <w:spacing w:line="252" w:lineRule="exact"/>
        <w:ind w:left="103"/>
        <w:rPr>
          <w:lang w:eastAsia="zh-CN"/>
        </w:rPr>
      </w:pPr>
      <w:r>
        <w:rPr>
          <w:rFonts w:hint="eastAsia"/>
          <w:lang w:eastAsia="zh-CN"/>
        </w:rPr>
        <w:t>单独加一个变量？</w:t>
      </w:r>
      <w:r>
        <w:rPr>
          <w:rFonts w:hint="eastAsia"/>
          <w:lang w:eastAsia="zh-CN"/>
        </w:rPr>
        <w:t>lable</w:t>
      </w:r>
      <w:r>
        <w:rPr>
          <w:rFonts w:hint="eastAsia"/>
          <w:lang w:eastAsia="zh-CN"/>
        </w:rPr>
        <w:t>是否就用“</w:t>
      </w:r>
      <w:r>
        <w:rPr>
          <w:rFonts w:ascii="等线" w:eastAsia="等线" w:hAnsi="等线" w:cs="等线"/>
          <w:spacing w:val="-10"/>
          <w:sz w:val="21"/>
          <w:szCs w:val="21"/>
          <w:lang w:eastAsia="zh-CN"/>
        </w:rPr>
        <w:t>若是，前一次筛选时分配的</w:t>
      </w:r>
      <w:r>
        <w:rPr>
          <w:rFonts w:ascii="等线" w:eastAsia="等线" w:hAnsi="等线" w:cs="等线"/>
          <w:sz w:val="21"/>
          <w:szCs w:val="21"/>
          <w:lang w:eastAsia="zh-CN"/>
        </w:rPr>
        <w:t>受试者</w:t>
      </w:r>
      <w:r>
        <w:rPr>
          <w:rFonts w:ascii="等线" w:eastAsia="等线" w:hAnsi="等线" w:cs="等线" w:hint="eastAsia"/>
          <w:sz w:val="21"/>
          <w:szCs w:val="21"/>
          <w:lang w:eastAsia="zh-CN"/>
        </w:rPr>
        <w:t>筛选号</w:t>
      </w:r>
      <w:r>
        <w:rPr>
          <w:rFonts w:ascii="等线" w:eastAsia="等线" w:hAnsi="等线" w:cs="等线"/>
          <w:sz w:val="21"/>
          <w:szCs w:val="21"/>
          <w:lang w:eastAsia="zh-CN"/>
        </w:rPr>
        <w:t>：</w:t>
      </w:r>
      <w:r>
        <w:rPr>
          <w:rFonts w:hint="eastAsia"/>
          <w:lang w:eastAsia="zh-CN"/>
        </w:rPr>
        <w:t>”</w:t>
      </w:r>
    </w:p>
  </w:comment>
  <w:comment w:id="41" w:author="shenjie_clin" w:date="2023-08-21T17:01:00Z" w:initials="">
    <w:p w14:paraId="40533EE9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是的，新加一个变量：若是，前一次筛选时分配的受试者筛选号</w:t>
      </w:r>
    </w:p>
  </w:comment>
  <w:comment w:id="42" w:author="Yali Li" w:date="2023-08-21T15:35:00Z" w:initials="lyl">
    <w:p w14:paraId="5D641181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用什么格式，长度设置多少？</w:t>
      </w:r>
    </w:p>
  </w:comment>
  <w:comment w:id="43" w:author="shenjie_clin" w:date="2023-08-21T16:02:00Z" w:initials="">
    <w:p w14:paraId="14813C69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知情同意类型、签署日期和适用的方案版本号用</w:t>
      </w:r>
      <w:r>
        <w:rPr>
          <w:lang w:eastAsia="zh-CN"/>
        </w:rPr>
        <w:t>L</w:t>
      </w:r>
      <w:r>
        <w:rPr>
          <w:rFonts w:hint="eastAsia"/>
          <w:lang w:eastAsia="zh-CN"/>
        </w:rPr>
        <w:t>ogline</w:t>
      </w:r>
    </w:p>
  </w:comment>
  <w:comment w:id="44" w:author="shenjie_clin" w:date="2023-08-21T17:07:00Z" w:initials="">
    <w:p w14:paraId="7EE13532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一位整数一位小数</w:t>
      </w:r>
    </w:p>
  </w:comment>
  <w:comment w:id="45" w:author="Yali Li" w:date="2023-08-21T15:35:00Z" w:initials="lyl">
    <w:p w14:paraId="29DA6A7E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还是单独加一个单位的变量？</w:t>
      </w:r>
    </w:p>
  </w:comment>
  <w:comment w:id="46" w:author="shenjie_clin" w:date="2023-08-21T17:02:00Z" w:initials="">
    <w:p w14:paraId="2B8F109A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直接加在年龄后面，如年龄（岁），下面的统一</w:t>
      </w:r>
    </w:p>
  </w:comment>
  <w:comment w:id="47" w:author="Yali Li" w:date="2023-08-21T15:35:00Z" w:initials="lyl">
    <w:p w14:paraId="79E97401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什么格式，长度设置多少？</w:t>
      </w:r>
    </w:p>
  </w:comment>
  <w:comment w:id="48" w:author="shenjie_clin" w:date="2023-08-21T17:08:00Z" w:initials="">
    <w:p w14:paraId="7E6B08EA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数字</w:t>
      </w:r>
    </w:p>
  </w:comment>
  <w:comment w:id="49" w:author="Yali Li" w:date="2023-08-21T15:36:00Z" w:initials="lyl">
    <w:p w14:paraId="75A8684D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记录号是否添加在数据库内，还是使用</w:t>
      </w:r>
      <w:r>
        <w:rPr>
          <w:rFonts w:hint="eastAsia"/>
          <w:lang w:eastAsia="zh-CN"/>
        </w:rPr>
        <w:t>Rave</w:t>
      </w:r>
      <w:r>
        <w:rPr>
          <w:rFonts w:hint="eastAsia"/>
          <w:lang w:eastAsia="zh-CN"/>
        </w:rPr>
        <w:t>自带的</w:t>
      </w:r>
      <w:r>
        <w:rPr>
          <w:rFonts w:hint="eastAsia"/>
          <w:lang w:eastAsia="zh-CN"/>
        </w:rPr>
        <w:t>logline</w:t>
      </w:r>
      <w:r>
        <w:rPr>
          <w:rFonts w:hint="eastAsia"/>
          <w:lang w:eastAsia="zh-CN"/>
        </w:rPr>
        <w:t>编号？以下表单相同</w:t>
      </w:r>
    </w:p>
  </w:comment>
  <w:comment w:id="50" w:author="shenjie_clin" w:date="2023-08-21T17:11:00Z" w:initials="">
    <w:p w14:paraId="5F622E02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自带编号</w:t>
      </w:r>
    </w:p>
  </w:comment>
  <w:comment w:id="51" w:author="Yali Li" w:date="2023-08-21T15:36:00Z" w:initials="lyl">
    <w:p w14:paraId="2C9608E9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格式及长度如何设置？</w:t>
      </w:r>
    </w:p>
  </w:comment>
  <w:comment w:id="52" w:author="shenjie_clin" w:date="2023-08-21T17:11:00Z" w:initials="">
    <w:p w14:paraId="03081537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常规即可</w:t>
      </w:r>
    </w:p>
  </w:comment>
  <w:comment w:id="53" w:author="Yali Li" w:date="2023-08-21T15:37:00Z" w:initials="lyl">
    <w:p w14:paraId="6A091A67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做一页，药物依赖下方做</w:t>
      </w:r>
      <w:r>
        <w:rPr>
          <w:rFonts w:hint="eastAsia"/>
          <w:lang w:eastAsia="zh-CN"/>
        </w:rPr>
        <w:t>logline</w:t>
      </w:r>
    </w:p>
  </w:comment>
  <w:comment w:id="54" w:author="Yali Li" w:date="2023-08-21T15:39:00Z" w:initials="lyl">
    <w:p w14:paraId="128C5154" w14:textId="77777777" w:rsidR="00AC297C" w:rsidRDefault="00DB10CA">
      <w:pPr>
        <w:pStyle w:val="a3"/>
      </w:pPr>
      <w:r>
        <w:rPr>
          <w:rFonts w:hint="eastAsia"/>
          <w:lang w:eastAsia="zh-CN"/>
        </w:rPr>
        <w:t>做成</w:t>
      </w:r>
      <w:r>
        <w:rPr>
          <w:rFonts w:hint="eastAsia"/>
          <w:lang w:eastAsia="zh-CN"/>
        </w:rPr>
        <w:t>checkbox</w:t>
      </w:r>
      <w:r>
        <w:rPr>
          <w:rFonts w:hint="eastAsia"/>
          <w:lang w:eastAsia="zh-CN"/>
        </w:rPr>
        <w:t>格式？还是挂一个字典，设置</w:t>
      </w:r>
      <w:r>
        <w:rPr>
          <w:rFonts w:hint="eastAsia"/>
          <w:lang w:eastAsia="zh-CN"/>
        </w:rPr>
        <w:t>codelist-</w:t>
      </w:r>
      <w:r>
        <w:rPr>
          <w:rFonts w:hint="eastAsia"/>
          <w:lang w:eastAsia="zh-CN"/>
        </w:rPr>
        <w:t>外院？如下相同的问题</w:t>
      </w:r>
    </w:p>
  </w:comment>
  <w:comment w:id="55" w:author="shenjie_clin" w:date="2023-08-21T17:13:00Z" w:initials="">
    <w:p w14:paraId="3CC63C8B" w14:textId="77777777" w:rsidR="00AC297C" w:rsidRDefault="00DB10CA">
      <w:pPr>
        <w:pStyle w:val="a3"/>
      </w:pPr>
      <w:r>
        <w:rPr>
          <w:rFonts w:hint="eastAsia"/>
          <w:lang w:eastAsia="zh-CN"/>
        </w:rPr>
        <w:t>直接</w:t>
      </w:r>
      <w:r>
        <w:rPr>
          <w:rFonts w:hint="eastAsia"/>
          <w:lang w:eastAsia="zh-CN"/>
        </w:rPr>
        <w:t>checkbox</w:t>
      </w:r>
      <w:r>
        <w:rPr>
          <w:rFonts w:hint="eastAsia"/>
          <w:lang w:eastAsia="zh-CN"/>
        </w:rPr>
        <w:t>就可以了，下同</w:t>
      </w:r>
    </w:p>
  </w:comment>
  <w:comment w:id="57" w:author="Yali Li" w:date="2023-08-21T15:38:00Z" w:initials="lyl">
    <w:p w14:paraId="0FEC2BDE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直接加在</w:t>
      </w:r>
      <w:r>
        <w:rPr>
          <w:rFonts w:hint="eastAsia"/>
          <w:lang w:eastAsia="zh-CN"/>
        </w:rPr>
        <w:t>label</w:t>
      </w:r>
      <w:r>
        <w:rPr>
          <w:rFonts w:hint="eastAsia"/>
          <w:lang w:eastAsia="zh-CN"/>
        </w:rPr>
        <w:t>内，不做单独的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变量也不做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？</w:t>
      </w:r>
    </w:p>
  </w:comment>
  <w:comment w:id="64" w:author="Yali Li" w:date="2023-08-21T15:40:00Z" w:initials="lyl">
    <w:p w14:paraId="1CCF0DB0" w14:textId="77777777" w:rsidR="00AC297C" w:rsidRDefault="00DB10CA">
      <w:pPr>
        <w:pStyle w:val="a3"/>
      </w:pPr>
      <w:r>
        <w:rPr>
          <w:rFonts w:hint="eastAsia"/>
          <w:lang w:eastAsia="zh-CN"/>
        </w:rPr>
        <w:t>直接加在</w:t>
      </w:r>
      <w:r>
        <w:rPr>
          <w:rFonts w:hint="eastAsia"/>
          <w:lang w:eastAsia="zh-CN"/>
        </w:rPr>
        <w:t>label</w:t>
      </w:r>
      <w:r>
        <w:rPr>
          <w:rFonts w:hint="eastAsia"/>
          <w:lang w:eastAsia="zh-CN"/>
        </w:rPr>
        <w:t>内，不做单独的</w:t>
      </w:r>
      <w:r>
        <w:rPr>
          <w:rFonts w:hint="eastAsia"/>
          <w:lang w:eastAsia="zh-CN"/>
        </w:rPr>
        <w:t>un</w:t>
      </w:r>
      <w:r>
        <w:rPr>
          <w:rFonts w:hint="eastAsia"/>
          <w:lang w:eastAsia="zh-CN"/>
        </w:rPr>
        <w:t>it</w:t>
      </w:r>
      <w:r>
        <w:rPr>
          <w:rFonts w:hint="eastAsia"/>
          <w:lang w:eastAsia="zh-CN"/>
        </w:rPr>
        <w:t>变量也不做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？</w:t>
      </w:r>
    </w:p>
  </w:comment>
  <w:comment w:id="66" w:author="Yali Li" w:date="2023-08-21T15:40:00Z" w:initials="lyl">
    <w:p w14:paraId="4A65039D" w14:textId="77777777" w:rsidR="00AC297C" w:rsidRDefault="00DB10CA">
      <w:pPr>
        <w:pStyle w:val="a3"/>
      </w:pPr>
      <w:r>
        <w:rPr>
          <w:rFonts w:hint="eastAsia"/>
          <w:lang w:eastAsia="zh-CN"/>
        </w:rPr>
        <w:t>做成</w:t>
      </w:r>
      <w:proofErr w:type="gramStart"/>
      <w:r>
        <w:rPr>
          <w:rFonts w:hint="eastAsia"/>
          <w:lang w:eastAsia="zh-CN"/>
        </w:rPr>
        <w:t>固定行</w:t>
      </w:r>
      <w:proofErr w:type="gram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logline</w:t>
      </w:r>
      <w:r>
        <w:rPr>
          <w:rFonts w:hint="eastAsia"/>
          <w:lang w:eastAsia="zh-CN"/>
        </w:rPr>
        <w:t>？那下面是否进行生命体征检查</w:t>
      </w:r>
      <w:proofErr w:type="gramStart"/>
      <w:r>
        <w:rPr>
          <w:rFonts w:hint="eastAsia"/>
          <w:lang w:eastAsia="zh-CN"/>
        </w:rPr>
        <w:t>至检查</w:t>
      </w:r>
      <w:proofErr w:type="gramEnd"/>
      <w:r>
        <w:rPr>
          <w:rFonts w:hint="eastAsia"/>
          <w:lang w:eastAsia="zh-CN"/>
        </w:rPr>
        <w:t>时间是否放在</w:t>
      </w:r>
      <w:r>
        <w:rPr>
          <w:rFonts w:hint="eastAsia"/>
          <w:lang w:eastAsia="zh-CN"/>
        </w:rPr>
        <w:t>logline</w:t>
      </w:r>
      <w:r>
        <w:rPr>
          <w:rFonts w:hint="eastAsia"/>
          <w:lang w:eastAsia="zh-CN"/>
        </w:rPr>
        <w:t>外，做</w:t>
      </w:r>
      <w:r>
        <w:rPr>
          <w:rFonts w:hint="eastAsia"/>
          <w:lang w:eastAsia="zh-CN"/>
        </w:rPr>
        <w:t>normal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question</w:t>
      </w:r>
      <w:r>
        <w:rPr>
          <w:rFonts w:hint="eastAsia"/>
          <w:lang w:eastAsia="zh-CN"/>
        </w:rPr>
        <w:t>？</w:t>
      </w:r>
    </w:p>
  </w:comment>
  <w:comment w:id="67" w:author="shenjie_clin" w:date="2023-08-21T16:08:00Z" w:initials="">
    <w:p w14:paraId="237C1D68" w14:textId="77777777" w:rsidR="00AC297C" w:rsidRDefault="00DB10CA">
      <w:pPr>
        <w:pStyle w:val="a3"/>
      </w:pPr>
      <w:r>
        <w:rPr>
          <w:rFonts w:hint="eastAsia"/>
          <w:lang w:eastAsia="zh-CN"/>
        </w:rPr>
        <w:t>除</w:t>
      </w:r>
      <w:r>
        <w:rPr>
          <w:rFonts w:hint="eastAsia"/>
          <w:lang w:eastAsia="zh-CN"/>
        </w:rPr>
        <w:t>leading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question</w:t>
      </w:r>
      <w:r>
        <w:rPr>
          <w:rFonts w:hint="eastAsia"/>
          <w:lang w:eastAsia="zh-CN"/>
        </w:rPr>
        <w:t>外，其他做</w:t>
      </w:r>
      <w:r>
        <w:rPr>
          <w:lang w:eastAsia="zh-CN"/>
        </w:rPr>
        <w:t>L</w:t>
      </w:r>
      <w:r>
        <w:rPr>
          <w:rFonts w:hint="eastAsia"/>
          <w:lang w:eastAsia="zh-CN"/>
        </w:rPr>
        <w:t>ogline</w:t>
      </w:r>
      <w:r>
        <w:rPr>
          <w:rFonts w:hint="eastAsia"/>
          <w:lang w:eastAsia="zh-CN"/>
        </w:rPr>
        <w:t>形式</w:t>
      </w:r>
    </w:p>
  </w:comment>
  <w:comment w:id="68" w:author="缺口" w:date="2023-08-25T10:19:00Z" w:initials="">
    <w:p w14:paraId="772E7457" w14:textId="77777777" w:rsidR="00AC297C" w:rsidRDefault="00DB10CA">
      <w:pPr>
        <w:pStyle w:val="a3"/>
        <w:rPr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根据最新反馈，不做</w:t>
      </w:r>
      <w:r>
        <w:rPr>
          <w:rFonts w:hint="eastAsia"/>
          <w:highlight w:val="yellow"/>
          <w:lang w:eastAsia="zh-CN"/>
        </w:rPr>
        <w:t>logline,</w:t>
      </w:r>
      <w:r>
        <w:rPr>
          <w:rFonts w:hint="eastAsia"/>
          <w:highlight w:val="yellow"/>
          <w:lang w:eastAsia="zh-CN"/>
        </w:rPr>
        <w:t>保持这个设计</w:t>
      </w:r>
    </w:p>
  </w:comment>
  <w:comment w:id="69" w:author="shenjie_clin" w:date="2023-08-21T16:07:00Z" w:initials="">
    <w:p w14:paraId="09CD7263" w14:textId="77777777" w:rsidR="00AC297C" w:rsidRDefault="00DB10CA">
      <w:pPr>
        <w:pStyle w:val="a3"/>
      </w:pPr>
      <w:r>
        <w:rPr>
          <w:rFonts w:hint="eastAsia"/>
          <w:lang w:eastAsia="zh-CN"/>
        </w:rPr>
        <w:t>放在最上面</w:t>
      </w:r>
    </w:p>
  </w:comment>
  <w:comment w:id="73" w:author="Yali Li" w:date="2023-08-21T15:42:00Z" w:initials="lyl">
    <w:p w14:paraId="42652BDF" w14:textId="77777777" w:rsidR="00AC297C" w:rsidRDefault="00DB10CA">
      <w:pPr>
        <w:pStyle w:val="a3"/>
      </w:pPr>
      <w:r>
        <w:rPr>
          <w:rFonts w:hint="eastAsia"/>
          <w:lang w:eastAsia="zh-CN"/>
        </w:rPr>
        <w:t>直接加在</w:t>
      </w:r>
      <w:r>
        <w:rPr>
          <w:rFonts w:hint="eastAsia"/>
          <w:lang w:eastAsia="zh-CN"/>
        </w:rPr>
        <w:t>label</w:t>
      </w:r>
      <w:r>
        <w:rPr>
          <w:rFonts w:hint="eastAsia"/>
          <w:lang w:eastAsia="zh-CN"/>
        </w:rPr>
        <w:t>内，不做单独的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变量也不做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？</w:t>
      </w:r>
    </w:p>
  </w:comment>
  <w:comment w:id="86" w:author="Yali Li" w:date="2023-08-21T15:43:00Z" w:initials="lyl">
    <w:p w14:paraId="60FF2792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直接加在</w:t>
      </w:r>
      <w:r>
        <w:rPr>
          <w:rFonts w:hint="eastAsia"/>
          <w:lang w:eastAsia="zh-CN"/>
        </w:rPr>
        <w:t>label</w:t>
      </w:r>
      <w:r>
        <w:rPr>
          <w:rFonts w:hint="eastAsia"/>
          <w:lang w:eastAsia="zh-CN"/>
        </w:rPr>
        <w:t>内，不做单独的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变量也不做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？</w:t>
      </w:r>
    </w:p>
    <w:p w14:paraId="6C4A104F" w14:textId="77777777" w:rsidR="00AC297C" w:rsidRDefault="00DB10CA">
      <w:pPr>
        <w:pStyle w:val="a3"/>
      </w:pPr>
      <w:r>
        <w:rPr>
          <w:rFonts w:hint="eastAsia"/>
          <w:lang w:eastAsia="zh-CN"/>
        </w:rPr>
        <w:t>需提供格式及长度</w:t>
      </w:r>
    </w:p>
  </w:comment>
  <w:comment w:id="87" w:author="Yali Li" w:date="2023-08-21T15:43:00Z" w:initials="lyl">
    <w:p w14:paraId="395D648B" w14:textId="77777777" w:rsidR="00AC297C" w:rsidRDefault="00DB10CA">
      <w:pPr>
        <w:pStyle w:val="a3"/>
      </w:pPr>
      <w:proofErr w:type="gramStart"/>
      <w:r>
        <w:rPr>
          <w:rFonts w:hint="eastAsia"/>
          <w:lang w:eastAsia="zh-CN"/>
        </w:rPr>
        <w:t>请确定</w:t>
      </w:r>
      <w:proofErr w:type="gramEnd"/>
      <w:r>
        <w:rPr>
          <w:rFonts w:hint="eastAsia"/>
          <w:lang w:eastAsia="zh-CN"/>
        </w:rPr>
        <w:t>格式及长度</w:t>
      </w:r>
    </w:p>
  </w:comment>
  <w:comment w:id="90" w:author="Yali Li" w:date="2023-08-21T15:43:00Z" w:initials="lyl">
    <w:p w14:paraId="46AB1B91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93" w:author="Yali Li" w:date="2023-08-21T15:56:00Z" w:initials="lyl">
    <w:p w14:paraId="2B593530" w14:textId="77777777" w:rsidR="00AC297C" w:rsidRDefault="00DB10CA">
      <w:pPr>
        <w:pStyle w:val="a3"/>
      </w:pPr>
      <w:r>
        <w:rPr>
          <w:rFonts w:hint="eastAsia"/>
          <w:lang w:eastAsia="zh-CN"/>
        </w:rPr>
        <w:t>格式及长度</w:t>
      </w:r>
    </w:p>
  </w:comment>
  <w:comment w:id="94" w:author="Yali Li" w:date="2023-08-21T15:44:00Z" w:initials="lyl">
    <w:p w14:paraId="269F1024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lab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模块</w:t>
      </w:r>
    </w:p>
  </w:comment>
  <w:comment w:id="96" w:author="shenjie_clin" w:date="2023-08-21T17:21:00Z" w:initials="">
    <w:p w14:paraId="76DB048B" w14:textId="77777777" w:rsidR="00AC297C" w:rsidRDefault="00DB10CA">
      <w:pPr>
        <w:pStyle w:val="a3"/>
      </w:pPr>
      <w:r>
        <w:rPr>
          <w:rFonts w:hint="eastAsia"/>
          <w:lang w:eastAsia="zh-CN"/>
        </w:rPr>
        <w:t>待确认</w:t>
      </w:r>
    </w:p>
  </w:comment>
  <w:comment w:id="97" w:author="Yali Li" w:date="2023-08-21T15:44:00Z" w:initials="lyl">
    <w:p w14:paraId="1E776B1C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99" w:author="Yali Li" w:date="2023-08-21T15:44:00Z" w:initials="lyl">
    <w:p w14:paraId="2CD93EFD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02" w:author="Yali Li" w:date="2023-08-21T15:44:00Z" w:initials="lyl">
    <w:p w14:paraId="13F2376B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03" w:author="Yali Li" w:date="2023-08-21T15:44:00Z" w:initials="lyl">
    <w:p w14:paraId="17285F98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06" w:author="Yali Li" w:date="2023-08-21T15:44:00Z" w:initials="lyl">
    <w:p w14:paraId="06B02660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08" w:author="Yali Li" w:date="2023-08-21T15:45:00Z" w:initials="lyl">
    <w:p w14:paraId="52926CC9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09" w:author="Yali Li" w:date="2023-08-21T15:45:00Z" w:initials="lyl">
    <w:p w14:paraId="1AE9116D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11" w:author="Yali Li" w:date="2023-08-21T15:45:00Z" w:initials="lyl">
    <w:p w14:paraId="4F28283A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15" w:author="Yali Li" w:date="2023-08-21T15:45:00Z" w:initials="lyl">
    <w:p w14:paraId="3C5F492D" w14:textId="77777777" w:rsidR="00AC297C" w:rsidRDefault="00DB10CA">
      <w:pPr>
        <w:pStyle w:val="a3"/>
      </w:pPr>
      <w:r>
        <w:rPr>
          <w:rFonts w:hint="eastAsia"/>
          <w:lang w:eastAsia="zh-CN"/>
        </w:rPr>
        <w:t>不使用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17" w:author="Yali Li" w:date="2023-08-21T15:45:00Z" w:initials="lyl">
    <w:p w14:paraId="2AD975F6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19" w:author="Yali Li" w:date="2023-08-21T15:45:00Z" w:initials="lyl">
    <w:p w14:paraId="6D9155A5" w14:textId="77777777" w:rsidR="00AC297C" w:rsidRDefault="00DB10CA">
      <w:pPr>
        <w:pStyle w:val="a3"/>
      </w:pPr>
      <w:r>
        <w:rPr>
          <w:rFonts w:hint="eastAsia"/>
          <w:lang w:eastAsia="zh-CN"/>
        </w:rPr>
        <w:t>不使用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20" w:author="Yali Li" w:date="2023-08-21T15:45:00Z" w:initials="lyl">
    <w:p w14:paraId="1A443ECF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22" w:author="shenjie_clin" w:date="2023-08-21T16:14:00Z" w:initials="">
    <w:p w14:paraId="17320BCB" w14:textId="77777777" w:rsidR="00AC297C" w:rsidRDefault="00DB10CA">
      <w:pPr>
        <w:pStyle w:val="a3"/>
      </w:pPr>
      <w:r>
        <w:rPr>
          <w:rFonts w:hint="eastAsia"/>
          <w:lang w:eastAsia="zh-CN"/>
        </w:rPr>
        <w:t>前两个为必填</w:t>
      </w:r>
    </w:p>
  </w:comment>
  <w:comment w:id="124" w:author="Yali Li" w:date="2023-08-21T15:45:00Z" w:initials="lyl">
    <w:p w14:paraId="53CB51FD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25" w:author="Yali Li" w:date="2023-08-21T15:45:00Z" w:initials="lyl">
    <w:p w14:paraId="6BD91C44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27" w:author="Yali Li" w:date="2023-08-21T15:45:00Z" w:initials="lyl">
    <w:p w14:paraId="30E90A07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29" w:author="Yali Li" w:date="2023-08-21T15:46:00Z" w:initials="lyl">
    <w:p w14:paraId="33FA7F72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31" w:author="Yali Li" w:date="2023-08-21T15:46:00Z" w:initials="lyl">
    <w:p w14:paraId="79C538E7" w14:textId="77777777" w:rsidR="00AC297C" w:rsidRDefault="00DB10CA">
      <w:pPr>
        <w:pStyle w:val="a3"/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rave</w:t>
      </w:r>
      <w: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33" w:author="Yali Li" w:date="2023-08-21T15:46:00Z" w:initials="lyl">
    <w:p w14:paraId="161562AE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不使用</w:t>
      </w:r>
      <w:r>
        <w:rPr>
          <w:rFonts w:hint="eastAsia"/>
          <w:lang w:eastAsia="zh-CN"/>
        </w:rPr>
        <w:t>rave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模块</w:t>
      </w:r>
    </w:p>
  </w:comment>
  <w:comment w:id="135" w:author="shenjie_clin" w:date="2023-08-21T16:17:00Z" w:initials="">
    <w:p w14:paraId="0F071F69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单独做访视，固定做</w:t>
      </w:r>
      <w:r>
        <w:rPr>
          <w:rFonts w:hint="eastAsia"/>
          <w:lang w:eastAsia="zh-CN"/>
        </w:rPr>
        <w:t>1</w:t>
      </w:r>
      <w:r>
        <w:rPr>
          <w:lang w:eastAsia="zh-CN"/>
        </w:rPr>
        <w:t>4</w:t>
      </w:r>
      <w:r>
        <w:rPr>
          <w:rFonts w:hint="eastAsia"/>
          <w:lang w:eastAsia="zh-CN"/>
        </w:rPr>
        <w:t>行；查一下方案，是否有其他采血点</w:t>
      </w:r>
    </w:p>
  </w:comment>
  <w:comment w:id="136" w:author="Yali Li" w:date="2023-08-21T15:47:00Z" w:initials="lyl">
    <w:p w14:paraId="2F2D7AD2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前面部分表单“否”“是”在前，是否保持一致？</w:t>
      </w:r>
    </w:p>
  </w:comment>
  <w:comment w:id="140" w:author="Yali Li" w:date="2023-08-21T15:46:00Z" w:initials="lyl">
    <w:p w14:paraId="65EA73D4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和时间点，日期，时间一起做成</w:t>
      </w:r>
      <w:proofErr w:type="gramStart"/>
      <w:r>
        <w:rPr>
          <w:rFonts w:hint="eastAsia"/>
          <w:lang w:eastAsia="zh-CN"/>
        </w:rPr>
        <w:t>固定行</w:t>
      </w:r>
      <w:proofErr w:type="gramEnd"/>
      <w:r>
        <w:rPr>
          <w:rFonts w:hint="eastAsia"/>
          <w:lang w:eastAsia="zh-CN"/>
        </w:rPr>
        <w:t>logline</w:t>
      </w:r>
      <w:r>
        <w:rPr>
          <w:rFonts w:hint="eastAsia"/>
          <w:lang w:eastAsia="zh-CN"/>
        </w:rPr>
        <w:t>？</w:t>
      </w:r>
    </w:p>
    <w:p w14:paraId="0F7C5FFB" w14:textId="77777777" w:rsidR="00AC297C" w:rsidRDefault="00DB10CA">
      <w:pPr>
        <w:pStyle w:val="a3"/>
        <w:rPr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顺序修改为</w:t>
      </w:r>
      <w:r>
        <w:rPr>
          <w:rFonts w:ascii="等线" w:eastAsia="等线" w:hAnsi="等线" w:cs="等线"/>
          <w:sz w:val="21"/>
          <w:szCs w:val="21"/>
          <w:highlight w:val="yellow"/>
          <w:lang w:eastAsia="zh-CN"/>
        </w:rPr>
        <w:t>访视</w:t>
      </w:r>
      <w:r>
        <w:rPr>
          <w:rFonts w:hint="eastAsia"/>
          <w:highlight w:val="yellow"/>
          <w:lang w:eastAsia="zh-CN"/>
        </w:rPr>
        <w:t>、时间点、是否采样</w:t>
      </w:r>
    </w:p>
  </w:comment>
  <w:comment w:id="142" w:author="shenjie_clin" w:date="2023-08-21T16:18:00Z" w:initials="">
    <w:p w14:paraId="0A923BCC" w14:textId="77777777" w:rsidR="00AC297C" w:rsidRDefault="00DB10CA">
      <w:pPr>
        <w:pStyle w:val="a3"/>
      </w:pPr>
      <w:r>
        <w:rPr>
          <w:lang w:eastAsia="zh-CN"/>
        </w:rPr>
        <w:t>L</w:t>
      </w:r>
      <w:r>
        <w:rPr>
          <w:rFonts w:hint="eastAsia"/>
          <w:lang w:eastAsia="zh-CN"/>
        </w:rPr>
        <w:t>ogline</w:t>
      </w:r>
      <w:r>
        <w:rPr>
          <w:rFonts w:hint="eastAsia"/>
          <w:lang w:eastAsia="zh-CN"/>
        </w:rPr>
        <w:t>，可添加行，不固定</w:t>
      </w:r>
    </w:p>
  </w:comment>
  <w:comment w:id="146" w:author="Yali Li" w:date="2023-08-21T15:48:00Z" w:initials="lyl">
    <w:p w14:paraId="6F65568D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时间点，其他事件，是否采样，采样日期，时间做不可添加行</w:t>
      </w:r>
      <w:r>
        <w:rPr>
          <w:rFonts w:hint="eastAsia"/>
          <w:lang w:eastAsia="zh-CN"/>
        </w:rPr>
        <w:t>logline</w:t>
      </w:r>
      <w:r>
        <w:rPr>
          <w:rFonts w:hint="eastAsia"/>
          <w:lang w:eastAsia="zh-CN"/>
        </w:rPr>
        <w:t>？</w:t>
      </w:r>
    </w:p>
  </w:comment>
  <w:comment w:id="150" w:author="Yali Li" w:date="2023-08-21T15:48:00Z" w:initials="lyl">
    <w:p w14:paraId="1CA17D77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时间点，其他事件，是否采样，日期及时间做不可添加行</w:t>
      </w:r>
      <w:r>
        <w:rPr>
          <w:rFonts w:hint="eastAsia"/>
          <w:lang w:eastAsia="zh-CN"/>
        </w:rPr>
        <w:t>logline</w:t>
      </w:r>
      <w:r>
        <w:rPr>
          <w:rFonts w:hint="eastAsia"/>
          <w:lang w:eastAsia="zh-CN"/>
        </w:rPr>
        <w:t>？</w:t>
      </w:r>
    </w:p>
  </w:comment>
  <w:comment w:id="151" w:author="Yali Li" w:date="2023-08-21T15:49:00Z" w:initials="lyl">
    <w:p w14:paraId="30AA2977" w14:textId="77777777" w:rsidR="00AC297C" w:rsidRDefault="00DB10CA">
      <w:pPr>
        <w:pStyle w:val="a5"/>
        <w:spacing w:before="26"/>
        <w:ind w:left="161" w:right="176"/>
        <w:jc w:val="center"/>
      </w:pPr>
      <w:r>
        <w:rPr>
          <w:rFonts w:hint="eastAsia"/>
          <w:lang w:eastAsia="zh-CN"/>
        </w:rPr>
        <w:t>和下面</w:t>
      </w:r>
      <w:r>
        <w:rPr>
          <w:rFonts w:cs="等线"/>
        </w:rPr>
        <w:t>SLEDAI-2000</w:t>
      </w:r>
      <w:r>
        <w:rPr>
          <w:rFonts w:cs="等线"/>
          <w:spacing w:val="-6"/>
        </w:rPr>
        <w:t xml:space="preserve"> </w:t>
      </w:r>
      <w:r>
        <w:rPr>
          <w:spacing w:val="-3"/>
        </w:rPr>
        <w:t>量表</w:t>
      </w:r>
    </w:p>
    <w:p w14:paraId="7A050BDF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做在一个表单内？</w:t>
      </w:r>
    </w:p>
  </w:comment>
  <w:comment w:id="152" w:author="shenjie_clin" w:date="2023-08-21T16:20:00Z" w:initials="">
    <w:p w14:paraId="7FDF79B8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BD</w:t>
      </w:r>
      <w:r>
        <w:rPr>
          <w:rFonts w:hint="eastAsia"/>
          <w:lang w:eastAsia="zh-CN"/>
        </w:rPr>
        <w:t>确认（默认）</w:t>
      </w:r>
    </w:p>
  </w:comment>
  <w:comment w:id="153" w:author="Yali Li" w:date="2023-08-21T15:50:00Z" w:initials="lyl">
    <w:p w14:paraId="0C137297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前面序列号是否需要添加在</w:t>
      </w:r>
      <w:r>
        <w:rPr>
          <w:rFonts w:hint="eastAsia"/>
          <w:lang w:eastAsia="zh-CN"/>
        </w:rPr>
        <w:t>label</w:t>
      </w:r>
      <w:r>
        <w:rPr>
          <w:rFonts w:hint="eastAsia"/>
          <w:lang w:eastAsia="zh-CN"/>
        </w:rPr>
        <w:t>内</w:t>
      </w:r>
    </w:p>
  </w:comment>
  <w:comment w:id="154" w:author="Yali Li" w:date="2023-08-21T15:51:00Z" w:initials="lyl">
    <w:p w14:paraId="2A1F2722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</w:t>
      </w:r>
    </w:p>
  </w:comment>
  <w:comment w:id="155" w:author="Yali Li" w:date="2023-08-21T15:51:00Z" w:initials="lyl">
    <w:p w14:paraId="6ADA44A2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入选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？排除</w:t>
      </w:r>
      <w:r>
        <w:rPr>
          <w:rFonts w:hint="eastAsia"/>
          <w:lang w:eastAsia="zh-CN"/>
        </w:rPr>
        <w:t>2</w:t>
      </w:r>
      <w:r>
        <w:rPr>
          <w:lang w:eastAsia="zh-CN"/>
        </w:rPr>
        <w:t>2</w:t>
      </w:r>
      <w:r>
        <w:rPr>
          <w:rFonts w:hint="eastAsia"/>
          <w:lang w:eastAsia="zh-CN"/>
        </w:rPr>
        <w:t>？</w:t>
      </w:r>
    </w:p>
  </w:comment>
  <w:comment w:id="156" w:author="shenjie_clin" w:date="2023-08-21T16:26:00Z" w:initials="">
    <w:p w14:paraId="7AFD365D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区分</w:t>
      </w:r>
    </w:p>
  </w:comment>
  <w:comment w:id="157" w:author="Yali Li" w:date="2023-08-21T15:51:00Z" w:initials="lyl">
    <w:p w14:paraId="4AB15290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确认是否放判定日期下面？</w:t>
      </w:r>
    </w:p>
  </w:comment>
  <w:comment w:id="158" w:author="shenjie_clin" w:date="2023-08-21T17:26:00Z" w:initials="">
    <w:p w14:paraId="36BD5830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不更新，前两个是必填的</w:t>
      </w:r>
    </w:p>
  </w:comment>
  <w:comment w:id="159" w:author="Yali Li" w:date="2023-08-21T15:52:00Z" w:initials="lyl">
    <w:p w14:paraId="68130BEA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加单独的变量？</w:t>
      </w:r>
    </w:p>
  </w:comment>
  <w:comment w:id="160" w:author="shenjie_clin" w:date="2023-08-21T17:26:00Z" w:initials="">
    <w:p w14:paraId="04C575FC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加</w:t>
      </w:r>
    </w:p>
  </w:comment>
  <w:comment w:id="161" w:author="Yali Li" w:date="2023-08-21T15:52:00Z" w:initials="lyl">
    <w:p w14:paraId="65AD0FD0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</w:t>
      </w:r>
    </w:p>
  </w:comment>
  <w:comment w:id="162" w:author="shenjie_clin" w:date="2023-08-21T16:28:00Z" w:initials="">
    <w:p w14:paraId="5E4E6789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个数字</w:t>
      </w:r>
    </w:p>
  </w:comment>
  <w:comment w:id="163" w:author="Yali Li" w:date="2023-08-21T15:52:00Z" w:initials="lyl">
    <w:p w14:paraId="50B430E1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格式及长度？做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？</w:t>
      </w:r>
    </w:p>
  </w:comment>
  <w:comment w:id="164" w:author="Yali Li" w:date="2023-08-21T15:53:00Z" w:initials="lyl">
    <w:p w14:paraId="555F3605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格式及长度，做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？</w:t>
      </w:r>
    </w:p>
  </w:comment>
  <w:comment w:id="165" w:author="Yali Li" w:date="2023-08-21T15:52:00Z" w:initials="lyl">
    <w:p w14:paraId="3F7C705B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加单独变量？</w:t>
      </w:r>
    </w:p>
  </w:comment>
  <w:comment w:id="166" w:author="shenjie_clin" w:date="2023-08-21T17:26:00Z" w:initials="">
    <w:p w14:paraId="47FC104A" w14:textId="77777777" w:rsidR="00AC297C" w:rsidRDefault="00DB10CA">
      <w:pPr>
        <w:pStyle w:val="a3"/>
      </w:pPr>
      <w:r>
        <w:rPr>
          <w:rFonts w:hint="eastAsia"/>
          <w:lang w:eastAsia="zh-CN"/>
        </w:rPr>
        <w:t>加</w:t>
      </w:r>
    </w:p>
  </w:comment>
  <w:comment w:id="176" w:author="Yali Li" w:date="2023-08-21T15:53:00Z" w:initials="lyl">
    <w:p w14:paraId="3E473483" w14:textId="77777777" w:rsidR="00AC297C" w:rsidRDefault="00DB10CA">
      <w:pPr>
        <w:pStyle w:val="a3"/>
      </w:pPr>
      <w:r>
        <w:rPr>
          <w:rFonts w:hint="eastAsia"/>
          <w:lang w:eastAsia="zh-CN"/>
        </w:rPr>
        <w:t>格式及长度？做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？</w:t>
      </w:r>
    </w:p>
  </w:comment>
  <w:comment w:id="177" w:author="Yali Li" w:date="2023-08-21T15:53:00Z" w:initials="lyl">
    <w:p w14:paraId="539B5460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格式及长度？做</w:t>
      </w:r>
      <w:r>
        <w:rPr>
          <w:rFonts w:hint="eastAsia"/>
          <w:lang w:eastAsia="zh-CN"/>
        </w:rPr>
        <w:t>fix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unit</w:t>
      </w:r>
      <w:r>
        <w:rPr>
          <w:rFonts w:hint="eastAsia"/>
          <w:lang w:eastAsia="zh-CN"/>
        </w:rPr>
        <w:t>？</w:t>
      </w:r>
    </w:p>
  </w:comment>
  <w:comment w:id="178" w:author="Yali Li" w:date="2023-08-21T15:53:00Z" w:initials="lyl">
    <w:p w14:paraId="7E5B3E48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做单独变量？</w:t>
      </w:r>
    </w:p>
  </w:comment>
  <w:comment w:id="179" w:author="shenjie_clin" w:date="2023-08-21T17:26:00Z" w:initials="">
    <w:p w14:paraId="1CD75243" w14:textId="77777777" w:rsidR="00AC297C" w:rsidRDefault="00DB10CA">
      <w:pPr>
        <w:pStyle w:val="a3"/>
      </w:pPr>
      <w:r>
        <w:rPr>
          <w:rFonts w:hint="eastAsia"/>
          <w:lang w:eastAsia="zh-CN"/>
        </w:rPr>
        <w:t>是</w:t>
      </w:r>
    </w:p>
  </w:comment>
  <w:comment w:id="189" w:author="Yali Li" w:date="2023-08-21T15:53:00Z" w:initials="lyl">
    <w:p w14:paraId="7B572223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是否做成</w:t>
      </w:r>
      <w:r>
        <w:rPr>
          <w:rFonts w:hint="eastAsia"/>
          <w:lang w:eastAsia="zh-CN"/>
        </w:rPr>
        <w:t>note</w:t>
      </w:r>
      <w:r>
        <w:rPr>
          <w:rFonts w:hint="eastAsia"/>
          <w:lang w:eastAsia="zh-CN"/>
        </w:rPr>
        <w:t>放页面下方？</w:t>
      </w:r>
    </w:p>
  </w:comment>
  <w:comment w:id="190" w:author="shenjie_clin" w:date="2023-08-21T16:29:00Z" w:initials="">
    <w:p w14:paraId="3F682BE6" w14:textId="77777777" w:rsidR="00AC297C" w:rsidRDefault="00DB10CA">
      <w:pPr>
        <w:pStyle w:val="a3"/>
      </w:pPr>
      <w:r>
        <w:rPr>
          <w:rFonts w:hint="eastAsia"/>
          <w:lang w:eastAsia="zh-CN"/>
        </w:rPr>
        <w:t>是</w:t>
      </w:r>
    </w:p>
  </w:comment>
  <w:comment w:id="191" w:author="shenjie_clin" w:date="2023-08-21T16:29:00Z" w:initials="">
    <w:p w14:paraId="0AC64841" w14:textId="77777777" w:rsidR="00AC297C" w:rsidRDefault="00DB10CA">
      <w:pPr>
        <w:pStyle w:val="a3"/>
      </w:pPr>
      <w:r>
        <w:rPr>
          <w:rFonts w:hint="eastAsia"/>
          <w:lang w:eastAsia="zh-CN"/>
        </w:rPr>
        <w:t>选项，</w:t>
      </w:r>
      <w:r>
        <w:rPr>
          <w:rFonts w:hint="eastAsia"/>
          <w:lang w:eastAsia="zh-CN"/>
        </w:rPr>
        <w:t>logline</w:t>
      </w:r>
    </w:p>
  </w:comment>
  <w:comment w:id="192" w:author="Yali Li" w:date="2023-08-21T15:54:00Z" w:initials="lyl">
    <w:p w14:paraId="7A537677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是否做成</w:t>
      </w:r>
      <w:r>
        <w:rPr>
          <w:rFonts w:hint="eastAsia"/>
          <w:lang w:eastAsia="zh-CN"/>
        </w:rPr>
        <w:t>note</w:t>
      </w:r>
      <w:r>
        <w:rPr>
          <w:rFonts w:hint="eastAsia"/>
          <w:lang w:eastAsia="zh-CN"/>
        </w:rPr>
        <w:t>放页面下方？</w:t>
      </w:r>
    </w:p>
  </w:comment>
  <w:comment w:id="193" w:author="shenjie_clin" w:date="2023-08-21T17:26:00Z" w:initials="">
    <w:p w14:paraId="09F537E4" w14:textId="77777777" w:rsidR="00AC297C" w:rsidRDefault="00DB10CA">
      <w:pPr>
        <w:pStyle w:val="a3"/>
      </w:pPr>
      <w:r>
        <w:rPr>
          <w:rFonts w:hint="eastAsia"/>
          <w:lang w:eastAsia="zh-CN"/>
        </w:rPr>
        <w:t>否，</w:t>
      </w:r>
      <w:r>
        <w:rPr>
          <w:rFonts w:hint="eastAsia"/>
          <w:lang w:eastAsia="zh-CN"/>
        </w:rPr>
        <w:t>C</w:t>
      </w:r>
      <w:r>
        <w:rPr>
          <w:lang w:eastAsia="zh-CN"/>
        </w:rPr>
        <w:t>CG</w:t>
      </w:r>
      <w:r>
        <w:rPr>
          <w:rFonts w:hint="eastAsia"/>
          <w:lang w:eastAsia="zh-CN"/>
        </w:rPr>
        <w:t>里说明</w:t>
      </w:r>
    </w:p>
  </w:comment>
  <w:comment w:id="195" w:author="Yali Li" w:date="2023-08-21T15:54:00Z" w:initials="lyl">
    <w:p w14:paraId="6C5E00E5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发放和回收做成两个表单，一个表内无法做两个</w:t>
      </w:r>
      <w:r>
        <w:rPr>
          <w:rFonts w:hint="eastAsia"/>
          <w:lang w:eastAsia="zh-CN"/>
        </w:rPr>
        <w:t>logline</w:t>
      </w:r>
    </w:p>
  </w:comment>
  <w:comment w:id="196" w:author="shenjie_clin" w:date="2023-08-21T16:29:00Z" w:initials="">
    <w:p w14:paraId="1E023207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做两张</w:t>
      </w:r>
    </w:p>
  </w:comment>
  <w:comment w:id="275" w:author="Yali Li" w:date="2023-08-21T15:54:00Z" w:initials="lyl">
    <w:p w14:paraId="74C763A0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是否需要把血沉，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反应蛋白，及</w:t>
      </w:r>
      <w:r>
        <w:rPr>
          <w:rFonts w:hint="eastAsia"/>
          <w:lang w:eastAsia="zh-CN"/>
        </w:rPr>
        <w:t>coomb</w:t>
      </w:r>
      <w:r>
        <w:rPr>
          <w:rFonts w:hint="eastAsia"/>
          <w:lang w:eastAsia="zh-CN"/>
        </w:rPr>
        <w:t>试验分开三个变量，和</w:t>
      </w:r>
      <w:r>
        <w:rPr>
          <w:rFonts w:hint="eastAsia"/>
          <w:lang w:eastAsia="zh-CN"/>
        </w:rPr>
        <w:t>lab</w:t>
      </w:r>
      <w:r>
        <w:rPr>
          <w:rFonts w:hint="eastAsia"/>
          <w:lang w:eastAsia="zh-CN"/>
        </w:rPr>
        <w:t>表保持一致？</w:t>
      </w:r>
    </w:p>
  </w:comment>
  <w:comment w:id="276" w:author="shenjie_clin" w:date="2023-08-21T16:31:00Z" w:initials="">
    <w:p w14:paraId="3A365F41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更新，和前面的检查</w:t>
      </w:r>
      <w:proofErr w:type="gramStart"/>
      <w:r>
        <w:rPr>
          <w:rFonts w:hint="eastAsia"/>
          <w:lang w:eastAsia="zh-CN"/>
        </w:rPr>
        <w:t>项保持</w:t>
      </w:r>
      <w:proofErr w:type="gramEnd"/>
      <w:r>
        <w:rPr>
          <w:rFonts w:hint="eastAsia"/>
          <w:lang w:eastAsia="zh-CN"/>
        </w:rPr>
        <w:t>一致</w:t>
      </w:r>
    </w:p>
  </w:comment>
  <w:comment w:id="278" w:author="Yali Li" w:date="2023-08-21T15:56:00Z" w:initials="lyl">
    <w:p w14:paraId="0C353DA0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</w:t>
      </w:r>
    </w:p>
  </w:comment>
  <w:comment w:id="279" w:author="Yali Li" w:date="2023-08-21T15:56:00Z" w:initials="lyl">
    <w:p w14:paraId="609414EB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</w:t>
      </w:r>
    </w:p>
  </w:comment>
  <w:comment w:id="280" w:author="shenjie_clin" w:date="2023-08-21T16:33:00Z" w:initials="">
    <w:p w14:paraId="29EF42A8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严重程度和变化到该级别的日期做</w:t>
      </w:r>
      <w:r>
        <w:rPr>
          <w:rFonts w:hint="eastAsia"/>
          <w:lang w:eastAsia="zh-CN"/>
        </w:rPr>
        <w:t>logline</w:t>
      </w:r>
      <w:r>
        <w:rPr>
          <w:rFonts w:hint="eastAsia"/>
          <w:lang w:eastAsia="zh-CN"/>
        </w:rPr>
        <w:t>，且</w:t>
      </w:r>
      <w:proofErr w:type="gramStart"/>
      <w:r>
        <w:rPr>
          <w:rFonts w:hint="eastAsia"/>
          <w:lang w:eastAsia="zh-CN"/>
        </w:rPr>
        <w:t>后续第</w:t>
      </w:r>
      <w:proofErr w:type="gramEnd"/>
      <w:r>
        <w:rPr>
          <w:rFonts w:hint="eastAsia"/>
          <w:lang w:eastAsia="zh-CN"/>
        </w:rPr>
        <w:t>一行的变化到该级别的日期留空</w:t>
      </w:r>
    </w:p>
  </w:comment>
  <w:comment w:id="281" w:author="Yali Li" w:date="2023-08-21T15:56:00Z" w:initials="lyl">
    <w:p w14:paraId="50B27585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是否做多选？</w:t>
      </w:r>
    </w:p>
  </w:comment>
  <w:comment w:id="282" w:author="shenjie_clin" w:date="2023-08-21T17:30:00Z" w:initials="">
    <w:p w14:paraId="094C7ECC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多选</w:t>
      </w:r>
    </w:p>
  </w:comment>
  <w:comment w:id="289" w:author="shenjie_clin" w:date="2023-08-21T16:33:00Z" w:initials="">
    <w:p w14:paraId="18C87056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加一个问题</w:t>
      </w:r>
    </w:p>
  </w:comment>
  <w:comment w:id="293" w:author="shenjie_clin" w:date="2023-08-21T17:34:00Z" w:initials="">
    <w:p w14:paraId="636B7331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拆分两页</w:t>
      </w:r>
    </w:p>
  </w:comment>
  <w:comment w:id="294" w:author="Yali Li" w:date="2023-08-21T15:56:00Z" w:initials="lyl">
    <w:p w14:paraId="3D076453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格式及长度</w:t>
      </w:r>
    </w:p>
  </w:comment>
  <w:comment w:id="295" w:author="shenjie_clin" w:date="2023-08-21T16:37:00Z" w:initials="">
    <w:p w14:paraId="71237014" w14:textId="77777777" w:rsidR="00AC297C" w:rsidRDefault="00DB10CA">
      <w:pPr>
        <w:pStyle w:val="a3"/>
        <w:rPr>
          <w:lang w:eastAsia="zh-CN"/>
        </w:rPr>
      </w:pPr>
      <w:r>
        <w:rPr>
          <w:rFonts w:hint="eastAsia"/>
          <w:lang w:eastAsia="zh-CN"/>
        </w:rPr>
        <w:t>多选</w:t>
      </w:r>
    </w:p>
  </w:comment>
  <w:comment w:id="298" w:author="shenjie_clin" w:date="2023-08-21T17:36:00Z" w:initials="">
    <w:p w14:paraId="692C6A42" w14:textId="77777777" w:rsidR="00AC297C" w:rsidRDefault="00DB10CA">
      <w:pPr>
        <w:pStyle w:val="a3"/>
      </w:pPr>
      <w:r>
        <w:rPr>
          <w:rFonts w:hint="eastAsia"/>
          <w:lang w:eastAsia="zh-CN"/>
        </w:rPr>
        <w:t>做三个</w:t>
      </w:r>
    </w:p>
  </w:comment>
  <w:comment w:id="303" w:author="shenjie_clin" w:date="2023-08-21T17:33:00Z" w:initials="">
    <w:p w14:paraId="493D500D" w14:textId="77777777" w:rsidR="00AC297C" w:rsidRDefault="00DB10CA">
      <w:pPr>
        <w:pStyle w:val="a3"/>
      </w:pPr>
      <w:r>
        <w:rPr>
          <w:rFonts w:hint="eastAsia"/>
          <w:lang w:eastAsia="zh-CN"/>
        </w:rPr>
        <w:t>拆分两页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AC71F7" w15:done="0"/>
  <w15:commentEx w15:paraId="3BCB05D1" w15:paraIdParent="0DAC71F7" w15:done="0"/>
  <w15:commentEx w15:paraId="0C517E11" w15:done="0"/>
  <w15:commentEx w15:paraId="46631D49" w15:paraIdParent="0C517E11" w15:done="0"/>
  <w15:commentEx w15:paraId="4D9A4980" w15:done="0"/>
  <w15:commentEx w15:paraId="40533EE9" w15:paraIdParent="4D9A4980" w15:done="0"/>
  <w15:commentEx w15:paraId="5D641181" w15:done="0"/>
  <w15:commentEx w15:paraId="14813C69" w15:done="0"/>
  <w15:commentEx w15:paraId="7EE13532" w15:paraIdParent="14813C69" w15:done="0"/>
  <w15:commentEx w15:paraId="29DA6A7E" w15:done="0"/>
  <w15:commentEx w15:paraId="2B8F109A" w15:paraIdParent="29DA6A7E" w15:done="0"/>
  <w15:commentEx w15:paraId="79E97401" w15:done="0"/>
  <w15:commentEx w15:paraId="7E6B08EA" w15:paraIdParent="79E97401" w15:done="0"/>
  <w15:commentEx w15:paraId="75A8684D" w15:done="0"/>
  <w15:commentEx w15:paraId="5F622E02" w15:paraIdParent="75A8684D" w15:done="0"/>
  <w15:commentEx w15:paraId="2C9608E9" w15:done="0"/>
  <w15:commentEx w15:paraId="03081537" w15:paraIdParent="2C9608E9" w15:done="0"/>
  <w15:commentEx w15:paraId="6A091A67" w15:done="0"/>
  <w15:commentEx w15:paraId="128C5154" w15:done="0"/>
  <w15:commentEx w15:paraId="3CC63C8B" w15:paraIdParent="128C5154" w15:done="0"/>
  <w15:commentEx w15:paraId="0FEC2BDE" w15:done="0"/>
  <w15:commentEx w15:paraId="1CCF0DB0" w15:done="0"/>
  <w15:commentEx w15:paraId="4A65039D" w15:done="0"/>
  <w15:commentEx w15:paraId="237C1D68" w15:paraIdParent="4A65039D" w15:done="0"/>
  <w15:commentEx w15:paraId="772E7457" w15:paraIdParent="4A65039D" w15:done="0"/>
  <w15:commentEx w15:paraId="09CD7263" w15:done="0"/>
  <w15:commentEx w15:paraId="42652BDF" w15:done="0"/>
  <w15:commentEx w15:paraId="6C4A104F" w15:done="0"/>
  <w15:commentEx w15:paraId="395D648B" w15:done="0"/>
  <w15:commentEx w15:paraId="46AB1B91" w15:done="0"/>
  <w15:commentEx w15:paraId="2B593530" w15:done="0"/>
  <w15:commentEx w15:paraId="269F1024" w15:done="0"/>
  <w15:commentEx w15:paraId="76DB048B" w15:done="0"/>
  <w15:commentEx w15:paraId="1E776B1C" w15:done="0"/>
  <w15:commentEx w15:paraId="2CD93EFD" w15:done="0"/>
  <w15:commentEx w15:paraId="13F2376B" w15:done="0"/>
  <w15:commentEx w15:paraId="17285F98" w15:done="0"/>
  <w15:commentEx w15:paraId="06B02660" w15:done="0"/>
  <w15:commentEx w15:paraId="52926CC9" w15:done="0"/>
  <w15:commentEx w15:paraId="1AE9116D" w15:done="0"/>
  <w15:commentEx w15:paraId="4F28283A" w15:done="0"/>
  <w15:commentEx w15:paraId="3C5F492D" w15:done="0"/>
  <w15:commentEx w15:paraId="2AD975F6" w15:done="0"/>
  <w15:commentEx w15:paraId="6D9155A5" w15:done="0"/>
  <w15:commentEx w15:paraId="1A443ECF" w15:done="0"/>
  <w15:commentEx w15:paraId="17320BCB" w15:done="0"/>
  <w15:commentEx w15:paraId="53CB51FD" w15:done="0"/>
  <w15:commentEx w15:paraId="6BD91C44" w15:done="0"/>
  <w15:commentEx w15:paraId="30E90A07" w15:done="0"/>
  <w15:commentEx w15:paraId="33FA7F72" w15:done="0"/>
  <w15:commentEx w15:paraId="79C538E7" w15:done="0"/>
  <w15:commentEx w15:paraId="161562AE" w15:done="0"/>
  <w15:commentEx w15:paraId="0F071F69" w15:done="0"/>
  <w15:commentEx w15:paraId="2F2D7AD2" w15:done="0"/>
  <w15:commentEx w15:paraId="0F7C5FFB" w15:done="0"/>
  <w15:commentEx w15:paraId="0A923BCC" w15:done="0"/>
  <w15:commentEx w15:paraId="6F65568D" w15:done="0"/>
  <w15:commentEx w15:paraId="1CA17D77" w15:done="0"/>
  <w15:commentEx w15:paraId="7A050BDF" w15:done="0"/>
  <w15:commentEx w15:paraId="7FDF79B8" w15:done="0"/>
  <w15:commentEx w15:paraId="0C137297" w15:done="0"/>
  <w15:commentEx w15:paraId="2A1F2722" w15:done="0"/>
  <w15:commentEx w15:paraId="6ADA44A2" w15:done="0"/>
  <w15:commentEx w15:paraId="7AFD365D" w15:paraIdParent="6ADA44A2" w15:done="0"/>
  <w15:commentEx w15:paraId="4AB15290" w15:done="0"/>
  <w15:commentEx w15:paraId="36BD5830" w15:paraIdParent="4AB15290" w15:done="0"/>
  <w15:commentEx w15:paraId="68130BEA" w15:done="0"/>
  <w15:commentEx w15:paraId="04C575FC" w15:paraIdParent="68130BEA" w15:done="0"/>
  <w15:commentEx w15:paraId="65AD0FD0" w15:done="0"/>
  <w15:commentEx w15:paraId="5E4E6789" w15:paraIdParent="65AD0FD0" w15:done="0"/>
  <w15:commentEx w15:paraId="50B430E1" w15:done="0"/>
  <w15:commentEx w15:paraId="555F3605" w15:done="0"/>
  <w15:commentEx w15:paraId="3F7C705B" w15:done="0"/>
  <w15:commentEx w15:paraId="47FC104A" w15:paraIdParent="3F7C705B" w15:done="0"/>
  <w15:commentEx w15:paraId="3E473483" w15:done="0"/>
  <w15:commentEx w15:paraId="539B5460" w15:done="0"/>
  <w15:commentEx w15:paraId="7E5B3E48" w15:done="0"/>
  <w15:commentEx w15:paraId="1CD75243" w15:paraIdParent="7E5B3E48" w15:done="0"/>
  <w15:commentEx w15:paraId="7B572223" w15:done="0"/>
  <w15:commentEx w15:paraId="3F682BE6" w15:paraIdParent="7B572223" w15:done="0"/>
  <w15:commentEx w15:paraId="0AC64841" w15:done="0"/>
  <w15:commentEx w15:paraId="7A537677" w15:done="0"/>
  <w15:commentEx w15:paraId="09F537E4" w15:paraIdParent="7A537677" w15:done="0"/>
  <w15:commentEx w15:paraId="6C5E00E5" w15:done="0"/>
  <w15:commentEx w15:paraId="1E023207" w15:paraIdParent="6C5E00E5" w15:done="0"/>
  <w15:commentEx w15:paraId="74C763A0" w15:done="0"/>
  <w15:commentEx w15:paraId="3A365F41" w15:paraIdParent="74C763A0" w15:done="0"/>
  <w15:commentEx w15:paraId="0C353DA0" w15:done="0"/>
  <w15:commentEx w15:paraId="609414EB" w15:done="0"/>
  <w15:commentEx w15:paraId="29EF42A8" w15:done="0"/>
  <w15:commentEx w15:paraId="50B27585" w15:done="0"/>
  <w15:commentEx w15:paraId="094C7ECC" w15:paraIdParent="50B27585" w15:done="0"/>
  <w15:commentEx w15:paraId="18C87056" w15:done="0"/>
  <w15:commentEx w15:paraId="636B7331" w15:done="0"/>
  <w15:commentEx w15:paraId="3D076453" w15:done="0"/>
  <w15:commentEx w15:paraId="71237014" w15:done="0"/>
  <w15:commentEx w15:paraId="692C6A42" w15:done="0"/>
  <w15:commentEx w15:paraId="493D500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3B2CC" w14:textId="77777777" w:rsidR="00DB10CA" w:rsidRDefault="00DB10CA">
      <w:r>
        <w:separator/>
      </w:r>
    </w:p>
  </w:endnote>
  <w:endnote w:type="continuationSeparator" w:id="0">
    <w:p w14:paraId="2FB86C24" w14:textId="77777777" w:rsidR="00DB10CA" w:rsidRDefault="00DB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427C0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3585845</wp:posOffset>
              </wp:positionH>
              <wp:positionV relativeFrom="page">
                <wp:posOffset>10253980</wp:posOffset>
              </wp:positionV>
              <wp:extent cx="387350" cy="139700"/>
              <wp:effectExtent l="4445" t="0" r="0" b="0"/>
              <wp:wrapNone/>
              <wp:docPr id="1139139519" name="文本框 1139139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00AFC1" w14:textId="174A589B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39139519" o:spid="_x0000_s1026" type="#_x0000_t202" style="position:absolute;margin-left:282.35pt;margin-top:807.4pt;width:30.5pt;height:1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" filled="f" stroked="f">
              <v:textbox inset="0,0,0,0">
                <w:txbxContent>
                  <w:p w14:paraId="6400AFC1" w14:textId="174A589B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3997C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131006799" name="文本框 1310067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C5778" w14:textId="0B90BD7F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32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1006799" o:spid="_x0000_s1051" type="#_x0000_t202" style="position:absolute;margin-left:279.8pt;margin-top:807.4pt;width:35.3pt;height:11pt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" filled="f" stroked="f">
              <v:textbox inset="0,0,0,0">
                <w:txbxContent>
                  <w:p w14:paraId="58FC5778" w14:textId="0B90BD7F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32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1A86F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5104" behindDoc="1" locked="0" layoutInCell="1" allowOverlap="1">
              <wp:simplePos x="0" y="0"/>
              <wp:positionH relativeFrom="page">
                <wp:posOffset>3566160</wp:posOffset>
              </wp:positionH>
              <wp:positionV relativeFrom="page">
                <wp:posOffset>10253980</wp:posOffset>
              </wp:positionV>
              <wp:extent cx="435610" cy="139700"/>
              <wp:effectExtent l="3810" t="0" r="0" b="0"/>
              <wp:wrapNone/>
              <wp:docPr id="407682491" name="文本框 4076824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6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DFB694" w14:textId="77777777" w:rsidR="00AC297C" w:rsidRDefault="00DB10CA">
                          <w:pPr>
                            <w:spacing w:line="202" w:lineRule="exact"/>
                            <w:ind w:left="2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40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proofErr w:type="gramEnd"/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280.8pt;margin-top:807.4pt;height:11pt;width:34.3pt;mso-position-horizontal-relative:page;mso-position-vertical-relative:page;z-index:-251621376;mso-width-relative:page;mso-height-relative:page;" filled="f" stroked="f" coordsize="21600,21600" o:gfxdata="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5PP0b2gAAAA0BAAAP&#10;AAAAAAAAAAEAIAAAACIAAABkcnMvZG93bnJldi54bWxQSwECFAAUAAAACACHTuJA0/zNTRYCAAAU&#10;BAAADgAAAAAAAAABACAAAAApAQAAZHJzL2Uyb0RvYy54bWxQSwUGAAAAAAYABgBZAQAAs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2" w:lineRule="exact"/>
                      <w:ind w:left="20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/>
                        <w:b/>
                        <w:sz w:val="18"/>
                      </w:rPr>
                      <w:t xml:space="preserve">40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AA6A8" w14:textId="77777777" w:rsidR="00AC297C" w:rsidRDefault="00DB10CA">
    <w:pPr>
      <w:spacing w:line="14" w:lineRule="auto"/>
      <w:rPr>
        <w:sz w:val="18"/>
        <w:szCs w:val="18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7152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2080691782" name="文本框 20806917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080AE3" w14:textId="58EAF308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42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080691782" o:spid="_x0000_s1062" type="#_x0000_t202" style="position:absolute;margin-left:279.8pt;margin-top:807.4pt;width:35.3pt;height:11pt;z-index:-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" filled="f" stroked="f">
              <v:textbox inset="0,0,0,0">
                <w:txbxContent>
                  <w:p w14:paraId="61080AE3" w14:textId="58EAF308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42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37A798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8176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306673144" name="文本框 306673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6F567B" w14:textId="687AA96D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48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06673144" o:spid="_x0000_s1064" type="#_x0000_t202" style="position:absolute;margin-left:279.8pt;margin-top:807.4pt;width:35.3pt;height:11pt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" filled="f" stroked="f">
              <v:textbox inset="0,0,0,0">
                <w:txbxContent>
                  <w:p w14:paraId="5A6F567B" w14:textId="687AA96D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48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7906D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1248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1071249691" name="文本框 10712496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51D5B" w14:textId="3B5B38C0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47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71249691" o:spid="_x0000_s1068" type="#_x0000_t202" style="position:absolute;margin-left:279.8pt;margin-top:807.4pt;width:35.3pt;height:11pt;z-index:-25161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" filled="f" stroked="f">
              <v:textbox inset="0,0,0,0">
                <w:txbxContent>
                  <w:p w14:paraId="70051D5B" w14:textId="3B5B38C0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47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247EB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2272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476771180" name="文本框 476771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44A889" w14:textId="6185DAD6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48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6771180" o:spid="_x0000_s1069" type="#_x0000_t202" style="position:absolute;margin-left:279.8pt;margin-top:807.4pt;width:35.3pt;height:11pt;z-index:-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" filled="f" stroked="f">
              <v:textbox inset="0,0,0,0">
                <w:txbxContent>
                  <w:p w14:paraId="6C44A889" w14:textId="6185DAD6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48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70B9F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3296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490611748" name="文本框 4906117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4ED0BF" w14:textId="77C0242E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49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90611748" o:spid="_x0000_s1070" type="#_x0000_t202" style="position:absolute;margin-left:279.8pt;margin-top:807.4pt;width:35.3pt;height:11pt;z-index:-25161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" filled="f" stroked="f">
              <v:textbox inset="0,0,0,0">
                <w:txbxContent>
                  <w:p w14:paraId="0D4ED0BF" w14:textId="77C0242E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49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F1E01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4320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1156709735" name="文本框 11567097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EB6AC" w14:textId="3B8D0CA7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53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56709735" o:spid="_x0000_s1071" type="#_x0000_t202" style="position:absolute;margin-left:279.8pt;margin-top:807.4pt;width:35.3pt;height:11pt;z-index:-25161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" filled="f" stroked="f">
              <v:textbox inset="0,0,0,0">
                <w:txbxContent>
                  <w:p w14:paraId="3EFEB6AC" w14:textId="3B8D0CA7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53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96099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5344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1140560474" name="文本框 1140560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6EDC3A" w14:textId="03B96E92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53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40560474" o:spid="_x0000_s1072" type="#_x0000_t202" style="position:absolute;margin-left:279.8pt;margin-top:807.4pt;width:35.3pt;height:11pt;z-index:-25161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" filled="f" stroked="f">
              <v:textbox inset="0,0,0,0">
                <w:txbxContent>
                  <w:p w14:paraId="5F6EDC3A" w14:textId="03B96E92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53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37211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6368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55770327" name="文本框 557703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21D8B2" w14:textId="231DEB28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54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5770327" o:spid="_x0000_s1073" type="#_x0000_t202" style="position:absolute;margin-left:279.8pt;margin-top:807.4pt;width:35.3pt;height:11pt;z-index:-25161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" filled="f" stroked="f">
              <v:textbox inset="0,0,0,0">
                <w:txbxContent>
                  <w:p w14:paraId="5A21D8B2" w14:textId="231DEB28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54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C84CB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3566160</wp:posOffset>
              </wp:positionH>
              <wp:positionV relativeFrom="page">
                <wp:posOffset>10253980</wp:posOffset>
              </wp:positionV>
              <wp:extent cx="435610" cy="139700"/>
              <wp:effectExtent l="3810" t="0" r="0" b="0"/>
              <wp:wrapNone/>
              <wp:docPr id="1768813708" name="文本框 17688137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6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2C5FEA" w14:textId="77777777" w:rsidR="00AC297C" w:rsidRDefault="00DB10CA">
                          <w:pPr>
                            <w:spacing w:line="202" w:lineRule="exact"/>
                            <w:ind w:left="2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10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proofErr w:type="gramEnd"/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280.8pt;margin-top:807.4pt;height:11pt;width:34.3pt;mso-position-horizontal-relative:page;mso-position-vertical-relative:page;z-index:-251652096;mso-width-relative:page;mso-height-relative:page;" filled="f" stroked="f" coordsize="21600,21600" o:gfxdata="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5PP0b2gAAAA0BAAAP&#10;AAAAAAAAAAEAIAAAACIAAABkcnMvZG93bnJldi54bWxQSwECFAAUAAAACACHTuJAFQAPgxYCAAAW&#10;BAAADgAAAAAAAAABACAAAAApAQAAZHJzL2Uyb0RvYy54bWxQSwUGAAAAAAYABgBZAQAAs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2" w:lineRule="exact"/>
                      <w:ind w:left="20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/>
                        <w:b/>
                        <w:sz w:val="18"/>
                      </w:rPr>
                      <w:t xml:space="preserve">10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5B9F6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7392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1376804239" name="文本框 1376804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8AE962" w14:textId="70A2E30A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55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76804239" o:spid="_x0000_s1074" type="#_x0000_t202" style="position:absolute;margin-left:279.8pt;margin-top:807.4pt;width:35.3pt;height:11pt;z-index:-25160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" filled="f" stroked="f">
              <v:textbox inset="0,0,0,0">
                <w:txbxContent>
                  <w:p w14:paraId="488AE962" w14:textId="70A2E30A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55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751B4" w14:textId="77777777" w:rsidR="00AC297C" w:rsidRDefault="00AC297C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E6FE8" w14:textId="77777777" w:rsidR="00AC297C" w:rsidRDefault="00DB10CA">
    <w:pPr>
      <w:spacing w:line="14" w:lineRule="auto"/>
      <w:rPr>
        <w:sz w:val="18"/>
        <w:szCs w:val="18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420607384" name="文本框 420607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BC5F77" w14:textId="20521ADD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20607384" o:spid="_x0000_s1032" type="#_x0000_t202" style="position:absolute;margin-left:279.8pt;margin-top:807.4pt;width:35.3pt;height:11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" filled="f" stroked="f">
              <v:textbox inset="0,0,0,0">
                <w:txbxContent>
                  <w:p w14:paraId="3ABC5F77" w14:textId="20521ADD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16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36BB7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48310" cy="139700"/>
              <wp:effectExtent l="635" t="0" r="0" b="0"/>
              <wp:wrapNone/>
              <wp:docPr id="682174459" name="文本框 682174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661F8" w14:textId="1661672B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82174459" o:spid="_x0000_s1034" type="#_x0000_t202" style="position:absolute;margin-left:279.8pt;margin-top:807.4pt;width:35.3pt;height:11pt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" filled="f" stroked="f">
              <v:textbox inset="0,0,0,0">
                <w:txbxContent>
                  <w:p w14:paraId="344661F8" w14:textId="1661672B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16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F35A6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3597910</wp:posOffset>
              </wp:positionH>
              <wp:positionV relativeFrom="page">
                <wp:posOffset>10253980</wp:posOffset>
              </wp:positionV>
              <wp:extent cx="448310" cy="139700"/>
              <wp:effectExtent l="0" t="0" r="1905" b="0"/>
              <wp:wrapNone/>
              <wp:docPr id="1555813189" name="文本框 1555813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D61876" w14:textId="5C670D31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555813189" o:spid="_x0000_s1035" type="#_x0000_t202" style="position:absolute;margin-left:283.3pt;margin-top:807.4pt;width:35.3pt;height:11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" filled="f" stroked="f">
              <v:textbox inset="0,0,0,0">
                <w:txbxContent>
                  <w:p w14:paraId="61D61876" w14:textId="5C670D31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19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A2E11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3610610</wp:posOffset>
              </wp:positionH>
              <wp:positionV relativeFrom="page">
                <wp:posOffset>10253980</wp:posOffset>
              </wp:positionV>
              <wp:extent cx="435610" cy="139700"/>
              <wp:effectExtent l="635" t="0" r="1905" b="0"/>
              <wp:wrapNone/>
              <wp:docPr id="1556964863" name="文本框 15569648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6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CFF7EB" w14:textId="77777777" w:rsidR="00AC297C" w:rsidRDefault="00DB10CA">
                          <w:pPr>
                            <w:spacing w:line="202" w:lineRule="exact"/>
                            <w:ind w:left="2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20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proofErr w:type="gramEnd"/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284.3pt;margin-top:807.4pt;height:11pt;width:34.3pt;mso-position-horizontal-relative:page;mso-position-vertical-relative:page;z-index:-251642880;mso-width-relative:page;mso-height-relative:page;" filled="f" stroked="f" coordsize="21600,21600" o:gfxdata="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M12CA2gAAAA0BAAAP&#10;AAAAAAAAAAEAIAAAACIAAABkcnMvZG93bnJldi54bWxQSwECFAAUAAAACACHTuJAlSATDhYCAAAW&#10;BAAADgAAAAAAAAABACAAAAApAQAAZHJzL2Uyb0RvYy54bWxQSwUGAAAAAAYABgBZAQAAs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2" w:lineRule="exact"/>
                      <w:ind w:left="20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/>
                        <w:b/>
                        <w:sz w:val="18"/>
                      </w:rPr>
                      <w:t xml:space="preserve">20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7A714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3553460</wp:posOffset>
              </wp:positionH>
              <wp:positionV relativeFrom="page">
                <wp:posOffset>10253980</wp:posOffset>
              </wp:positionV>
              <wp:extent cx="492760" cy="139700"/>
              <wp:effectExtent l="635" t="0" r="1905" b="0"/>
              <wp:wrapNone/>
              <wp:docPr id="1268011986" name="文本框 12680119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7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9BD344" w14:textId="447D102C" w:rsidR="00AC297C" w:rsidRDefault="00DB10CA">
                          <w:pPr>
                            <w:spacing w:line="202" w:lineRule="exact"/>
                            <w:ind w:left="109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21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68011986" o:spid="_x0000_s1040" type="#_x0000_t202" style="position:absolute;margin-left:279.8pt;margin-top:807.4pt;width:38.8pt;height:11pt;z-index:-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" filled="f" stroked="f">
              <v:textbox inset="0,0,0,0">
                <w:txbxContent>
                  <w:p w14:paraId="729BD344" w14:textId="447D102C" w:rsidR="00AC297C" w:rsidRDefault="00DB10CA">
                    <w:pPr>
                      <w:spacing w:line="202" w:lineRule="exact"/>
                      <w:ind w:left="109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21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B3845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3597910</wp:posOffset>
              </wp:positionH>
              <wp:positionV relativeFrom="page">
                <wp:posOffset>10253980</wp:posOffset>
              </wp:positionV>
              <wp:extent cx="448310" cy="139700"/>
              <wp:effectExtent l="0" t="0" r="1905" b="0"/>
              <wp:wrapNone/>
              <wp:docPr id="836161302" name="文本框 8361613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4F3998" w14:textId="08D935D7" w:rsidR="00AC297C" w:rsidRDefault="00DB10CA">
                          <w:pPr>
                            <w:spacing w:line="202" w:lineRule="exact"/>
                            <w:ind w:left="4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31B6">
                            <w:rPr>
                              <w:rFonts w:ascii="等线"/>
                              <w:b/>
                              <w:noProof/>
                              <w:sz w:val="18"/>
                            </w:rPr>
                            <w:t>31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36161302" o:spid="_x0000_s1041" type="#_x0000_t202" style="position:absolute;margin-left:283.3pt;margin-top:807.4pt;width:35.3pt;height:11pt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" filled="f" stroked="f">
              <v:textbox inset="0,0,0,0">
                <w:txbxContent>
                  <w:p w14:paraId="7C4F3998" w14:textId="08D935D7" w:rsidR="00AC297C" w:rsidRDefault="00DB10CA">
                    <w:pPr>
                      <w:spacing w:line="202" w:lineRule="exact"/>
                      <w:ind w:left="40"/>
                      <w:rPr>
                        <w:rFonts w:ascii="等线" w:eastAsia="等线" w:hAnsi="等线" w:cs="等线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等线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31B6">
                      <w:rPr>
                        <w:rFonts w:ascii="等线"/>
                        <w:b/>
                        <w:noProof/>
                        <w:sz w:val="18"/>
                      </w:rPr>
                      <w:t>31</w:t>
                    </w:r>
                    <w:r>
                      <w:fldChar w:fldCharType="end"/>
                    </w:r>
                    <w:r>
                      <w:rPr>
                        <w:rFonts w:ascii="等线"/>
                        <w:b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83F6E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3840" behindDoc="1" locked="0" layoutInCell="1" allowOverlap="1">
              <wp:simplePos x="0" y="0"/>
              <wp:positionH relativeFrom="page">
                <wp:posOffset>3566160</wp:posOffset>
              </wp:positionH>
              <wp:positionV relativeFrom="page">
                <wp:posOffset>10253980</wp:posOffset>
              </wp:positionV>
              <wp:extent cx="435610" cy="139700"/>
              <wp:effectExtent l="3810" t="0" r="0" b="0"/>
              <wp:wrapNone/>
              <wp:docPr id="1529113279" name="文本框 1529113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61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A0E54E" w14:textId="77777777" w:rsidR="00AC297C" w:rsidRDefault="00DB10CA">
                          <w:pPr>
                            <w:spacing w:line="202" w:lineRule="exact"/>
                            <w:ind w:left="20"/>
                            <w:rPr>
                              <w:rFonts w:ascii="等线" w:eastAsia="等线" w:hAnsi="等线" w:cs="等线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等线"/>
                              <w:b/>
                              <w:sz w:val="18"/>
                            </w:rPr>
                            <w:t xml:space="preserve">30 </w:t>
                          </w:r>
                          <w:r>
                            <w:rPr>
                              <w:rFonts w:ascii="等线"/>
                              <w:b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w w:val="99"/>
                              <w:sz w:val="18"/>
                            </w:rPr>
                            <w:t>/</w:t>
                          </w:r>
                          <w:proofErr w:type="gramEnd"/>
                          <w:r>
                            <w:rPr>
                              <w:rFonts w:ascii="等线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等线"/>
                              <w:b/>
                              <w:spacing w:val="-2"/>
                              <w:sz w:val="18"/>
                            </w:rPr>
                            <w:t>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280.8pt;margin-top:807.4pt;height:11pt;width:34.3pt;mso-position-horizontal-relative:page;mso-position-vertical-relative:page;z-index:-251632640;mso-width-relative:page;mso-height-relative:page;" filled="f" stroked="f" coordsize="21600,21600" o:gfxdata="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5PP0b2gAAAA0BAAAP&#10;AAAAAAAAAAEAIAAAACIAAABkcnMvZG93bnJldi54bWxQSwECFAAUAAAACACHTuJAd4F8RBYCAAAW&#10;BAAADgAAAAAAAAABACAAAAApAQAAZHJzL2Uyb0RvYy54bWxQSwUGAAAAAAYABgBZAQAAs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2" w:lineRule="exact"/>
                      <w:ind w:left="20"/>
                      <w:rPr>
                        <w:rFonts w:ascii="等线" w:hAnsi="等线" w:eastAsia="等线" w:cs="等线"/>
                        <w:sz w:val="18"/>
                        <w:szCs w:val="18"/>
                      </w:rPr>
                    </w:pPr>
                    <w:r>
                      <w:rPr>
                        <w:rFonts w:ascii="等线"/>
                        <w:b/>
                        <w:sz w:val="18"/>
                      </w:rPr>
                      <w:t xml:space="preserve">30 </w:t>
                    </w:r>
                    <w:r>
                      <w:rPr>
                        <w:rFonts w:ascii="等线"/>
                        <w:b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w w:val="99"/>
                        <w:sz w:val="18"/>
                      </w:rPr>
                      <w:t>/</w:t>
                    </w:r>
                    <w:r>
                      <w:rPr>
                        <w:rFonts w:ascii="等线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等线"/>
                        <w:b/>
                        <w:spacing w:val="-2"/>
                        <w:sz w:val="18"/>
                      </w:rPr>
                      <w:t>56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63790" w14:textId="77777777" w:rsidR="00DB10CA" w:rsidRDefault="00DB10CA">
      <w:r>
        <w:separator/>
      </w:r>
    </w:p>
  </w:footnote>
  <w:footnote w:type="continuationSeparator" w:id="0">
    <w:p w14:paraId="4FCC03B8" w14:textId="77777777" w:rsidR="00DB10CA" w:rsidRDefault="00DB1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BF9B9" w14:textId="77777777" w:rsidR="00AC297C" w:rsidRDefault="00AC297C">
    <w:pPr>
      <w:spacing w:line="14" w:lineRule="auto"/>
      <w:rPr>
        <w:sz w:val="20"/>
        <w:szCs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2A963" w14:textId="77777777" w:rsidR="00AC297C" w:rsidRDefault="00AC297C">
    <w:pPr>
      <w:spacing w:line="14" w:lineRule="auto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3BAA1" w14:textId="77777777" w:rsidR="00AC297C" w:rsidRDefault="00AC297C">
    <w:pPr>
      <w:spacing w:line="14" w:lineRule="auto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B705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1114425</wp:posOffset>
              </wp:positionH>
              <wp:positionV relativeFrom="page">
                <wp:posOffset>743585</wp:posOffset>
              </wp:positionV>
              <wp:extent cx="694690" cy="160020"/>
              <wp:effectExtent l="0" t="635" r="635" b="1270"/>
              <wp:wrapNone/>
              <wp:docPr id="788704894" name="文本框 7887048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6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CD289E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7.75pt;margin-top:58.55pt;height:12.6pt;width:54.7pt;mso-position-horizontal-relative:page;mso-position-vertical-relative:page;z-index:-251645952;mso-width-relative:page;mso-height-relative:page;" filled="f" stroked="f" coordsize="21600,21600" o:gfxdata="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RLoA9kAAAALAQAADwAA&#10;AAAAAAABACAAAAAiAAAAZHJzL2Rvd25yZXYueG1sUEsBAhQAFAAAAAgAh07iQOJRYggVAgAAFAQA&#10;AA4AAAAAAAAAAQAgAAAAKA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1C5A4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1066800</wp:posOffset>
              </wp:positionH>
              <wp:positionV relativeFrom="page">
                <wp:posOffset>1230630</wp:posOffset>
              </wp:positionV>
              <wp:extent cx="3566160" cy="160020"/>
              <wp:effectExtent l="0" t="1905" r="0" b="0"/>
              <wp:wrapNone/>
              <wp:docPr id="1688696034" name="文本框 16886960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616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88D172" w14:textId="77777777" w:rsidR="00AC297C" w:rsidRDefault="00AC297C">
                          <w:pPr>
                            <w:pStyle w:val="a5"/>
                            <w:spacing w:line="233" w:lineRule="exact"/>
                            <w:rPr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4pt;margin-top:96.9pt;height:12.6pt;width:280.8pt;mso-position-horizontal-relative:page;mso-position-vertical-relative:page;z-index:-251644928;mso-width-relative:page;mso-height-relative:page;" filled="f" stroked="f" coordsize="21600,21600" o:gfxdata="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Qq59S2QAAAAsBAAAPAAAA&#10;AAAAAAEAIAAAACIAAABkcnMvZG93bnJldi54bWxQSwECFAAUAAAACACHTuJAZLtzVxQCAAAXBAAA&#10;DgAAAAAAAAABACAAAAAoAQAAZHJzL2Uyb0RvYy54bWxQSwUGAAAAAAYABgBZAQAAr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rPr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EE0CF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621030</wp:posOffset>
              </wp:positionV>
              <wp:extent cx="1202690" cy="160020"/>
              <wp:effectExtent l="0" t="1905" r="0" b="0"/>
              <wp:wrapNone/>
              <wp:docPr id="2052473247" name="文本框 2052473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26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BD66B4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72pt;margin-top:48.9pt;height:12.6pt;width:94.7pt;mso-position-horizontal-relative:page;mso-position-vertical-relative:page;z-index:-251643904;mso-width-relative:page;mso-height-relative:page;" filled="f" stroked="f" coordsize="21600,21600" o:gfxdata="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eLFIfYAAAACgEAAA8AAAAA&#10;AAAAAQAgAAAAIgAAAGRycy9kb3ducmV2LnhtbFBLAQIUABQAAAAIAIdO4kCng8oBFAIAABcEAAAO&#10;AAAAAAAAAAEAIAAAACcBAABkcnMvZTJvRG9jLnhtbFBLBQYAAAAABgAGAFkBAACt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4622A" w14:textId="77777777" w:rsidR="00AC297C" w:rsidRDefault="00AC297C">
    <w:pPr>
      <w:spacing w:line="14" w:lineRule="auto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65AE1" w14:textId="77777777" w:rsidR="00AC297C" w:rsidRDefault="00AC297C">
    <w:pPr>
      <w:spacing w:line="14" w:lineRule="auto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6B912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1410335</wp:posOffset>
              </wp:positionV>
              <wp:extent cx="427990" cy="160020"/>
              <wp:effectExtent l="0" t="635" r="1905" b="1270"/>
              <wp:wrapNone/>
              <wp:docPr id="2026565029" name="文本框 2026565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CA1796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111.05pt;height:12.6pt;width:33.7pt;mso-position-horizontal-relative:page;mso-position-vertical-relative:page;z-index:-251639808;mso-width-relative:page;mso-height-relative:page;" filled="f" stroked="f" coordsize="21600,21600" o:gfxdata="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bPNsNkAAAALAQAADwAA&#10;AAAAAAABACAAAAAiAAAAZHJzL2Rvd25yZXYueG1sUEsBAhQAFAAAAAgAh07iQAv5j3MVAgAAFgQA&#10;AA4AAAAAAAAAAQAgAAAAKA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03109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1230630</wp:posOffset>
              </wp:positionV>
              <wp:extent cx="427990" cy="160020"/>
              <wp:effectExtent l="0" t="1905" r="1905" b="0"/>
              <wp:wrapNone/>
              <wp:docPr id="598510147" name="文本框 598510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69BA08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96.9pt;height:12.6pt;width:33.7pt;mso-position-horizontal-relative:page;mso-position-vertical-relative:page;z-index:-251638784;mso-width-relative:page;mso-height-relative:page;" filled="f" stroked="f" coordsize="21600,21600" o:gfxdata="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xRWK22AAAAAsBAAAPAAAA&#10;AAAAAAEAIAAAACIAAABkcnMvZG93bnJldi54bWxQSwECFAAUAAAACACHTuJAeoOVwxUCAAAUBAAA&#10;DgAAAAAAAAABACAAAAAnAQAAZHJzL2Uyb0RvYy54bWxQSwUGAAAAAAYABgBZAQAAr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707ED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1230630</wp:posOffset>
              </wp:positionV>
              <wp:extent cx="427990" cy="160020"/>
              <wp:effectExtent l="0" t="1905" r="1905" b="0"/>
              <wp:wrapNone/>
              <wp:docPr id="233521431" name="文本框 233521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37529F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96.9pt;height:12.6pt;width:33.7pt;mso-position-horizontal-relative:page;mso-position-vertical-relative:page;z-index:-251637760;mso-width-relative:page;mso-height-relative:page;" filled="f" stroked="f" coordsize="21600,21600" o:gfxdata="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xRWK22AAAAAsBAAAPAAAA&#10;AAAAAAEAIAAAACIAAABkcnMvZG93bnJldi54bWxQSwECFAAUAAAACACHTuJAso2JKhUCAAAUBAAA&#10;DgAAAAAAAAABACAAAAAnAQAAZHJzL2Uyb0RvYy54bWxQSwUGAAAAAAYABgBZAQAAr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8D246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1722755</wp:posOffset>
              </wp:positionH>
              <wp:positionV relativeFrom="page">
                <wp:posOffset>1010285</wp:posOffset>
              </wp:positionV>
              <wp:extent cx="2486025" cy="179070"/>
              <wp:effectExtent l="0" t="635" r="1270" b="1270"/>
              <wp:wrapNone/>
              <wp:docPr id="714958286" name="文本框 714958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602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634120" w14:textId="77777777" w:rsidR="00AC297C" w:rsidRDefault="00AC297C">
                          <w:pPr>
                            <w:pStyle w:val="a5"/>
                            <w:spacing w:line="233" w:lineRule="exact"/>
                            <w:ind w:left="0"/>
                            <w:rPr>
                              <w:rFonts w:cs="等线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35.65pt;margin-top:79.55pt;height:14.1pt;width:195.75pt;mso-position-horizontal-relative:page;mso-position-vertical-relative:page;z-index:-251655168;mso-width-relative:page;mso-height-relative:page;" filled="f" stroked="f" coordsize="21600,21600" o:gfxdata="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xDon2QAAAAsBAAAP&#10;AAAAAAAAAAEAIAAAACIAAABkcnMvZG93bnJldi54bWxQSwECFAAUAAAACACHTuJA2kbFQRcCAAAV&#10;BAAADgAAAAAAAAABACAAAAAoAQAAZHJzL2Uyb0RvYy54bWxQSwUGAAAAAAYABgBZAQAAs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ind w:left="0"/>
                      <w:rPr>
                        <w:rFonts w:cs="等线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2E8D5" w14:textId="77777777" w:rsidR="00AC297C" w:rsidRDefault="00AC297C">
    <w:pPr>
      <w:spacing w:line="14" w:lineRule="auto"/>
      <w:rPr>
        <w:sz w:val="20"/>
        <w:szCs w:val="20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4B460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1179830</wp:posOffset>
              </wp:positionH>
              <wp:positionV relativeFrom="page">
                <wp:posOffset>1049655</wp:posOffset>
              </wp:positionV>
              <wp:extent cx="2019935" cy="160020"/>
              <wp:effectExtent l="0" t="1905" r="635" b="0"/>
              <wp:wrapNone/>
              <wp:docPr id="1265399240" name="文本框 1265399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5CC99E" w14:textId="77777777" w:rsidR="00AC297C" w:rsidRDefault="00AC297C">
                          <w:pPr>
                            <w:pStyle w:val="a5"/>
                            <w:spacing w:line="233" w:lineRule="exact"/>
                            <w:rPr>
                              <w:rFonts w:cs="等线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92.9pt;margin-top:82.65pt;height:12.6pt;width:159.05pt;mso-position-horizontal-relative:page;mso-position-vertical-relative:page;z-index:-251636736;mso-width-relative:page;mso-height-relative:page;" filled="f" stroked="f" coordsize="21600,21600" o:gfxdata="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50hoo9kAAAALAQAADwAA&#10;AAAAAAABACAAAAAiAAAAZHJzL2Rvd25yZXYueG1sUEsBAhQAFAAAAAgAh07iQNkFP/cVAgAAFwQA&#10;AA4AAAAAAAAAAQAgAAAAKA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rPr>
                        <w:rFonts w:cs="等线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80315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page">
                <wp:posOffset>2151380</wp:posOffset>
              </wp:positionH>
              <wp:positionV relativeFrom="page">
                <wp:posOffset>753745</wp:posOffset>
              </wp:positionV>
              <wp:extent cx="560705" cy="160020"/>
              <wp:effectExtent l="0" t="1270" r="2540" b="635"/>
              <wp:wrapNone/>
              <wp:docPr id="76004335" name="文本框 76004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7FBDF3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69.4pt;margin-top:59.35pt;height:12.6pt;width:44.15pt;mso-position-horizontal-relative:page;mso-position-vertical-relative:page;z-index:-251635712;mso-width-relative:page;mso-height-relative:page;" filled="f" stroked="f" coordsize="21600,21600" o:gfxdata="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H3dEK2gAAAAsBAAAPAAAA&#10;AAAAAAEAIAAAACIAAABkcnMvZG93bnJldi54bWxQSwECFAAUAAAACACHTuJAllFyWhMCAAASBAAA&#10;DgAAAAAAAAABACAAAAApAQAAZHJzL2Uyb0RvYy54bWxQSwUGAAAAAAYABgBZAQAAr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69731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2208530</wp:posOffset>
              </wp:positionH>
              <wp:positionV relativeFrom="page">
                <wp:posOffset>1181735</wp:posOffset>
              </wp:positionV>
              <wp:extent cx="805815" cy="160020"/>
              <wp:effectExtent l="0" t="635" r="0" b="1270"/>
              <wp:wrapNone/>
              <wp:docPr id="2000576130" name="文本框 2000576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58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49E315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73.9pt;margin-top:93.05pt;height:12.6pt;width:63.45pt;mso-position-horizontal-relative:page;mso-position-vertical-relative:page;z-index:-251634688;mso-width-relative:page;mso-height-relative:page;" filled="f" stroked="f" coordsize="21600,21600" o:gfxdata="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q8GI9oAAAALAQAADwAA&#10;AAAAAAABACAAAAAiAAAAZHJzL2Rvd25yZXYueG1sUEsBAhQAFAAAAAgAh07iQCSoaf4UAgAAFgQA&#10;AA4AAAAAAAAAAQAgAAAAKQ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0F9FF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1303655</wp:posOffset>
              </wp:positionH>
              <wp:positionV relativeFrom="page">
                <wp:posOffset>811530</wp:posOffset>
              </wp:positionV>
              <wp:extent cx="827405" cy="160020"/>
              <wp:effectExtent l="0" t="1905" r="2540" b="0"/>
              <wp:wrapNone/>
              <wp:docPr id="1661812789" name="文本框 16618127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6325F6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02.65pt;margin-top:63.9pt;height:12.6pt;width:65.15pt;mso-position-horizontal-relative:page;mso-position-vertical-relative:page;z-index:-251633664;mso-width-relative:page;mso-height-relative:page;" filled="f" stroked="f" coordsize="21600,21600" o:gfxdata="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CNRfs2AAAAAsBAAAPAAAA&#10;AAAAAAEAIAAAACIAAABkcnMvZG93bnJldi54bWxQSwECFAAUAAAACACHTuJAdUvKPhUCAAAWBAAA&#10;DgAAAAAAAAABACAAAAAnAQAAZHJzL2Uyb0RvYy54bWxQSwUGAAAAAAYABgBZAQAAr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3C76E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762000</wp:posOffset>
              </wp:positionV>
              <wp:extent cx="827405" cy="276225"/>
              <wp:effectExtent l="0" t="0" r="10795" b="9525"/>
              <wp:wrapNone/>
              <wp:docPr id="1609664521" name="文本框 16096645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DB82C7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90pt;margin-top:60pt;height:21.75pt;width:65.15pt;mso-position-horizontal-relative:page;mso-position-vertical-relative:page;z-index:-251631616;mso-width-relative:page;mso-height-relative:page;" filled="f" stroked="f" coordsize="21600,21600" o:gfxdata="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WFZsPWAAAACwEAAA8AAAAA&#10;AAAAAQAgAAAAIgAAAGRycy9kb3ducmV2LnhtbFBLAQIUABQAAAAIAIdO4kDyAJJcFgIAABYEAAAO&#10;AAAAAAAAAAEAIAAAACUBAABkcnMvZTJvRG9jLnhtbFBLBQYAAAAABgAGAFkBAACt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C8D32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6912" behindDoc="1" locked="0" layoutInCell="1" allowOverlap="1">
              <wp:simplePos x="0" y="0"/>
              <wp:positionH relativeFrom="page">
                <wp:posOffset>1217930</wp:posOffset>
              </wp:positionH>
              <wp:positionV relativeFrom="page">
                <wp:posOffset>754380</wp:posOffset>
              </wp:positionV>
              <wp:extent cx="827405" cy="160020"/>
              <wp:effectExtent l="0" t="1905" r="2540" b="0"/>
              <wp:wrapNone/>
              <wp:docPr id="1736542742" name="文本框 17365427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64E03D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95.9pt;margin-top:59.4pt;height:12.6pt;width:65.15pt;mso-position-horizontal-relative:page;mso-position-vertical-relative:page;z-index:-251629568;mso-width-relative:page;mso-height-relative:page;" filled="f" stroked="f" coordsize="21600,21600" o:gfxdata="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bvpPd2AAAAAsBAAAPAAAA&#10;AAAAAAEAIAAAACIAAABkcnMvZG93bnJldi54bWxQSwECFAAUAAAACACHTuJAOmxdSBUCAAAWBAAA&#10;DgAAAAAAAAABACAAAAAnAQAAZHJzL2Uyb0RvYy54bWxQSwUGAAAAAAYABgBZAQAAr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FC6C6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2437130</wp:posOffset>
              </wp:positionH>
              <wp:positionV relativeFrom="page">
                <wp:posOffset>649605</wp:posOffset>
              </wp:positionV>
              <wp:extent cx="694690" cy="160020"/>
              <wp:effectExtent l="0" t="1905" r="1905" b="0"/>
              <wp:wrapNone/>
              <wp:docPr id="1961587568" name="文本框 1961587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6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76FD0A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91.9pt;margin-top:51.15pt;height:12.6pt;width:54.7pt;mso-position-horizontal-relative:page;mso-position-vertical-relative:page;z-index:-251628544;mso-width-relative:page;mso-height-relative:page;" filled="f" stroked="f" coordsize="21600,21600" o:gfxdata="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U4+RraAAAACwEAAA8A&#10;AAAAAAAAAQAgAAAAIgAAAGRycy9kb3ducmV2LnhtbFBLAQIUABQAAAAIAIdO4kCkClFLFQIAABYE&#10;AAAOAAAAAAAAAAEAIAAAACkBAABkcnMvZTJvRG9jLnhtbFBLBQYAAAAABgAGAFkBAACw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64999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8960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1230630</wp:posOffset>
              </wp:positionV>
              <wp:extent cx="1857375" cy="160020"/>
              <wp:effectExtent l="0" t="1905" r="1270" b="0"/>
              <wp:wrapNone/>
              <wp:docPr id="706805437" name="文本框 706805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737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8D7BD9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96.9pt;height:12.6pt;width:146.25pt;mso-position-horizontal-relative:page;mso-position-vertical-relative:page;z-index:-251627520;mso-width-relative:page;mso-height-relative:page;" filled="f" stroked="f" coordsize="21600,21600" o:gfxdata="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7AuwV9gAAAALAQAADwAA&#10;AAAAAAABACAAAAAiAAAAZHJzL2Rvd25yZXYueG1sUEsBAhQAFAAAAAgAh07iQC1FuJAWAgAAFQQA&#10;AA4AAAAAAAAAAQAgAAAAJw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EB35F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9984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1230630</wp:posOffset>
              </wp:positionV>
              <wp:extent cx="976630" cy="160020"/>
              <wp:effectExtent l="0" t="1905" r="0" b="0"/>
              <wp:wrapNone/>
              <wp:docPr id="1515133348" name="文本框 15151333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663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D71513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96.9pt;height:12.6pt;width:76.9pt;mso-position-horizontal-relative:page;mso-position-vertical-relative:page;z-index:-251626496;mso-width-relative:page;mso-height-relative:page;" filled="f" stroked="f" coordsize="21600,21600" o:gfxdata="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8dgHvYAAAACwEAAA8AAAAA&#10;AAAAAQAgAAAAIgAAAGRycy9kb3ducmV2LnhtbFBLAQIUABQAAAAIAIdO4kAzsahCFAIAABYEAAAO&#10;AAAAAAAAAAEAIAAAACcBAABkcnMvZTJvRG9jLnhtbFBLBQYAAAAABgAGAFkBAACt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D1FC7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1617980</wp:posOffset>
              </wp:positionH>
              <wp:positionV relativeFrom="page">
                <wp:posOffset>1029335</wp:posOffset>
              </wp:positionV>
              <wp:extent cx="2829560" cy="179070"/>
              <wp:effectExtent l="0" t="635" r="635" b="1270"/>
              <wp:wrapNone/>
              <wp:docPr id="1863973932" name="文本框 18639739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95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62D291" w14:textId="77777777" w:rsidR="00AC297C" w:rsidRDefault="00AC297C">
                          <w:pPr>
                            <w:pStyle w:val="a5"/>
                            <w:spacing w:line="233" w:lineRule="exact"/>
                            <w:rPr>
                              <w:rFonts w:cs="等线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27.4pt;margin-top:81.05pt;height:14.1pt;width:222.8pt;mso-position-horizontal-relative:page;mso-position-vertical-relative:page;z-index:-251654144;mso-width-relative:page;mso-height-relative:page;" filled="f" stroked="f" coordsize="21600,21600" o:gfxdata="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0jh+e2QAAAAsBAAAP&#10;AAAAAAAAAAEAIAAAACIAAABkcnMvZG93bnJldi54bWxQSwECFAAUAAAACACHTuJAm84xNRcCAAAX&#10;BAAADgAAAAAAAAABACAAAAAoAQAAZHJzL2Uyb0RvYy54bWxQSwUGAAAAAAYABgBZAQAAs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rPr>
                        <w:rFonts w:cs="等线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1D3A0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1230630</wp:posOffset>
              </wp:positionV>
              <wp:extent cx="1094105" cy="160020"/>
              <wp:effectExtent l="0" t="1905" r="2540" b="0"/>
              <wp:wrapNone/>
              <wp:docPr id="2102250788" name="文本框 21022507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556E03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96.9pt;height:12.6pt;width:86.15pt;mso-position-horizontal-relative:page;mso-position-vertical-relative:page;z-index:-251625472;mso-width-relative:page;mso-height-relative:page;" filled="f" stroked="f" coordsize="21600,21600" o:gfxdata="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8a2tBNgAAAALAQAADwAA&#10;AAAAAAABACAAAAAiAAAAZHJzL2Rvd25yZXYueG1sUEsBAhQAFAAAAAgAh07iQNgOmUwWAgAAFwQA&#10;AA4AAAAAAAAAAQAgAAAAJw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BCA7E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2032" behindDoc="1" locked="0" layoutInCell="1" allowOverlap="1">
              <wp:simplePos x="0" y="0"/>
              <wp:positionH relativeFrom="page">
                <wp:posOffset>2694305</wp:posOffset>
              </wp:positionH>
              <wp:positionV relativeFrom="page">
                <wp:posOffset>840105</wp:posOffset>
              </wp:positionV>
              <wp:extent cx="961390" cy="160020"/>
              <wp:effectExtent l="0" t="1905" r="1905" b="0"/>
              <wp:wrapNone/>
              <wp:docPr id="144133421" name="文本框 144133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13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2BB9C4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212.15pt;margin-top:66.15pt;height:12.6pt;width:75.7pt;mso-position-horizontal-relative:page;mso-position-vertical-relative:page;z-index:-251624448;mso-width-relative:page;mso-height-relative:page;" filled="f" stroked="f" coordsize="21600,21600" o:gfxdata="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H1SNPYAAAACwEAAA8AAAAA&#10;AAAAAQAgAAAAIgAAAGRycy9kb3ducmV2LnhtbFBLAQIUABQAAAAIAIdO4kC1ch1cFAIAABQEAAAO&#10;AAAAAAAAAAEAIAAAACcBAABkcnMvZTJvRG9jLnhtbFBLBQYAAAAABgAGAFkBAACt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F63C9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3056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1230630</wp:posOffset>
              </wp:positionV>
              <wp:extent cx="961390" cy="160020"/>
              <wp:effectExtent l="0" t="1905" r="1905" b="0"/>
              <wp:wrapNone/>
              <wp:docPr id="1961667567" name="文本框 19616675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13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26F92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96.9pt;height:12.6pt;width:75.7pt;mso-position-horizontal-relative:page;mso-position-vertical-relative:page;z-index:-251623424;mso-width-relative:page;mso-height-relative:page;" filled="f" stroked="f" coordsize="21600,21600" o:gfxdata="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I5NuzYAAAACwEAAA8AAAAA&#10;AAAAAQAgAAAAIgAAAGRycy9kb3ducmV2LnhtbFBLAQIUABQAAAAIAIdO4kBf32zBFAIAABYEAAAO&#10;AAAAAAAAAAEAIAAAACcBAABkcnMvZTJvRG9jLnhtbFBLBQYAAAAABgAGAFkBAACt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98ABA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4080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1125855</wp:posOffset>
              </wp:positionV>
              <wp:extent cx="3296920" cy="264795"/>
              <wp:effectExtent l="0" t="1905" r="0" b="0"/>
              <wp:wrapNone/>
              <wp:docPr id="1860038513" name="文本框 1860038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692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35F108" w14:textId="77777777" w:rsidR="00AC297C" w:rsidRDefault="00AC297C">
                          <w:pPr>
                            <w:pStyle w:val="a5"/>
                            <w:spacing w:line="233" w:lineRule="exact"/>
                            <w:rPr>
                              <w:rFonts w:cs="等线"/>
                              <w:spacing w:val="1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88.65pt;height:20.85pt;width:259.6pt;mso-position-horizontal-relative:page;mso-position-vertical-relative:page;z-index:-251622400;mso-width-relative:page;mso-height-relative:page;" filled="f" stroked="f" coordsize="21600,21600" o:gfxdata="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QYW2NgAAAALAQAADwAA&#10;AAAAAAABACAAAAAiAAAAZHJzL2Rvd25yZXYueG1sUEsBAhQAFAAAAAgAh07iQMgQwn0WAgAAFwQA&#10;AA4AAAAAAAAAAQAgAAAAJw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rPr>
                        <w:rFonts w:cs="等线"/>
                        <w:spacing w:val="1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8BB18" w14:textId="77777777" w:rsidR="00AC297C" w:rsidRDefault="00AC297C">
    <w:pPr>
      <w:spacing w:line="14" w:lineRule="auto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9AA35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6128" behindDoc="1" locked="0" layoutInCell="1" allowOverlap="1">
              <wp:simplePos x="0" y="0"/>
              <wp:positionH relativeFrom="page">
                <wp:posOffset>3837305</wp:posOffset>
              </wp:positionH>
              <wp:positionV relativeFrom="page">
                <wp:posOffset>697230</wp:posOffset>
              </wp:positionV>
              <wp:extent cx="1495425" cy="160020"/>
              <wp:effectExtent l="0" t="1905" r="1270" b="0"/>
              <wp:wrapNone/>
              <wp:docPr id="117130912" name="文本框 1171309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54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8C4DCC" w14:textId="77777777" w:rsidR="00AC297C" w:rsidRDefault="00AC297C">
                          <w:pPr>
                            <w:pStyle w:val="a5"/>
                            <w:spacing w:line="233" w:lineRule="exact"/>
                            <w:rPr>
                              <w:rFonts w:cs="等线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302.15pt;margin-top:54.9pt;height:12.6pt;width:117.75pt;mso-position-horizontal-relative:page;mso-position-vertical-relative:page;z-index:-251620352;mso-width-relative:page;mso-height-relative:page;" filled="f" stroked="f" coordsize="21600,21600" o:gfxdata="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/DloPZAAAACwEAAA8A&#10;AAAAAAAAAQAgAAAAIgAAAGRycy9kb3ducmV2LnhtbFBLAQIUABQAAAAIAIdO4kA0ZKwhFgIAABUE&#10;AAAOAAAAAAAAAAEAIAAAACgBAABkcnMvZTJvRG9jLnhtbFBLBQYAAAAABgAGAFkBAACw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rPr>
                        <w:rFonts w:cs="等线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854EC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8416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1183005</wp:posOffset>
              </wp:positionV>
              <wp:extent cx="2430145" cy="207645"/>
              <wp:effectExtent l="0" t="1905" r="0" b="0"/>
              <wp:wrapNone/>
              <wp:docPr id="1624314999" name="文本框 16243149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14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63F2BE" w14:textId="77777777" w:rsidR="00AC297C" w:rsidRDefault="00DB10CA">
                          <w:pPr>
                            <w:pStyle w:val="a5"/>
                            <w:spacing w:line="233" w:lineRule="exact"/>
                            <w:rPr>
                              <w:rFonts w:cs="等线"/>
                              <w:lang w:eastAsia="zh-CN"/>
                            </w:rPr>
                          </w:pPr>
                          <w:r>
                            <w:rPr>
                              <w:rFonts w:cs="等线"/>
                              <w:spacing w:val="-1"/>
                              <w:lang w:eastAsia="zh-CN"/>
                            </w:rPr>
                            <w:t>S</w:t>
                          </w:r>
                          <w:r>
                            <w:rPr>
                              <w:rFonts w:cs="等线"/>
                              <w:lang w:eastAsia="zh-CN"/>
                            </w:rPr>
                            <w:t>LE</w:t>
                          </w:r>
                          <w:r>
                            <w:rPr>
                              <w:rFonts w:cs="等线"/>
                              <w:spacing w:val="-6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lang w:eastAsia="zh-CN"/>
                            </w:rPr>
                            <w:t>疾</w:t>
                          </w:r>
                          <w:r>
                            <w:rPr>
                              <w:spacing w:val="-3"/>
                              <w:lang w:eastAsia="zh-CN"/>
                            </w:rPr>
                            <w:t>病</w:t>
                          </w:r>
                          <w:r>
                            <w:rPr>
                              <w:lang w:eastAsia="zh-CN"/>
                            </w:rPr>
                            <w:t>活</w:t>
                          </w:r>
                          <w:r>
                            <w:rPr>
                              <w:spacing w:val="-3"/>
                              <w:lang w:eastAsia="zh-CN"/>
                            </w:rPr>
                            <w:t>动</w:t>
                          </w:r>
                          <w:r>
                            <w:rPr>
                              <w:lang w:eastAsia="zh-CN"/>
                            </w:rPr>
                            <w:t>度</w:t>
                          </w:r>
                          <w:r>
                            <w:rPr>
                              <w:spacing w:val="-3"/>
                              <w:lang w:eastAsia="zh-CN"/>
                            </w:rPr>
                            <w:t>评估</w:t>
                          </w:r>
                          <w:r>
                            <w:rPr>
                              <w:rFonts w:cs="等线"/>
                              <w:spacing w:val="1"/>
                              <w:lang w:eastAsia="zh-CN"/>
                            </w:rPr>
                            <w:t>_SRI</w:t>
                          </w:r>
                          <w:r>
                            <w:rPr>
                              <w:rFonts w:cs="等线" w:hint="eastAsia"/>
                              <w:spacing w:val="1"/>
                              <w:lang w:eastAsia="zh-CN"/>
                            </w:rPr>
                            <w:t>应答标准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93.15pt;height:16.35pt;width:191.35pt;mso-position-horizontal-relative:page;mso-position-vertical-relative:page;z-index:-251608064;mso-width-relative:page;mso-height-relative:page;" filled="f" stroked="f" coordsize="21600,21600" o:gfxdata="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VE8BtkAAAALAQAADwAA&#10;AAAAAAABACAAAAAiAAAAZHJzL2Rvd25yZXYueG1sUEsBAhQAFAAAAAgAh07iQD/SO4kVAgAAFwQA&#10;AA4AAAAAAAAAAQAgAAAAKA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rPr>
                        <w:rFonts w:cs="等线"/>
                        <w:lang w:eastAsia="zh-CN"/>
                      </w:rPr>
                    </w:pPr>
                    <w:r>
                      <w:rPr>
                        <w:rFonts w:cs="等线"/>
                        <w:spacing w:val="-1"/>
                        <w:lang w:eastAsia="zh-CN"/>
                      </w:rPr>
                      <w:t>S</w:t>
                    </w:r>
                    <w:r>
                      <w:rPr>
                        <w:rFonts w:cs="等线"/>
                        <w:lang w:eastAsia="zh-CN"/>
                      </w:rPr>
                      <w:t>LE</w:t>
                    </w:r>
                    <w:r>
                      <w:rPr>
                        <w:rFonts w:cs="等线"/>
                        <w:spacing w:val="-6"/>
                        <w:lang w:eastAsia="zh-CN"/>
                      </w:rPr>
                      <w:t xml:space="preserve"> </w:t>
                    </w:r>
                    <w:r>
                      <w:rPr>
                        <w:lang w:eastAsia="zh-CN"/>
                      </w:rPr>
                      <w:t>疾</w:t>
                    </w:r>
                    <w:r>
                      <w:rPr>
                        <w:spacing w:val="-3"/>
                        <w:lang w:eastAsia="zh-CN"/>
                      </w:rPr>
                      <w:t>病</w:t>
                    </w:r>
                    <w:r>
                      <w:rPr>
                        <w:lang w:eastAsia="zh-CN"/>
                      </w:rPr>
                      <w:t>活</w:t>
                    </w:r>
                    <w:r>
                      <w:rPr>
                        <w:spacing w:val="-3"/>
                        <w:lang w:eastAsia="zh-CN"/>
                      </w:rPr>
                      <w:t>动</w:t>
                    </w:r>
                    <w:r>
                      <w:rPr>
                        <w:lang w:eastAsia="zh-CN"/>
                      </w:rPr>
                      <w:t>度</w:t>
                    </w:r>
                    <w:r>
                      <w:rPr>
                        <w:spacing w:val="-3"/>
                        <w:lang w:eastAsia="zh-CN"/>
                      </w:rPr>
                      <w:t>评估</w:t>
                    </w:r>
                    <w:r>
                      <w:rPr>
                        <w:rFonts w:cs="等线"/>
                        <w:spacing w:val="1"/>
                        <w:lang w:eastAsia="zh-CN"/>
                      </w:rPr>
                      <w:t>_SRI</w:t>
                    </w:r>
                    <w:r>
                      <w:rPr>
                        <w:rFonts w:hint="eastAsia" w:cs="等线"/>
                        <w:spacing w:val="1"/>
                        <w:lang w:eastAsia="zh-CN"/>
                      </w:rPr>
                      <w:t>应答标准</w:t>
                    </w:r>
                  </w:p>
                </w:txbxContent>
              </v:textbox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6C452" w14:textId="77777777" w:rsidR="00AC297C" w:rsidRDefault="00AC297C">
    <w:pPr>
      <w:spacing w:line="14" w:lineRule="auto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6EDF3" w14:textId="77777777" w:rsidR="00AC297C" w:rsidRDefault="00AC297C">
    <w:pPr>
      <w:spacing w:line="14" w:lineRule="auto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4A811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99200" behindDoc="1" locked="0" layoutInCell="1" allowOverlap="1">
              <wp:simplePos x="0" y="0"/>
              <wp:positionH relativeFrom="page">
                <wp:posOffset>1227455</wp:posOffset>
              </wp:positionH>
              <wp:positionV relativeFrom="page">
                <wp:posOffset>791210</wp:posOffset>
              </wp:positionV>
              <wp:extent cx="294005" cy="160020"/>
              <wp:effectExtent l="0" t="635" r="2540" b="1270"/>
              <wp:wrapNone/>
              <wp:docPr id="420314296" name="文本框 420314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00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B764B5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96.65pt;margin-top:62.3pt;height:12.6pt;width:23.15pt;mso-position-horizontal-relative:page;mso-position-vertical-relative:page;z-index:-251617280;mso-width-relative:page;mso-height-relative:page;" filled="f" stroked="f" coordsize="21600,21600" o:gfxdata="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lEREtkAAAALAQAADwAA&#10;AAAAAAABACAAAAAiAAAAZHJzL2Rvd25yZXYueG1sUEsBAhQAFAAAAAgAh07iQI6Mc14VAgAAFAQA&#10;AA4AAAAAAAAAAQAgAAAAKA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6FD80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1732280</wp:posOffset>
              </wp:positionH>
              <wp:positionV relativeFrom="page">
                <wp:posOffset>876935</wp:posOffset>
              </wp:positionV>
              <wp:extent cx="2456180" cy="217170"/>
              <wp:effectExtent l="0" t="635" r="2540" b="1270"/>
              <wp:wrapNone/>
              <wp:docPr id="2123828475" name="文本框 2123828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618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2AEBA6" w14:textId="77777777" w:rsidR="00AC297C" w:rsidRDefault="00AC297C">
                          <w:pPr>
                            <w:pStyle w:val="a5"/>
                            <w:spacing w:line="233" w:lineRule="exact"/>
                            <w:rPr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36.4pt;margin-top:69.05pt;height:17.1pt;width:193.4pt;mso-position-horizontal-relative:page;mso-position-vertical-relative:page;z-index:-251653120;mso-width-relative:page;mso-height-relative:page;" filled="f" stroked="f" coordsize="21600,21600" o:gfxdata="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VVzhdoAAAALAQAA&#10;DwAAAAAAAAABACAAAAAiAAAAZHJzL2Rvd25yZXYueG1sUEsBAhQAFAAAAAgAh07iQCeWGQQXAgAA&#10;FwQAAA4AAAAAAAAAAQAgAAAAKQEAAGRycy9lMm9Eb2MueG1sUEsFBgAAAAAGAAYAWQEAALI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rPr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A5245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0224" behindDoc="1" locked="0" layoutInCell="1" allowOverlap="1">
              <wp:simplePos x="0" y="0"/>
              <wp:positionH relativeFrom="page">
                <wp:posOffset>1284605</wp:posOffset>
              </wp:positionH>
              <wp:positionV relativeFrom="page">
                <wp:posOffset>867410</wp:posOffset>
              </wp:positionV>
              <wp:extent cx="1228090" cy="160020"/>
              <wp:effectExtent l="0" t="635" r="1905" b="1270"/>
              <wp:wrapNone/>
              <wp:docPr id="33788619" name="文本框 337886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80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E8EB2B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101.15pt;margin-top:68.3pt;height:12.6pt;width:96.7pt;mso-position-horizontal-relative:page;mso-position-vertical-relative:page;z-index:-251616256;mso-width-relative:page;mso-height-relative:page;" filled="f" stroked="f" coordsize="21600,21600" o:gfxdata="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6+ofe9oAAAALAQAADwAA&#10;AAAAAAABACAAAAAiAAAAZHJzL2Rvd25yZXYueG1sUEsBAhQAFAAAAAgAh07iQHLSKq4UAgAAEwQA&#10;AA4AAAAAAAAAAQAgAAAAKQ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9B3D4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09440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1372235</wp:posOffset>
              </wp:positionV>
              <wp:extent cx="2401570" cy="198120"/>
              <wp:effectExtent l="0" t="635" r="0" b="1270"/>
              <wp:wrapNone/>
              <wp:docPr id="1343599092" name="文本框 13435990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157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2E48F9" w14:textId="77777777" w:rsidR="00AC297C" w:rsidRDefault="00AC297C">
                          <w:pPr>
                            <w:pStyle w:val="a5"/>
                            <w:spacing w:line="233" w:lineRule="exact"/>
                            <w:rPr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108.05pt;height:15.6pt;width:189.1pt;mso-position-horizontal-relative:page;mso-position-vertical-relative:page;z-index:-251607040;mso-width-relative:page;mso-height-relative:page;" filled="f" stroked="f" coordsize="21600,21600" o:gfxdata="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AQh/F2QAAAAsBAAAP&#10;AAAAAAAAAAEAIAAAACIAAABkcnMvZG93bnJldi54bWxQSwECFAAUAAAACACHTuJArR9E4RcCAAAX&#10;BAAADgAAAAAAAAABACAAAAAoAQAAZHJzL2Uyb0RvYy54bWxQSwUGAAAAAAYABgBZAQAAs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  <w:rPr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B88C4" w14:textId="77777777" w:rsidR="00AC297C" w:rsidRDefault="00AC297C">
    <w:pPr>
      <w:spacing w:line="14" w:lineRule="auto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E39CD" w14:textId="77777777" w:rsidR="00AC297C" w:rsidRDefault="00AC297C">
    <w:pPr>
      <w:spacing w:line="14" w:lineRule="auto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90355" w14:textId="77777777" w:rsidR="00AC297C" w:rsidRDefault="00AC297C">
    <w:pPr>
      <w:spacing w:line="14" w:lineRule="auto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B6B98" w14:textId="77777777" w:rsidR="00AC297C" w:rsidRDefault="00AC297C">
    <w:pPr>
      <w:spacing w:line="14" w:lineRule="auto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D166F" w14:textId="77777777" w:rsidR="00AC297C" w:rsidRDefault="00AC297C">
    <w:pPr>
      <w:spacing w:line="14" w:lineRule="auto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72A00" w14:textId="77777777" w:rsidR="00AC297C" w:rsidRDefault="00AC297C">
    <w:pPr>
      <w:spacing w:line="14" w:lineRule="auto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80D2C" w14:textId="77777777" w:rsidR="00AC297C" w:rsidRDefault="00AC297C">
    <w:pPr>
      <w:spacing w:line="14" w:lineRule="auto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3F0CF" w14:textId="77777777" w:rsidR="00AC297C" w:rsidRDefault="00AC297C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7D2FF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1084580</wp:posOffset>
              </wp:positionH>
              <wp:positionV relativeFrom="page">
                <wp:posOffset>1230630</wp:posOffset>
              </wp:positionV>
              <wp:extent cx="427990" cy="160020"/>
              <wp:effectExtent l="0" t="1905" r="1905" b="0"/>
              <wp:wrapNone/>
              <wp:docPr id="862491218" name="文本框 862491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D39F4C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85.4pt;margin-top:96.9pt;height:12.6pt;width:33.7pt;mso-position-horizontal-relative:page;mso-position-vertical-relative:page;z-index:-251651072;mso-width-relative:page;mso-height-relative:page;" filled="f" stroked="f" coordsize="21600,21600" o:gfxdata="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FFYrbYAAAACwEAAA8AAAAA&#10;AAAAAQAgAAAAIgAAAGRycy9kb3ducmV2LnhtbFBLAQIUABQAAAAIAIdO4kBmvkqoFAIAABQEAAAO&#10;AAAAAAAAAAEAIAAAACcBAABkcnMvZTJvRG9jLnhtbFBLBQYAAAAABgAGAFkBAACt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5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5EDE3" w14:textId="77777777" w:rsidR="00AC297C" w:rsidRDefault="00AC297C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39E06" w14:textId="77777777" w:rsidR="00AC297C" w:rsidRDefault="00DB10CA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1151255</wp:posOffset>
              </wp:positionH>
              <wp:positionV relativeFrom="page">
                <wp:posOffset>915035</wp:posOffset>
              </wp:positionV>
              <wp:extent cx="427990" cy="160020"/>
              <wp:effectExtent l="0" t="635" r="1905" b="1270"/>
              <wp:wrapNone/>
              <wp:docPr id="2094613528" name="文本框 20946135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99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769D84" w14:textId="77777777" w:rsidR="00AC297C" w:rsidRDefault="00AC297C">
                          <w:pPr>
                            <w:pStyle w:val="a5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90.65pt;margin-top:72.05pt;height:12.6pt;width:33.7pt;mso-position-horizontal-relative:page;mso-position-vertical-relative:page;z-index:-251649024;mso-width-relative:page;mso-height-relative:page;" filled="f" stroked="f" coordsize="21600,21600" o:gfxdata="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k6oQs2gAAAAsBAAAP&#10;AAAAAAAAAAEAIAAAACIAAABkcnMvZG93bnJldi54bWxQSwECFAAUAAAACACHTuJARSYsxxYCAAAW&#10;BAAADgAAAAAAAAABACAAAAApAQAAZHJzL2Uyb0RvYy54bWxQSwUGAAAAAAYABgBZAQAAs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33" w:lineRule="exact"/>
                    </w:pP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6E663" w14:textId="77777777" w:rsidR="00AC297C" w:rsidRDefault="00AC297C">
    <w:pPr>
      <w:spacing w:line="14" w:lineRule="auto"/>
      <w:rPr>
        <w:sz w:val="20"/>
        <w:szCs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2CCE3" w14:textId="77777777" w:rsidR="00AC297C" w:rsidRDefault="00AC297C">
    <w:pPr>
      <w:spacing w:line="14" w:lineRule="auto"/>
      <w:rPr>
        <w:sz w:val="20"/>
        <w:szCs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C19CC" w14:textId="77777777" w:rsidR="00AC297C" w:rsidRDefault="00AC297C">
    <w:pPr>
      <w:spacing w:line="14" w:lineRule="auto"/>
      <w:rPr>
        <w:sz w:val="2"/>
        <w:szCs w:val="2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  <w15:person w15:author="shenjie_clin">
    <w15:presenceInfo w15:providerId="AD" w15:userId="S-1-5-21-3608144515-3230653892-152868943-42945"/>
  </w15:person>
  <w15:person w15:author="Yali Li">
    <w15:presenceInfo w15:providerId="None" w15:userId="Yali 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iM2EzZjU2MzdlZmE1NjY1M2UwMTcxZGJjNTEwNjQifQ=="/>
  </w:docVars>
  <w:rsids>
    <w:rsidRoot w:val="006C4E4D"/>
    <w:rsid w:val="0000041D"/>
    <w:rsid w:val="00001587"/>
    <w:rsid w:val="00003BDC"/>
    <w:rsid w:val="00005FFF"/>
    <w:rsid w:val="00006CA6"/>
    <w:rsid w:val="00010034"/>
    <w:rsid w:val="000201EF"/>
    <w:rsid w:val="0002051C"/>
    <w:rsid w:val="00026F6A"/>
    <w:rsid w:val="00030EFD"/>
    <w:rsid w:val="000354FC"/>
    <w:rsid w:val="0004040A"/>
    <w:rsid w:val="000404A2"/>
    <w:rsid w:val="00046126"/>
    <w:rsid w:val="0005207C"/>
    <w:rsid w:val="00053BB6"/>
    <w:rsid w:val="00053E2C"/>
    <w:rsid w:val="000546EC"/>
    <w:rsid w:val="00056777"/>
    <w:rsid w:val="0005750E"/>
    <w:rsid w:val="00061BD1"/>
    <w:rsid w:val="00071E6B"/>
    <w:rsid w:val="000741F5"/>
    <w:rsid w:val="00074C9B"/>
    <w:rsid w:val="00076886"/>
    <w:rsid w:val="00081EB4"/>
    <w:rsid w:val="0008591C"/>
    <w:rsid w:val="00087294"/>
    <w:rsid w:val="00090AA5"/>
    <w:rsid w:val="00091B7E"/>
    <w:rsid w:val="000939F1"/>
    <w:rsid w:val="00097B58"/>
    <w:rsid w:val="000B1D70"/>
    <w:rsid w:val="000B2447"/>
    <w:rsid w:val="000B4D50"/>
    <w:rsid w:val="000B5446"/>
    <w:rsid w:val="000C595E"/>
    <w:rsid w:val="000C6D84"/>
    <w:rsid w:val="000D28F0"/>
    <w:rsid w:val="000D2E58"/>
    <w:rsid w:val="000D602C"/>
    <w:rsid w:val="000D6B13"/>
    <w:rsid w:val="000E1F78"/>
    <w:rsid w:val="000E3711"/>
    <w:rsid w:val="000E41EE"/>
    <w:rsid w:val="000E71B7"/>
    <w:rsid w:val="000E7E01"/>
    <w:rsid w:val="000F45DB"/>
    <w:rsid w:val="000F7EB0"/>
    <w:rsid w:val="0010149E"/>
    <w:rsid w:val="00111BA2"/>
    <w:rsid w:val="0011413B"/>
    <w:rsid w:val="00117C7F"/>
    <w:rsid w:val="00122FDE"/>
    <w:rsid w:val="00123CF7"/>
    <w:rsid w:val="00124DCE"/>
    <w:rsid w:val="00136102"/>
    <w:rsid w:val="00137A10"/>
    <w:rsid w:val="00140AD7"/>
    <w:rsid w:val="00146129"/>
    <w:rsid w:val="00146718"/>
    <w:rsid w:val="00146AF9"/>
    <w:rsid w:val="00150C41"/>
    <w:rsid w:val="001520FD"/>
    <w:rsid w:val="00152E67"/>
    <w:rsid w:val="00153E18"/>
    <w:rsid w:val="00154BDD"/>
    <w:rsid w:val="00156E97"/>
    <w:rsid w:val="0016581C"/>
    <w:rsid w:val="00172966"/>
    <w:rsid w:val="0017345C"/>
    <w:rsid w:val="00176284"/>
    <w:rsid w:val="00177873"/>
    <w:rsid w:val="0018100B"/>
    <w:rsid w:val="001819C4"/>
    <w:rsid w:val="00184CB7"/>
    <w:rsid w:val="00191741"/>
    <w:rsid w:val="001933BA"/>
    <w:rsid w:val="0019557D"/>
    <w:rsid w:val="001A54DC"/>
    <w:rsid w:val="001A70C3"/>
    <w:rsid w:val="001B10F3"/>
    <w:rsid w:val="001B4C2B"/>
    <w:rsid w:val="001B6F81"/>
    <w:rsid w:val="001B72CC"/>
    <w:rsid w:val="001C359A"/>
    <w:rsid w:val="001C6164"/>
    <w:rsid w:val="001D2B85"/>
    <w:rsid w:val="001D5014"/>
    <w:rsid w:val="001E2765"/>
    <w:rsid w:val="001F1880"/>
    <w:rsid w:val="001F2271"/>
    <w:rsid w:val="001F2762"/>
    <w:rsid w:val="001F2A20"/>
    <w:rsid w:val="0020194A"/>
    <w:rsid w:val="0020319E"/>
    <w:rsid w:val="0020755D"/>
    <w:rsid w:val="002112E6"/>
    <w:rsid w:val="0021421E"/>
    <w:rsid w:val="00221070"/>
    <w:rsid w:val="0022748F"/>
    <w:rsid w:val="002352A6"/>
    <w:rsid w:val="002376B8"/>
    <w:rsid w:val="00237772"/>
    <w:rsid w:val="00237F08"/>
    <w:rsid w:val="00240D4D"/>
    <w:rsid w:val="002447E6"/>
    <w:rsid w:val="002500E1"/>
    <w:rsid w:val="00253B18"/>
    <w:rsid w:val="0026661F"/>
    <w:rsid w:val="002847F5"/>
    <w:rsid w:val="002852A3"/>
    <w:rsid w:val="00285AFC"/>
    <w:rsid w:val="00295EB4"/>
    <w:rsid w:val="002A5C2B"/>
    <w:rsid w:val="002B5895"/>
    <w:rsid w:val="002C1FE8"/>
    <w:rsid w:val="002D1CC8"/>
    <w:rsid w:val="002D3DAC"/>
    <w:rsid w:val="002D5864"/>
    <w:rsid w:val="002E007B"/>
    <w:rsid w:val="002F628E"/>
    <w:rsid w:val="00303E0A"/>
    <w:rsid w:val="003148D8"/>
    <w:rsid w:val="00317298"/>
    <w:rsid w:val="00323EC0"/>
    <w:rsid w:val="00330AD1"/>
    <w:rsid w:val="00332436"/>
    <w:rsid w:val="00333A5C"/>
    <w:rsid w:val="00335D97"/>
    <w:rsid w:val="003402DC"/>
    <w:rsid w:val="003466A9"/>
    <w:rsid w:val="0034711A"/>
    <w:rsid w:val="00350ED9"/>
    <w:rsid w:val="00352488"/>
    <w:rsid w:val="003561DC"/>
    <w:rsid w:val="00361D5E"/>
    <w:rsid w:val="00365DC4"/>
    <w:rsid w:val="00381988"/>
    <w:rsid w:val="003834AB"/>
    <w:rsid w:val="00384D7B"/>
    <w:rsid w:val="0038636B"/>
    <w:rsid w:val="00387F00"/>
    <w:rsid w:val="003921D6"/>
    <w:rsid w:val="003958CD"/>
    <w:rsid w:val="00397D15"/>
    <w:rsid w:val="003A1C11"/>
    <w:rsid w:val="003C24EB"/>
    <w:rsid w:val="003C2B65"/>
    <w:rsid w:val="003C3325"/>
    <w:rsid w:val="003C5DDF"/>
    <w:rsid w:val="003D13A4"/>
    <w:rsid w:val="003D694C"/>
    <w:rsid w:val="003D71E5"/>
    <w:rsid w:val="003E116D"/>
    <w:rsid w:val="003E3CBE"/>
    <w:rsid w:val="003E5752"/>
    <w:rsid w:val="003F0EF1"/>
    <w:rsid w:val="003F75A5"/>
    <w:rsid w:val="004108B9"/>
    <w:rsid w:val="00413B84"/>
    <w:rsid w:val="00413BC0"/>
    <w:rsid w:val="00414CD0"/>
    <w:rsid w:val="0042325D"/>
    <w:rsid w:val="004232CC"/>
    <w:rsid w:val="00427947"/>
    <w:rsid w:val="00431121"/>
    <w:rsid w:val="00434196"/>
    <w:rsid w:val="004361CB"/>
    <w:rsid w:val="00441444"/>
    <w:rsid w:val="004418F8"/>
    <w:rsid w:val="0044453F"/>
    <w:rsid w:val="00450FDB"/>
    <w:rsid w:val="00452A8A"/>
    <w:rsid w:val="00454472"/>
    <w:rsid w:val="004615CC"/>
    <w:rsid w:val="00461B46"/>
    <w:rsid w:val="00463839"/>
    <w:rsid w:val="00465875"/>
    <w:rsid w:val="00471587"/>
    <w:rsid w:val="00473365"/>
    <w:rsid w:val="00476C71"/>
    <w:rsid w:val="00491069"/>
    <w:rsid w:val="004A78F7"/>
    <w:rsid w:val="004B18E8"/>
    <w:rsid w:val="004B38FC"/>
    <w:rsid w:val="004B4863"/>
    <w:rsid w:val="004B7E24"/>
    <w:rsid w:val="004D0182"/>
    <w:rsid w:val="004D1ABB"/>
    <w:rsid w:val="004E2AFE"/>
    <w:rsid w:val="004E779D"/>
    <w:rsid w:val="004F14DA"/>
    <w:rsid w:val="004F2E6E"/>
    <w:rsid w:val="004F5108"/>
    <w:rsid w:val="00504F57"/>
    <w:rsid w:val="00511A6D"/>
    <w:rsid w:val="00512A07"/>
    <w:rsid w:val="00515869"/>
    <w:rsid w:val="0051791F"/>
    <w:rsid w:val="00531C56"/>
    <w:rsid w:val="005405CD"/>
    <w:rsid w:val="00540617"/>
    <w:rsid w:val="00541A3C"/>
    <w:rsid w:val="00543257"/>
    <w:rsid w:val="005451FB"/>
    <w:rsid w:val="00546436"/>
    <w:rsid w:val="005472C4"/>
    <w:rsid w:val="00547EF4"/>
    <w:rsid w:val="00554536"/>
    <w:rsid w:val="005612A0"/>
    <w:rsid w:val="005644F4"/>
    <w:rsid w:val="00564D2F"/>
    <w:rsid w:val="00571A8F"/>
    <w:rsid w:val="00573F43"/>
    <w:rsid w:val="005764B7"/>
    <w:rsid w:val="00580152"/>
    <w:rsid w:val="00580B10"/>
    <w:rsid w:val="00586144"/>
    <w:rsid w:val="00592287"/>
    <w:rsid w:val="00594C41"/>
    <w:rsid w:val="00594C6C"/>
    <w:rsid w:val="005A069F"/>
    <w:rsid w:val="005A559C"/>
    <w:rsid w:val="005A55DA"/>
    <w:rsid w:val="005B46FB"/>
    <w:rsid w:val="005B6922"/>
    <w:rsid w:val="005C0A26"/>
    <w:rsid w:val="005C20BD"/>
    <w:rsid w:val="005C45E3"/>
    <w:rsid w:val="005C5595"/>
    <w:rsid w:val="005D0038"/>
    <w:rsid w:val="005D20DB"/>
    <w:rsid w:val="005D2F6D"/>
    <w:rsid w:val="005D59DA"/>
    <w:rsid w:val="005D77B5"/>
    <w:rsid w:val="005E49C0"/>
    <w:rsid w:val="005E536E"/>
    <w:rsid w:val="005F1616"/>
    <w:rsid w:val="005F2112"/>
    <w:rsid w:val="005F280C"/>
    <w:rsid w:val="00614F43"/>
    <w:rsid w:val="00621522"/>
    <w:rsid w:val="0063106A"/>
    <w:rsid w:val="0063340A"/>
    <w:rsid w:val="00646590"/>
    <w:rsid w:val="00651C69"/>
    <w:rsid w:val="006538A2"/>
    <w:rsid w:val="00653C01"/>
    <w:rsid w:val="006646BB"/>
    <w:rsid w:val="00664D9E"/>
    <w:rsid w:val="00666BE8"/>
    <w:rsid w:val="00672F98"/>
    <w:rsid w:val="006731B6"/>
    <w:rsid w:val="006854A3"/>
    <w:rsid w:val="006862FA"/>
    <w:rsid w:val="0068797E"/>
    <w:rsid w:val="00694DDD"/>
    <w:rsid w:val="00695970"/>
    <w:rsid w:val="006979F1"/>
    <w:rsid w:val="006A0FB2"/>
    <w:rsid w:val="006A3FB3"/>
    <w:rsid w:val="006B2DF3"/>
    <w:rsid w:val="006B3CF6"/>
    <w:rsid w:val="006B5E3D"/>
    <w:rsid w:val="006B745F"/>
    <w:rsid w:val="006C4E4D"/>
    <w:rsid w:val="006C632F"/>
    <w:rsid w:val="006D46AA"/>
    <w:rsid w:val="006E0DBC"/>
    <w:rsid w:val="006E677B"/>
    <w:rsid w:val="006E734C"/>
    <w:rsid w:val="006E7506"/>
    <w:rsid w:val="00713AEF"/>
    <w:rsid w:val="00714CA5"/>
    <w:rsid w:val="00721CE1"/>
    <w:rsid w:val="00723B13"/>
    <w:rsid w:val="007253C1"/>
    <w:rsid w:val="007261A6"/>
    <w:rsid w:val="007300CA"/>
    <w:rsid w:val="00730C1A"/>
    <w:rsid w:val="00733F9E"/>
    <w:rsid w:val="007343DF"/>
    <w:rsid w:val="00734B87"/>
    <w:rsid w:val="007376EC"/>
    <w:rsid w:val="007423AA"/>
    <w:rsid w:val="007436AE"/>
    <w:rsid w:val="00744246"/>
    <w:rsid w:val="00744363"/>
    <w:rsid w:val="00747429"/>
    <w:rsid w:val="00754AB7"/>
    <w:rsid w:val="007563DA"/>
    <w:rsid w:val="00765B24"/>
    <w:rsid w:val="00765E36"/>
    <w:rsid w:val="00770254"/>
    <w:rsid w:val="00770847"/>
    <w:rsid w:val="00771B34"/>
    <w:rsid w:val="0077707A"/>
    <w:rsid w:val="007838AB"/>
    <w:rsid w:val="007851BC"/>
    <w:rsid w:val="00791FC9"/>
    <w:rsid w:val="007A1936"/>
    <w:rsid w:val="007A2DF8"/>
    <w:rsid w:val="007A53E6"/>
    <w:rsid w:val="007B0791"/>
    <w:rsid w:val="007C143B"/>
    <w:rsid w:val="007C165B"/>
    <w:rsid w:val="007C70FD"/>
    <w:rsid w:val="007D2EF7"/>
    <w:rsid w:val="007D3000"/>
    <w:rsid w:val="007D4CFC"/>
    <w:rsid w:val="007D72AB"/>
    <w:rsid w:val="007E1860"/>
    <w:rsid w:val="007E26E5"/>
    <w:rsid w:val="007F0DDD"/>
    <w:rsid w:val="007F27BB"/>
    <w:rsid w:val="0080333C"/>
    <w:rsid w:val="0080350C"/>
    <w:rsid w:val="008047B8"/>
    <w:rsid w:val="008071EE"/>
    <w:rsid w:val="0081575F"/>
    <w:rsid w:val="00815C49"/>
    <w:rsid w:val="00823FC9"/>
    <w:rsid w:val="00834D91"/>
    <w:rsid w:val="00835F34"/>
    <w:rsid w:val="00845522"/>
    <w:rsid w:val="008509E4"/>
    <w:rsid w:val="0085497E"/>
    <w:rsid w:val="0086214E"/>
    <w:rsid w:val="008635F6"/>
    <w:rsid w:val="0086680B"/>
    <w:rsid w:val="00872619"/>
    <w:rsid w:val="00873796"/>
    <w:rsid w:val="008770A3"/>
    <w:rsid w:val="0088145F"/>
    <w:rsid w:val="0088271A"/>
    <w:rsid w:val="00893145"/>
    <w:rsid w:val="00893882"/>
    <w:rsid w:val="008A6978"/>
    <w:rsid w:val="008B3403"/>
    <w:rsid w:val="008B5DA7"/>
    <w:rsid w:val="008B6916"/>
    <w:rsid w:val="008B70B2"/>
    <w:rsid w:val="008B73A7"/>
    <w:rsid w:val="008B7B15"/>
    <w:rsid w:val="008C6E66"/>
    <w:rsid w:val="008D19F2"/>
    <w:rsid w:val="008D2BB7"/>
    <w:rsid w:val="008D4E34"/>
    <w:rsid w:val="008D58FB"/>
    <w:rsid w:val="008D774E"/>
    <w:rsid w:val="008F096A"/>
    <w:rsid w:val="008F3791"/>
    <w:rsid w:val="008F4B5D"/>
    <w:rsid w:val="008F55C7"/>
    <w:rsid w:val="00900E86"/>
    <w:rsid w:val="00911BA2"/>
    <w:rsid w:val="00917956"/>
    <w:rsid w:val="009244BA"/>
    <w:rsid w:val="00926644"/>
    <w:rsid w:val="0093232A"/>
    <w:rsid w:val="00933404"/>
    <w:rsid w:val="00945A83"/>
    <w:rsid w:val="00945CF7"/>
    <w:rsid w:val="00950392"/>
    <w:rsid w:val="00952058"/>
    <w:rsid w:val="00954FB4"/>
    <w:rsid w:val="00961753"/>
    <w:rsid w:val="0096357D"/>
    <w:rsid w:val="00970206"/>
    <w:rsid w:val="00970541"/>
    <w:rsid w:val="009712CC"/>
    <w:rsid w:val="009716BE"/>
    <w:rsid w:val="009723AA"/>
    <w:rsid w:val="0097320C"/>
    <w:rsid w:val="009750E4"/>
    <w:rsid w:val="009770A5"/>
    <w:rsid w:val="0098787E"/>
    <w:rsid w:val="00990B33"/>
    <w:rsid w:val="00991225"/>
    <w:rsid w:val="009962FE"/>
    <w:rsid w:val="009A2493"/>
    <w:rsid w:val="009B2815"/>
    <w:rsid w:val="009B3E69"/>
    <w:rsid w:val="009C6AD2"/>
    <w:rsid w:val="009D2B7D"/>
    <w:rsid w:val="009D39FC"/>
    <w:rsid w:val="009D3B8C"/>
    <w:rsid w:val="009D5B33"/>
    <w:rsid w:val="009E5199"/>
    <w:rsid w:val="009E7F0E"/>
    <w:rsid w:val="009F0B92"/>
    <w:rsid w:val="009F2190"/>
    <w:rsid w:val="00A01491"/>
    <w:rsid w:val="00A02796"/>
    <w:rsid w:val="00A02834"/>
    <w:rsid w:val="00A067E9"/>
    <w:rsid w:val="00A14827"/>
    <w:rsid w:val="00A1623F"/>
    <w:rsid w:val="00A20757"/>
    <w:rsid w:val="00A20B58"/>
    <w:rsid w:val="00A21B03"/>
    <w:rsid w:val="00A253A5"/>
    <w:rsid w:val="00A27ADA"/>
    <w:rsid w:val="00A313C1"/>
    <w:rsid w:val="00A35484"/>
    <w:rsid w:val="00A35DBE"/>
    <w:rsid w:val="00A36804"/>
    <w:rsid w:val="00A41922"/>
    <w:rsid w:val="00A41BDE"/>
    <w:rsid w:val="00A41BEE"/>
    <w:rsid w:val="00A42359"/>
    <w:rsid w:val="00A42767"/>
    <w:rsid w:val="00A432CD"/>
    <w:rsid w:val="00A43FC1"/>
    <w:rsid w:val="00A44EC2"/>
    <w:rsid w:val="00A45DCA"/>
    <w:rsid w:val="00A47132"/>
    <w:rsid w:val="00A47C61"/>
    <w:rsid w:val="00A537B6"/>
    <w:rsid w:val="00A574BE"/>
    <w:rsid w:val="00A608A1"/>
    <w:rsid w:val="00A62DED"/>
    <w:rsid w:val="00A63E3B"/>
    <w:rsid w:val="00A66EB4"/>
    <w:rsid w:val="00A678B4"/>
    <w:rsid w:val="00A702C6"/>
    <w:rsid w:val="00A71283"/>
    <w:rsid w:val="00A768F4"/>
    <w:rsid w:val="00A77E91"/>
    <w:rsid w:val="00A81CF1"/>
    <w:rsid w:val="00A82C22"/>
    <w:rsid w:val="00A83CBB"/>
    <w:rsid w:val="00A8677D"/>
    <w:rsid w:val="00A90971"/>
    <w:rsid w:val="00A914FC"/>
    <w:rsid w:val="00A92EE6"/>
    <w:rsid w:val="00A95656"/>
    <w:rsid w:val="00A9739C"/>
    <w:rsid w:val="00AA3B88"/>
    <w:rsid w:val="00AA4B55"/>
    <w:rsid w:val="00AA52B5"/>
    <w:rsid w:val="00AA55A5"/>
    <w:rsid w:val="00AA58AF"/>
    <w:rsid w:val="00AB546A"/>
    <w:rsid w:val="00AB62CF"/>
    <w:rsid w:val="00AB73B9"/>
    <w:rsid w:val="00AC1E0E"/>
    <w:rsid w:val="00AC297C"/>
    <w:rsid w:val="00AC3E45"/>
    <w:rsid w:val="00AC5F7C"/>
    <w:rsid w:val="00AC679B"/>
    <w:rsid w:val="00AC7523"/>
    <w:rsid w:val="00AD6A89"/>
    <w:rsid w:val="00AD7323"/>
    <w:rsid w:val="00AE00FE"/>
    <w:rsid w:val="00AE34D3"/>
    <w:rsid w:val="00AE4E58"/>
    <w:rsid w:val="00AE6486"/>
    <w:rsid w:val="00AF41A1"/>
    <w:rsid w:val="00B005BC"/>
    <w:rsid w:val="00B00C2D"/>
    <w:rsid w:val="00B05A4A"/>
    <w:rsid w:val="00B12564"/>
    <w:rsid w:val="00B13CEA"/>
    <w:rsid w:val="00B1591E"/>
    <w:rsid w:val="00B2037A"/>
    <w:rsid w:val="00B2044D"/>
    <w:rsid w:val="00B32D2B"/>
    <w:rsid w:val="00B42567"/>
    <w:rsid w:val="00B519FC"/>
    <w:rsid w:val="00B562CC"/>
    <w:rsid w:val="00B57DDC"/>
    <w:rsid w:val="00B62C66"/>
    <w:rsid w:val="00B65C58"/>
    <w:rsid w:val="00B707CB"/>
    <w:rsid w:val="00B70F80"/>
    <w:rsid w:val="00B73A12"/>
    <w:rsid w:val="00B76D24"/>
    <w:rsid w:val="00B77F8B"/>
    <w:rsid w:val="00B816E9"/>
    <w:rsid w:val="00B825F4"/>
    <w:rsid w:val="00B82C85"/>
    <w:rsid w:val="00B8378B"/>
    <w:rsid w:val="00B83B68"/>
    <w:rsid w:val="00B83FAA"/>
    <w:rsid w:val="00B85F5F"/>
    <w:rsid w:val="00B90756"/>
    <w:rsid w:val="00B908AA"/>
    <w:rsid w:val="00B95689"/>
    <w:rsid w:val="00BA27A9"/>
    <w:rsid w:val="00BA2BB7"/>
    <w:rsid w:val="00BA78B7"/>
    <w:rsid w:val="00BA7DBB"/>
    <w:rsid w:val="00BC33B8"/>
    <w:rsid w:val="00BC455E"/>
    <w:rsid w:val="00BC6A70"/>
    <w:rsid w:val="00BD0264"/>
    <w:rsid w:val="00BD32B3"/>
    <w:rsid w:val="00BD4DD6"/>
    <w:rsid w:val="00BD711E"/>
    <w:rsid w:val="00BE1C02"/>
    <w:rsid w:val="00BE41B5"/>
    <w:rsid w:val="00BF76D7"/>
    <w:rsid w:val="00C01BE4"/>
    <w:rsid w:val="00C01E0E"/>
    <w:rsid w:val="00C03E77"/>
    <w:rsid w:val="00C06B22"/>
    <w:rsid w:val="00C07D6D"/>
    <w:rsid w:val="00C37758"/>
    <w:rsid w:val="00C47511"/>
    <w:rsid w:val="00C53110"/>
    <w:rsid w:val="00C53475"/>
    <w:rsid w:val="00C76138"/>
    <w:rsid w:val="00C802A0"/>
    <w:rsid w:val="00C815E2"/>
    <w:rsid w:val="00C81D4D"/>
    <w:rsid w:val="00C8271C"/>
    <w:rsid w:val="00C83D68"/>
    <w:rsid w:val="00C87D49"/>
    <w:rsid w:val="00C92DF7"/>
    <w:rsid w:val="00C94018"/>
    <w:rsid w:val="00C966BB"/>
    <w:rsid w:val="00C9718B"/>
    <w:rsid w:val="00CA3EB6"/>
    <w:rsid w:val="00CA6F82"/>
    <w:rsid w:val="00CA75C0"/>
    <w:rsid w:val="00CB1B1D"/>
    <w:rsid w:val="00CB4FED"/>
    <w:rsid w:val="00CB7759"/>
    <w:rsid w:val="00CC3218"/>
    <w:rsid w:val="00CD1B4E"/>
    <w:rsid w:val="00CD4DCB"/>
    <w:rsid w:val="00CD72E7"/>
    <w:rsid w:val="00CE1EB2"/>
    <w:rsid w:val="00CE44E1"/>
    <w:rsid w:val="00CE575F"/>
    <w:rsid w:val="00CF254D"/>
    <w:rsid w:val="00CF459B"/>
    <w:rsid w:val="00CF721D"/>
    <w:rsid w:val="00D00232"/>
    <w:rsid w:val="00D0162D"/>
    <w:rsid w:val="00D06C61"/>
    <w:rsid w:val="00D12DE5"/>
    <w:rsid w:val="00D1493F"/>
    <w:rsid w:val="00D2405A"/>
    <w:rsid w:val="00D240E1"/>
    <w:rsid w:val="00D30105"/>
    <w:rsid w:val="00D30E52"/>
    <w:rsid w:val="00D40C21"/>
    <w:rsid w:val="00D417CA"/>
    <w:rsid w:val="00D42CB0"/>
    <w:rsid w:val="00D4445B"/>
    <w:rsid w:val="00D4473C"/>
    <w:rsid w:val="00D472A2"/>
    <w:rsid w:val="00D472B2"/>
    <w:rsid w:val="00D476A3"/>
    <w:rsid w:val="00D50803"/>
    <w:rsid w:val="00D51464"/>
    <w:rsid w:val="00D561C9"/>
    <w:rsid w:val="00D562E6"/>
    <w:rsid w:val="00D56F98"/>
    <w:rsid w:val="00D57761"/>
    <w:rsid w:val="00D65B48"/>
    <w:rsid w:val="00D70263"/>
    <w:rsid w:val="00D7270C"/>
    <w:rsid w:val="00D75DE2"/>
    <w:rsid w:val="00D8127F"/>
    <w:rsid w:val="00D83650"/>
    <w:rsid w:val="00D84C9F"/>
    <w:rsid w:val="00D84CFD"/>
    <w:rsid w:val="00D908E8"/>
    <w:rsid w:val="00D938F6"/>
    <w:rsid w:val="00D945B2"/>
    <w:rsid w:val="00D94E74"/>
    <w:rsid w:val="00DA477E"/>
    <w:rsid w:val="00DA4A2D"/>
    <w:rsid w:val="00DA70FD"/>
    <w:rsid w:val="00DA7D49"/>
    <w:rsid w:val="00DB0B38"/>
    <w:rsid w:val="00DB10CA"/>
    <w:rsid w:val="00DC6A54"/>
    <w:rsid w:val="00DD020D"/>
    <w:rsid w:val="00DD256F"/>
    <w:rsid w:val="00DD29A1"/>
    <w:rsid w:val="00DD56A1"/>
    <w:rsid w:val="00DE4B91"/>
    <w:rsid w:val="00DE5A29"/>
    <w:rsid w:val="00DE7A93"/>
    <w:rsid w:val="00DF0179"/>
    <w:rsid w:val="00DF04B1"/>
    <w:rsid w:val="00DF39E4"/>
    <w:rsid w:val="00DF4064"/>
    <w:rsid w:val="00E0301B"/>
    <w:rsid w:val="00E03E4D"/>
    <w:rsid w:val="00E050D1"/>
    <w:rsid w:val="00E05900"/>
    <w:rsid w:val="00E07E43"/>
    <w:rsid w:val="00E100BC"/>
    <w:rsid w:val="00E11A5C"/>
    <w:rsid w:val="00E12468"/>
    <w:rsid w:val="00E15508"/>
    <w:rsid w:val="00E15979"/>
    <w:rsid w:val="00E17CB8"/>
    <w:rsid w:val="00E21BCA"/>
    <w:rsid w:val="00E239FA"/>
    <w:rsid w:val="00E24B40"/>
    <w:rsid w:val="00E264F3"/>
    <w:rsid w:val="00E32CB7"/>
    <w:rsid w:val="00E3442A"/>
    <w:rsid w:val="00E41159"/>
    <w:rsid w:val="00E52497"/>
    <w:rsid w:val="00E53CEC"/>
    <w:rsid w:val="00E54F7D"/>
    <w:rsid w:val="00E55AE9"/>
    <w:rsid w:val="00E608A2"/>
    <w:rsid w:val="00E63EC1"/>
    <w:rsid w:val="00E646D8"/>
    <w:rsid w:val="00E66821"/>
    <w:rsid w:val="00E76725"/>
    <w:rsid w:val="00E83A42"/>
    <w:rsid w:val="00E83C4F"/>
    <w:rsid w:val="00E86DAB"/>
    <w:rsid w:val="00E91CC2"/>
    <w:rsid w:val="00E966CA"/>
    <w:rsid w:val="00EA0D9D"/>
    <w:rsid w:val="00EA3E94"/>
    <w:rsid w:val="00EA5878"/>
    <w:rsid w:val="00EB27E8"/>
    <w:rsid w:val="00EB74A1"/>
    <w:rsid w:val="00EC59B8"/>
    <w:rsid w:val="00ED19A8"/>
    <w:rsid w:val="00ED1C46"/>
    <w:rsid w:val="00ED3F31"/>
    <w:rsid w:val="00EE2A99"/>
    <w:rsid w:val="00EE4264"/>
    <w:rsid w:val="00EE5BEE"/>
    <w:rsid w:val="00EF3E54"/>
    <w:rsid w:val="00EF4BF0"/>
    <w:rsid w:val="00EF7F8C"/>
    <w:rsid w:val="00F00B1A"/>
    <w:rsid w:val="00F01F23"/>
    <w:rsid w:val="00F03A6F"/>
    <w:rsid w:val="00F07417"/>
    <w:rsid w:val="00F155C9"/>
    <w:rsid w:val="00F224F2"/>
    <w:rsid w:val="00F22A2D"/>
    <w:rsid w:val="00F22F69"/>
    <w:rsid w:val="00F27641"/>
    <w:rsid w:val="00F27B09"/>
    <w:rsid w:val="00F27E10"/>
    <w:rsid w:val="00F30152"/>
    <w:rsid w:val="00F34E13"/>
    <w:rsid w:val="00F356AB"/>
    <w:rsid w:val="00F35780"/>
    <w:rsid w:val="00F35E7A"/>
    <w:rsid w:val="00F370D0"/>
    <w:rsid w:val="00F37BA4"/>
    <w:rsid w:val="00F40593"/>
    <w:rsid w:val="00F43B69"/>
    <w:rsid w:val="00F4498C"/>
    <w:rsid w:val="00F44994"/>
    <w:rsid w:val="00F46407"/>
    <w:rsid w:val="00F56935"/>
    <w:rsid w:val="00F67A6B"/>
    <w:rsid w:val="00F70DE1"/>
    <w:rsid w:val="00F750F8"/>
    <w:rsid w:val="00F81438"/>
    <w:rsid w:val="00F81BEA"/>
    <w:rsid w:val="00F86AF8"/>
    <w:rsid w:val="00F9090A"/>
    <w:rsid w:val="00F916BB"/>
    <w:rsid w:val="00F91CD5"/>
    <w:rsid w:val="00FA16A7"/>
    <w:rsid w:val="00FA18C1"/>
    <w:rsid w:val="00FA30DD"/>
    <w:rsid w:val="00FA566C"/>
    <w:rsid w:val="00FA7D86"/>
    <w:rsid w:val="00FB0E53"/>
    <w:rsid w:val="00FC1513"/>
    <w:rsid w:val="00FC4C98"/>
    <w:rsid w:val="00FD11C4"/>
    <w:rsid w:val="00FD3D52"/>
    <w:rsid w:val="00FD4A65"/>
    <w:rsid w:val="00FD6623"/>
    <w:rsid w:val="00FD6E03"/>
    <w:rsid w:val="00FE2B53"/>
    <w:rsid w:val="00FE6FCA"/>
    <w:rsid w:val="00FF03D9"/>
    <w:rsid w:val="00FF4550"/>
    <w:rsid w:val="00FF5EE2"/>
    <w:rsid w:val="00FF7F12"/>
    <w:rsid w:val="20C25438"/>
    <w:rsid w:val="20EE781A"/>
    <w:rsid w:val="3B9D5513"/>
    <w:rsid w:val="75A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21A335"/>
  <w15:docId w15:val="{1B631C46-0CD1-485F-AE61-B666B10B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pPr>
      <w:spacing w:before="26"/>
      <w:ind w:left="108"/>
      <w:outlineLvl w:val="0"/>
    </w:pPr>
    <w:rPr>
      <w:rFonts w:ascii="等线" w:eastAsia="等线" w:hAnsi="等线"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08"/>
      <w:outlineLvl w:val="1"/>
    </w:pPr>
    <w:rPr>
      <w:rFonts w:ascii="宋体" w:eastAsia="宋体" w:hAnsi="宋体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</w:style>
  <w:style w:type="paragraph" w:styleId="a5">
    <w:name w:val="Body Text"/>
    <w:basedOn w:val="a"/>
    <w:uiPriority w:val="1"/>
    <w:qFormat/>
    <w:pPr>
      <w:ind w:left="20"/>
    </w:pPr>
    <w:rPr>
      <w:rFonts w:ascii="等线" w:eastAsia="等线" w:hAnsi="等线"/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customStyle="1" w:styleId="11">
    <w:name w:val="修订1"/>
    <w:hidden/>
    <w:uiPriority w:val="99"/>
    <w:semiHidden/>
    <w:qFormat/>
    <w:rPr>
      <w:sz w:val="22"/>
      <w:szCs w:val="22"/>
      <w:lang w:eastAsia="en-US"/>
    </w:rPr>
  </w:style>
  <w:style w:type="character" w:customStyle="1" w:styleId="a4">
    <w:name w:val="批注文字 字符"/>
    <w:basedOn w:val="a0"/>
    <w:link w:val="a3"/>
    <w:uiPriority w:val="99"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ascii="等线" w:eastAsia="等线" w:hAnsi="等线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26" Type="http://schemas.openxmlformats.org/officeDocument/2006/relationships/header" Target="header13.xml"/><Relationship Id="rId39" Type="http://schemas.openxmlformats.org/officeDocument/2006/relationships/header" Target="header23.xml"/><Relationship Id="rId21" Type="http://schemas.openxmlformats.org/officeDocument/2006/relationships/header" Target="header10.xml"/><Relationship Id="rId34" Type="http://schemas.openxmlformats.org/officeDocument/2006/relationships/header" Target="header18.xml"/><Relationship Id="rId42" Type="http://schemas.openxmlformats.org/officeDocument/2006/relationships/header" Target="header25.xml"/><Relationship Id="rId47" Type="http://schemas.openxmlformats.org/officeDocument/2006/relationships/header" Target="header29.xml"/><Relationship Id="rId50" Type="http://schemas.openxmlformats.org/officeDocument/2006/relationships/header" Target="header32.xml"/><Relationship Id="rId55" Type="http://schemas.openxmlformats.org/officeDocument/2006/relationships/footer" Target="footer12.xml"/><Relationship Id="rId63" Type="http://schemas.openxmlformats.org/officeDocument/2006/relationships/header" Target="header42.xml"/><Relationship Id="rId68" Type="http://schemas.openxmlformats.org/officeDocument/2006/relationships/header" Target="header45.xml"/><Relationship Id="rId76" Type="http://schemas.openxmlformats.org/officeDocument/2006/relationships/header" Target="header49.xml"/><Relationship Id="rId7" Type="http://schemas.openxmlformats.org/officeDocument/2006/relationships/footer" Target="footer1.xml"/><Relationship Id="rId71" Type="http://schemas.openxmlformats.org/officeDocument/2006/relationships/footer" Target="footer17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9" Type="http://schemas.openxmlformats.org/officeDocument/2006/relationships/header" Target="header15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32" Type="http://schemas.openxmlformats.org/officeDocument/2006/relationships/footer" Target="footer8.xml"/><Relationship Id="rId37" Type="http://schemas.openxmlformats.org/officeDocument/2006/relationships/header" Target="header21.xml"/><Relationship Id="rId40" Type="http://schemas.openxmlformats.org/officeDocument/2006/relationships/header" Target="header24.xml"/><Relationship Id="rId45" Type="http://schemas.openxmlformats.org/officeDocument/2006/relationships/header" Target="header27.xml"/><Relationship Id="rId53" Type="http://schemas.openxmlformats.org/officeDocument/2006/relationships/footer" Target="footer11.xml"/><Relationship Id="rId58" Type="http://schemas.openxmlformats.org/officeDocument/2006/relationships/header" Target="header38.xml"/><Relationship Id="rId66" Type="http://schemas.openxmlformats.org/officeDocument/2006/relationships/header" Target="header44.xml"/><Relationship Id="rId74" Type="http://schemas.openxmlformats.org/officeDocument/2006/relationships/header" Target="header48.xml"/><Relationship Id="rId79" Type="http://schemas.openxmlformats.org/officeDocument/2006/relationships/footer" Target="footer21.xml"/><Relationship Id="rId5" Type="http://schemas.openxmlformats.org/officeDocument/2006/relationships/footnotes" Target="footnotes.xml"/><Relationship Id="rId61" Type="http://schemas.openxmlformats.org/officeDocument/2006/relationships/header" Target="header40.xml"/><Relationship Id="rId82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31" Type="http://schemas.openxmlformats.org/officeDocument/2006/relationships/header" Target="header16.xml"/><Relationship Id="rId44" Type="http://schemas.openxmlformats.org/officeDocument/2006/relationships/header" Target="header26.xml"/><Relationship Id="rId52" Type="http://schemas.openxmlformats.org/officeDocument/2006/relationships/header" Target="header34.xml"/><Relationship Id="rId60" Type="http://schemas.openxmlformats.org/officeDocument/2006/relationships/header" Target="header39.xml"/><Relationship Id="rId65" Type="http://schemas.openxmlformats.org/officeDocument/2006/relationships/footer" Target="footer14.xml"/><Relationship Id="rId73" Type="http://schemas.openxmlformats.org/officeDocument/2006/relationships/footer" Target="footer18.xml"/><Relationship Id="rId78" Type="http://schemas.openxmlformats.org/officeDocument/2006/relationships/header" Target="header50.xml"/><Relationship Id="rId81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4.xml"/><Relationship Id="rId27" Type="http://schemas.openxmlformats.org/officeDocument/2006/relationships/header" Target="header14.xml"/><Relationship Id="rId30" Type="http://schemas.openxmlformats.org/officeDocument/2006/relationships/footer" Target="footer7.xml"/><Relationship Id="rId35" Type="http://schemas.openxmlformats.org/officeDocument/2006/relationships/header" Target="header19.xml"/><Relationship Id="rId43" Type="http://schemas.openxmlformats.org/officeDocument/2006/relationships/footer" Target="footer10.xml"/><Relationship Id="rId48" Type="http://schemas.openxmlformats.org/officeDocument/2006/relationships/header" Target="header30.xml"/><Relationship Id="rId56" Type="http://schemas.openxmlformats.org/officeDocument/2006/relationships/header" Target="header36.xml"/><Relationship Id="rId64" Type="http://schemas.openxmlformats.org/officeDocument/2006/relationships/header" Target="header43.xml"/><Relationship Id="rId69" Type="http://schemas.openxmlformats.org/officeDocument/2006/relationships/footer" Target="footer16.xml"/><Relationship Id="rId77" Type="http://schemas.openxmlformats.org/officeDocument/2006/relationships/footer" Target="footer20.xml"/><Relationship Id="rId8" Type="http://schemas.openxmlformats.org/officeDocument/2006/relationships/comments" Target="comments.xml"/><Relationship Id="rId51" Type="http://schemas.openxmlformats.org/officeDocument/2006/relationships/header" Target="header33.xml"/><Relationship Id="rId72" Type="http://schemas.openxmlformats.org/officeDocument/2006/relationships/header" Target="header47.xm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33" Type="http://schemas.openxmlformats.org/officeDocument/2006/relationships/header" Target="header17.xml"/><Relationship Id="rId38" Type="http://schemas.openxmlformats.org/officeDocument/2006/relationships/header" Target="header22.xml"/><Relationship Id="rId46" Type="http://schemas.openxmlformats.org/officeDocument/2006/relationships/header" Target="header28.xml"/><Relationship Id="rId59" Type="http://schemas.openxmlformats.org/officeDocument/2006/relationships/footer" Target="footer13.xml"/><Relationship Id="rId67" Type="http://schemas.openxmlformats.org/officeDocument/2006/relationships/footer" Target="footer15.xml"/><Relationship Id="rId20" Type="http://schemas.openxmlformats.org/officeDocument/2006/relationships/header" Target="header9.xml"/><Relationship Id="rId41" Type="http://schemas.openxmlformats.org/officeDocument/2006/relationships/footer" Target="footer9.xml"/><Relationship Id="rId54" Type="http://schemas.openxmlformats.org/officeDocument/2006/relationships/header" Target="header35.xml"/><Relationship Id="rId62" Type="http://schemas.openxmlformats.org/officeDocument/2006/relationships/header" Target="header41.xml"/><Relationship Id="rId70" Type="http://schemas.openxmlformats.org/officeDocument/2006/relationships/header" Target="header46.xml"/><Relationship Id="rId75" Type="http://schemas.openxmlformats.org/officeDocument/2006/relationships/footer" Target="footer1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28" Type="http://schemas.openxmlformats.org/officeDocument/2006/relationships/footer" Target="footer6.xml"/><Relationship Id="rId36" Type="http://schemas.openxmlformats.org/officeDocument/2006/relationships/header" Target="header20.xml"/><Relationship Id="rId49" Type="http://schemas.openxmlformats.org/officeDocument/2006/relationships/header" Target="header31.xml"/><Relationship Id="rId57" Type="http://schemas.openxmlformats.org/officeDocument/2006/relationships/header" Target="header3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68</Pages>
  <Words>2434</Words>
  <Characters>13877</Characters>
  <Application>Microsoft Office Word</Application>
  <DocSecurity>0</DocSecurity>
  <Lines>115</Lines>
  <Paragraphs>32</Paragraphs>
  <ScaleCrop>false</ScaleCrop>
  <Company/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 Yan</dc:creator>
  <cp:lastModifiedBy>user</cp:lastModifiedBy>
  <cp:revision>8</cp:revision>
  <cp:lastPrinted>2023-08-17T05:36:00Z</cp:lastPrinted>
  <dcterms:created xsi:type="dcterms:W3CDTF">2023-08-21T09:37:00Z</dcterms:created>
  <dcterms:modified xsi:type="dcterms:W3CDTF">2023-08-29T09:12:00Z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2023-05-19T00:00:00Z</vt:filetime>
  </property>
  <property fmtid="{D5CDD505-2E9C-101B-9397-08002B2CF9AE}" pid="5" name="KSOProductBuildVer">
    <vt:lpwstr>2052-12.1.0.15120</vt:lpwstr>
  </property>
  <property fmtid="{D5CDD505-2E9C-101B-9397-08002B2CF9AE}" pid="6" name="ICV">
    <vt:lpwstr>08FE20E84B524A8BA27A42F974D47A6F_12</vt:lpwstr>
  </property>
</Properties>
</file>