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CA8E6" w14:textId="4B7C764A" w:rsidR="000218AC" w:rsidRDefault="000218AC">
      <w:pPr>
        <w:spacing w:before="160" w:after="160"/>
        <w:rPr>
          <w:rFonts w:ascii="Times New Roman" w:eastAsia="宋体" w:hAnsi="Times New Roman" w:cs="Times New Roman"/>
        </w:rPr>
      </w:pPr>
      <w:bookmarkStart w:id="0" w:name="_GoBack"/>
      <w:bookmarkEnd w:id="0"/>
    </w:p>
    <w:p w14:paraId="3C1E2245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受试者信息_DS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966"/>
        <w:gridCol w:w="6770"/>
      </w:tblGrid>
      <w:tr w:rsidR="00D21B23" w14:paraId="5B15D73D" w14:textId="77777777" w:rsidTr="00D21B23">
        <w:trPr>
          <w:trHeight w:val="454"/>
          <w:jc w:val="center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58402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中心号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43D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</w:t>
            </w:r>
          </w:p>
        </w:tc>
      </w:tr>
      <w:tr w:rsidR="00D21B23" w14:paraId="25D882E0" w14:textId="77777777" w:rsidTr="00D21B23">
        <w:trPr>
          <w:trHeight w:val="454"/>
          <w:jc w:val="center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1F37" w14:textId="25B1B442" w:rsidR="00D21B23" w:rsidRDefault="00F134D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commentRangeStart w:id="3"/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受试者筛选号</w:t>
            </w:r>
            <w:commentRangeEnd w:id="3"/>
            <w:r>
              <w:rPr>
                <w:rStyle w:val="af"/>
              </w:rPr>
              <w:commentReference w:id="3"/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D7BF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S|__|__|__|</w:t>
            </w:r>
          </w:p>
        </w:tc>
      </w:tr>
      <w:tr>
        <w:tc>
          <w:tcPr>
            <w:tcW w:type="dxa" w:w="2966"/>
          </w:tcPr>
          <w:p>
            <w:r>
              <w:t>受试者信息</w:t>
            </w:r>
          </w:p>
        </w:tc>
        <w:tc>
          <w:tcPr>
            <w:tcW w:type="dxa" w:w="6770"/>
          </w:tcPr>
          <w:p/>
        </w:tc>
      </w:tr>
    </w:tbl>
    <w:p w14:paraId="7E21994C" w14:textId="77777777" w:rsidR="00D21B23" w:rsidRDefault="00D21B23" w:rsidP="00D21B23">
      <w:pPr>
        <w:rPr>
          <w:lang w:eastAsia="zh-CN"/>
        </w:rPr>
      </w:pPr>
    </w:p>
    <w:p w14:paraId="6A02F536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访视日期_SV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2966"/>
        <w:gridCol w:w="6770"/>
      </w:tblGrid>
      <w:tr w:rsidR="00D21B23" w14:paraId="5E05F7D2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1B85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是否进行了本次访视？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7D4E" w14:textId="77777777" w:rsidR="00D21B23" w:rsidRDefault="00D21B23">
            <w:pPr>
              <w:spacing w:before="120" w:after="120"/>
              <w:rPr>
                <w:lang w:val="en-US" w:eastAsia="zh-CN"/>
              </w:rPr>
            </w:pPr>
            <w:r>
              <w:rPr>
                <w:lang w:val="en-US" w:eastAsia="zh-CN"/>
              </w:rPr>
              <w:sym w:font="Wingdings 2" w:char="F0A3"/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lang w:val="en-US" w:eastAsia="zh-CN"/>
              </w:rPr>
              <w:t xml:space="preserve">  </w:t>
            </w:r>
            <w:r>
              <w:rPr>
                <w:lang w:val="en-US" w:eastAsia="zh-CN"/>
              </w:rPr>
              <w:sym w:font="Wingdings 2" w:char="F0A3"/>
            </w:r>
            <w:r>
              <w:rPr>
                <w:rFonts w:hint="eastAsia"/>
                <w:lang w:val="en-US" w:eastAsia="zh-CN"/>
              </w:rPr>
              <w:t>否</w:t>
            </w:r>
          </w:p>
        </w:tc>
      </w:tr>
      <w:tr w:rsidR="00D21B23" w14:paraId="28D8900D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0F01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若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否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，请说明原因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596E" w14:textId="77777777" w:rsidR="00D21B23" w:rsidRDefault="00D21B23">
            <w:pPr>
              <w:spacing w:before="120" w:after="120"/>
              <w:rPr>
                <w:lang w:val="en-US" w:eastAsia="zh-CN"/>
              </w:rPr>
            </w:pPr>
          </w:p>
        </w:tc>
      </w:tr>
      <w:tr w:rsidR="00D21B23" w14:paraId="3163E138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1A51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访视日期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5DE" w14:textId="77777777" w:rsidR="00D21B23" w:rsidRDefault="00D21B23">
            <w:pPr>
              <w:spacing w:before="120" w:after="120"/>
              <w:rPr>
                <w:b/>
                <w:lang w:val="en-US" w:eastAsia="zh-CN"/>
              </w:rPr>
            </w:pPr>
            <w:r>
              <w:rPr>
                <w:lang w:val="en-US" w:eastAsia="zh-CN"/>
              </w:rPr>
              <w:t>|__|__|__|__|</w:t>
            </w:r>
            <w:r>
              <w:rPr>
                <w:rFonts w:hint="eastAsia"/>
                <w:lang w:val="en-US" w:eastAsia="zh-CN"/>
              </w:rPr>
              <w:t>年</w:t>
            </w:r>
            <w:r>
              <w:rPr>
                <w:lang w:val="en-US" w:eastAsia="zh-CN"/>
              </w:rPr>
              <w:t>|__|__|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lang w:val="en-US" w:eastAsia="zh-CN"/>
              </w:rPr>
              <w:t>|__|__|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c>
          <w:tcPr>
            <w:tcW w:type="dxa" w:w="2966"/>
          </w:tcPr>
          <w:p>
            <w:r>
              <w:t>访视日期</w:t>
            </w:r>
          </w:p>
        </w:tc>
        <w:tc>
          <w:tcPr>
            <w:tcW w:type="dxa" w:w="6770"/>
          </w:tcPr>
          <w:p/>
        </w:tc>
      </w:tr>
    </w:tbl>
    <w:p w14:paraId="3A5A45A0" w14:textId="77777777" w:rsidR="00D21B23" w:rsidRDefault="00D21B23" w:rsidP="00D21B23">
      <w:pPr>
        <w:rPr>
          <w:lang w:eastAsia="zh-CN"/>
        </w:rPr>
      </w:pPr>
    </w:p>
    <w:p w14:paraId="342DE33E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知情同意书_DS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6375"/>
      </w:tblGrid>
      <w:tr w:rsidR="00D21B23" w14:paraId="741E7431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A361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bookmarkStart w:id="8" w:name="DS1"/>
            <w:r>
              <w:rPr>
                <w:rFonts w:cs="Times New Roman" w:hint="eastAsia"/>
                <w:color w:val="000000"/>
                <w:sz w:val="21"/>
                <w:szCs w:val="21"/>
                <w:lang w:val="en-US"/>
              </w:rPr>
              <w:t>知情同意书签署日期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A29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1A71ECF7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721D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>方案版本号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2952F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V|__|__|__|</w:t>
            </w:r>
          </w:p>
        </w:tc>
      </w:tr>
      <w:tr w:rsidR="007B48CB" w14:paraId="7DF240EA" w14:textId="77777777" w:rsidTr="00E4457F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1BE2" w14:textId="35947750" w:rsidR="007B48CB" w:rsidRDefault="007B48CB" w:rsidP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是否重新签署过知情同意书？</w:t>
            </w: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7243" w14:textId="17A06A7B" w:rsidR="007B48CB" w:rsidRDefault="007B48CB" w:rsidP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lang w:eastAsia="zh-CN"/>
              </w:rPr>
              <w:t xml:space="preserve"> 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hint="eastAsia"/>
                <w:lang w:eastAsia="zh-CN"/>
              </w:rPr>
              <w:t>否</w:t>
            </w:r>
          </w:p>
        </w:tc>
      </w:tr>
      <w:bookmarkEnd w:id="8"/>
      <w:tr>
        <w:tc>
          <w:tcPr>
            <w:tcW w:type="dxa" w:w="3361"/>
          </w:tcPr>
          <w:p>
            <w:r>
              <w:t>知情同意书</w:t>
            </w:r>
          </w:p>
        </w:tc>
        <w:tc>
          <w:tcPr>
            <w:tcW w:type="dxa" w:w="6375"/>
          </w:tcPr>
          <w:p/>
        </w:tc>
      </w:tr>
    </w:tbl>
    <w:p w14:paraId="1F9C7EBF" w14:textId="77777777" w:rsidR="00D21B23" w:rsidRDefault="00D21B23" w:rsidP="00D21B23">
      <w:pPr>
        <w:rPr>
          <w:lang w:eastAsia="zh-CN"/>
        </w:rPr>
      </w:pPr>
    </w:p>
    <w:p w14:paraId="51B73602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重新签署知情同意_DS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6375"/>
      </w:tblGrid>
      <w:tr w:rsidR="00D21B23" w14:paraId="5D46C3FD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A3EF1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val="en-US"/>
              </w:rPr>
              <w:t>知情同意书签署日期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886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4CF694A8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9A25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>方案版本号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DC5B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V|__|__|__|</w:t>
            </w:r>
          </w:p>
        </w:tc>
      </w:tr>
      <w:tr w:rsidR="00D21B23" w14:paraId="00FD277B" w14:textId="77777777" w:rsidTr="007B48CB">
        <w:trPr>
          <w:trHeight w:val="45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C5C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注：</w:t>
            </w:r>
            <w:r>
              <w:rPr>
                <w:rFonts w:cs="Times New Roman"/>
                <w:lang w:eastAsia="zh-CN"/>
              </w:rPr>
              <w:t>EDC</w:t>
            </w:r>
            <w:r>
              <w:rPr>
                <w:rFonts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3361"/>
          </w:tcPr>
          <w:p>
            <w:r>
              <w:t>重新签署知情同意</w:t>
            </w:r>
          </w:p>
        </w:tc>
        <w:tc>
          <w:tcPr>
            <w:tcW w:type="dxa" w:w="6375"/>
          </w:tcPr>
          <w:p/>
        </w:tc>
      </w:tr>
    </w:tbl>
    <w:p w14:paraId="0AE05867" w14:textId="62B380A0" w:rsidR="00F9500E" w:rsidRDefault="00F9500E" w:rsidP="00D21B23">
      <w:pPr>
        <w:rPr>
          <w:lang w:eastAsia="zh-CN"/>
        </w:rPr>
      </w:pPr>
    </w:p>
    <w:p w14:paraId="1B5A7815" w14:textId="77777777" w:rsidR="00F9500E" w:rsidRDefault="00F9500E">
      <w:pPr>
        <w:rPr>
          <w:lang w:eastAsia="zh-CN"/>
        </w:rPr>
      </w:pPr>
      <w:r>
        <w:rPr>
          <w:lang w:eastAsia="zh-CN"/>
        </w:rPr>
        <w:br w:type="page"/>
      </w:r>
    </w:p>
    <w:p w14:paraId="5BAC1C2B" w14:textId="6CCC9778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入选/排除标准询问页_IEHQ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7B48CB" w14:paraId="3E120001" w14:textId="77777777" w:rsidTr="007B48CB">
        <w:trPr>
          <w:trHeight w:val="4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831D" w14:textId="5B7A318B" w:rsidR="007B48CB" w:rsidRDefault="007B48CB" w:rsidP="007B48CB">
            <w:pPr>
              <w:autoSpaceDE w:val="0"/>
              <w:autoSpaceDN w:val="0"/>
              <w:spacing w:before="120" w:after="120"/>
              <w:rPr>
                <w:rFonts w:cs="Times New Roman"/>
                <w:b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是否符合所有入选标准且不符合所有排除标准？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  <w:bookmarkStart w:id="13" w:name="OLE_LINK1"/>
          </w:p>
        </w:tc>
        <w:bookmarkEnd w:id="13"/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7E2A" w14:textId="5CE34D49" w:rsidR="007B48CB" w:rsidRDefault="007B48CB">
            <w:pPr>
              <w:autoSpaceDE w:val="0"/>
              <w:autoSpaceDN w:val="0"/>
              <w:spacing w:before="120" w:after="120"/>
              <w:rPr>
                <w:rFonts w:cs="Times New Roman"/>
                <w:b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是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否</w:t>
            </w:r>
          </w:p>
        </w:tc>
      </w:tr>
      <w:tr>
        <w:tc>
          <w:tcPr>
            <w:tcW w:type="dxa" w:w="4868"/>
          </w:tcPr>
          <w:p>
            <w:r>
              <w:t>入选/排除标准询问页</w:t>
            </w:r>
          </w:p>
        </w:tc>
        <w:tc>
          <w:tcPr>
            <w:tcW w:type="dxa" w:w="4868"/>
          </w:tcPr>
          <w:p/>
        </w:tc>
      </w:tr>
    </w:tbl>
    <w:p w14:paraId="6C997B52" w14:textId="17466E0D" w:rsidR="00F9500E" w:rsidRDefault="00F9500E">
      <w:pPr>
        <w:rPr>
          <w:lang w:eastAsia="zh-CN"/>
        </w:rPr>
      </w:pPr>
    </w:p>
    <w:p w14:paraId="3DCE407B" w14:textId="1E37CA92" w:rsidR="00F9500E" w:rsidRPr="00F9500E" w:rsidRDefault="00F9500E" w:rsidP="00F9500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入选/排除标准_IE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2122"/>
        <w:gridCol w:w="2409"/>
        <w:gridCol w:w="5205"/>
      </w:tblGrid>
      <w:tr w:rsidR="00D21B23" w14:paraId="5FE1BFBD" w14:textId="77777777" w:rsidTr="00D21B23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EBD2" w14:textId="77777777" w:rsidR="00D21B23" w:rsidRDefault="00D21B23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若“否”，请选择关联的入选标准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>/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排除标准</w:t>
            </w:r>
          </w:p>
        </w:tc>
      </w:tr>
      <w:tr w:rsidR="007B48CB" w14:paraId="4AB42350" w14:textId="77777777" w:rsidTr="007B48CB">
        <w:trPr>
          <w:trHeight w:val="454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9770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标准类别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A578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不符合入选标准编号</w:t>
            </w:r>
          </w:p>
        </w:tc>
        <w:tc>
          <w:tcPr>
            <w:tcW w:w="2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3E99" w14:textId="00F6EEAB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符合排除标准编号</w:t>
            </w:r>
          </w:p>
        </w:tc>
      </w:tr>
      <w:tr w:rsidR="007B48CB" w14:paraId="0F30D132" w14:textId="77777777" w:rsidTr="007B48CB">
        <w:trPr>
          <w:trHeight w:val="454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1C00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val="en-US"/>
              </w:rPr>
              <w:t>入选标准</w:t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  </w:t>
            </w:r>
          </w:p>
          <w:p w14:paraId="7BBB8296" w14:textId="0339B4AE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val="en-US"/>
              </w:rPr>
              <w:t>排除标准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9C1E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01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03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04</w:t>
            </w:r>
          </w:p>
          <w:p w14:paraId="4AAB0CD4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05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07  </w:t>
            </w:r>
          </w:p>
        </w:tc>
        <w:tc>
          <w:tcPr>
            <w:tcW w:w="2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3327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01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03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04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05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07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08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09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10</w:t>
            </w:r>
          </w:p>
          <w:p w14:paraId="78527A75" w14:textId="775E3DF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11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14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15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18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19  </w:t>
            </w:r>
          </w:p>
        </w:tc>
      </w:tr>
      <w:tr w:rsidR="00F9500E" w14:paraId="6FC59724" w14:textId="77777777" w:rsidTr="00F9500E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8337" w14:textId="0DCC7E66" w:rsidR="00F9500E" w:rsidRDefault="00F9500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注：</w:t>
            </w:r>
            <w:r>
              <w:rPr>
                <w:rFonts w:cs="Times New Roman"/>
                <w:lang w:eastAsia="zh-CN"/>
              </w:rPr>
              <w:t>EDC</w:t>
            </w:r>
            <w:r>
              <w:rPr>
                <w:rFonts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2122"/>
          </w:tcPr>
          <w:p>
            <w:r>
              <w:t>入选/排除标准</w:t>
            </w:r>
          </w:p>
        </w:tc>
        <w:tc>
          <w:tcPr>
            <w:tcW w:type="dxa" w:w="2409"/>
          </w:tcPr>
          <w:p/>
        </w:tc>
        <w:tc>
          <w:tcPr>
            <w:tcW w:type="dxa" w:w="5205"/>
          </w:tcPr>
          <w:p/>
        </w:tc>
      </w:tr>
    </w:tbl>
    <w:p w14:paraId="5ED613D9" w14:textId="77777777" w:rsidR="00D21B23" w:rsidRDefault="00D21B23" w:rsidP="00D21B23">
      <w:pPr>
        <w:rPr>
          <w:lang w:eastAsia="zh-CN"/>
        </w:rPr>
      </w:pPr>
    </w:p>
    <w:p w14:paraId="55C45DDF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筛选结果_DS</w:t>
      </w:r>
    </w:p>
    <w:tbl>
      <w:tblPr>
        <w:tblStyle w:val="af2"/>
        <w:tblW w:w="5001" w:type="pct"/>
        <w:jc w:val="center"/>
        <w:tblInd w:w="0" w:type="dxa"/>
        <w:tblLook w:val="04A0" w:firstRow="1" w:lastRow="0" w:firstColumn="1" w:lastColumn="0" w:noHBand="0" w:noVBand="1"/>
      </w:tblPr>
      <w:tblGrid>
        <w:gridCol w:w="3500"/>
        <w:gridCol w:w="6238"/>
      </w:tblGrid>
      <w:tr w:rsidR="00D21B23" w14:paraId="7F7E2973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21F62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受试者是否筛选成功并成功入组？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D79C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1229C7AD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9204F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是否替补受试者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302B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6F4B25F4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DFA75" w14:textId="7B531AA4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剂量组</w:t>
            </w:r>
            <w:r w:rsidR="00D3234B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别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46B3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单药剂量递增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联合剂量递增</w:t>
            </w:r>
          </w:p>
        </w:tc>
      </w:tr>
      <w:tr w:rsidR="00D21B23" w14:paraId="24C04FB0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F52E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剂量队列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C325" w14:textId="29EB5A73" w:rsidR="00D21B23" w:rsidRDefault="00D21B23" w:rsidP="00D3234B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0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.5</w:t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m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1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.0mg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2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.0mg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3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.0mg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4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.0mg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="00D3234B"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5.0mg   </w:t>
            </w:r>
            <w:r w:rsidR="00D3234B"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11B79095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E65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若否，请选择筛选失败的原因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2B1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受试者不符合入选标准或符合排除标准</w:t>
            </w:r>
          </w:p>
          <w:p w14:paraId="2293CD8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受试者撤回知情同意</w:t>
            </w:r>
          </w:p>
          <w:p w14:paraId="1B406D8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0A430E86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2517F" w14:textId="4E91CA26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其他，请说明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618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>
        <w:tc>
          <w:tcPr>
            <w:tcW w:type="dxa" w:w="3500"/>
          </w:tcPr>
          <w:p>
            <w:r>
              <w:t>筛选结果</w:t>
            </w:r>
          </w:p>
        </w:tc>
        <w:tc>
          <w:tcPr>
            <w:tcW w:type="dxa" w:w="6238"/>
          </w:tcPr>
          <w:p/>
        </w:tc>
      </w:tr>
    </w:tbl>
    <w:p w14:paraId="4990F109" w14:textId="77777777" w:rsidR="00D21B23" w:rsidRDefault="00D21B23" w:rsidP="00D21B23">
      <w:pPr>
        <w:rPr>
          <w:lang w:eastAsia="zh-CN"/>
        </w:rPr>
      </w:pPr>
    </w:p>
    <w:p w14:paraId="0C6946EA" w14:textId="68F02F81" w:rsidR="00586A67" w:rsidRDefault="00586A67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研究疾病诊断_DS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558"/>
        <w:gridCol w:w="6178"/>
      </w:tblGrid>
      <w:tr w:rsidR="00586A67" w:rsidRPr="00586A67" w14:paraId="60793527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11BF" w14:textId="7A302BDA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诊断日期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7E96" w14:textId="26B4AF4E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年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月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日</w:t>
            </w:r>
          </w:p>
        </w:tc>
      </w:tr>
      <w:tr w:rsidR="00D14776" w:rsidRPr="00586A67" w14:paraId="5D2CD11C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B986" w14:textId="3F548487" w:rsidR="00D14776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肿瘤类型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1462" w14:textId="59AF7236" w:rsidR="00D14776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del w:id="19" w:author="suzhaohui_clin" w:date="2023-10-18T10:51:00Z">
              <w:r w:rsidDel="009F60B1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delText xml:space="preserve">  </w:delText>
              </w:r>
            </w:del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20"/>
            <w:commentRangeStart w:id="21"/>
            <w:commentRangeStart w:id="22"/>
            <w:commentRangeStart w:id="23"/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多发性骨髓瘤（</w:t>
            </w:r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M</w:t>
            </w:r>
            <w:r w:rsidR="00F134DF">
              <w:rPr>
                <w:rFonts w:cs="Times New Roman"/>
                <w:bCs/>
                <w:sz w:val="21"/>
                <w:szCs w:val="21"/>
                <w:lang w:val="en-US" w:eastAsia="zh-CN"/>
              </w:rPr>
              <w:t>M</w:t>
            </w:r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  <w:commentRangeEnd w:id="20"/>
            <w:r w:rsidR="00F134DF">
              <w:rPr>
                <w:rStyle w:val="af"/>
              </w:rPr>
              <w:commentReference w:id="20"/>
            </w:r>
            <w:commentRangeEnd w:id="21"/>
            <w:r w:rsidR="00822263">
              <w:rPr>
                <w:rStyle w:val="af"/>
              </w:rPr>
              <w:commentReference w:id="21"/>
            </w:r>
            <w:commentRangeEnd w:id="22"/>
            <w:r w:rsidR="006A638C">
              <w:rPr>
                <w:rStyle w:val="af"/>
              </w:rPr>
              <w:commentReference w:id="22"/>
            </w:r>
            <w:commentRangeEnd w:id="23"/>
            <w:r w:rsidR="00AB2F01">
              <w:rPr>
                <w:rStyle w:val="af"/>
              </w:rPr>
              <w:commentReference w:id="23"/>
            </w:r>
            <w:r w:rsid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</w:t>
            </w:r>
            <w:r w:rsidR="001B2442" w:rsidRPr="001B2442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□非霍奇金淋巴瘤（</w:t>
            </w:r>
            <w:r w:rsidR="001B2442" w:rsidRP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>NHL</w:t>
            </w:r>
            <w:r w:rsidR="001B2442" w:rsidRP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>）</w:t>
            </w:r>
          </w:p>
        </w:tc>
      </w:tr>
      <w:tr w:rsidR="00C016AA" w:rsidRPr="00586A67" w14:paraId="3AF14959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5E8F" w14:textId="1CF7EA9A" w:rsidR="00C016AA" w:rsidRPr="001B2442" w:rsidRDefault="00C016AA" w:rsidP="00D62D35">
            <w:pPr>
              <w:autoSpaceDE w:val="0"/>
              <w:autoSpaceDN w:val="0"/>
              <w:spacing w:before="120" w:after="120"/>
              <w:jc w:val="both"/>
              <w:rPr>
                <w:rFonts w:ascii="宋体" w:hAnsi="宋体" w:cs="Times New Roman"/>
                <w:bCs/>
                <w:sz w:val="21"/>
                <w:szCs w:val="21"/>
                <w:lang w:val="en-US" w:eastAsia="zh-CN"/>
              </w:rPr>
            </w:pPr>
            <w:r w:rsidRPr="001B2442">
              <w:rPr>
                <w:rFonts w:ascii="宋体" w:hAnsi="宋体" w:hint="eastAsia"/>
                <w:sz w:val="21"/>
                <w:lang w:eastAsia="zh-CN"/>
              </w:rPr>
              <w:t>若</w:t>
            </w:r>
            <w:r w:rsidR="00D62D35">
              <w:rPr>
                <w:rFonts w:ascii="宋体" w:hAnsi="宋体" w:hint="eastAsia"/>
                <w:sz w:val="21"/>
                <w:lang w:eastAsia="zh-CN"/>
              </w:rPr>
              <w:t>为“多发性骨髓瘤（</w:t>
            </w:r>
            <w:r w:rsidR="00D62D35" w:rsidRPr="006A487D">
              <w:rPr>
                <w:rFonts w:ascii="宋体" w:hAnsi="宋体"/>
                <w:sz w:val="21"/>
                <w:lang w:eastAsia="zh-CN"/>
              </w:rPr>
              <w:t>MM</w:t>
            </w:r>
            <w:r w:rsidR="00D62D35">
              <w:rPr>
                <w:rFonts w:ascii="宋体" w:hAnsi="宋体" w:hint="eastAsia"/>
                <w:sz w:val="21"/>
                <w:lang w:eastAsia="zh-CN"/>
              </w:rPr>
              <w:t>）”</w:t>
            </w:r>
            <w:r w:rsidR="00610F32">
              <w:rPr>
                <w:rFonts w:ascii="宋体" w:hAnsi="宋体" w:hint="eastAsia"/>
                <w:sz w:val="21"/>
                <w:lang w:eastAsia="zh-CN"/>
              </w:rPr>
              <w:t>，请选择</w:t>
            </w:r>
            <w:r w:rsidRPr="001B2442">
              <w:rPr>
                <w:rFonts w:ascii="宋体" w:hAnsi="宋体" w:hint="eastAsia"/>
                <w:sz w:val="21"/>
                <w:lang w:eastAsia="zh-CN"/>
              </w:rPr>
              <w:t>疾病分期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4C99" w14:textId="75BF37CC" w:rsidR="00C016AA" w:rsidRPr="00610F32" w:rsidRDefault="00610F32" w:rsidP="00AB2F01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II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III</w:t>
            </w:r>
            <w:del w:id="24" w:author="suzhaohui_clin" w:date="2023-10-18T10:01:00Z">
              <w:r w:rsidR="00AB6CC0" w:rsidDel="00AB2F01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delText xml:space="preserve">   </w:delText>
              </w:r>
            </w:del>
            <w:ins w:id="25" w:author="zhangxuejun_clin" w:date="2023-10-17T16:21:00Z">
              <w:del w:id="26" w:author="suzhaohui_clin" w:date="2023-10-18T10:00:00Z">
                <w:r w:rsidR="009A2C96" w:rsidRPr="00586A67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□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A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>亚型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 xml:space="preserve"> 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 xml:space="preserve">  </w:delText>
                </w:r>
                <w:r w:rsidR="009A2C96" w:rsidRPr="00586A67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□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B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>亚型</w:delText>
                </w:r>
              </w:del>
            </w:ins>
          </w:p>
        </w:tc>
      </w:tr>
      <w:tr w:rsidR="00AB2F01" w:rsidRPr="00586A67" w14:paraId="1FF654F6" w14:textId="77777777" w:rsidTr="00586A67">
        <w:trPr>
          <w:trHeight w:val="510"/>
          <w:jc w:val="center"/>
          <w:ins w:id="27" w:author="suzhaohui_clin" w:date="2023-10-18T09:59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4098" w14:textId="1E6E6AFA" w:rsidR="00AB2F01" w:rsidRPr="001B2442" w:rsidRDefault="00AB2F01" w:rsidP="00AB2F01">
            <w:pPr>
              <w:autoSpaceDE w:val="0"/>
              <w:autoSpaceDN w:val="0"/>
              <w:spacing w:before="120" w:after="120"/>
              <w:jc w:val="both"/>
              <w:rPr>
                <w:ins w:id="28" w:author="suzhaohui_clin" w:date="2023-10-18T09:59:00Z"/>
                <w:rFonts w:ascii="宋体" w:hAnsi="宋体"/>
                <w:sz w:val="21"/>
                <w:lang w:eastAsia="zh-CN"/>
              </w:rPr>
            </w:pPr>
            <w:ins w:id="29" w:author="suzhaohui_clin" w:date="2023-10-18T09:59:00Z">
              <w:r w:rsidRPr="001B2442">
                <w:rPr>
                  <w:rFonts w:ascii="宋体" w:hAnsi="宋体" w:hint="eastAsia"/>
                  <w:sz w:val="21"/>
                  <w:lang w:eastAsia="zh-CN"/>
                </w:rPr>
                <w:t>若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为“多发性骨髓瘤（</w:t>
              </w:r>
              <w:r w:rsidRPr="006A487D">
                <w:rPr>
                  <w:rFonts w:ascii="宋体" w:hAnsi="宋体"/>
                  <w:sz w:val="21"/>
                  <w:lang w:eastAsia="zh-CN"/>
                </w:rPr>
                <w:t>MM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）”，请选择</w:t>
              </w:r>
              <w:r w:rsidRPr="001B2442">
                <w:rPr>
                  <w:rFonts w:ascii="宋体" w:hAnsi="宋体" w:hint="eastAsia"/>
                  <w:sz w:val="21"/>
                  <w:lang w:eastAsia="zh-CN"/>
                </w:rPr>
                <w:t>疾病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亚型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022D" w14:textId="2CC6C940" w:rsidR="00AB2F01" w:rsidRPr="00586A67" w:rsidRDefault="00AB2F01" w:rsidP="009A2C96">
            <w:pPr>
              <w:autoSpaceDE w:val="0"/>
              <w:autoSpaceDN w:val="0"/>
              <w:spacing w:before="120" w:after="120"/>
              <w:jc w:val="both"/>
              <w:rPr>
                <w:ins w:id="30" w:author="suzhaohui_clin" w:date="2023-10-18T09:59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31" w:author="suzhaohui_clin" w:date="2023-10-18T10:00:00Z"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A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亚型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B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亚型</w:t>
              </w:r>
            </w:ins>
          </w:p>
        </w:tc>
      </w:tr>
      <w:tr w:rsidR="00586A67" w:rsidRPr="00586A67" w14:paraId="102AB9BF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1254" w14:textId="452898C8" w:rsidR="00586A67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lastRenderedPageBreak/>
              <w:t>若为“非霍奇金淋巴瘤”，请选择具体类型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1D97" w14:textId="77777777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43D4FDDA" w14:textId="288FFE7C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32"/>
            <w:commentRangeStart w:id="33"/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滤泡性淋巴瘤（</w:t>
            </w:r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FL</w:t>
            </w:r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  <w:commentRangeEnd w:id="32"/>
            <w:r w:rsidR="00F134DF">
              <w:rPr>
                <w:rStyle w:val="af"/>
              </w:rPr>
              <w:commentReference w:id="32"/>
            </w:r>
            <w:commentRangeEnd w:id="33"/>
            <w:r w:rsidR="00B533EA">
              <w:rPr>
                <w:rStyle w:val="af"/>
              </w:rPr>
              <w:commentReference w:id="33"/>
            </w:r>
          </w:p>
          <w:p w14:paraId="42524152" w14:textId="7C8255D4" w:rsidR="00871A70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34"/>
            <w:commentRangeStart w:id="35"/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边缘区淋巴瘤</w:t>
            </w:r>
            <w:commentRangeEnd w:id="34"/>
            <w:r w:rsidR="00F134DF">
              <w:rPr>
                <w:rStyle w:val="af"/>
              </w:rPr>
              <w:commentReference w:id="34"/>
            </w:r>
            <w:commentRangeEnd w:id="35"/>
            <w:r w:rsidR="00C90075">
              <w:rPr>
                <w:rStyle w:val="af"/>
              </w:rPr>
              <w:commentReference w:id="35"/>
            </w:r>
          </w:p>
          <w:p w14:paraId="62E98358" w14:textId="77777777" w:rsidR="00980E2A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ins w:id="36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原发性</w:t>
            </w:r>
            <w:proofErr w:type="gramStart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纵隔</w:t>
            </w:r>
            <w:proofErr w:type="gramEnd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（胸腺）大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PMBL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2FF75263" w14:textId="29635611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套细胞淋巴瘤（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MCL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5244A62F" w14:textId="0445947E" w:rsid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高级别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</w:t>
            </w:r>
          </w:p>
          <w:p w14:paraId="7C5E5E7E" w14:textId="319C5E08" w:rsidR="008022B9" w:rsidRDefault="008022B9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T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</w:t>
            </w:r>
          </w:p>
          <w:p w14:paraId="0240EF58" w14:textId="034619E6" w:rsidR="00586A67" w:rsidRPr="00586A67" w:rsidRDefault="00F134DF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commentRangeStart w:id="37"/>
            <w:commentRangeStart w:id="38"/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</w:t>
            </w:r>
            <w:commentRangeEnd w:id="37"/>
            <w:r>
              <w:rPr>
                <w:rStyle w:val="af"/>
              </w:rPr>
              <w:commentReference w:id="37"/>
            </w:r>
            <w:commentRangeEnd w:id="38"/>
            <w:r w:rsidR="0063108D">
              <w:rPr>
                <w:rStyle w:val="af"/>
              </w:rPr>
              <w:commentReference w:id="38"/>
            </w:r>
          </w:p>
        </w:tc>
      </w:tr>
      <w:tr w:rsidR="00586A67" w:rsidRPr="00586A67" w14:paraId="2DEB88B2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D574" w14:textId="49D162A2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94F7" w14:textId="77777777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</w:p>
        </w:tc>
      </w:tr>
      <w:tr w:rsidR="00586A67" w:rsidRPr="00586A67" w14:paraId="2FCFE8BA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7944" w14:textId="0532986D" w:rsid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细胞淋巴瘤，请提供更详细诊断结果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17AE" w14:textId="0AF535D8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proofErr w:type="gramStart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非特指</w:t>
            </w:r>
            <w:proofErr w:type="gramEnd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型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66CF2F8C" w14:textId="6593F045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□EBV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355FF6AF" w14:textId="5FF3B881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慢性炎症相关性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18B9ED43" w14:textId="5116C082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□HHV8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</w:tc>
      </w:tr>
      <w:tr w:rsidR="00586A67" w:rsidRPr="00586A67" w14:paraId="58D63BDD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D1BE" w14:textId="0150C417" w:rsidR="00586A67" w:rsidRPr="00586A67" w:rsidRDefault="00586A67" w:rsidP="00F87AA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细胞淋巴瘤病理亚型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COO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分类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725E" w14:textId="7BCF35EF" w:rsidR="00586A67" w:rsidRPr="00586A67" w:rsidRDefault="00F87AA8" w:rsidP="00F87AA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586A67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GCB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586A67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Non</w:t>
            </w:r>
            <w:commentRangeStart w:id="39"/>
            <w:commentRangeStart w:id="40"/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-GCB </w:t>
            </w:r>
            <w:r w:rsidR="00F134DF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="00D62D35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D62D35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DHL    </w:t>
            </w:r>
            <w:r w:rsidR="00D62D35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CB7041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THL   </w:t>
            </w:r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无法确定</w:t>
            </w:r>
            <w:commentRangeEnd w:id="39"/>
            <w:r w:rsidR="00F134DF">
              <w:rPr>
                <w:rStyle w:val="af"/>
              </w:rPr>
              <w:commentReference w:id="39"/>
            </w:r>
            <w:commentRangeEnd w:id="40"/>
            <w:r w:rsidR="0063108D">
              <w:rPr>
                <w:rStyle w:val="af"/>
              </w:rPr>
              <w:commentReference w:id="40"/>
            </w:r>
          </w:p>
        </w:tc>
      </w:tr>
      <w:tr w:rsidR="00A51E4D" w:rsidRPr="00D62D35" w14:paraId="72D213FB" w14:textId="77777777" w:rsidTr="00646F3D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E136" w14:textId="70D71A88" w:rsidR="00A51E4D" w:rsidRDefault="00A51E4D" w:rsidP="00646F3D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commentRangeStart w:id="41"/>
            <w:commentRangeStart w:id="42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细胞淋巴瘤，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预后</w:t>
            </w:r>
            <w:r w:rsidR="0082226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指</w:t>
            </w:r>
            <w:r w:rsidR="0068154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数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D160" w14:textId="7B10F39A" w:rsidR="00A51E4D" w:rsidRPr="00586A67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 xml:space="preserve">0   </w:t>
            </w:r>
            <w:r w:rsidR="00A51E4D"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 w:rsidR="00A51E4D">
              <w:rPr>
                <w:rFonts w:cs="Times New Roman"/>
                <w:bCs/>
                <w:sz w:val="21"/>
                <w:szCs w:val="21"/>
                <w:lang w:val="en-US"/>
              </w:rPr>
              <w:t>1</w:t>
            </w:r>
            <w:commentRangeEnd w:id="41"/>
            <w:r w:rsidR="006A638C">
              <w:rPr>
                <w:rStyle w:val="af"/>
              </w:rPr>
              <w:commentReference w:id="41"/>
            </w:r>
            <w:r w:rsidR="00E56123">
              <w:rPr>
                <w:rStyle w:val="af"/>
              </w:rPr>
              <w:commentReference w:id="42"/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 xml:space="preserve"> </w:t>
            </w:r>
            <w:ins w:id="43" w:author="zhangxuejun_clin" w:date="2023-10-17T16:26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2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4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5</w:t>
              </w:r>
            </w:ins>
          </w:p>
        </w:tc>
      </w:tr>
      <w:commentRangeEnd w:id="42"/>
      <w:tr w:rsidR="00C016AA" w:rsidRPr="00586A67" w14:paraId="618E9319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14F2" w14:textId="6AF72E27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若选择滤泡性淋巴瘤，</w:t>
            </w:r>
            <w:r w:rsidR="00D62D35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请选择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诊断分级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53AB" w14:textId="26F4773D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3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a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 w:rsidR="00355593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="00355593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E91CD3">
              <w:rPr>
                <w:rFonts w:cs="Times New Roman"/>
                <w:bCs/>
                <w:sz w:val="21"/>
                <w:szCs w:val="21"/>
                <w:lang w:val="en-US" w:eastAsia="zh-CN"/>
              </w:rPr>
              <w:t>3</w:t>
            </w:r>
            <w:r w:rsidR="00E91CD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b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</w:p>
        </w:tc>
      </w:tr>
      <w:tr w:rsidR="00980E2A" w:rsidRPr="00586A67" w14:paraId="6544C1D6" w14:textId="77777777" w:rsidTr="00586A67">
        <w:trPr>
          <w:trHeight w:val="510"/>
          <w:jc w:val="center"/>
          <w:ins w:id="44" w:author="zhangxuejun_clin" w:date="2023-10-17T16:27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1C8E" w14:textId="2CE82F9C" w:rsidR="00980E2A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45" w:author="zhangxuejun_clin" w:date="2023-10-17T16:27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46" w:author="zhangxuejun_clin" w:date="2023-10-17T16:28:00Z">
              <w:r w:rsidRPr="00586A67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滤泡性淋巴瘤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，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2770" w14:textId="75C7F66B" w:rsidR="00980E2A" w:rsidRPr="00586A67" w:rsidRDefault="00980E2A">
            <w:pPr>
              <w:autoSpaceDE w:val="0"/>
              <w:autoSpaceDN w:val="0"/>
              <w:spacing w:before="120" w:after="120"/>
              <w:jc w:val="both"/>
              <w:rPr>
                <w:ins w:id="47" w:author="zhangxuejun_clin" w:date="2023-10-17T16:27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48" w:author="zhangxuejun_clin" w:date="2023-10-17T16:28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49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0-</w:t>
              </w:r>
            </w:ins>
            <w:ins w:id="50" w:author="zhangxuejun_clin" w:date="2023-10-17T16:28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1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2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51" w:author="zhangxuejun_clin" w:date="2023-10-17T16:35:00Z">
              <w:del w:id="52" w:author="suzhaohui_clin" w:date="2023-10-18T15:50:00Z">
                <w:r w:rsidRPr="00980E2A" w:rsidDel="00842098">
                  <w:rPr>
                    <w:rFonts w:cs="Times New Roman" w:hint="eastAsia"/>
                    <w:bCs/>
                    <w:sz w:val="21"/>
                    <w:szCs w:val="21"/>
                    <w:lang w:val="en-US"/>
                  </w:rPr>
                  <w:delText>≥</w:delText>
                </w:r>
              </w:del>
            </w:ins>
            <w:ins w:id="53" w:author="zhangxuejun_clin" w:date="2023-10-17T16:28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</w:ins>
            <w:ins w:id="54" w:author="suzhaohui_clin" w:date="2023-10-18T15:50:00Z">
              <w:r w:rsidR="00842098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-</w:t>
              </w:r>
              <w:r w:rsidR="00842098">
                <w:rPr>
                  <w:rFonts w:cs="Times New Roman"/>
                  <w:bCs/>
                  <w:sz w:val="21"/>
                  <w:szCs w:val="21"/>
                  <w:lang w:val="en-US"/>
                </w:rPr>
                <w:t>5</w:t>
              </w:r>
            </w:ins>
          </w:p>
        </w:tc>
      </w:tr>
      <w:tr w:rsidR="008022B9" w:rsidRPr="00586A67" w14:paraId="3020B9AC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B04F" w14:textId="4F425248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边缘区淋巴瘤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，请</w:t>
            </w:r>
            <w:r w:rsidR="00D62D35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选择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诊断亚型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ED2E" w14:textId="77777777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proofErr w:type="gramStart"/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结边外缘区</w:t>
            </w:r>
            <w:proofErr w:type="gramEnd"/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淋巴瘤</w:t>
            </w:r>
          </w:p>
          <w:p w14:paraId="04D1CCAA" w14:textId="77777777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淋巴结边缘区淋巴瘤</w:t>
            </w:r>
          </w:p>
          <w:p w14:paraId="0014918F" w14:textId="48240E53" w:rsidR="008022B9" w:rsidRPr="00586A67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脾边缘区淋巴瘤</w:t>
            </w:r>
          </w:p>
        </w:tc>
      </w:tr>
      <w:tr w:rsidR="00980E2A" w:rsidRPr="00586A67" w14:paraId="072C2248" w14:textId="77777777" w:rsidTr="00586A67">
        <w:trPr>
          <w:trHeight w:val="510"/>
          <w:jc w:val="center"/>
          <w:ins w:id="55" w:author="zhangxuejun_clin" w:date="2023-10-17T16:32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4D40" w14:textId="6F780C8A" w:rsidR="00980E2A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56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57" w:author="zhangxuejun_clin" w:date="2023-10-17T16:32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 w:rsidRPr="00586A67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套细胞淋巴瘤</w:t>
              </w:r>
            </w:ins>
            <w:ins w:id="58" w:author="zhangxuejun_clin" w:date="2023-10-17T16:33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，</w:t>
              </w:r>
            </w:ins>
            <w:ins w:id="59" w:author="zhangxuejun_clin" w:date="2023-10-17T16:32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6C44" w14:textId="318CD10D" w:rsidR="00980E2A" w:rsidRPr="00586A67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60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61" w:author="zhangxuejun_clin" w:date="2023-10-17T16:32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2" w:author="zhangxuejun_clin" w:date="2023-10-17T16:33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0-</w:t>
              </w:r>
            </w:ins>
            <w:ins w:id="63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</w:ins>
            <w:ins w:id="64" w:author="zhangxuejun_clin" w:date="2023-10-17T16:32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5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4-5</w:t>
              </w:r>
            </w:ins>
            <w:ins w:id="66" w:author="zhangxuejun_clin" w:date="2023-10-17T16:32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7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6-11</w:t>
              </w:r>
            </w:ins>
          </w:p>
        </w:tc>
      </w:tr>
      <w:tr w:rsidR="00842098" w:rsidRPr="00586A67" w14:paraId="1E8289EB" w14:textId="77777777" w:rsidTr="00586A67">
        <w:trPr>
          <w:trHeight w:val="510"/>
          <w:jc w:val="center"/>
          <w:ins w:id="68" w:author="suzhaohui_clin" w:date="2023-10-18T15:46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6709" w14:textId="10D806DB" w:rsidR="00842098" w:rsidRDefault="00842098" w:rsidP="00980E2A">
            <w:pPr>
              <w:autoSpaceDE w:val="0"/>
              <w:autoSpaceDN w:val="0"/>
              <w:spacing w:before="120" w:after="120"/>
              <w:jc w:val="both"/>
              <w:rPr>
                <w:ins w:id="69" w:author="suzhaohui_clin" w:date="2023-10-18T15:46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70" w:author="suzhaohui_clin" w:date="2023-10-18T15:46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T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细胞淋巴瘤，</w:t>
              </w:r>
            </w:ins>
            <w:ins w:id="71" w:author="suzhaohui_clin" w:date="2023-10-18T15:47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B88" w14:textId="494CC87D" w:rsidR="00842098" w:rsidRPr="00586A67" w:rsidRDefault="00842098" w:rsidP="00842098">
            <w:pPr>
              <w:autoSpaceDE w:val="0"/>
              <w:autoSpaceDN w:val="0"/>
              <w:spacing w:before="120" w:after="120"/>
              <w:jc w:val="both"/>
              <w:rPr>
                <w:ins w:id="72" w:author="suzhaohui_clin" w:date="2023-10-18T15:46:00Z"/>
                <w:rFonts w:cs="Times New Roman"/>
                <w:bCs/>
                <w:sz w:val="21"/>
                <w:szCs w:val="21"/>
                <w:lang w:val="en-US"/>
              </w:rPr>
            </w:pPr>
            <w:ins w:id="73" w:author="suzhaohui_clin" w:date="2023-10-18T15:48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0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1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2</w:t>
              </w:r>
            </w:ins>
            <w:ins w:id="74" w:author="suzhaohui_clin" w:date="2023-10-18T15:49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-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4</w:t>
              </w:r>
            </w:ins>
          </w:p>
        </w:tc>
      </w:tr>
      <w:tr w:rsidR="00C016AA" w:rsidRPr="00AF47F2" w14:paraId="527CA0CE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8DB6" w14:textId="040C0CF2" w:rsidR="00C016AA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筛选时</w:t>
            </w:r>
            <w:r w:rsidR="00AB28D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临床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分期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58E2" w14:textId="0C6953F4" w:rsidR="00C016AA" w:rsidRPr="00586A67" w:rsidRDefault="00C016AA" w:rsidP="008870E1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III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commentRangeStart w:id="75"/>
            <w:commentRangeStart w:id="76"/>
            <w:r w:rsidR="00F134DF">
              <w:rPr>
                <w:rFonts w:cs="Times New Roman"/>
                <w:bCs/>
                <w:sz w:val="21"/>
                <w:szCs w:val="21"/>
                <w:lang w:val="en-US"/>
              </w:rPr>
              <w:t>IV</w:t>
            </w:r>
            <w:commentRangeEnd w:id="75"/>
            <w:r w:rsidR="00F134DF">
              <w:rPr>
                <w:rStyle w:val="af"/>
              </w:rPr>
              <w:commentReference w:id="75"/>
            </w:r>
            <w:commentRangeEnd w:id="76"/>
            <w:r w:rsidR="00E56123">
              <w:rPr>
                <w:rStyle w:val="af"/>
              </w:rPr>
              <w:commentReference w:id="76"/>
            </w:r>
          </w:p>
        </w:tc>
      </w:tr>
      <w:tr w:rsidR="00824FA5" w:rsidRPr="001B5453" w14:paraId="3FD548E8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7DD2" w14:textId="63D61DD5" w:rsidR="00824FA5" w:rsidRDefault="00824FA5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筛选时临床分期情况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E3E" w14:textId="07B71BDC" w:rsidR="00824FA5" w:rsidRPr="00586A67" w:rsidRDefault="00824FA5" w:rsidP="00B4157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A 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E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X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:rsidR="00C016AA" w:rsidRPr="00586A67" w14:paraId="2B469EA7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47A8" w14:textId="38A0DFBD" w:rsidR="00C016AA" w:rsidRPr="00586A67" w:rsidRDefault="00C016AA" w:rsidP="00301FF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是否</w:t>
            </w:r>
            <w:proofErr w:type="gramStart"/>
            <w:r w:rsidR="008870E1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累及</w:t>
            </w:r>
            <w:commentRangeStart w:id="77"/>
            <w:commentRangeStart w:id="78"/>
            <w:r w:rsidR="006A638C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结外</w:t>
            </w:r>
            <w:commentRangeEnd w:id="77"/>
            <w:proofErr w:type="gramEnd"/>
            <w:r w:rsidR="006A638C">
              <w:rPr>
                <w:rStyle w:val="af"/>
              </w:rPr>
              <w:commentReference w:id="77"/>
            </w:r>
            <w:commentRangeEnd w:id="78"/>
            <w:r w:rsidR="00E56123">
              <w:rPr>
                <w:rStyle w:val="af"/>
              </w:rPr>
              <w:commentReference w:id="78"/>
            </w:r>
            <w:r w:rsidR="008870E1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其他部位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A0A5" w14:textId="470A11AA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是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□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F134DF" w:rsidRPr="00586A67" w14:paraId="3662EC03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48C8" w14:textId="50F3659F" w:rsidR="00F134DF" w:rsidRPr="00586A67" w:rsidRDefault="00CB7041" w:rsidP="00F134D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累及</w:t>
            </w:r>
            <w:r w:rsidR="006A638C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结外</w:t>
            </w:r>
            <w:commentRangeStart w:id="79"/>
            <w:commentRangeStart w:id="80"/>
            <w:commentRangeStart w:id="81"/>
            <w:commentRangeStart w:id="82"/>
            <w:commentRangeStart w:id="83"/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部位</w:t>
            </w:r>
            <w:commentRangeEnd w:id="79"/>
            <w:proofErr w:type="gramEnd"/>
            <w:r w:rsidR="00F134DF">
              <w:rPr>
                <w:rStyle w:val="af"/>
              </w:rPr>
              <w:commentReference w:id="79"/>
            </w:r>
            <w:commentRangeEnd w:id="80"/>
            <w:commentRangeEnd w:id="82"/>
            <w:r w:rsidR="006A638C">
              <w:rPr>
                <w:rStyle w:val="af"/>
              </w:rPr>
              <w:commentReference w:id="80"/>
            </w:r>
            <w:commentRangeEnd w:id="81"/>
            <w:r w:rsidR="00E56123">
              <w:rPr>
                <w:rStyle w:val="af"/>
              </w:rPr>
              <w:commentReference w:id="81"/>
            </w:r>
            <w:r w:rsidR="00F134DF">
              <w:rPr>
                <w:rStyle w:val="af"/>
              </w:rPr>
              <w:commentReference w:id="82"/>
            </w:r>
            <w:commentRangeEnd w:id="83"/>
            <w:r w:rsidR="009548BA">
              <w:rPr>
                <w:rStyle w:val="af"/>
              </w:rPr>
              <w:commentReference w:id="83"/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E7D7" w14:textId="6A434985" w:rsidR="00F134DF" w:rsidRPr="00586A67" w:rsidRDefault="0032667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ins w:id="84" w:author="suzhaohui_clin" w:date="2023-10-18T15:58:00Z"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肺</w:t>
              </w:r>
            </w:ins>
            <w:ins w:id="85" w:author="suzhaohui_clin" w:date="2023-10-18T15:59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肝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骨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皮肤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淋巴结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脾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骨髓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其他</w:t>
              </w:r>
            </w:ins>
          </w:p>
        </w:tc>
      </w:tr>
      <w:tr w:rsidR="0032667E" w:rsidRPr="00586A67" w14:paraId="2BDDEA58" w14:textId="77777777" w:rsidTr="00586A67">
        <w:trPr>
          <w:trHeight w:val="510"/>
          <w:jc w:val="center"/>
          <w:ins w:id="86" w:author="suzhaohui_clin" w:date="2023-10-18T15:59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3C96" w14:textId="2B227BE7" w:rsidR="0032667E" w:rsidRDefault="0032667E" w:rsidP="00F134DF">
            <w:pPr>
              <w:autoSpaceDE w:val="0"/>
              <w:autoSpaceDN w:val="0"/>
              <w:spacing w:before="120" w:after="120"/>
              <w:jc w:val="both"/>
              <w:rPr>
                <w:ins w:id="87" w:author="suzhaohui_clin" w:date="2023-10-18T15:59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88" w:author="suzhaohui_clin" w:date="2023-10-18T15:59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其他，请详述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47E5" w14:textId="77777777" w:rsidR="0032667E" w:rsidRPr="00586A67" w:rsidRDefault="0032667E" w:rsidP="0032667E">
            <w:pPr>
              <w:autoSpaceDE w:val="0"/>
              <w:autoSpaceDN w:val="0"/>
              <w:spacing w:before="120" w:after="120"/>
              <w:jc w:val="both"/>
              <w:rPr>
                <w:ins w:id="89" w:author="suzhaohui_clin" w:date="2023-10-18T15:59:00Z"/>
                <w:rFonts w:cs="Times New Roman"/>
                <w:bCs/>
                <w:sz w:val="21"/>
                <w:szCs w:val="21"/>
                <w:lang w:val="en-US"/>
              </w:rPr>
            </w:pPr>
          </w:p>
        </w:tc>
      </w:tr>
      <w:tr>
        <w:tc>
          <w:tcPr>
            <w:tcW w:type="dxa" w:w="3558"/>
          </w:tcPr>
          <w:p>
            <w:r>
              <w:t>研究疾病诊断</w:t>
            </w:r>
          </w:p>
        </w:tc>
        <w:tc>
          <w:tcPr>
            <w:tcW w:type="dxa" w:w="6178"/>
          </w:tcPr>
          <w:p/>
        </w:tc>
      </w:tr>
    </w:tbl>
    <w:p w14:paraId="76FB9B69" w14:textId="77777777" w:rsidR="00586A67" w:rsidRPr="00586A67" w:rsidRDefault="00586A67" w:rsidP="00586A67">
      <w:pPr>
        <w:rPr>
          <w:lang w:eastAsia="zh-CN"/>
        </w:rPr>
      </w:pPr>
    </w:p>
    <w:p w14:paraId="587BD59D" w14:textId="52BF3536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人口统计学资料_DM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558"/>
        <w:gridCol w:w="6178"/>
      </w:tblGrid>
      <w:tr w:rsidR="00D21B23" w14:paraId="02AE6114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FC658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出生日期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DC75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7BD7ED03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F74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年龄（自动计算）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70A2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周岁</w:t>
            </w:r>
          </w:p>
        </w:tc>
      </w:tr>
      <w:tr w:rsidR="00D21B23" w14:paraId="77494D76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772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性别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44F7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男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女</w:t>
            </w:r>
          </w:p>
        </w:tc>
      </w:tr>
      <w:tr w:rsidR="00212032" w14:paraId="4713207A" w14:textId="77777777" w:rsidTr="00B8171E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E05A" w14:textId="77777777" w:rsidR="00212032" w:rsidRDefault="00212032" w:rsidP="00B8171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sz w:val="21"/>
                <w:szCs w:val="21"/>
                <w:lang w:val="en-US" w:eastAsia="zh-CN"/>
              </w:rPr>
              <w:t>是否为育龄期女性？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D660" w14:textId="77777777" w:rsidR="00212032" w:rsidRDefault="00212032" w:rsidP="00B8171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2118EE10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A1C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民族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172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汉族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其他</w:t>
            </w:r>
          </w:p>
        </w:tc>
      </w:tr>
      <w:tr w:rsidR="00D21B23" w14:paraId="0C5CA8E6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1ACCF" w14:textId="1B4BCE8F" w:rsidR="00D21B23" w:rsidRDefault="00D21B23" w:rsidP="00E4457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其他</w:t>
            </w:r>
            <w:r w:rsidR="00E4457F">
              <w:rPr>
                <w:rFonts w:cs="Times New Roman" w:hint="eastAsia"/>
                <w:sz w:val="21"/>
                <w:szCs w:val="21"/>
                <w:lang w:val="en-US" w:eastAsia="zh-CN"/>
              </w:rPr>
              <w:t>，请说明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689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>
        <w:tc>
          <w:tcPr>
            <w:tcW w:type="dxa" w:w="3558"/>
          </w:tcPr>
          <w:p>
            <w:r>
              <w:t>人口统计学资料</w:t>
            </w:r>
          </w:p>
        </w:tc>
        <w:tc>
          <w:tcPr>
            <w:tcW w:type="dxa" w:w="6178"/>
          </w:tcPr>
          <w:p/>
        </w:tc>
      </w:tr>
    </w:tbl>
    <w:p w14:paraId="59C847EF" w14:textId="43501E11" w:rsidR="00E4457F" w:rsidRDefault="00E4457F" w:rsidP="00D21B23">
      <w:pPr>
        <w:rPr>
          <w:lang w:eastAsia="zh-CN"/>
        </w:rPr>
      </w:pPr>
    </w:p>
    <w:p w14:paraId="739E43FF" w14:textId="77777777" w:rsidR="00E4457F" w:rsidRDefault="00E4457F">
      <w:pPr>
        <w:rPr>
          <w:lang w:eastAsia="zh-CN"/>
        </w:rPr>
      </w:pPr>
      <w:r>
        <w:rPr>
          <w:lang w:eastAsia="zh-CN"/>
        </w:rPr>
        <w:br w:type="page"/>
      </w:r>
    </w:p>
    <w:p w14:paraId="0776115F" w14:textId="705AE30E" w:rsidR="0075199A" w:rsidRDefault="00A9571A" w:rsidP="0075199A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r>
        <w:t>其他肿瘤病史询问页_MHHQ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98"/>
        <w:gridCol w:w="6338"/>
      </w:tblGrid>
      <w:tr w:rsidR="0075199A" w14:paraId="7F72D06A" w14:textId="77777777" w:rsidTr="000D2A8C">
        <w:trPr>
          <w:jc w:val="center"/>
        </w:trPr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0F59" w14:textId="397B33AC" w:rsidR="0075199A" w:rsidRDefault="0075199A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 w:rsidR="000D2A8C">
              <w:rPr>
                <w:rFonts w:ascii="Times New Roman" w:eastAsia="宋体" w:hAnsi="Times New Roman" w:cs="Times New Roman" w:hint="eastAsia"/>
                <w:lang w:eastAsia="zh-CN"/>
              </w:rPr>
              <w:t>其他肿瘤病</w:t>
            </w:r>
            <w:r>
              <w:rPr>
                <w:rFonts w:ascii="Times New Roman" w:eastAsia="宋体" w:hAnsi="Times New Roman" w:cs="Times New Roman"/>
                <w:lang w:eastAsia="zh-CN"/>
              </w:rPr>
              <w:t>史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? </w:t>
            </w:r>
          </w:p>
        </w:tc>
        <w:tc>
          <w:tcPr>
            <w:tcW w:w="3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BF1F" w14:textId="77777777" w:rsidR="0075199A" w:rsidRDefault="0075199A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>
        <w:tc>
          <w:tcPr>
            <w:tcW w:type="dxa" w:w="3398"/>
          </w:tcPr>
          <w:p>
            <w:r>
              <w:t>其他肿瘤病史询问页</w:t>
            </w:r>
          </w:p>
        </w:tc>
        <w:tc>
          <w:tcPr>
            <w:tcW w:type="dxa" w:w="6338"/>
          </w:tcPr>
          <w:p/>
        </w:tc>
      </w:tr>
    </w:tbl>
    <w:p w14:paraId="6AA39A59" w14:textId="2657951D" w:rsidR="000D2A8C" w:rsidRDefault="000D2A8C"/>
    <w:p w14:paraId="0900484A" w14:textId="20BC3C31" w:rsidR="000D2A8C" w:rsidRPr="000D2A8C" w:rsidRDefault="00A9571A" w:rsidP="000D2A8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r>
        <w:t>其他肿瘤病史_MH</w:t>
      </w:r>
    </w:p>
    <w:tbl>
      <w:tblPr>
        <w:tblW w:w="4998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48"/>
        <w:gridCol w:w="6276"/>
        <w:gridCol w:w="12"/>
      </w:tblGrid>
      <w:tr w:rsidR="000D2A8C" w14:paraId="3707BB74" w14:textId="77777777" w:rsidTr="000D2A8C">
        <w:trPr>
          <w:gridAfter w:val="1"/>
          <w:wAfter w:w="6" w:type="pct"/>
          <w:trHeight w:val="671"/>
          <w:jc w:val="center"/>
        </w:trPr>
        <w:tc>
          <w:tcPr>
            <w:tcW w:w="1771" w:type="pct"/>
            <w:tcBorders>
              <w:top w:val="single" w:sz="4" w:space="0" w:color="auto"/>
            </w:tcBorders>
          </w:tcPr>
          <w:p w14:paraId="72B26FA3" w14:textId="768F78D6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疾病名称</w:t>
            </w:r>
          </w:p>
        </w:tc>
        <w:tc>
          <w:tcPr>
            <w:tcW w:w="3223" w:type="pct"/>
            <w:tcBorders>
              <w:top w:val="single" w:sz="4" w:space="0" w:color="auto"/>
            </w:tcBorders>
          </w:tcPr>
          <w:p w14:paraId="4271A73E" w14:textId="5CD8D803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D2A8C" w14:paraId="5D442092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3EAF1746" w14:textId="30D22923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诊断临床分期</w:t>
            </w:r>
          </w:p>
        </w:tc>
        <w:tc>
          <w:tcPr>
            <w:tcW w:w="3223" w:type="pct"/>
          </w:tcPr>
          <w:p w14:paraId="5E1CB2DE" w14:textId="66C4F3B0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   □IA   □IB   □IIA   □IIB   □IIIA   □IIIB   □IIIC   □IV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0D2A8C" w14:paraId="59C9FA43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4CF2D0A2" w14:textId="4AE82926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223" w:type="pct"/>
          </w:tcPr>
          <w:p w14:paraId="1A3AB8A3" w14:textId="77777777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D2A8C" w14:paraId="03A17401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6C0DA081" w14:textId="2AF32E9F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确诊日期</w:t>
            </w:r>
          </w:p>
        </w:tc>
        <w:tc>
          <w:tcPr>
            <w:tcW w:w="3223" w:type="pct"/>
          </w:tcPr>
          <w:p w14:paraId="61D35645" w14:textId="6C3D7701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D2A8C" w14:paraId="53344ACD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7AD206DF" w14:textId="17BF3EA7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是否持续</w:t>
            </w:r>
          </w:p>
        </w:tc>
        <w:tc>
          <w:tcPr>
            <w:tcW w:w="3223" w:type="pct"/>
          </w:tcPr>
          <w:p w14:paraId="665E857F" w14:textId="408C64AA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D2A8C" w14:paraId="3FB7D172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30591A23" w14:textId="657D01AD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223" w:type="pct"/>
          </w:tcPr>
          <w:p w14:paraId="654C6B28" w14:textId="183E1AD9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D2A8C" w14:paraId="0AD265A6" w14:textId="77777777" w:rsidTr="000D2A8C">
        <w:trPr>
          <w:jc w:val="center"/>
        </w:trPr>
        <w:tc>
          <w:tcPr>
            <w:tcW w:w="5000" w:type="pct"/>
            <w:gridSpan w:val="3"/>
          </w:tcPr>
          <w:p w14:paraId="2A153657" w14:textId="77777777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448"/>
          </w:tcPr>
          <w:p>
            <w:r>
              <w:t>其他肿瘤病史</w:t>
            </w:r>
          </w:p>
        </w:tc>
        <w:tc>
          <w:tcPr>
            <w:tcW w:type="dxa" w:w="6276"/>
          </w:tcPr>
          <w:p/>
        </w:tc>
        <w:tc>
          <w:tcPr>
            <w:tcW w:type="dxa" w:w="12"/>
          </w:tcPr>
          <w:p/>
        </w:tc>
      </w:tr>
    </w:tbl>
    <w:p w14:paraId="6E252526" w14:textId="740032F2" w:rsidR="000D2A8C" w:rsidRDefault="000D2A8C" w:rsidP="00D21B23">
      <w:pPr>
        <w:rPr>
          <w:lang w:eastAsia="zh-CN"/>
        </w:rPr>
      </w:pPr>
    </w:p>
    <w:p w14:paraId="46AF5192" w14:textId="77777777" w:rsidR="000D2A8C" w:rsidRDefault="000D2A8C">
      <w:pPr>
        <w:rPr>
          <w:lang w:eastAsia="zh-CN"/>
        </w:rPr>
      </w:pPr>
      <w:r>
        <w:rPr>
          <w:lang w:eastAsia="zh-CN"/>
        </w:rPr>
        <w:br w:type="page"/>
      </w:r>
    </w:p>
    <w:p w14:paraId="46B88527" w14:textId="539CA908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既往/现病史（除研究疾病和其他肿瘤）询问页_MHHQ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38"/>
        <w:gridCol w:w="6198"/>
      </w:tblGrid>
      <w:tr w:rsidR="00A33A4A" w14:paraId="1C3A42E2" w14:textId="77777777" w:rsidTr="0075199A">
        <w:trPr>
          <w:jc w:val="center"/>
        </w:trPr>
        <w:tc>
          <w:tcPr>
            <w:tcW w:w="1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E99C" w14:textId="485B1192" w:rsidR="00A33A4A" w:rsidRDefault="00A33A4A" w:rsidP="0075199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受试者是否有既往</w:t>
            </w:r>
            <w:r>
              <w:rPr>
                <w:rFonts w:ascii="Times New Roman" w:eastAsia="宋体" w:hAnsi="Times New Roman" w:cs="Times New Roman"/>
                <w:lang w:eastAsia="zh-CN"/>
              </w:rPr>
              <w:t>/</w:t>
            </w:r>
            <w:r>
              <w:rPr>
                <w:rFonts w:ascii="Times New Roman" w:eastAsia="宋体" w:hAnsi="Times New Roman" w:cs="Times New Roman"/>
                <w:lang w:eastAsia="zh-CN"/>
              </w:rPr>
              <w:t>现病史</w:t>
            </w:r>
            <w:r w:rsidR="00A9571A">
              <w:rPr>
                <w:rFonts w:ascii="Times New Roman" w:eastAsia="宋体" w:hAnsi="Times New Roman" w:cs="Times New Roman" w:hint="eastAsia"/>
                <w:lang w:eastAsia="zh-CN"/>
              </w:rPr>
              <w:t>（除研究疾病和其他肿瘤）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? </w:t>
            </w:r>
          </w:p>
        </w:tc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BE32" w14:textId="69C67313" w:rsidR="00A33A4A" w:rsidRDefault="00A33A4A" w:rsidP="003A30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>
        <w:tc>
          <w:tcPr>
            <w:tcW w:type="dxa" w:w="3538"/>
          </w:tcPr>
          <w:p>
            <w:r>
              <w:t>既往/现病史（除研究疾病和其他肿瘤）询问页</w:t>
            </w:r>
          </w:p>
        </w:tc>
        <w:tc>
          <w:tcPr>
            <w:tcW w:type="dxa" w:w="6198"/>
          </w:tcPr>
          <w:p/>
        </w:tc>
      </w:tr>
    </w:tbl>
    <w:p w14:paraId="37B4009F" w14:textId="7CA9FBD7" w:rsidR="000D2A8C" w:rsidRDefault="000D2A8C"/>
    <w:p w14:paraId="202F5314" w14:textId="0EAC5F67" w:rsidR="000D2A8C" w:rsidRPr="000D2A8C" w:rsidRDefault="000D2A8C" w:rsidP="000D2A8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既往/现病史（除研究疾病和其他肿瘤）_MH</w:t>
      </w:r>
    </w:p>
    <w:tbl>
      <w:tblPr>
        <w:tblW w:w="4998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3349"/>
        <w:gridCol w:w="1326"/>
        <w:gridCol w:w="3221"/>
      </w:tblGrid>
      <w:tr w:rsidR="000218AC" w14:paraId="24F39419" w14:textId="77777777" w:rsidTr="000D2A8C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02248CD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疾病名称</w:t>
            </w:r>
          </w:p>
        </w:tc>
        <w:tc>
          <w:tcPr>
            <w:tcW w:w="1720" w:type="pct"/>
            <w:tcBorders>
              <w:top w:val="single" w:sz="4" w:space="0" w:color="auto"/>
            </w:tcBorders>
          </w:tcPr>
          <w:p w14:paraId="4F3C5C3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开始日期</w:t>
            </w:r>
          </w:p>
        </w:tc>
        <w:tc>
          <w:tcPr>
            <w:tcW w:w="681" w:type="pct"/>
            <w:tcBorders>
              <w:top w:val="single" w:sz="4" w:space="0" w:color="auto"/>
            </w:tcBorders>
          </w:tcPr>
          <w:p w14:paraId="59AB703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是否持续</w:t>
            </w:r>
          </w:p>
        </w:tc>
        <w:tc>
          <w:tcPr>
            <w:tcW w:w="1654" w:type="pct"/>
            <w:tcBorders>
              <w:top w:val="single" w:sz="4" w:space="0" w:color="auto"/>
            </w:tcBorders>
          </w:tcPr>
          <w:p w14:paraId="20FCFFF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结束日期</w:t>
            </w:r>
          </w:p>
        </w:tc>
      </w:tr>
      <w:tr w:rsidR="000218AC" w14:paraId="0AAD5F72" w14:textId="77777777" w:rsidTr="000D2A8C">
        <w:trPr>
          <w:jc w:val="center"/>
        </w:trPr>
        <w:tc>
          <w:tcPr>
            <w:tcW w:w="945" w:type="pct"/>
          </w:tcPr>
          <w:p w14:paraId="2F854AD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20" w:type="pct"/>
          </w:tcPr>
          <w:p w14:paraId="2795DA9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  <w:tc>
          <w:tcPr>
            <w:tcW w:w="681" w:type="pct"/>
          </w:tcPr>
          <w:p w14:paraId="3AEF0E8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  <w:tc>
          <w:tcPr>
            <w:tcW w:w="1654" w:type="pct"/>
          </w:tcPr>
          <w:p w14:paraId="000CEB5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AE3E84C" w14:textId="77777777" w:rsidTr="000D2A8C">
        <w:trPr>
          <w:jc w:val="center"/>
        </w:trPr>
        <w:tc>
          <w:tcPr>
            <w:tcW w:w="5000" w:type="pct"/>
            <w:gridSpan w:val="4"/>
          </w:tcPr>
          <w:p w14:paraId="0848C61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1840"/>
          </w:tcPr>
          <w:p>
            <w:r>
              <w:t>既往/现病史（除研究疾病和其他肿瘤）</w:t>
            </w:r>
          </w:p>
        </w:tc>
        <w:tc>
          <w:tcPr>
            <w:tcW w:type="dxa" w:w="3349"/>
          </w:tcPr>
          <w:p/>
        </w:tc>
        <w:tc>
          <w:tcPr>
            <w:tcW w:type="dxa" w:w="1326"/>
          </w:tcPr>
          <w:p/>
        </w:tc>
        <w:tc>
          <w:tcPr>
            <w:tcW w:type="dxa" w:w="3221"/>
          </w:tcPr>
          <w:p/>
        </w:tc>
      </w:tr>
    </w:tbl>
    <w:p w14:paraId="44539D91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6D098DE" w14:textId="4587ACFE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手术史（除抗肿瘤外）询问页_PRHQ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A33A4A" w14:paraId="3AA0029B" w14:textId="77777777" w:rsidTr="00A33A4A">
        <w:trPr>
          <w:jc w:val="center"/>
        </w:trPr>
        <w:tc>
          <w:tcPr>
            <w:tcW w:w="1746" w:type="pct"/>
            <w:tcBorders>
              <w:top w:val="single" w:sz="2" w:space="0" w:color="000000"/>
            </w:tcBorders>
          </w:tcPr>
          <w:p w14:paraId="7FF5AA35" w14:textId="662CBBE5" w:rsidR="00A33A4A" w:rsidRDefault="00A33A4A" w:rsidP="00146AE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proofErr w:type="gramStart"/>
            <w:r w:rsidR="00081DC7">
              <w:rPr>
                <w:rFonts w:ascii="Times New Roman" w:eastAsia="宋体" w:hAnsi="Times New Roman" w:cs="Times New Roman" w:hint="eastAsia"/>
                <w:lang w:eastAsia="zh-CN"/>
              </w:rPr>
              <w:t>除抗肿瘤外</w:t>
            </w:r>
            <w:r>
              <w:rPr>
                <w:rFonts w:ascii="Times New Roman" w:eastAsia="宋体" w:hAnsi="Times New Roman" w:cs="Times New Roman"/>
                <w:lang w:eastAsia="zh-CN"/>
              </w:rPr>
              <w:t>手术</w:t>
            </w:r>
            <w:proofErr w:type="gramEnd"/>
            <w:r>
              <w:rPr>
                <w:rFonts w:ascii="Times New Roman" w:eastAsia="宋体" w:hAnsi="Times New Roman" w:cs="Times New Roman"/>
                <w:lang w:eastAsia="zh-CN"/>
              </w:rPr>
              <w:t>史？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54" w:type="pct"/>
            <w:tcBorders>
              <w:top w:val="single" w:sz="2" w:space="0" w:color="000000"/>
            </w:tcBorders>
          </w:tcPr>
          <w:p w14:paraId="6859084B" w14:textId="278FEA97" w:rsidR="00A33A4A" w:rsidRDefault="00A33A4A" w:rsidP="003A30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</w:tr>
      <w:tr>
        <w:tc>
          <w:tcPr>
            <w:tcW w:type="dxa" w:w="3401"/>
          </w:tcPr>
          <w:p>
            <w:r>
              <w:t>手术史（除抗肿瘤外）询问页</w:t>
            </w:r>
          </w:p>
        </w:tc>
        <w:tc>
          <w:tcPr>
            <w:tcW w:type="dxa" w:w="6339"/>
          </w:tcPr>
          <w:p/>
        </w:tc>
      </w:tr>
    </w:tbl>
    <w:p w14:paraId="2B5A46EA" w14:textId="1F528E14" w:rsidR="000F6CA6" w:rsidRDefault="000F6CA6"/>
    <w:p w14:paraId="28BF81C2" w14:textId="69575DEE" w:rsid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手术史（除抗肿瘤外）_PRHQ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0218AC" w14:paraId="5CBB208F" w14:textId="77777777">
        <w:trPr>
          <w:jc w:val="center"/>
        </w:trPr>
        <w:tc>
          <w:tcPr>
            <w:tcW w:w="1746" w:type="pct"/>
          </w:tcPr>
          <w:p w14:paraId="2790DA9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手术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名称</w:t>
            </w:r>
          </w:p>
        </w:tc>
        <w:tc>
          <w:tcPr>
            <w:tcW w:w="3254" w:type="pct"/>
          </w:tcPr>
          <w:p w14:paraId="7B1E840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A96516" w14:paraId="096752D0" w14:textId="77777777">
        <w:trPr>
          <w:jc w:val="center"/>
        </w:trPr>
        <w:tc>
          <w:tcPr>
            <w:tcW w:w="1746" w:type="pct"/>
          </w:tcPr>
          <w:p w14:paraId="4AB49F03" w14:textId="6128FC57" w:rsidR="00A96516" w:rsidRDefault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手术部位</w:t>
            </w:r>
          </w:p>
        </w:tc>
        <w:tc>
          <w:tcPr>
            <w:tcW w:w="3254" w:type="pct"/>
          </w:tcPr>
          <w:p w14:paraId="0E450897" w14:textId="77777777" w:rsidR="00A96516" w:rsidRDefault="00A9651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A38828A" w14:textId="77777777">
        <w:trPr>
          <w:jc w:val="center"/>
        </w:trPr>
        <w:tc>
          <w:tcPr>
            <w:tcW w:w="1746" w:type="pct"/>
          </w:tcPr>
          <w:p w14:paraId="11DCF41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手术日期</w:t>
            </w:r>
          </w:p>
        </w:tc>
        <w:tc>
          <w:tcPr>
            <w:tcW w:w="3254" w:type="pct"/>
          </w:tcPr>
          <w:p w14:paraId="648C6CD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2439C921" w14:textId="77777777">
        <w:trPr>
          <w:jc w:val="center"/>
        </w:trPr>
        <w:tc>
          <w:tcPr>
            <w:tcW w:w="5000" w:type="pct"/>
            <w:gridSpan w:val="2"/>
          </w:tcPr>
          <w:p w14:paraId="64F4F3C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401"/>
          </w:tcPr>
          <w:p>
            <w:r>
              <w:t>手术史（除抗肿瘤外）</w:t>
            </w:r>
          </w:p>
        </w:tc>
        <w:tc>
          <w:tcPr>
            <w:tcW w:type="dxa" w:w="6339"/>
          </w:tcPr>
          <w:p/>
        </w:tc>
      </w:tr>
    </w:tbl>
    <w:p w14:paraId="535C23D5" w14:textId="719824CA" w:rsidR="000F6CA6" w:rsidRDefault="000F6CA6" w:rsidP="000F6CA6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4C84594" w14:textId="77777777" w:rsidR="000F6CA6" w:rsidRDefault="000F6CA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0660019" w14:textId="50D8B8F1" w:rsid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既往抗肿瘤药物治疗史询问页_PRHQ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F6CA6" w14:paraId="58214165" w14:textId="77777777" w:rsidTr="009064C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141EAE22" w14:textId="5FA28B40" w:rsidR="000F6CA6" w:rsidRDefault="000F6CA6" w:rsidP="000F6CA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接受过抗肿瘤药物治疗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780AF9E2" w14:textId="77777777" w:rsidR="000F6CA6" w:rsidRDefault="000F6CA6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>
        <w:tc>
          <w:tcPr>
            <w:tcW w:type="dxa" w:w="3826"/>
          </w:tcPr>
          <w:p>
            <w:r>
              <w:t>既往抗肿瘤药物治疗史询问页</w:t>
            </w:r>
          </w:p>
        </w:tc>
        <w:tc>
          <w:tcPr>
            <w:tcW w:type="dxa" w:w="5914"/>
          </w:tcPr>
          <w:p/>
        </w:tc>
      </w:tr>
    </w:tbl>
    <w:p w14:paraId="4D9FC9AC" w14:textId="7E907A7F" w:rsidR="000F6CA6" w:rsidRDefault="000F6CA6"/>
    <w:p w14:paraId="07B855FF" w14:textId="0AFA6D9C" w:rsidR="000F6CA6" w:rsidRP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既往抗肿瘤药物治疗史_CM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F134DF" w14:paraId="54F3EBA9" w14:textId="77777777" w:rsidTr="009064CB">
        <w:trPr>
          <w:jc w:val="center"/>
        </w:trPr>
        <w:tc>
          <w:tcPr>
            <w:tcW w:w="1964" w:type="pct"/>
          </w:tcPr>
          <w:p w14:paraId="0ED6A7EC" w14:textId="798BC569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治疗阶段</w:t>
            </w:r>
          </w:p>
        </w:tc>
        <w:tc>
          <w:tcPr>
            <w:tcW w:w="3036" w:type="pct"/>
          </w:tcPr>
          <w:p w14:paraId="74A3EADB" w14:textId="0BE425A3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commentRangeStart w:id="99"/>
            <w:commentRangeStart w:id="100"/>
            <w:commentRangeStart w:id="101"/>
            <w:commentRangeStart w:id="102"/>
            <w:del w:id="103" w:author="zhangxuejun_clin" w:date="2023-10-17T16:47:00Z"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>□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新辅助</w:delText>
              </w:r>
              <w:r w:rsidR="00B14D62"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（淋巴瘤不适用）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 xml:space="preserve">   □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辅助</w:delText>
              </w:r>
              <w:r w:rsidR="00B14D62"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（淋巴瘤不适用）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 xml:space="preserve"> </w:delText>
              </w:r>
              <w:commentRangeEnd w:id="99"/>
              <w:r w:rsidDel="00E56123">
                <w:rPr>
                  <w:rStyle w:val="af"/>
                </w:rPr>
                <w:commentReference w:id="99"/>
              </w:r>
              <w:commentRangeEnd w:id="100"/>
              <w:r w:rsidR="009548BA" w:rsidDel="00E56123">
                <w:rPr>
                  <w:rStyle w:val="af"/>
                </w:rPr>
                <w:commentReference w:id="100"/>
              </w:r>
              <w:commentRangeEnd w:id="101"/>
              <w:r w:rsidR="00646F3D" w:rsidDel="00E56123">
                <w:rPr>
                  <w:rStyle w:val="af"/>
                </w:rPr>
                <w:commentReference w:id="101"/>
              </w:r>
              <w:commentRangeEnd w:id="102"/>
              <w:r w:rsidR="00E56123" w:rsidDel="00E56123">
                <w:rPr>
                  <w:rStyle w:val="af"/>
                </w:rPr>
                <w:commentReference w:id="102"/>
              </w:r>
            </w:del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一线治疗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三线治疗</w:t>
            </w:r>
          </w:p>
          <w:p w14:paraId="5BF4AF3F" w14:textId="4F75C11B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□&gt;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三线治疗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同步放化疗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F134DF" w14:paraId="473215EB" w14:textId="77777777" w:rsidTr="009064CB">
        <w:trPr>
          <w:jc w:val="center"/>
        </w:trPr>
        <w:tc>
          <w:tcPr>
            <w:tcW w:w="1964" w:type="pct"/>
          </w:tcPr>
          <w:p w14:paraId="3D377BCF" w14:textId="4BAAD7E6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14958593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3B196CAE" w14:textId="77777777" w:rsidTr="009064CB">
        <w:trPr>
          <w:jc w:val="center"/>
        </w:trPr>
        <w:tc>
          <w:tcPr>
            <w:tcW w:w="1964" w:type="pct"/>
          </w:tcPr>
          <w:p w14:paraId="4567F9D8" w14:textId="7CA0A9CD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治疗方案名称</w:t>
            </w:r>
          </w:p>
        </w:tc>
        <w:tc>
          <w:tcPr>
            <w:tcW w:w="3036" w:type="pct"/>
          </w:tcPr>
          <w:p w14:paraId="40E8B94C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04EBD3C9" w14:textId="77777777" w:rsidTr="009064CB">
        <w:trPr>
          <w:jc w:val="center"/>
        </w:trPr>
        <w:tc>
          <w:tcPr>
            <w:tcW w:w="1964" w:type="pct"/>
          </w:tcPr>
          <w:p w14:paraId="2A0B0619" w14:textId="12EEC3D3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治疗周期</w:t>
            </w:r>
            <w:commentRangeStart w:id="104"/>
            <w:commentRangeStart w:id="105"/>
            <w:r>
              <w:rPr>
                <w:rFonts w:ascii="Times New Roman" w:eastAsia="宋体" w:hAnsi="Times New Roman" w:cs="Times New Roman" w:hint="eastAsia"/>
                <w:lang w:eastAsia="zh-CN"/>
              </w:rPr>
              <w:t>总数</w:t>
            </w:r>
            <w:commentRangeEnd w:id="104"/>
            <w:r>
              <w:rPr>
                <w:rStyle w:val="af"/>
              </w:rPr>
              <w:commentReference w:id="104"/>
            </w:r>
            <w:commentRangeEnd w:id="105"/>
            <w:r w:rsidR="00B14D62">
              <w:rPr>
                <w:rStyle w:val="af"/>
              </w:rPr>
              <w:commentReference w:id="105"/>
            </w:r>
          </w:p>
        </w:tc>
        <w:tc>
          <w:tcPr>
            <w:tcW w:w="3036" w:type="pct"/>
          </w:tcPr>
          <w:p w14:paraId="03F5B9F6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2180F1A2" w14:textId="77777777" w:rsidTr="009064CB">
        <w:trPr>
          <w:jc w:val="center"/>
        </w:trPr>
        <w:tc>
          <w:tcPr>
            <w:tcW w:w="1964" w:type="pct"/>
          </w:tcPr>
          <w:p w14:paraId="6A5A2253" w14:textId="6BE88762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药物名称</w:t>
            </w:r>
          </w:p>
        </w:tc>
        <w:tc>
          <w:tcPr>
            <w:tcW w:w="3036" w:type="pct"/>
          </w:tcPr>
          <w:p w14:paraId="1EE3BAC6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61EA25F2" w14:textId="77777777" w:rsidTr="009064CB">
        <w:trPr>
          <w:jc w:val="center"/>
        </w:trPr>
        <w:tc>
          <w:tcPr>
            <w:tcW w:w="1964" w:type="pct"/>
          </w:tcPr>
          <w:p w14:paraId="2CA4A230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3036" w:type="pct"/>
          </w:tcPr>
          <w:p w14:paraId="42EEE59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F134DF" w14:paraId="3F0E58AA" w14:textId="77777777" w:rsidTr="009064CB">
        <w:trPr>
          <w:jc w:val="center"/>
        </w:trPr>
        <w:tc>
          <w:tcPr>
            <w:tcW w:w="1964" w:type="pct"/>
          </w:tcPr>
          <w:p w14:paraId="43C1675C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036" w:type="pct"/>
          </w:tcPr>
          <w:p w14:paraId="6DA71CF2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F134DF" w14:paraId="2E57303F" w14:textId="77777777" w:rsidTr="009064CB">
        <w:trPr>
          <w:jc w:val="center"/>
        </w:trPr>
        <w:tc>
          <w:tcPr>
            <w:tcW w:w="1964" w:type="pct"/>
          </w:tcPr>
          <w:p w14:paraId="091DB2C7" w14:textId="0E8B05C0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给药剂量</w:t>
            </w:r>
          </w:p>
        </w:tc>
        <w:tc>
          <w:tcPr>
            <w:tcW w:w="3036" w:type="pct"/>
          </w:tcPr>
          <w:p w14:paraId="53603ED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F134DF" w14:paraId="6BEDF289" w14:textId="77777777" w:rsidTr="009064CB">
        <w:trPr>
          <w:jc w:val="center"/>
        </w:trPr>
        <w:tc>
          <w:tcPr>
            <w:tcW w:w="1964" w:type="pct"/>
          </w:tcPr>
          <w:p w14:paraId="04EFDAC8" w14:textId="1EEE64D1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剂量单位</w:t>
            </w:r>
          </w:p>
        </w:tc>
        <w:tc>
          <w:tcPr>
            <w:tcW w:w="3036" w:type="pct"/>
          </w:tcPr>
          <w:p w14:paraId="00A8EF38" w14:textId="1B76E712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□mg  □g  □ug  □mL  □L  □IU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片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胶囊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滴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未知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其他</w:t>
            </w:r>
          </w:p>
        </w:tc>
      </w:tr>
      <w:tr w:rsidR="00F134DF" w14:paraId="03AEAA5B" w14:textId="77777777" w:rsidTr="009064CB">
        <w:trPr>
          <w:jc w:val="center"/>
        </w:trPr>
        <w:tc>
          <w:tcPr>
            <w:tcW w:w="1964" w:type="pct"/>
          </w:tcPr>
          <w:p w14:paraId="6B196384" w14:textId="134BF8C2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480BB1BE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0856E33C" w14:textId="77777777" w:rsidTr="009064CB">
        <w:trPr>
          <w:jc w:val="center"/>
        </w:trPr>
        <w:tc>
          <w:tcPr>
            <w:tcW w:w="1964" w:type="pct"/>
          </w:tcPr>
          <w:p w14:paraId="5AACDA7A" w14:textId="7231230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给药频率</w:t>
            </w:r>
          </w:p>
        </w:tc>
        <w:tc>
          <w:tcPr>
            <w:tcW w:w="3036" w:type="pct"/>
          </w:tcPr>
          <w:p w14:paraId="56DFAC0D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单次给药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□BID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（每日两次）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4415E92A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□TID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（每日三次）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（每日四次）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0B324040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□QOD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（隔日一次）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67A36922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□BIW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（每周两次）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□TIW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（每周三次）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  </w:t>
            </w:r>
          </w:p>
          <w:p w14:paraId="34464F24" w14:textId="45159289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□prn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（必要时）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其他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</w:tc>
      </w:tr>
      <w:tr w:rsidR="00F134DF" w14:paraId="6941AD8B" w14:textId="77777777" w:rsidTr="009064CB">
        <w:trPr>
          <w:jc w:val="center"/>
        </w:trPr>
        <w:tc>
          <w:tcPr>
            <w:tcW w:w="1964" w:type="pct"/>
          </w:tcPr>
          <w:p w14:paraId="11F1D7CA" w14:textId="1E348855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05F0282B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08185EFC" w14:textId="77777777" w:rsidTr="009064CB">
        <w:trPr>
          <w:jc w:val="center"/>
        </w:trPr>
        <w:tc>
          <w:tcPr>
            <w:tcW w:w="1964" w:type="pct"/>
          </w:tcPr>
          <w:p w14:paraId="2160D4C1" w14:textId="0C30C58A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停止治疗原因</w:t>
            </w:r>
          </w:p>
        </w:tc>
        <w:tc>
          <w:tcPr>
            <w:tcW w:w="3036" w:type="pct"/>
          </w:tcPr>
          <w:p w14:paraId="1ACEBC3E" w14:textId="187CEE52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完成既定治疗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疾病进展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不可耐受的药物毒性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F134DF" w14:paraId="777C6D06" w14:textId="77777777" w:rsidTr="009064CB">
        <w:trPr>
          <w:jc w:val="center"/>
        </w:trPr>
        <w:tc>
          <w:tcPr>
            <w:tcW w:w="1964" w:type="pct"/>
          </w:tcPr>
          <w:p w14:paraId="40C7EBEE" w14:textId="470B30E6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50B2D40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F134DF" w14:paraId="4C412D1D" w14:textId="77777777" w:rsidTr="009064CB">
        <w:trPr>
          <w:jc w:val="center"/>
        </w:trPr>
        <w:tc>
          <w:tcPr>
            <w:tcW w:w="1964" w:type="pct"/>
          </w:tcPr>
          <w:p w14:paraId="3301E7B9" w14:textId="3BB30DCB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最佳疗效</w:t>
            </w:r>
          </w:p>
        </w:tc>
        <w:tc>
          <w:tcPr>
            <w:tcW w:w="3036" w:type="pct"/>
          </w:tcPr>
          <w:p w14:paraId="6B23820D" w14:textId="6CA52FA1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完全缓解（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C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部分缓解（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P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疾病进展（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P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疾病稳定（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S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不可评价（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NE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</w:p>
        </w:tc>
      </w:tr>
      <w:tr w:rsidR="00F134DF" w14:paraId="5C711549" w14:textId="77777777" w:rsidTr="009064CB">
        <w:trPr>
          <w:jc w:val="center"/>
        </w:trPr>
        <w:tc>
          <w:tcPr>
            <w:tcW w:w="1964" w:type="pct"/>
          </w:tcPr>
          <w:p w14:paraId="3E830D16" w14:textId="34FE2418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4499D444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69410264" w14:textId="77777777" w:rsidTr="009064CB">
        <w:trPr>
          <w:jc w:val="center"/>
        </w:trPr>
        <w:tc>
          <w:tcPr>
            <w:tcW w:w="5000" w:type="pct"/>
            <w:gridSpan w:val="2"/>
          </w:tcPr>
          <w:p w14:paraId="246C4933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826"/>
          </w:tcPr>
          <w:p>
            <w:r>
              <w:t>既往抗肿瘤药物治疗史</w:t>
            </w:r>
          </w:p>
        </w:tc>
        <w:tc>
          <w:tcPr>
            <w:tcW w:type="dxa" w:w="5914"/>
          </w:tcPr>
          <w:p/>
        </w:tc>
      </w:tr>
    </w:tbl>
    <w:p w14:paraId="7E05A080" w14:textId="77777777" w:rsidR="000F6CA6" w:rsidRDefault="000F6CA6" w:rsidP="000F6CA6">
      <w:pPr>
        <w:rPr>
          <w:lang w:eastAsia="zh-CN"/>
        </w:rPr>
      </w:pPr>
    </w:p>
    <w:p w14:paraId="38EB371A" w14:textId="22E8E63A" w:rsidR="000F6CA6" w:rsidRDefault="000F6CA6" w:rsidP="000F6CA6">
      <w:pPr>
        <w:rPr>
          <w:lang w:eastAsia="zh-CN"/>
        </w:rPr>
      </w:pPr>
      <w:r>
        <w:rPr>
          <w:lang w:eastAsia="zh-CN"/>
        </w:rPr>
        <w:br w:type="page"/>
      </w:r>
    </w:p>
    <w:p w14:paraId="79C1F908" w14:textId="2455BA44" w:rsidR="00076350" w:rsidRDefault="00076350" w:rsidP="0007635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既往抗肿瘤其他治疗史询问页_PRHQ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76350" w14:paraId="6F7A6C16" w14:textId="77777777" w:rsidTr="009064C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217BB36D" w14:textId="01EFF090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接受过肿瘤相关的其他治疗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219F1878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>
        <w:tc>
          <w:tcPr>
            <w:tcW w:type="dxa" w:w="3826"/>
          </w:tcPr>
          <w:p>
            <w:r>
              <w:t>既往抗肿瘤其他治疗史询问页</w:t>
            </w:r>
          </w:p>
        </w:tc>
        <w:tc>
          <w:tcPr>
            <w:tcW w:type="dxa" w:w="5914"/>
          </w:tcPr>
          <w:p/>
        </w:tc>
      </w:tr>
    </w:tbl>
    <w:p w14:paraId="4691868C" w14:textId="77777777" w:rsidR="00076350" w:rsidRDefault="00076350" w:rsidP="00076350"/>
    <w:p w14:paraId="57E37AC1" w14:textId="6BBABED7" w:rsidR="00076350" w:rsidRPr="000F6CA6" w:rsidRDefault="00076350" w:rsidP="0007635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既往抗肿瘤其他治疗史_PRHQ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76350" w14:paraId="23EEDAB9" w14:textId="77777777" w:rsidTr="009064CB">
        <w:trPr>
          <w:jc w:val="center"/>
        </w:trPr>
        <w:tc>
          <w:tcPr>
            <w:tcW w:w="1964" w:type="pct"/>
          </w:tcPr>
          <w:p w14:paraId="4CE92C68" w14:textId="614DB6A1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</w:t>
            </w:r>
            <w:r w:rsidR="008D1A85">
              <w:rPr>
                <w:rFonts w:ascii="Times New Roman" w:eastAsia="宋体" w:hAnsi="Times New Roman" w:cs="Times New Roman" w:hint="eastAsia"/>
                <w:lang w:eastAsia="zh-CN"/>
              </w:rPr>
              <w:t>名称</w:t>
            </w:r>
          </w:p>
        </w:tc>
        <w:tc>
          <w:tcPr>
            <w:tcW w:w="3036" w:type="pct"/>
          </w:tcPr>
          <w:p w14:paraId="0BAA6B9B" w14:textId="31B1750B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76350" w14:paraId="7140219A" w14:textId="77777777" w:rsidTr="009064CB">
        <w:trPr>
          <w:jc w:val="center"/>
        </w:trPr>
        <w:tc>
          <w:tcPr>
            <w:tcW w:w="1964" w:type="pct"/>
          </w:tcPr>
          <w:p w14:paraId="079EBF6D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3036" w:type="pct"/>
          </w:tcPr>
          <w:p w14:paraId="70225C69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24731F2D" w14:textId="77777777" w:rsidTr="009064CB">
        <w:trPr>
          <w:jc w:val="center"/>
        </w:trPr>
        <w:tc>
          <w:tcPr>
            <w:tcW w:w="1964" w:type="pct"/>
          </w:tcPr>
          <w:p w14:paraId="4B87B6B3" w14:textId="647236DE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是否持续</w:t>
            </w:r>
          </w:p>
        </w:tc>
        <w:tc>
          <w:tcPr>
            <w:tcW w:w="3036" w:type="pct"/>
          </w:tcPr>
          <w:p w14:paraId="3078C6E5" w14:textId="36C5502C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76350" w14:paraId="5EC3A4D9" w14:textId="77777777" w:rsidTr="009064CB">
        <w:trPr>
          <w:jc w:val="center"/>
        </w:trPr>
        <w:tc>
          <w:tcPr>
            <w:tcW w:w="1964" w:type="pct"/>
          </w:tcPr>
          <w:p w14:paraId="4455FBB8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036" w:type="pct"/>
          </w:tcPr>
          <w:p w14:paraId="31A6958A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76350" w14:paraId="7983B457" w14:textId="77777777" w:rsidTr="009064CB">
        <w:trPr>
          <w:jc w:val="center"/>
        </w:trPr>
        <w:tc>
          <w:tcPr>
            <w:tcW w:w="5000" w:type="pct"/>
            <w:gridSpan w:val="2"/>
          </w:tcPr>
          <w:p w14:paraId="75B9F1F1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826"/>
          </w:tcPr>
          <w:p>
            <w:r>
              <w:t>既往抗肿瘤其他治疗史</w:t>
            </w:r>
          </w:p>
        </w:tc>
        <w:tc>
          <w:tcPr>
            <w:tcW w:type="dxa" w:w="5914"/>
          </w:tcPr>
          <w:p/>
        </w:tc>
      </w:tr>
    </w:tbl>
    <w:p w14:paraId="4CAA6F4E" w14:textId="77777777" w:rsidR="00076350" w:rsidRDefault="00076350" w:rsidP="00076350">
      <w:pPr>
        <w:rPr>
          <w:lang w:eastAsia="zh-CN"/>
        </w:rPr>
      </w:pPr>
    </w:p>
    <w:p w14:paraId="57E5BFAB" w14:textId="32FCC5A8" w:rsidR="000218AC" w:rsidRDefault="00146AE6" w:rsidP="00146AE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过敏史_MH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146AE6" w14:paraId="64E4D880" w14:textId="77777777" w:rsidTr="00EF6DAB">
        <w:trPr>
          <w:jc w:val="center"/>
        </w:trPr>
        <w:tc>
          <w:tcPr>
            <w:tcW w:w="1746" w:type="pct"/>
            <w:tcBorders>
              <w:top w:val="single" w:sz="2" w:space="0" w:color="000000"/>
            </w:tcBorders>
          </w:tcPr>
          <w:p w14:paraId="4D6341DF" w14:textId="2398CB19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过敏史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54" w:type="pct"/>
            <w:tcBorders>
              <w:top w:val="single" w:sz="2" w:space="0" w:color="000000"/>
            </w:tcBorders>
          </w:tcPr>
          <w:p w14:paraId="73E2F52E" w14:textId="77777777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</w:tr>
      <w:tr w:rsidR="00146AE6" w14:paraId="4BC674E0" w14:textId="77777777" w:rsidTr="00EF6DAB">
        <w:trPr>
          <w:jc w:val="center"/>
        </w:trPr>
        <w:tc>
          <w:tcPr>
            <w:tcW w:w="1746" w:type="pct"/>
          </w:tcPr>
          <w:p w14:paraId="3A528AD4" w14:textId="6BA96FE4" w:rsidR="00146AE6" w:rsidRDefault="00146AE6" w:rsidP="00146AE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254" w:type="pct"/>
          </w:tcPr>
          <w:p w14:paraId="0BA4C92D" w14:textId="77777777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3401"/>
          </w:tcPr>
          <w:p>
            <w:r>
              <w:t>过敏史</w:t>
            </w:r>
          </w:p>
        </w:tc>
        <w:tc>
          <w:tcPr>
            <w:tcW w:type="dxa" w:w="6339"/>
          </w:tcPr>
          <w:p/>
        </w:tc>
      </w:tr>
    </w:tbl>
    <w:p w14:paraId="080F45B0" w14:textId="1E785BBB" w:rsidR="00146AE6" w:rsidRDefault="00146AE6" w:rsidP="00146AE6">
      <w:pPr>
        <w:rPr>
          <w:lang w:eastAsia="zh-CN"/>
        </w:rPr>
      </w:pPr>
    </w:p>
    <w:p w14:paraId="0A63DF44" w14:textId="77777777" w:rsidR="00146AE6" w:rsidRDefault="00146AE6">
      <w:pPr>
        <w:rPr>
          <w:lang w:eastAsia="zh-CN"/>
        </w:rPr>
      </w:pPr>
      <w:r>
        <w:rPr>
          <w:lang w:eastAsia="zh-CN"/>
        </w:rPr>
        <w:br w:type="page"/>
      </w:r>
    </w:p>
    <w:p w14:paraId="345AE7B8" w14:textId="6FA51BAC" w:rsidR="00146AE6" w:rsidRPr="00146AE6" w:rsidRDefault="00146AE6" w:rsidP="00146AE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其他个人史_MH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E575E0" w14:paraId="307428E7" w14:textId="77777777" w:rsidTr="00EF6DAB">
        <w:trPr>
          <w:jc w:val="center"/>
        </w:trPr>
        <w:tc>
          <w:tcPr>
            <w:tcW w:w="1964" w:type="pct"/>
          </w:tcPr>
          <w:p w14:paraId="5C0B2B91" w14:textId="4A2B7B04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受试者是否有吸烟史？</w:t>
            </w:r>
          </w:p>
        </w:tc>
        <w:tc>
          <w:tcPr>
            <w:tcW w:w="3036" w:type="pct"/>
          </w:tcPr>
          <w:p w14:paraId="33932EB8" w14:textId="011B351A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1B69E8DD" w14:textId="77777777" w:rsidTr="00EF6DAB">
        <w:trPr>
          <w:jc w:val="center"/>
        </w:trPr>
        <w:tc>
          <w:tcPr>
            <w:tcW w:w="1964" w:type="pct"/>
          </w:tcPr>
          <w:p w14:paraId="5D18E3AF" w14:textId="56D330ED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1EE39222" w14:textId="7777777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575E0" w14:paraId="49BAE840" w14:textId="77777777" w:rsidTr="00EF6DAB">
        <w:trPr>
          <w:jc w:val="center"/>
        </w:trPr>
        <w:tc>
          <w:tcPr>
            <w:tcW w:w="1964" w:type="pct"/>
          </w:tcPr>
          <w:p w14:paraId="6E6B866A" w14:textId="7F08C731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受试者是否有饮酒史？</w:t>
            </w:r>
          </w:p>
        </w:tc>
        <w:tc>
          <w:tcPr>
            <w:tcW w:w="3036" w:type="pct"/>
          </w:tcPr>
          <w:p w14:paraId="2E107DE8" w14:textId="0ECE8D81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53CDB184" w14:textId="77777777" w:rsidTr="00EF6DAB">
        <w:trPr>
          <w:jc w:val="center"/>
        </w:trPr>
        <w:tc>
          <w:tcPr>
            <w:tcW w:w="1964" w:type="pct"/>
          </w:tcPr>
          <w:p w14:paraId="7CCDEBE4" w14:textId="2517342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02DF83BE" w14:textId="7777777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575E0" w14:paraId="247EFEBE" w14:textId="77777777" w:rsidTr="00EF6DA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146AA5B0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受试者是否有吸毒史？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5A6309E2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580EF92C" w14:textId="77777777" w:rsidTr="00EF6DAB">
        <w:trPr>
          <w:jc w:val="center"/>
        </w:trPr>
        <w:tc>
          <w:tcPr>
            <w:tcW w:w="1964" w:type="pct"/>
          </w:tcPr>
          <w:p w14:paraId="36FF781F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01B0007A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E575E0" w14:paraId="6C5707C8" w14:textId="77777777" w:rsidTr="00EF6DA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5179F74F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受试者是否有吸毒史？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4F1178E0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71EA3FE9" w14:textId="77777777" w:rsidTr="00EF6DAB">
        <w:trPr>
          <w:jc w:val="center"/>
        </w:trPr>
        <w:tc>
          <w:tcPr>
            <w:tcW w:w="1964" w:type="pct"/>
          </w:tcPr>
          <w:p w14:paraId="61D27EC3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6355E976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3826"/>
          </w:tcPr>
          <w:p>
            <w:r>
              <w:t>其他个人史</w:t>
            </w:r>
          </w:p>
        </w:tc>
        <w:tc>
          <w:tcPr>
            <w:tcW w:type="dxa" w:w="5914"/>
          </w:tcPr>
          <w:p/>
        </w:tc>
      </w:tr>
    </w:tbl>
    <w:p w14:paraId="0A8C0C9F" w14:textId="77777777" w:rsidR="00146AE6" w:rsidRPr="00146AE6" w:rsidRDefault="00146AE6" w:rsidP="00146AE6">
      <w:pPr>
        <w:rPr>
          <w:lang w:eastAsia="zh-CN"/>
        </w:rPr>
      </w:pPr>
    </w:p>
    <w:p w14:paraId="2B962F8C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ECOG评分_QS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D1A85" w14:paraId="5F38E9E9" w14:textId="77777777" w:rsidTr="009064CB">
        <w:trPr>
          <w:jc w:val="center"/>
        </w:trPr>
        <w:tc>
          <w:tcPr>
            <w:tcW w:w="1818" w:type="pct"/>
            <w:tcBorders>
              <w:top w:val="single" w:sz="2" w:space="0" w:color="000000"/>
              <w:bottom w:val="single" w:sz="4" w:space="0" w:color="auto"/>
            </w:tcBorders>
          </w:tcPr>
          <w:p w14:paraId="3BAAE08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ECOG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</w:p>
        </w:tc>
        <w:tc>
          <w:tcPr>
            <w:tcW w:w="3182" w:type="pct"/>
            <w:tcBorders>
              <w:top w:val="single" w:sz="2" w:space="0" w:color="000000"/>
              <w:bottom w:val="single" w:sz="4" w:space="0" w:color="auto"/>
            </w:tcBorders>
          </w:tcPr>
          <w:p w14:paraId="25739C1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8D1A85" w14:paraId="650CD2B3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86A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B96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3F6A5768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</w:tcBorders>
          </w:tcPr>
          <w:p w14:paraId="37FC09E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  <w:r>
              <w:rPr>
                <w:rFonts w:ascii="Times New Roman" w:eastAsia="宋体" w:hAnsi="Times New Roman" w:cs="Times New Roman"/>
                <w:lang w:eastAsia="zh-CN"/>
              </w:rPr>
              <w:t>日期</w:t>
            </w:r>
          </w:p>
        </w:tc>
        <w:tc>
          <w:tcPr>
            <w:tcW w:w="3182" w:type="pct"/>
            <w:tcBorders>
              <w:top w:val="single" w:sz="4" w:space="0" w:color="auto"/>
            </w:tcBorders>
          </w:tcPr>
          <w:p w14:paraId="5B149378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3944EAD7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</w:tcPr>
          <w:p w14:paraId="6DA8117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</w:tcPr>
          <w:p w14:paraId="63B1DBA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□1 □2 □3 □4 □5</w:t>
            </w:r>
          </w:p>
        </w:tc>
      </w:tr>
      <w:tr w:rsidR="008D1A85" w14:paraId="57ACFC47" w14:textId="77777777" w:rsidTr="009064CB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23F20B08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注：（建议整个研究期间由同一位研究者进行</w:t>
            </w:r>
            <w:r w:rsidRPr="00904B80">
              <w:rPr>
                <w:rFonts w:ascii="Times New Roman" w:eastAsia="宋体" w:hAnsi="Times New Roman" w:cs="Times New Roman"/>
                <w:lang w:eastAsia="zh-CN"/>
              </w:rPr>
              <w:t>ECOG</w:t>
            </w:r>
            <w:r w:rsidRPr="00904B80">
              <w:rPr>
                <w:rFonts w:ascii="Times New Roman" w:eastAsia="宋体" w:hAnsi="Times New Roman" w:cs="Times New Roman"/>
                <w:lang w:eastAsia="zh-CN"/>
              </w:rPr>
              <w:t>的评价）</w:t>
            </w:r>
          </w:p>
          <w:p w14:paraId="179DEB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活动能力完全正常，与起病前活动能力无任何差异。</w:t>
            </w:r>
          </w:p>
          <w:p w14:paraId="2072A6E5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能自由走动及从事轻体力活动，包括一般家务或办公室工作，但不能从事较重的体力活动。</w:t>
            </w:r>
          </w:p>
          <w:p w14:paraId="6979673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能自由走动及生活自理，但已丧失工作能力，</w:t>
            </w:r>
            <w:proofErr w:type="gramStart"/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日间不</w:t>
            </w:r>
            <w:proofErr w:type="gramEnd"/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少于一半时间可以起床活动。</w:t>
            </w:r>
          </w:p>
          <w:p w14:paraId="7178D85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生活仅能部分自理，日间一半以上时间卧床或坐轮椅。</w:t>
            </w:r>
          </w:p>
          <w:p w14:paraId="44110A2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4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卧床不起，生活不能自理。</w:t>
            </w:r>
          </w:p>
          <w:p w14:paraId="5CC0489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死亡</w:t>
            </w:r>
          </w:p>
        </w:tc>
      </w:tr>
      <w:tr>
        <w:tc>
          <w:tcPr>
            <w:tcW w:type="dxa" w:w="3541"/>
          </w:tcPr>
          <w:p>
            <w:r>
              <w:t>ECOG评分</w:t>
            </w:r>
          </w:p>
        </w:tc>
        <w:tc>
          <w:tcPr>
            <w:tcW w:type="dxa" w:w="6199"/>
          </w:tcPr>
          <w:p/>
        </w:tc>
      </w:tr>
    </w:tbl>
    <w:p w14:paraId="22571792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2300579" w14:textId="774E9BDC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713C759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身高体重_VS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64"/>
        <w:gridCol w:w="6376"/>
      </w:tblGrid>
      <w:tr w:rsidR="008D1A85" w14:paraId="4F8DE83E" w14:textId="77777777" w:rsidTr="009064CB">
        <w:trPr>
          <w:jc w:val="center"/>
        </w:trPr>
        <w:tc>
          <w:tcPr>
            <w:tcW w:w="1727" w:type="pct"/>
            <w:tcBorders>
              <w:top w:val="single" w:sz="2" w:space="0" w:color="000000"/>
            </w:tcBorders>
          </w:tcPr>
          <w:p w14:paraId="2CD38FD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是否进行了身高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体重</w:t>
            </w:r>
            <w:r>
              <w:rPr>
                <w:rFonts w:ascii="Times New Roman" w:eastAsia="宋体" w:hAnsi="Times New Roman" w:cs="Times New Roman"/>
                <w:lang w:eastAsia="zh-CN"/>
              </w:rPr>
              <w:t>测量？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        </w:t>
            </w:r>
          </w:p>
        </w:tc>
        <w:tc>
          <w:tcPr>
            <w:tcW w:w="3273" w:type="pct"/>
            <w:tcBorders>
              <w:top w:val="single" w:sz="2" w:space="0" w:color="000000"/>
            </w:tcBorders>
          </w:tcPr>
          <w:p w14:paraId="4B4274F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8D1A85" w14:paraId="1DC16EEB" w14:textId="77777777" w:rsidTr="009064CB">
        <w:trPr>
          <w:jc w:val="center"/>
        </w:trPr>
        <w:tc>
          <w:tcPr>
            <w:tcW w:w="1727" w:type="pct"/>
          </w:tcPr>
          <w:p w14:paraId="12137B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73" w:type="pct"/>
          </w:tcPr>
          <w:p w14:paraId="1072C37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796C1B4B" w14:textId="77777777" w:rsidTr="009064CB">
        <w:trPr>
          <w:jc w:val="center"/>
        </w:trPr>
        <w:tc>
          <w:tcPr>
            <w:tcW w:w="1727" w:type="pct"/>
          </w:tcPr>
          <w:p w14:paraId="20C8FA2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测量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3273" w:type="pct"/>
          </w:tcPr>
          <w:p w14:paraId="59324AC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3FFB9005" w14:textId="77777777" w:rsidTr="009064CB">
        <w:trPr>
          <w:jc w:val="center"/>
        </w:trPr>
        <w:tc>
          <w:tcPr>
            <w:tcW w:w="1727" w:type="pct"/>
          </w:tcPr>
          <w:p w14:paraId="43600C6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身高</w:t>
            </w:r>
          </w:p>
        </w:tc>
        <w:tc>
          <w:tcPr>
            <w:tcW w:w="3273" w:type="pct"/>
          </w:tcPr>
          <w:p w14:paraId="56C789B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cm</w:t>
            </w:r>
          </w:p>
        </w:tc>
      </w:tr>
      <w:tr w:rsidR="008D1A85" w14:paraId="34715B4D" w14:textId="77777777" w:rsidTr="009064CB">
        <w:trPr>
          <w:jc w:val="center"/>
        </w:trPr>
        <w:tc>
          <w:tcPr>
            <w:tcW w:w="1727" w:type="pct"/>
          </w:tcPr>
          <w:p w14:paraId="30D0D5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体重</w:t>
            </w:r>
          </w:p>
        </w:tc>
        <w:tc>
          <w:tcPr>
            <w:tcW w:w="3273" w:type="pct"/>
          </w:tcPr>
          <w:p w14:paraId="5698869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kg</w:t>
            </w:r>
          </w:p>
        </w:tc>
      </w:tr>
      <w:tr>
        <w:tc>
          <w:tcPr>
            <w:tcW w:type="dxa" w:w="3364"/>
          </w:tcPr>
          <w:p>
            <w:r>
              <w:t>身高体重</w:t>
            </w:r>
          </w:p>
        </w:tc>
        <w:tc>
          <w:tcPr>
            <w:tcW w:type="dxa" w:w="6376"/>
          </w:tcPr>
          <w:p/>
        </w:tc>
      </w:tr>
    </w:tbl>
    <w:p w14:paraId="7BC87522" w14:textId="77777777" w:rsidR="008D1A85" w:rsidRDefault="008D1A85" w:rsidP="008D1A85">
      <w:pPr>
        <w:rPr>
          <w:lang w:eastAsia="zh-CN"/>
        </w:rPr>
      </w:pPr>
    </w:p>
    <w:p w14:paraId="54428339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6B114E0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体重_VS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64"/>
        <w:gridCol w:w="6376"/>
      </w:tblGrid>
      <w:tr w:rsidR="008D1A85" w14:paraId="52EC38D7" w14:textId="77777777" w:rsidTr="009064CB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</w:tcBorders>
          </w:tcPr>
          <w:p w14:paraId="227A8FD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是否进行了体重测量？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             </w:t>
            </w: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             </w:t>
            </w:r>
          </w:p>
        </w:tc>
      </w:tr>
      <w:tr w:rsidR="008D1A85" w14:paraId="741BFBFD" w14:textId="77777777" w:rsidTr="009064CB">
        <w:trPr>
          <w:jc w:val="center"/>
        </w:trPr>
        <w:tc>
          <w:tcPr>
            <w:tcW w:w="1727" w:type="pct"/>
          </w:tcPr>
          <w:p w14:paraId="4B4D69D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73" w:type="pct"/>
          </w:tcPr>
          <w:p w14:paraId="73E35AB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19ED5F16" w14:textId="77777777" w:rsidTr="009064CB">
        <w:trPr>
          <w:jc w:val="center"/>
        </w:trPr>
        <w:tc>
          <w:tcPr>
            <w:tcW w:w="1727" w:type="pct"/>
          </w:tcPr>
          <w:p w14:paraId="709F0D1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测量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3273" w:type="pct"/>
          </w:tcPr>
          <w:p w14:paraId="20C753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2FD0D765" w14:textId="77777777" w:rsidTr="009064CB">
        <w:trPr>
          <w:jc w:val="center"/>
        </w:trPr>
        <w:tc>
          <w:tcPr>
            <w:tcW w:w="1727" w:type="pct"/>
          </w:tcPr>
          <w:p w14:paraId="42658A7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体重</w:t>
            </w:r>
          </w:p>
        </w:tc>
        <w:tc>
          <w:tcPr>
            <w:tcW w:w="3273" w:type="pct"/>
          </w:tcPr>
          <w:p w14:paraId="4C7E99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kg</w:t>
            </w:r>
          </w:p>
        </w:tc>
      </w:tr>
      <w:tr>
        <w:tc>
          <w:tcPr>
            <w:tcW w:type="dxa" w:w="3364"/>
          </w:tcPr>
          <w:p>
            <w:r>
              <w:t>体重</w:t>
            </w:r>
          </w:p>
        </w:tc>
        <w:tc>
          <w:tcPr>
            <w:tcW w:type="dxa" w:w="6376"/>
          </w:tcPr>
          <w:p/>
        </w:tc>
      </w:tr>
    </w:tbl>
    <w:p w14:paraId="79E40DA3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CEC1F26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1DBE4015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</w:p>
    <w:p w14:paraId="49380383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体格检查_PE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3910"/>
        <w:gridCol w:w="2856"/>
      </w:tblGrid>
      <w:tr w:rsidR="008D1A85" w14:paraId="336FD161" w14:textId="77777777" w:rsidTr="009064CB">
        <w:trPr>
          <w:trHeight w:val="877"/>
          <w:jc w:val="center"/>
        </w:trPr>
        <w:tc>
          <w:tcPr>
            <w:tcW w:w="1527" w:type="pct"/>
            <w:tcBorders>
              <w:top w:val="single" w:sz="2" w:space="0" w:color="000000"/>
              <w:bottom w:val="single" w:sz="4" w:space="0" w:color="auto"/>
            </w:tcBorders>
          </w:tcPr>
          <w:p w14:paraId="04EB8A1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是否进行了体格检查？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  <w:tc>
          <w:tcPr>
            <w:tcW w:w="3473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B1E45F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</w:t>
            </w:r>
          </w:p>
        </w:tc>
      </w:tr>
      <w:tr w:rsidR="008D1A85" w14:paraId="7B684A39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413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BA8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D1A85" w14:paraId="73BAC7DC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63D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281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0CECFFE3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173A" w14:textId="7CED8800" w:rsidR="000F0BD7" w:rsidRDefault="000F0BD7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C89D" w14:textId="533C06E2" w:rsidR="000F0BD7" w:rsidRDefault="000F0BD7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8D1A85" w14:paraId="3E675946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</w:tcBorders>
          </w:tcPr>
          <w:p w14:paraId="5F922F4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2007" w:type="pct"/>
            <w:tcBorders>
              <w:top w:val="single" w:sz="4" w:space="0" w:color="auto"/>
            </w:tcBorders>
          </w:tcPr>
          <w:p w14:paraId="062C36B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1466" w:type="pct"/>
            <w:tcBorders>
              <w:top w:val="single" w:sz="4" w:space="0" w:color="auto"/>
            </w:tcBorders>
          </w:tcPr>
          <w:p w14:paraId="693C03B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8D1A85" w14:paraId="46960EB8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</w:tcBorders>
          </w:tcPr>
          <w:p w14:paraId="1DD8AB7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皮肤黏膜</w:t>
            </w:r>
          </w:p>
        </w:tc>
        <w:tc>
          <w:tcPr>
            <w:tcW w:w="2007" w:type="pct"/>
            <w:tcBorders>
              <w:top w:val="single" w:sz="4" w:space="0" w:color="auto"/>
            </w:tcBorders>
          </w:tcPr>
          <w:p w14:paraId="1C36062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  <w:tcBorders>
              <w:top w:val="single" w:sz="4" w:space="0" w:color="auto"/>
            </w:tcBorders>
          </w:tcPr>
          <w:p w14:paraId="5F97334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:rsidRPr="00212032" w14:paraId="1FB32BEA" w14:textId="77777777" w:rsidTr="00212032">
        <w:trPr>
          <w:trHeight w:val="729"/>
          <w:jc w:val="center"/>
        </w:trPr>
        <w:tc>
          <w:tcPr>
            <w:tcW w:w="1527" w:type="pct"/>
          </w:tcPr>
          <w:p w14:paraId="05BF74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淋巴结</w:t>
            </w:r>
          </w:p>
        </w:tc>
        <w:tc>
          <w:tcPr>
            <w:tcW w:w="2007" w:type="pct"/>
          </w:tcPr>
          <w:p w14:paraId="1CF73CE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53E8A94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224549D6" w14:textId="77777777" w:rsidTr="009064CB">
        <w:trPr>
          <w:jc w:val="center"/>
        </w:trPr>
        <w:tc>
          <w:tcPr>
            <w:tcW w:w="1527" w:type="pct"/>
          </w:tcPr>
          <w:p w14:paraId="37A8740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头部</w:t>
            </w:r>
          </w:p>
        </w:tc>
        <w:tc>
          <w:tcPr>
            <w:tcW w:w="2007" w:type="pct"/>
          </w:tcPr>
          <w:p w14:paraId="5478A123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32CA9F1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7FBE295" w14:textId="77777777" w:rsidTr="009064CB">
        <w:trPr>
          <w:jc w:val="center"/>
        </w:trPr>
        <w:tc>
          <w:tcPr>
            <w:tcW w:w="1527" w:type="pct"/>
          </w:tcPr>
          <w:p w14:paraId="572E577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颈部</w:t>
            </w:r>
          </w:p>
        </w:tc>
        <w:tc>
          <w:tcPr>
            <w:tcW w:w="2007" w:type="pct"/>
          </w:tcPr>
          <w:p w14:paraId="27DEE12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2C6F617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37A1B64" w14:textId="77777777" w:rsidTr="009064CB">
        <w:trPr>
          <w:jc w:val="center"/>
        </w:trPr>
        <w:tc>
          <w:tcPr>
            <w:tcW w:w="1527" w:type="pct"/>
          </w:tcPr>
          <w:p w14:paraId="253056B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胸部</w:t>
            </w:r>
          </w:p>
        </w:tc>
        <w:tc>
          <w:tcPr>
            <w:tcW w:w="2007" w:type="pct"/>
          </w:tcPr>
          <w:p w14:paraId="4A7C0D4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1416A30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42BAE9A" w14:textId="77777777" w:rsidTr="009064CB">
        <w:trPr>
          <w:jc w:val="center"/>
        </w:trPr>
        <w:tc>
          <w:tcPr>
            <w:tcW w:w="1527" w:type="pct"/>
          </w:tcPr>
          <w:p w14:paraId="3E7993D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腹部</w:t>
            </w:r>
          </w:p>
        </w:tc>
        <w:tc>
          <w:tcPr>
            <w:tcW w:w="2007" w:type="pct"/>
          </w:tcPr>
          <w:p w14:paraId="592A322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42D36DE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13DF5B2" w14:textId="77777777" w:rsidTr="009064CB">
        <w:trPr>
          <w:jc w:val="center"/>
        </w:trPr>
        <w:tc>
          <w:tcPr>
            <w:tcW w:w="1527" w:type="pct"/>
          </w:tcPr>
          <w:p w14:paraId="5AD61D9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脊柱</w:t>
            </w:r>
            <w:r>
              <w:rPr>
                <w:rFonts w:ascii="Times New Roman" w:eastAsia="宋体" w:hAnsi="Times New Roman" w:cs="Times New Roman"/>
                <w:lang w:eastAsia="zh-CN"/>
              </w:rPr>
              <w:t>/</w:t>
            </w:r>
            <w:r>
              <w:rPr>
                <w:rFonts w:ascii="Times New Roman" w:eastAsia="宋体" w:hAnsi="Times New Roman" w:cs="Times New Roman"/>
                <w:lang w:eastAsia="zh-CN"/>
              </w:rPr>
              <w:t>四肢</w:t>
            </w:r>
          </w:p>
        </w:tc>
        <w:tc>
          <w:tcPr>
            <w:tcW w:w="2007" w:type="pct"/>
          </w:tcPr>
          <w:p w14:paraId="6339126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1F84B5C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21F71EC8" w14:textId="77777777" w:rsidTr="009064CB">
        <w:trPr>
          <w:jc w:val="center"/>
        </w:trPr>
        <w:tc>
          <w:tcPr>
            <w:tcW w:w="1527" w:type="pct"/>
          </w:tcPr>
          <w:p w14:paraId="0107912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肌肉骨骼系统</w:t>
            </w:r>
          </w:p>
        </w:tc>
        <w:tc>
          <w:tcPr>
            <w:tcW w:w="2007" w:type="pct"/>
          </w:tcPr>
          <w:p w14:paraId="1A5900D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63828A0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39DC8850" w14:textId="77777777" w:rsidTr="009064CB">
        <w:trPr>
          <w:jc w:val="center"/>
        </w:trPr>
        <w:tc>
          <w:tcPr>
            <w:tcW w:w="1527" w:type="pct"/>
          </w:tcPr>
          <w:p w14:paraId="206498C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神经系统</w:t>
            </w:r>
          </w:p>
        </w:tc>
        <w:tc>
          <w:tcPr>
            <w:tcW w:w="2007" w:type="pct"/>
          </w:tcPr>
          <w:p w14:paraId="4E46C883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0C8733D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974"/>
          </w:tcPr>
          <w:p>
            <w:r>
              <w:t>体格检查</w:t>
            </w:r>
          </w:p>
        </w:tc>
        <w:tc>
          <w:tcPr>
            <w:tcW w:type="dxa" w:w="3910"/>
          </w:tcPr>
          <w:p/>
        </w:tc>
        <w:tc>
          <w:tcPr>
            <w:tcW w:type="dxa" w:w="2856"/>
          </w:tcPr>
          <w:p/>
        </w:tc>
      </w:tr>
    </w:tbl>
    <w:p w14:paraId="5C662A4B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6717927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C20CF1D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r>
        <w:t>生命体征_VS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65"/>
        <w:gridCol w:w="1418"/>
        <w:gridCol w:w="1701"/>
        <w:gridCol w:w="4356"/>
      </w:tblGrid>
      <w:tr w:rsidR="00021A7A" w14:paraId="0F0DF22C" w14:textId="2FDB92FE" w:rsidTr="00B1582F">
        <w:trPr>
          <w:jc w:val="center"/>
        </w:trPr>
        <w:tc>
          <w:tcPr>
            <w:tcW w:w="1891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329223A" w14:textId="51D4207D" w:rsidR="00021A7A" w:rsidRDefault="00021A7A" w:rsidP="00B1582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是否进行了生命体征检查？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109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15A2D698" w14:textId="7CAC9B79" w:rsidR="00021A7A" w:rsidRDefault="00021A7A" w:rsidP="006F339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21A7A" w14:paraId="747E5B32" w14:textId="230F412A" w:rsidTr="00B1582F">
        <w:trPr>
          <w:jc w:val="center"/>
        </w:trPr>
        <w:tc>
          <w:tcPr>
            <w:tcW w:w="189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3A7B" w14:textId="77049F67" w:rsidR="00021A7A" w:rsidRDefault="00021A7A" w:rsidP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A7BA" w14:textId="77777777" w:rsidR="00021A7A" w:rsidRDefault="00021A7A" w:rsidP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A7A" w14:paraId="539A7DD9" w14:textId="0D863848" w:rsidTr="00B1582F">
        <w:trPr>
          <w:jc w:val="center"/>
        </w:trPr>
        <w:tc>
          <w:tcPr>
            <w:tcW w:w="189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747E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10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DFD" w14:textId="3BE9BE30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A7A" w14:paraId="57B82048" w14:textId="77777777" w:rsidTr="00B1582F">
        <w:trPr>
          <w:jc w:val="center"/>
        </w:trPr>
        <w:tc>
          <w:tcPr>
            <w:tcW w:w="1163" w:type="pct"/>
            <w:tcBorders>
              <w:top w:val="single" w:sz="4" w:space="0" w:color="auto"/>
            </w:tcBorders>
          </w:tcPr>
          <w:p w14:paraId="3C45460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1601" w:type="pct"/>
            <w:gridSpan w:val="2"/>
            <w:tcBorders>
              <w:top w:val="single" w:sz="4" w:space="0" w:color="auto"/>
            </w:tcBorders>
          </w:tcPr>
          <w:p w14:paraId="489D45C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2236" w:type="pct"/>
            <w:tcBorders>
              <w:top w:val="single" w:sz="4" w:space="0" w:color="auto"/>
            </w:tcBorders>
          </w:tcPr>
          <w:p w14:paraId="3035B239" w14:textId="1A9C552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</w:tr>
      <w:tr w:rsidR="00021A7A" w14:paraId="72EA0FCE" w14:textId="77777777" w:rsidTr="00B1582F">
        <w:trPr>
          <w:jc w:val="center"/>
        </w:trPr>
        <w:tc>
          <w:tcPr>
            <w:tcW w:w="1163" w:type="pct"/>
          </w:tcPr>
          <w:p w14:paraId="4DBB577A" w14:textId="47E98A47" w:rsidR="00021A7A" w:rsidRDefault="00021A7A" w:rsidP="00C049B4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体温</w:t>
            </w:r>
          </w:p>
        </w:tc>
        <w:tc>
          <w:tcPr>
            <w:tcW w:w="1601" w:type="pct"/>
            <w:gridSpan w:val="2"/>
          </w:tcPr>
          <w:p w14:paraId="2717BDB0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699CF630" w14:textId="07C654A3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 w:hint="eastAsia"/>
                <w:lang w:eastAsia="zh-CN"/>
              </w:rPr>
              <w:t>℃</w:t>
            </w:r>
          </w:p>
        </w:tc>
      </w:tr>
      <w:tr w:rsidR="00021A7A" w14:paraId="5F8AE3F6" w14:textId="77777777" w:rsidTr="00B1582F">
        <w:trPr>
          <w:jc w:val="center"/>
        </w:trPr>
        <w:tc>
          <w:tcPr>
            <w:tcW w:w="1163" w:type="pct"/>
          </w:tcPr>
          <w:p w14:paraId="186D4E85" w14:textId="1AA549F4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呼吸</w:t>
            </w:r>
          </w:p>
        </w:tc>
        <w:tc>
          <w:tcPr>
            <w:tcW w:w="1601" w:type="pct"/>
            <w:gridSpan w:val="2"/>
          </w:tcPr>
          <w:p w14:paraId="346A0162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44AE4584" w14:textId="7AB66B62" w:rsidR="00021A7A" w:rsidRDefault="00575708" w:rsidP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</w:tr>
      <w:tr w:rsidR="00021A7A" w14:paraId="11823DB7" w14:textId="77777777" w:rsidTr="00B1582F">
        <w:trPr>
          <w:jc w:val="center"/>
        </w:trPr>
        <w:tc>
          <w:tcPr>
            <w:tcW w:w="1163" w:type="pct"/>
          </w:tcPr>
          <w:p w14:paraId="6E583ED6" w14:textId="126B1191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脉搏</w:t>
            </w:r>
          </w:p>
        </w:tc>
        <w:tc>
          <w:tcPr>
            <w:tcW w:w="1601" w:type="pct"/>
            <w:gridSpan w:val="2"/>
          </w:tcPr>
          <w:p w14:paraId="4A6F9C37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5C4F82D5" w14:textId="3F50BA8E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</w:tr>
      <w:tr w:rsidR="00021A7A" w14:paraId="323435B4" w14:textId="77777777" w:rsidTr="00B1582F">
        <w:trPr>
          <w:jc w:val="center"/>
        </w:trPr>
        <w:tc>
          <w:tcPr>
            <w:tcW w:w="1163" w:type="pct"/>
          </w:tcPr>
          <w:p w14:paraId="4C8647C2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收缩压（坐位）</w:t>
            </w:r>
          </w:p>
        </w:tc>
        <w:tc>
          <w:tcPr>
            <w:tcW w:w="1601" w:type="pct"/>
            <w:gridSpan w:val="2"/>
          </w:tcPr>
          <w:p w14:paraId="567BB2BE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4F64A652" w14:textId="6DD28E39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</w:p>
        </w:tc>
      </w:tr>
      <w:tr w:rsidR="00021A7A" w14:paraId="6AE9DD08" w14:textId="77777777" w:rsidTr="00B1582F">
        <w:trPr>
          <w:jc w:val="center"/>
        </w:trPr>
        <w:tc>
          <w:tcPr>
            <w:tcW w:w="1163" w:type="pct"/>
          </w:tcPr>
          <w:p w14:paraId="17FCF5B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舒张压（坐位）</w:t>
            </w:r>
          </w:p>
        </w:tc>
        <w:tc>
          <w:tcPr>
            <w:tcW w:w="1601" w:type="pct"/>
            <w:gridSpan w:val="2"/>
          </w:tcPr>
          <w:p w14:paraId="5E6C01B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2C6086EC" w14:textId="3A6503BF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</w:p>
        </w:tc>
      </w:tr>
      <w:tr w:rsidR="00021A7A" w14:paraId="48947162" w14:textId="77777777" w:rsidTr="00B1582F">
        <w:trPr>
          <w:jc w:val="center"/>
        </w:trPr>
        <w:tc>
          <w:tcPr>
            <w:tcW w:w="1891" w:type="pct"/>
            <w:gridSpan w:val="2"/>
          </w:tcPr>
          <w:p w14:paraId="2EA62668" w14:textId="5B67A7A8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临床意义判断</w:t>
            </w:r>
          </w:p>
        </w:tc>
        <w:tc>
          <w:tcPr>
            <w:tcW w:w="3109" w:type="pct"/>
            <w:gridSpan w:val="2"/>
          </w:tcPr>
          <w:p w14:paraId="1BB01F52" w14:textId="047D70D9" w:rsidR="00021A7A" w:rsidRDefault="00021A7A" w:rsidP="008D1A8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="00B1582F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B1582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="00B1582F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B1582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</w:tr>
      <w:tr w:rsidR="00021A7A" w14:paraId="720BEEB9" w14:textId="77777777" w:rsidTr="00B1582F">
        <w:trPr>
          <w:jc w:val="center"/>
        </w:trPr>
        <w:tc>
          <w:tcPr>
            <w:tcW w:w="1891" w:type="pct"/>
            <w:gridSpan w:val="2"/>
          </w:tcPr>
          <w:p w14:paraId="6ACDE832" w14:textId="6BA8318C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21A7A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3109" w:type="pct"/>
            <w:gridSpan w:val="2"/>
          </w:tcPr>
          <w:p w14:paraId="4DED03F9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265"/>
          </w:tcPr>
          <w:p>
            <w:r>
              <w:t>生命体征</w:t>
            </w:r>
          </w:p>
        </w:tc>
        <w:tc>
          <w:tcPr>
            <w:tcW w:type="dxa" w:w="1418"/>
          </w:tcPr>
          <w:p/>
        </w:tc>
        <w:tc>
          <w:tcPr>
            <w:tcW w:type="dxa" w:w="1701"/>
          </w:tcPr>
          <w:p/>
        </w:tc>
        <w:tc>
          <w:tcPr>
            <w:tcW w:type="dxa" w:w="4356"/>
          </w:tcPr>
          <w:p/>
        </w:tc>
      </w:tr>
    </w:tbl>
    <w:p w14:paraId="28D16FBF" w14:textId="203B0CF3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46C9CE6" w14:textId="1FAE5BB4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F00D9FD" w14:textId="57781BBC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5CCEF5D" w14:textId="67756E3C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F12E192" w14:textId="513171D4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0E8AF00" w14:textId="37D6E73E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E70DF30" w14:textId="4ED6E562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6F33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1BF5C59B" w14:textId="01B02A4D" w:rsidR="00647DB7" w:rsidRDefault="00647DB7" w:rsidP="00647DB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生命体征（D1）_VS</w:t>
      </w:r>
    </w:p>
    <w:p w14:paraId="2546F603" w14:textId="77777777" w:rsidR="006F3393" w:rsidRPr="006F3393" w:rsidRDefault="006F3393" w:rsidP="006F3393">
      <w:pPr>
        <w:rPr>
          <w:lang w:eastAsia="zh-CN"/>
        </w:rPr>
      </w:pP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91"/>
        <w:gridCol w:w="706"/>
        <w:gridCol w:w="1702"/>
        <w:gridCol w:w="993"/>
        <w:gridCol w:w="1133"/>
        <w:gridCol w:w="1418"/>
        <w:gridCol w:w="1275"/>
        <w:gridCol w:w="1278"/>
        <w:gridCol w:w="2126"/>
        <w:gridCol w:w="2330"/>
      </w:tblGrid>
      <w:tr w:rsidR="00575708" w14:paraId="3C84EAD0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29874CBD" w14:textId="703E55A5" w:rsidR="00575708" w:rsidRDefault="00575708" w:rsidP="008D1A8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是否进行了生命体征检查？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782" w:type="pct"/>
            <w:gridSpan w:val="7"/>
            <w:tcBorders>
              <w:top w:val="single" w:sz="2" w:space="0" w:color="000000"/>
              <w:bottom w:val="single" w:sz="4" w:space="0" w:color="auto"/>
            </w:tcBorders>
          </w:tcPr>
          <w:p w14:paraId="354F4132" w14:textId="42DDAC49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575708" w14:paraId="1F77310C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067E" w14:textId="6FA9B3DC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78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E716687" w14:textId="78FC2F7C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75708" w14:paraId="4E5EB056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38BD" w14:textId="0650607E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78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9B9F7A7" w14:textId="61C3839E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75708" w14:paraId="388E0C59" w14:textId="77777777" w:rsidTr="00B1582F">
        <w:trPr>
          <w:jc w:val="center"/>
        </w:trPr>
        <w:tc>
          <w:tcPr>
            <w:tcW w:w="355" w:type="pct"/>
            <w:tcBorders>
              <w:top w:val="single" w:sz="4" w:space="0" w:color="auto"/>
            </w:tcBorders>
          </w:tcPr>
          <w:p w14:paraId="219FB7F3" w14:textId="5380B72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检查时间点</w:t>
            </w:r>
          </w:p>
        </w:tc>
        <w:tc>
          <w:tcPr>
            <w:tcW w:w="253" w:type="pct"/>
            <w:tcBorders>
              <w:top w:val="single" w:sz="4" w:space="0" w:color="auto"/>
            </w:tcBorders>
          </w:tcPr>
          <w:p w14:paraId="07609D8D" w14:textId="0049DFC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未查</w:t>
            </w:r>
          </w:p>
        </w:tc>
        <w:tc>
          <w:tcPr>
            <w:tcW w:w="610" w:type="pct"/>
            <w:tcBorders>
              <w:top w:val="single" w:sz="4" w:space="0" w:color="auto"/>
            </w:tcBorders>
          </w:tcPr>
          <w:p w14:paraId="2088ED83" w14:textId="307D83E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356" w:type="pct"/>
            <w:tcBorders>
              <w:top w:val="single" w:sz="4" w:space="0" w:color="auto"/>
            </w:tcBorders>
          </w:tcPr>
          <w:p w14:paraId="2350104B" w14:textId="4241501A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体温（</w:t>
            </w:r>
            <w:r w:rsidRPr="00575708">
              <w:rPr>
                <w:rFonts w:ascii="Times New Roman" w:eastAsia="宋体" w:hAnsi="Times New Roman" w:cs="Times New Roman" w:hint="eastAsia"/>
                <w:lang w:eastAsia="zh-CN"/>
              </w:rPr>
              <w:t>℃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406" w:type="pct"/>
            <w:tcBorders>
              <w:top w:val="single" w:sz="4" w:space="0" w:color="auto"/>
            </w:tcBorders>
          </w:tcPr>
          <w:p w14:paraId="3877D969" w14:textId="4C5435A3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呼吸（次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508" w:type="pct"/>
            <w:tcBorders>
              <w:top w:val="single" w:sz="4" w:space="0" w:color="auto"/>
            </w:tcBorders>
          </w:tcPr>
          <w:p w14:paraId="3380A923" w14:textId="00640442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脉搏（次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457" w:type="pct"/>
            <w:tcBorders>
              <w:top w:val="single" w:sz="4" w:space="0" w:color="auto"/>
            </w:tcBorders>
          </w:tcPr>
          <w:p w14:paraId="727055DA" w14:textId="42AB20D0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收缩压</w:t>
            </w:r>
            <w:r>
              <w:rPr>
                <w:rFonts w:ascii="Times New Roman" w:eastAsia="宋体" w:hAnsi="Times New Roman" w:cs="Times New Roman"/>
                <w:lang w:eastAsia="zh-CN"/>
              </w:rPr>
              <w:t>（坐位）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F3EFFE8" w14:textId="677E5304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舒张压</w:t>
            </w:r>
            <w:r>
              <w:rPr>
                <w:rFonts w:ascii="Times New Roman" w:eastAsia="宋体" w:hAnsi="Times New Roman" w:cs="Times New Roman"/>
                <w:lang w:eastAsia="zh-CN"/>
              </w:rPr>
              <w:t>（坐位）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762" w:type="pct"/>
            <w:tcBorders>
              <w:top w:val="single" w:sz="4" w:space="0" w:color="auto"/>
            </w:tcBorders>
          </w:tcPr>
          <w:p w14:paraId="2384DB27" w14:textId="3E4CB16A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临床意义判断</w:t>
            </w:r>
          </w:p>
        </w:tc>
        <w:tc>
          <w:tcPr>
            <w:tcW w:w="835" w:type="pct"/>
            <w:tcBorders>
              <w:top w:val="single" w:sz="4" w:space="0" w:color="auto"/>
            </w:tcBorders>
          </w:tcPr>
          <w:p w14:paraId="400C7269" w14:textId="4CBDAC39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575708" w14:paraId="240020DE" w14:textId="77777777" w:rsidTr="00B1582F">
        <w:trPr>
          <w:jc w:val="center"/>
        </w:trPr>
        <w:tc>
          <w:tcPr>
            <w:tcW w:w="355" w:type="pct"/>
          </w:tcPr>
          <w:p w14:paraId="3C7C82E1" w14:textId="7295CF1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</w:p>
        </w:tc>
        <w:tc>
          <w:tcPr>
            <w:tcW w:w="253" w:type="pct"/>
          </w:tcPr>
          <w:p w14:paraId="0FB5D5B2" w14:textId="036E5A61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10" w:type="pct"/>
          </w:tcPr>
          <w:p w14:paraId="4DD3CCFA" w14:textId="6D7B2933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356" w:type="pct"/>
          </w:tcPr>
          <w:p w14:paraId="4985A415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06" w:type="pct"/>
          </w:tcPr>
          <w:p w14:paraId="6CB043D1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8" w:type="pct"/>
          </w:tcPr>
          <w:p w14:paraId="23032E4A" w14:textId="68DC763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7" w:type="pct"/>
          </w:tcPr>
          <w:p w14:paraId="752BA0D5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8" w:type="pct"/>
          </w:tcPr>
          <w:p w14:paraId="57F87A87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62" w:type="pct"/>
          </w:tcPr>
          <w:p w14:paraId="13966EAC" w14:textId="4EEC3D4C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35" w:type="pct"/>
          </w:tcPr>
          <w:p w14:paraId="516B7F51" w14:textId="3AD835D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75708" w14:paraId="3E95DB36" w14:textId="77777777" w:rsidTr="00B1582F">
        <w:trPr>
          <w:jc w:val="center"/>
        </w:trPr>
        <w:tc>
          <w:tcPr>
            <w:tcW w:w="355" w:type="pct"/>
          </w:tcPr>
          <w:p w14:paraId="33F9A157" w14:textId="231C699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</w:p>
        </w:tc>
        <w:tc>
          <w:tcPr>
            <w:tcW w:w="253" w:type="pct"/>
          </w:tcPr>
          <w:p w14:paraId="0AAF6565" w14:textId="3CA806E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10" w:type="pct"/>
          </w:tcPr>
          <w:p w14:paraId="05D17E8E" w14:textId="6A8F4B1C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356" w:type="pct"/>
          </w:tcPr>
          <w:p w14:paraId="0E6B840C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06" w:type="pct"/>
          </w:tcPr>
          <w:p w14:paraId="027B3104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8" w:type="pct"/>
          </w:tcPr>
          <w:p w14:paraId="23107C85" w14:textId="4126A455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7" w:type="pct"/>
          </w:tcPr>
          <w:p w14:paraId="378C5DE9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8" w:type="pct"/>
          </w:tcPr>
          <w:p w14:paraId="6C03BEDD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62" w:type="pct"/>
          </w:tcPr>
          <w:p w14:paraId="306B626E" w14:textId="728178C9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35" w:type="pct"/>
          </w:tcPr>
          <w:p w14:paraId="50F0BD2A" w14:textId="0D206FBD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991"/>
          </w:tcPr>
          <w:p>
            <w:r>
              <w:t>生命体征（D1）</w:t>
            </w:r>
          </w:p>
        </w:tc>
        <w:tc>
          <w:tcPr>
            <w:tcW w:type="dxa" w:w="706"/>
          </w:tcPr>
          <w:p/>
        </w:tc>
        <w:tc>
          <w:tcPr>
            <w:tcW w:type="dxa" w:w="1702"/>
          </w:tcPr>
          <w:p/>
        </w:tc>
        <w:tc>
          <w:tcPr>
            <w:tcW w:type="dxa" w:w="993"/>
          </w:tcPr>
          <w:p/>
        </w:tc>
        <w:tc>
          <w:tcPr>
            <w:tcW w:type="dxa" w:w="1133"/>
          </w:tcPr>
          <w:p/>
        </w:tc>
        <w:tc>
          <w:tcPr>
            <w:tcW w:type="dxa" w:w="1418"/>
          </w:tcPr>
          <w:p/>
        </w:tc>
        <w:tc>
          <w:tcPr>
            <w:tcW w:type="dxa" w:w="1275"/>
          </w:tcPr>
          <w:p/>
        </w:tc>
        <w:tc>
          <w:tcPr>
            <w:tcW w:type="dxa" w:w="1278"/>
          </w:tcPr>
          <w:p/>
        </w:tc>
        <w:tc>
          <w:tcPr>
            <w:tcW w:type="dxa" w:w="2126"/>
          </w:tcPr>
          <w:p/>
        </w:tc>
        <w:tc>
          <w:tcPr>
            <w:tcW w:type="dxa" w:w="2330"/>
          </w:tcPr>
          <w:p/>
        </w:tc>
      </w:tr>
    </w:tbl>
    <w:p w14:paraId="7F50061A" w14:textId="77777777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6F3393" w:rsidSect="00086F9E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7C020189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BF0B696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729F750" w14:textId="541552B6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血常规_LB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1"/>
        <w:gridCol w:w="1383"/>
        <w:gridCol w:w="1463"/>
        <w:gridCol w:w="997"/>
        <w:gridCol w:w="2267"/>
        <w:gridCol w:w="2079"/>
      </w:tblGrid>
      <w:tr w:rsidR="00A33A4A" w14:paraId="3A14A3E7" w14:textId="77777777" w:rsidTr="00A33A4A">
        <w:trPr>
          <w:jc w:val="center"/>
        </w:trPr>
        <w:tc>
          <w:tcPr>
            <w:tcW w:w="1506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987E89E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是否进行了血常规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检</w:t>
            </w:r>
            <w:r>
              <w:rPr>
                <w:rFonts w:ascii="Times New Roman" w:eastAsia="宋体" w:hAnsi="Times New Roman" w:cs="Times New Roman"/>
                <w:lang w:eastAsia="zh-CN"/>
              </w:rPr>
              <w:t>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494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37EDD517" w14:textId="62EAECB6" w:rsidR="00A33A4A" w:rsidRDefault="00A33A4A" w:rsidP="00C31FAB">
            <w:pPr>
              <w:spacing w:before="160" w:after="160"/>
              <w:ind w:firstLineChars="100" w:firstLine="2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1F22D470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B8DF" w14:textId="6BC731A2" w:rsidR="000218AC" w:rsidRDefault="005228F1" w:rsidP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064766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064766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064766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28B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597D7EF9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80C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9BE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:rsidRPr="000F0BD7" w14:paraId="5E10B8B4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FBE5" w14:textId="06630E18" w:rsidR="000F0BD7" w:rsidRPr="000F0BD7" w:rsidRDefault="000F0BD7" w:rsidP="000F0BD7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0F0BD7">
              <w:rPr>
                <w:rFonts w:ascii="宋体" w:eastAsia="宋体" w:hAnsi="宋体" w:hint="eastAsia"/>
                <w:lang w:eastAsia="zh-CN"/>
              </w:rPr>
              <w:t>采样</w:t>
            </w:r>
            <w:r w:rsidRPr="000F0BD7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6B57" w14:textId="69F4CDE0" w:rsidR="000F0BD7" w:rsidRPr="000F0BD7" w:rsidRDefault="000F0BD7" w:rsidP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6B3B8B23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0E0B" w14:textId="5FE7A17E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91F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3C58E52C" w14:textId="77777777" w:rsidTr="00D769A2">
        <w:trPr>
          <w:jc w:val="center"/>
        </w:trPr>
        <w:tc>
          <w:tcPr>
            <w:tcW w:w="796" w:type="pct"/>
            <w:tcBorders>
              <w:top w:val="single" w:sz="4" w:space="0" w:color="auto"/>
            </w:tcBorders>
          </w:tcPr>
          <w:p w14:paraId="6655AD9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710" w:type="pct"/>
            <w:tcBorders>
              <w:top w:val="single" w:sz="4" w:space="0" w:color="auto"/>
            </w:tcBorders>
          </w:tcPr>
          <w:p w14:paraId="7FF10E4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751" w:type="pct"/>
            <w:tcBorders>
              <w:top w:val="single" w:sz="4" w:space="0" w:color="auto"/>
            </w:tcBorders>
          </w:tcPr>
          <w:p w14:paraId="5DBEDD1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7E34A6E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44F2D251" w14:textId="37A4E8CC" w:rsidR="006F45E8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  <w:p w14:paraId="4C839B5F" w14:textId="77777777" w:rsidR="000218AC" w:rsidRPr="006F45E8" w:rsidRDefault="000218AC" w:rsidP="006F45E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67" w:type="pct"/>
            <w:tcBorders>
              <w:top w:val="single" w:sz="4" w:space="0" w:color="auto"/>
            </w:tcBorders>
          </w:tcPr>
          <w:p w14:paraId="327B397B" w14:textId="344C961E" w:rsidR="000218AC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3192CB65" w14:textId="77777777" w:rsidTr="00D769A2">
        <w:trPr>
          <w:jc w:val="center"/>
        </w:trPr>
        <w:tc>
          <w:tcPr>
            <w:tcW w:w="796" w:type="pct"/>
          </w:tcPr>
          <w:p w14:paraId="395C996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白细胞计数（</w:t>
            </w:r>
            <w:r>
              <w:rPr>
                <w:rFonts w:ascii="Times New Roman" w:eastAsia="宋体" w:hAnsi="Times New Roman" w:cs="Times New Roman"/>
                <w:lang w:eastAsia="zh-CN"/>
              </w:rPr>
              <w:t>WBC</w:t>
            </w:r>
            <w:r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0751A9F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78B0D52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4C8AC82C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032E217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BC6B82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E1CFC4A" w14:textId="77777777" w:rsidTr="00D769A2">
        <w:trPr>
          <w:jc w:val="center"/>
        </w:trPr>
        <w:tc>
          <w:tcPr>
            <w:tcW w:w="796" w:type="pct"/>
          </w:tcPr>
          <w:p w14:paraId="37BE89F1" w14:textId="700A637C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中性粒细胞计数（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ANC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23BEB62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665F84B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7973F67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70C308B9" w14:textId="38B13C7B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053284C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EB9965E" w14:textId="77777777" w:rsidTr="00D769A2">
        <w:trPr>
          <w:jc w:val="center"/>
        </w:trPr>
        <w:tc>
          <w:tcPr>
            <w:tcW w:w="796" w:type="pct"/>
          </w:tcPr>
          <w:p w14:paraId="287BF96B" w14:textId="21E040AD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嗜酸性粒细胞计数（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EO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71C563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5524356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692082F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1F4CDE1A" w14:textId="7D5B2C84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2F150E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1BE004A" w14:textId="77777777" w:rsidTr="00D769A2">
        <w:trPr>
          <w:jc w:val="center"/>
        </w:trPr>
        <w:tc>
          <w:tcPr>
            <w:tcW w:w="796" w:type="pct"/>
          </w:tcPr>
          <w:p w14:paraId="1098721D" w14:textId="2E58F892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嗜碱性粒细胞计数（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BASO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435E8DB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D6E79E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324721AE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6DE3E1BB" w14:textId="2DD30765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5A57B4C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420EF0C" w14:textId="77777777" w:rsidTr="00D769A2">
        <w:trPr>
          <w:jc w:val="center"/>
        </w:trPr>
        <w:tc>
          <w:tcPr>
            <w:tcW w:w="796" w:type="pct"/>
          </w:tcPr>
          <w:p w14:paraId="173A42C3" w14:textId="6BB20173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淋巴细胞计数（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LYMPH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11FFBE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330F5DD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6F904FF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0E593D95" w14:textId="744229F4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09C381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3EE6EAA8" w14:textId="77777777" w:rsidTr="00D769A2">
        <w:trPr>
          <w:jc w:val="center"/>
        </w:trPr>
        <w:tc>
          <w:tcPr>
            <w:tcW w:w="796" w:type="pct"/>
          </w:tcPr>
          <w:p w14:paraId="3BEDCA9B" w14:textId="3B2B9296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红细胞计数（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RBC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2C825E8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2071EA3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4D33132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B728A79" w14:textId="7A759885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34370C7D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D918408" w14:textId="77777777" w:rsidTr="00D769A2">
        <w:trPr>
          <w:jc w:val="center"/>
        </w:trPr>
        <w:tc>
          <w:tcPr>
            <w:tcW w:w="796" w:type="pct"/>
          </w:tcPr>
          <w:p w14:paraId="5BC6D4BD" w14:textId="15E82E48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血红蛋白（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HGB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75DC3824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C62A2F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0F13523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734622C8" w14:textId="3BEFECCD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4B136D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60CB53FD" w14:textId="77777777" w:rsidTr="00D769A2">
        <w:trPr>
          <w:jc w:val="center"/>
        </w:trPr>
        <w:tc>
          <w:tcPr>
            <w:tcW w:w="796" w:type="pct"/>
          </w:tcPr>
          <w:p w14:paraId="4DC7C78F" w14:textId="1FF3839D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血小板计数（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PLT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43FA5D3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8C9403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7BB0FFB3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504E7D0C" w14:textId="7C2F1D8B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E201B7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8D4C843" w14:textId="77777777" w:rsidTr="00D769A2">
        <w:trPr>
          <w:jc w:val="center"/>
        </w:trPr>
        <w:tc>
          <w:tcPr>
            <w:tcW w:w="796" w:type="pct"/>
          </w:tcPr>
          <w:p w14:paraId="761E9D46" w14:textId="254CF19C" w:rsidR="00064766" w:rsidRP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红细胞压积（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HCT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F84866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6A2526E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2E529E6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2937C28" w14:textId="6CABCCD7" w:rsid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5F0EE0D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395B2BDA" w14:textId="77777777" w:rsidTr="00D769A2">
        <w:trPr>
          <w:jc w:val="center"/>
        </w:trPr>
        <w:tc>
          <w:tcPr>
            <w:tcW w:w="796" w:type="pct"/>
          </w:tcPr>
          <w:p w14:paraId="4B6C29A7" w14:textId="3D71D278" w:rsidR="00064766" w:rsidRP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红细胞沉降率（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ESR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F86D3E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427BD088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22FBD12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1941758" w14:textId="2D95D492" w:rsid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95051B4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551"/>
          </w:tcPr>
          <w:p>
            <w:r>
              <w:t>血常规</w:t>
            </w:r>
          </w:p>
        </w:tc>
        <w:tc>
          <w:tcPr>
            <w:tcW w:type="dxa" w:w="1383"/>
          </w:tcPr>
          <w:p/>
        </w:tc>
        <w:tc>
          <w:tcPr>
            <w:tcW w:type="dxa" w:w="1463"/>
          </w:tcPr>
          <w:p/>
        </w:tc>
        <w:tc>
          <w:tcPr>
            <w:tcW w:type="dxa" w:w="997"/>
          </w:tcPr>
          <w:p/>
        </w:tc>
        <w:tc>
          <w:tcPr>
            <w:tcW w:type="dxa" w:w="2267"/>
          </w:tcPr>
          <w:p/>
        </w:tc>
        <w:tc>
          <w:tcPr>
            <w:tcW w:type="dxa" w:w="2079"/>
          </w:tcPr>
          <w:p/>
        </w:tc>
      </w:tr>
    </w:tbl>
    <w:p w14:paraId="28D0FFAF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4EDA8D9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血生化_LB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4"/>
        <w:gridCol w:w="1091"/>
        <w:gridCol w:w="1321"/>
        <w:gridCol w:w="993"/>
        <w:gridCol w:w="2552"/>
        <w:gridCol w:w="2229"/>
      </w:tblGrid>
      <w:tr w:rsidR="00A33A4A" w14:paraId="51C0C6D7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46305915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是否进行了血生化检查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642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577229F7" w14:textId="16E40F6C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7946F428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0556" w14:textId="364A5791" w:rsidR="000218AC" w:rsidRDefault="005228F1" w:rsidP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D769A2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D769A2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D769A2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AF4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21D3D175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99A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7C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1E54111D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EB58" w14:textId="7913840F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8368" w14:textId="0022CF0E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57E5BC1C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3485" w14:textId="4A240255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A2F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C046072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36E5FB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5C5B4F7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360378F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3E44908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676A052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9548F25" w14:textId="00ACE39C" w:rsidR="000218AC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C53ECF" w14:paraId="549DB53F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5E9BA2EF" w14:textId="1BF1574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t>淀粉酶（</w:t>
            </w:r>
            <w:r w:rsidRPr="00C53ECF">
              <w:rPr>
                <w:rFonts w:ascii="Times New Roman" w:eastAsia="宋体" w:hAnsi="Times New Roman" w:cs="Times New Roman"/>
              </w:rPr>
              <w:t>AMY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3C6927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43ED27A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7C16543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7FAA483A" w14:textId="5CD1FDA3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42A1CF62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39256CE9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0117ADC4" w14:textId="2A69F13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总胆红素（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TBIL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0471EA7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213D45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46B17BB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21E4D0E6" w14:textId="77D0BB84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22ED16F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FCC2E64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D44D9E1" w14:textId="4573B58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直接胆红素（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DBIL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45674CA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26F47A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0C003CE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002D7656" w14:textId="64A9A9D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B2183DA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FFC9999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6CF8BFF2" w14:textId="7354E65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间接胆红素（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IBIL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DE8985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7F29B53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7E192CB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26D50B2D" w14:textId="045694A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561A74B8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1388DE14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6C9B8E07" w14:textId="6D12BBA4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t>总蛋白（</w:t>
            </w:r>
            <w:r w:rsidRPr="00C53ECF">
              <w:rPr>
                <w:rFonts w:ascii="Times New Roman" w:eastAsia="宋体" w:hAnsi="Times New Roman" w:cs="Times New Roman"/>
              </w:rPr>
              <w:t>TP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26A4A3A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1526C99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0C102E6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63D0CDA7" w14:textId="19FA389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5C6E6E43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62846E8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B8B6B98" w14:textId="0869799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t>白蛋白（</w:t>
            </w:r>
            <w:r w:rsidRPr="00C53ECF">
              <w:rPr>
                <w:rFonts w:ascii="Times New Roman" w:eastAsia="宋体" w:hAnsi="Times New Roman" w:cs="Times New Roman"/>
              </w:rPr>
              <w:t>ALB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EAB81B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349BCE4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5845453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747E585A" w14:textId="3309120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2E106610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E5AAB06" w14:textId="77777777">
        <w:trPr>
          <w:jc w:val="center"/>
        </w:trPr>
        <w:tc>
          <w:tcPr>
            <w:tcW w:w="798" w:type="pct"/>
          </w:tcPr>
          <w:p w14:paraId="22CC3FF7" w14:textId="739703C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谷丙转氨酶（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ALT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BE9A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7B4B73A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89FE46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909C8BD" w14:textId="6EBD16D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1766D08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86CF7D4" w14:textId="77777777">
        <w:trPr>
          <w:jc w:val="center"/>
        </w:trPr>
        <w:tc>
          <w:tcPr>
            <w:tcW w:w="798" w:type="pct"/>
          </w:tcPr>
          <w:p w14:paraId="5F9431D9" w14:textId="62804A0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谷草转氨酶（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AST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3494E7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E52FB2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079C03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29CED40B" w14:textId="6818A9E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7EA9855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158B1DD9" w14:textId="77777777">
        <w:trPr>
          <w:jc w:val="center"/>
        </w:trPr>
        <w:tc>
          <w:tcPr>
            <w:tcW w:w="798" w:type="pct"/>
          </w:tcPr>
          <w:p w14:paraId="158AF8D4" w14:textId="6E09727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谷氨酰转移酶（γ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-GT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0F78A9F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231D577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7B1A8A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359F0301" w14:textId="56A1D01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043010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8C6DB46" w14:textId="77777777">
        <w:trPr>
          <w:jc w:val="center"/>
        </w:trPr>
        <w:tc>
          <w:tcPr>
            <w:tcW w:w="798" w:type="pct"/>
          </w:tcPr>
          <w:p w14:paraId="5DE7D3CB" w14:textId="725F9BAF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碱性磷酸酶（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ALP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21B4E91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45DEE3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2899BC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42A5100" w14:textId="0151430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267244D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382B7A73" w14:textId="77777777">
        <w:trPr>
          <w:jc w:val="center"/>
        </w:trPr>
        <w:tc>
          <w:tcPr>
            <w:tcW w:w="798" w:type="pct"/>
          </w:tcPr>
          <w:p w14:paraId="3CDB4BD9" w14:textId="2595A96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总胆固醇（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CHOL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43F99A4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9A146F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B2CB7D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D9596D6" w14:textId="6780174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0EC8608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48D9DCA" w14:textId="77777777">
        <w:trPr>
          <w:jc w:val="center"/>
        </w:trPr>
        <w:tc>
          <w:tcPr>
            <w:tcW w:w="798" w:type="pct"/>
          </w:tcPr>
          <w:p w14:paraId="6A7B1EDF" w14:textId="24773E1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甘油三酯（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TG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5C42E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E7F755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AC5EAF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5D2F2F2" w14:textId="40326DD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18BF0E2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8F96B9C" w14:textId="77777777">
        <w:trPr>
          <w:jc w:val="center"/>
        </w:trPr>
        <w:tc>
          <w:tcPr>
            <w:tcW w:w="798" w:type="pct"/>
          </w:tcPr>
          <w:p w14:paraId="18CFE003" w14:textId="1D87B6BB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肌</w:t>
            </w:r>
            <w:proofErr w:type="gramStart"/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酐</w:t>
            </w:r>
            <w:proofErr w:type="gramEnd"/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Cr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79D1A35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7A7408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507E17E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067321D" w14:textId="28796E6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61FA436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878FAF3" w14:textId="77777777">
        <w:trPr>
          <w:jc w:val="center"/>
        </w:trPr>
        <w:tc>
          <w:tcPr>
            <w:tcW w:w="798" w:type="pct"/>
          </w:tcPr>
          <w:p w14:paraId="219F4DC4" w14:textId="5E54175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血尿素氮（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BUN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77771F0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2FED828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45B4E64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7F33A50" w14:textId="1CFB1F7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910E6F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674E90D1" w14:textId="77777777">
        <w:trPr>
          <w:jc w:val="center"/>
        </w:trPr>
        <w:tc>
          <w:tcPr>
            <w:tcW w:w="798" w:type="pct"/>
          </w:tcPr>
          <w:p w14:paraId="4FDE5814" w14:textId="291CAAEA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尿素（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Urea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FE5C6D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D09FC3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31CFF0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A717D59" w14:textId="3ECD26D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4EE2A1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:rsidRPr="00C53ECF" w14:paraId="2D59300C" w14:textId="77777777">
        <w:trPr>
          <w:jc w:val="center"/>
        </w:trPr>
        <w:tc>
          <w:tcPr>
            <w:tcW w:w="798" w:type="pct"/>
          </w:tcPr>
          <w:p w14:paraId="41DA0A65" w14:textId="03BF8E30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尿酸（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UA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64CDA26D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678" w:type="pct"/>
          </w:tcPr>
          <w:p w14:paraId="3FDD125A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510" w:type="pct"/>
          </w:tcPr>
          <w:p w14:paraId="1F15EFF9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1310" w:type="pct"/>
          </w:tcPr>
          <w:p w14:paraId="27A3DECD" w14:textId="18033A44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4A732EA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</w:tr>
      <w:tr w:rsidR="00C53ECF" w14:paraId="065DA899" w14:textId="77777777">
        <w:trPr>
          <w:jc w:val="center"/>
        </w:trPr>
        <w:tc>
          <w:tcPr>
            <w:tcW w:w="798" w:type="pct"/>
          </w:tcPr>
          <w:p w14:paraId="3A106E1E" w14:textId="7856B810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Na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235D570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EE18BF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DC3D22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C6133CD" w14:textId="7CDC8A75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80D03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2D0EBBC7" w14:textId="77777777">
        <w:trPr>
          <w:jc w:val="center"/>
        </w:trPr>
        <w:tc>
          <w:tcPr>
            <w:tcW w:w="798" w:type="pct"/>
          </w:tcPr>
          <w:p w14:paraId="6CC32477" w14:textId="4DB5740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血清钾（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K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55ACD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77E69E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7B196F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62FA3A1B" w14:textId="72E1704A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494019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2D69D6B5" w14:textId="77777777">
        <w:trPr>
          <w:jc w:val="center"/>
        </w:trPr>
        <w:tc>
          <w:tcPr>
            <w:tcW w:w="798" w:type="pct"/>
          </w:tcPr>
          <w:p w14:paraId="331F9C86" w14:textId="40BDE76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血清钙（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Ca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2+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EC49ED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80F6A7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42750D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FA553F6" w14:textId="22658EE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2492C3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D84CF6E" w14:textId="77777777">
        <w:trPr>
          <w:jc w:val="center"/>
        </w:trPr>
        <w:tc>
          <w:tcPr>
            <w:tcW w:w="798" w:type="pct"/>
          </w:tcPr>
          <w:p w14:paraId="165D15E0" w14:textId="2738CB0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血清镁（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Mg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2+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0C1CE0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AE456C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4E26C9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6D6C6ADD" w14:textId="64F1217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734C9F3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712CFAB" w14:textId="77777777">
        <w:trPr>
          <w:jc w:val="center"/>
        </w:trPr>
        <w:tc>
          <w:tcPr>
            <w:tcW w:w="798" w:type="pct"/>
          </w:tcPr>
          <w:p w14:paraId="45C5D7A7" w14:textId="02768E1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血清氯（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Cl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-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1EEFD7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87E388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7D4BC11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E3BDA69" w14:textId="1FEF8765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936D19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9023DC0" w14:textId="77777777">
        <w:trPr>
          <w:jc w:val="center"/>
        </w:trPr>
        <w:tc>
          <w:tcPr>
            <w:tcW w:w="798" w:type="pct"/>
          </w:tcPr>
          <w:p w14:paraId="5F566422" w14:textId="0BD6817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血清磷（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Pi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4C484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97E13D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54CC6B4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13CA83C" w14:textId="6355F02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4F0EE20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554"/>
          </w:tcPr>
          <w:p>
            <w:r>
              <w:t>血生化</w:t>
            </w:r>
          </w:p>
        </w:tc>
        <w:tc>
          <w:tcPr>
            <w:tcW w:type="dxa" w:w="1091"/>
          </w:tcPr>
          <w:p/>
        </w:tc>
        <w:tc>
          <w:tcPr>
            <w:tcW w:type="dxa" w:w="1321"/>
          </w:tcPr>
          <w:p/>
        </w:tc>
        <w:tc>
          <w:tcPr>
            <w:tcW w:type="dxa" w:w="993"/>
          </w:tcPr>
          <w:p/>
        </w:tc>
        <w:tc>
          <w:tcPr>
            <w:tcW w:type="dxa" w:w="2552"/>
          </w:tcPr>
          <w:p/>
        </w:tc>
        <w:tc>
          <w:tcPr>
            <w:tcW w:type="dxa" w:w="2229"/>
          </w:tcPr>
          <w:p/>
        </w:tc>
      </w:tr>
    </w:tbl>
    <w:p w14:paraId="4833702F" w14:textId="1A714913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70D234A" w14:textId="77777777" w:rsidR="0079149D" w:rsidRDefault="0079149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1E87C0E" w14:textId="39FAAA6A" w:rsidR="0079149D" w:rsidRDefault="0079149D" w:rsidP="0079149D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空腹血糖_LB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72"/>
        <w:gridCol w:w="1136"/>
        <w:gridCol w:w="1278"/>
        <w:gridCol w:w="1558"/>
        <w:gridCol w:w="2125"/>
        <w:gridCol w:w="2371"/>
      </w:tblGrid>
      <w:tr w:rsidR="0079149D" w14:paraId="213EF21B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4F33D407" w14:textId="6EF8E9AE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空腹血糖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0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1259FCAB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79149D" w14:paraId="40D383AC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C25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3C0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79149D" w14:paraId="58259456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35C1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DF89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:rsidRPr="000F0BD7" w14:paraId="138B396F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07D4" w14:textId="2F392B02" w:rsidR="000F0BD7" w:rsidRPr="000F0BD7" w:rsidRDefault="000F0BD7" w:rsidP="000F0BD7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0F0BD7">
              <w:rPr>
                <w:rFonts w:ascii="宋体" w:eastAsia="宋体" w:hAnsi="宋体" w:hint="eastAsia"/>
              </w:rPr>
              <w:t>采样时间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1FE4" w14:textId="401AFE41" w:rsidR="000F0BD7" w:rsidRPr="000F0BD7" w:rsidRDefault="000F0BD7" w:rsidP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79149D" w14:paraId="36F9A3CF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93F7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33B6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79149D" w14:paraId="4F9757EB" w14:textId="77777777" w:rsidTr="009064CB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220E1C1C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125924D5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00E6BDE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2F0EDA39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67D677C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9BCEB3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016E0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79149D" w14:paraId="243423DA" w14:textId="77777777" w:rsidTr="009064CB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7C14B725" w14:textId="20BB984A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空腹血糖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1C31268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3A6054E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43268642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37F974CF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7802F313" w14:textId="77777777" w:rsidR="0079149D" w:rsidRPr="002016E0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272"/>
          </w:tcPr>
          <w:p>
            <w:r>
              <w:t>空腹血糖</w:t>
            </w:r>
          </w:p>
        </w:tc>
        <w:tc>
          <w:tcPr>
            <w:tcW w:type="dxa" w:w="1136"/>
          </w:tcPr>
          <w:p/>
        </w:tc>
        <w:tc>
          <w:tcPr>
            <w:tcW w:type="dxa" w:w="1278"/>
          </w:tcPr>
          <w:p/>
        </w:tc>
        <w:tc>
          <w:tcPr>
            <w:tcW w:type="dxa" w:w="1558"/>
          </w:tcPr>
          <w:p/>
        </w:tc>
        <w:tc>
          <w:tcPr>
            <w:tcW w:type="dxa" w:w="2125"/>
          </w:tcPr>
          <w:p/>
        </w:tc>
        <w:tc>
          <w:tcPr>
            <w:tcW w:type="dxa" w:w="2371"/>
          </w:tcPr>
          <w:p/>
        </w:tc>
      </w:tr>
    </w:tbl>
    <w:p w14:paraId="30976026" w14:textId="0CE71382" w:rsidR="0079149D" w:rsidRDefault="0079149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7E40E83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863A099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尿常规_LB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72"/>
        <w:gridCol w:w="1136"/>
        <w:gridCol w:w="1278"/>
        <w:gridCol w:w="1558"/>
        <w:gridCol w:w="2125"/>
        <w:gridCol w:w="2371"/>
      </w:tblGrid>
      <w:tr w:rsidR="00A33A4A" w14:paraId="33DA938B" w14:textId="77777777" w:rsidTr="00A33A4A">
        <w:trPr>
          <w:jc w:val="center"/>
        </w:trPr>
        <w:tc>
          <w:tcPr>
            <w:tcW w:w="1892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6E4574A1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是否进行了尿常规检查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0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4073C1B2" w14:textId="0BF9191F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3A0379EE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1914" w14:textId="22377C04" w:rsidR="000218AC" w:rsidRDefault="005228F1" w:rsidP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016E0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016E0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016E0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0F7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36C6EEF2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806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645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02A8215B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647B" w14:textId="0746D250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93D5" w14:textId="3707927A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5B5EA166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855F" w14:textId="65C8EBB1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3D9E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677B6A2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5862BF7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5F570F6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9F74CA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0F44287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44D02A0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00E82FA0" w14:textId="1C1005BD" w:rsidR="000218AC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016E0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2016E0" w14:paraId="4ED3DB99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46586E18" w14:textId="6AB08B8E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葡萄糖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9846EA0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894DD24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01F4B94D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4755EF8" w14:textId="7F472CC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5C91914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76262A25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31F657D4" w14:textId="57B25C9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酮体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529437D5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B2EBBB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AE47DC6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5AB9FF67" w14:textId="67A9A636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C87F09B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5DAF0A89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631881D1" w14:textId="60E79C38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t>pH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3E391B1F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FD25931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3B479F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DB8491C" w14:textId="40AED0C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11D9701F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6F06A8EC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7EC0000F" w14:textId="562134CC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蛋白质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26CF4007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7D81AB1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884E37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5D168306" w14:textId="642B8424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3AD6BA0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2BFEB941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8D663EB" w14:textId="0BD50999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比重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73C3F759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3FF50E6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735CBF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5DDF6E8" w14:textId="1D28F816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F55DCA6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555E10EC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88F2ED6" w14:textId="5894DA4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t>RBC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804924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26D3D2E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3D10A2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657FE238" w14:textId="744C713F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76166CEF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21F12752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E75702A" w14:textId="5F723BF0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lastRenderedPageBreak/>
              <w:t>WBC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1A5CAE70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09CB47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46C4E2E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0A42448A" w14:textId="599ABD99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B4C1C94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272"/>
          </w:tcPr>
          <w:p>
            <w:r>
              <w:t>尿常规</w:t>
            </w:r>
          </w:p>
        </w:tc>
        <w:tc>
          <w:tcPr>
            <w:tcW w:type="dxa" w:w="1136"/>
          </w:tcPr>
          <w:p/>
        </w:tc>
        <w:tc>
          <w:tcPr>
            <w:tcW w:type="dxa" w:w="1278"/>
          </w:tcPr>
          <w:p/>
        </w:tc>
        <w:tc>
          <w:tcPr>
            <w:tcW w:type="dxa" w:w="1558"/>
          </w:tcPr>
          <w:p/>
        </w:tc>
        <w:tc>
          <w:tcPr>
            <w:tcW w:type="dxa" w:w="2125"/>
          </w:tcPr>
          <w:p/>
        </w:tc>
        <w:tc>
          <w:tcPr>
            <w:tcW w:type="dxa" w:w="2371"/>
          </w:tcPr>
          <w:p/>
        </w:tc>
      </w:tr>
    </w:tbl>
    <w:p w14:paraId="4D7D1655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2CEA3B4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凝血功能_LB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7"/>
        <w:gridCol w:w="1418"/>
        <w:gridCol w:w="1278"/>
        <w:gridCol w:w="1278"/>
        <w:gridCol w:w="2267"/>
        <w:gridCol w:w="1942"/>
      </w:tblGrid>
      <w:tr w:rsidR="00A33A4A" w14:paraId="1FAC8BC0" w14:textId="77777777" w:rsidTr="00A33A4A">
        <w:trPr>
          <w:jc w:val="center"/>
        </w:trPr>
        <w:tc>
          <w:tcPr>
            <w:tcW w:w="1527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719EED3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是否进行了凝血功能检查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473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121DE37A" w14:textId="08A96F2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26A32D1C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02B7" w14:textId="121221B5" w:rsidR="000218AC" w:rsidRDefault="005228F1" w:rsidP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5833BC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5833BC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5833BC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08A4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2EE9F19A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411E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13B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5AB4253E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F929" w14:textId="40C577F3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4E7E" w14:textId="7F1BD9FD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22287C99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B88" w14:textId="72E1DF2C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016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5F889D93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0640CB8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7ECDD57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3983DA2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254D76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5BD9082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0198ED0" w14:textId="2EA952BD" w:rsidR="000218A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833BC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5833BC" w14:paraId="56313CCB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27165FEB" w14:textId="1796551E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国际标准化比值（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INR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06A75F1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F3B618A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419AD73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381FBEBD" w14:textId="50827CFF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4E527B6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35465CC3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6D346288" w14:textId="4B064331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活化部分凝血活酶时间（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APTT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DB4FA7D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2FA4348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05F41201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7F6352C0" w14:textId="03744928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206A9E44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0BC45F11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4646D00E" w14:textId="08A7B39C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凝血酶原时间（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PT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5A88746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4D5A4845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B934F9E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7D621DFC" w14:textId="02AFD42D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8255897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2E448FB7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4A156A61" w14:textId="05026022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纤维蛋白原（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FIB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329EE754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51D3E10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DE2964D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18ACBB14" w14:textId="6CF8D41F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5919D19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557"/>
          </w:tcPr>
          <w:p>
            <w:r>
              <w:t>凝血功能</w:t>
            </w:r>
          </w:p>
        </w:tc>
        <w:tc>
          <w:tcPr>
            <w:tcW w:type="dxa" w:w="1418"/>
          </w:tcPr>
          <w:p/>
        </w:tc>
        <w:tc>
          <w:tcPr>
            <w:tcW w:type="dxa" w:w="1278"/>
          </w:tcPr>
          <w:p/>
        </w:tc>
        <w:tc>
          <w:tcPr>
            <w:tcW w:type="dxa" w:w="1278"/>
          </w:tcPr>
          <w:p/>
        </w:tc>
        <w:tc>
          <w:tcPr>
            <w:tcW w:type="dxa" w:w="2267"/>
          </w:tcPr>
          <w:p/>
        </w:tc>
        <w:tc>
          <w:tcPr>
            <w:tcW w:type="dxa" w:w="1942"/>
          </w:tcPr>
          <w:p/>
        </w:tc>
      </w:tr>
    </w:tbl>
    <w:p w14:paraId="1766AD51" w14:textId="33E042CE" w:rsidR="0079149D" w:rsidRDefault="0079149D">
      <w:pPr>
        <w:rPr>
          <w:rFonts w:ascii="Times New Roman" w:eastAsia="宋体" w:hAnsi="Times New Roman" w:cs="Times New Roman"/>
          <w:lang w:eastAsia="zh-CN"/>
        </w:rPr>
      </w:pPr>
    </w:p>
    <w:p w14:paraId="3D6F95AE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279B62D" w14:textId="77777777" w:rsidR="00480371" w:rsidRDefault="0048037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便常规_LB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99"/>
        <w:gridCol w:w="993"/>
        <w:gridCol w:w="1276"/>
        <w:gridCol w:w="993"/>
        <w:gridCol w:w="2408"/>
        <w:gridCol w:w="2371"/>
      </w:tblGrid>
      <w:tr w:rsidR="00A33A4A" w14:paraId="4DA5DBD0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18B1E3E" w14:textId="77777777" w:rsidR="00A33A4A" w:rsidRDefault="00A33A4A" w:rsidP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便常规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D99502F" w14:textId="2FC3B1DC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05C2E066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9200" w14:textId="76CB62DB" w:rsidR="000218AC" w:rsidRDefault="005228F1" w:rsidP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480371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480371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480371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164093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4093FC2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52DE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FA2CFC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17569B0C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D5A7" w14:textId="0383D6CE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BE12509" w14:textId="72818082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7AA8C7FA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01A" w14:textId="22686A9F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4A50B2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D8794C7" w14:textId="77777777" w:rsidTr="00293467">
        <w:trPr>
          <w:jc w:val="center"/>
        </w:trPr>
        <w:tc>
          <w:tcPr>
            <w:tcW w:w="872" w:type="pct"/>
            <w:tcBorders>
              <w:top w:val="single" w:sz="4" w:space="0" w:color="auto"/>
            </w:tcBorders>
          </w:tcPr>
          <w:p w14:paraId="380CBDA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5BD5796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5" w:type="pct"/>
            <w:tcBorders>
              <w:top w:val="single" w:sz="4" w:space="0" w:color="auto"/>
            </w:tcBorders>
          </w:tcPr>
          <w:p w14:paraId="27A033C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47EFF3D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236" w:type="pct"/>
            <w:tcBorders>
              <w:top w:val="single" w:sz="4" w:space="0" w:color="auto"/>
            </w:tcBorders>
          </w:tcPr>
          <w:p w14:paraId="5B6AA46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531AB5B" w14:textId="01038C25" w:rsidR="000218A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35C1087C" w14:textId="77777777" w:rsidTr="00293467">
        <w:trPr>
          <w:jc w:val="center"/>
        </w:trPr>
        <w:tc>
          <w:tcPr>
            <w:tcW w:w="872" w:type="pct"/>
          </w:tcPr>
          <w:p w14:paraId="55638483" w14:textId="312B7F9E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颜色</w:t>
            </w:r>
          </w:p>
        </w:tc>
        <w:tc>
          <w:tcPr>
            <w:tcW w:w="510" w:type="pct"/>
          </w:tcPr>
          <w:p w14:paraId="65DF76EB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48E213B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41A9D4F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2C11AD07" w14:textId="62DD3DCF" w:rsidR="000218A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3D27AA67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77105791" w14:textId="77777777" w:rsidTr="00293467">
        <w:trPr>
          <w:jc w:val="center"/>
        </w:trPr>
        <w:tc>
          <w:tcPr>
            <w:tcW w:w="872" w:type="pct"/>
          </w:tcPr>
          <w:p w14:paraId="7B333B31" w14:textId="38185421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性状</w:t>
            </w:r>
          </w:p>
        </w:tc>
        <w:tc>
          <w:tcPr>
            <w:tcW w:w="510" w:type="pct"/>
          </w:tcPr>
          <w:p w14:paraId="7772BDA2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07E1F35B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02419525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290370ED" w14:textId="7EFBF908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04100EB1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2445468A" w14:textId="77777777" w:rsidTr="00293467">
        <w:trPr>
          <w:jc w:val="center"/>
        </w:trPr>
        <w:tc>
          <w:tcPr>
            <w:tcW w:w="872" w:type="pct"/>
          </w:tcPr>
          <w:p w14:paraId="702E995A" w14:textId="67658186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红细胞</w:t>
            </w:r>
          </w:p>
        </w:tc>
        <w:tc>
          <w:tcPr>
            <w:tcW w:w="510" w:type="pct"/>
          </w:tcPr>
          <w:p w14:paraId="46BE0B4E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03C481B0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4AFE1F4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0A7C1D25" w14:textId="6107EA1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5676BD34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3952F572" w14:textId="77777777" w:rsidTr="00293467">
        <w:trPr>
          <w:jc w:val="center"/>
        </w:trPr>
        <w:tc>
          <w:tcPr>
            <w:tcW w:w="872" w:type="pct"/>
          </w:tcPr>
          <w:p w14:paraId="34F1B2DB" w14:textId="4FA4980D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白细胞</w:t>
            </w:r>
          </w:p>
        </w:tc>
        <w:tc>
          <w:tcPr>
            <w:tcW w:w="510" w:type="pct"/>
          </w:tcPr>
          <w:p w14:paraId="37674D62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11106991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DAEA5A9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701610E5" w14:textId="37F57078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>查</w:t>
            </w:r>
          </w:p>
        </w:tc>
        <w:tc>
          <w:tcPr>
            <w:tcW w:w="1217" w:type="pct"/>
          </w:tcPr>
          <w:p w14:paraId="19930C7E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78D525FA" w14:textId="77777777" w:rsidTr="00293467">
        <w:trPr>
          <w:jc w:val="center"/>
        </w:trPr>
        <w:tc>
          <w:tcPr>
            <w:tcW w:w="872" w:type="pct"/>
          </w:tcPr>
          <w:p w14:paraId="0049299D" w14:textId="4C397A44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隐血</w:t>
            </w:r>
          </w:p>
        </w:tc>
        <w:tc>
          <w:tcPr>
            <w:tcW w:w="510" w:type="pct"/>
          </w:tcPr>
          <w:p w14:paraId="11CE133A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29C44B79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6A903A07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3A0EFF20" w14:textId="089CDEC5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6C5E4DA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55DA97F0" w14:textId="77777777" w:rsidTr="00293467">
        <w:trPr>
          <w:jc w:val="center"/>
        </w:trPr>
        <w:tc>
          <w:tcPr>
            <w:tcW w:w="872" w:type="pct"/>
          </w:tcPr>
          <w:p w14:paraId="42635404" w14:textId="1D956C0E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寄生虫</w:t>
            </w:r>
          </w:p>
        </w:tc>
        <w:tc>
          <w:tcPr>
            <w:tcW w:w="510" w:type="pct"/>
          </w:tcPr>
          <w:p w14:paraId="779AFE4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10191DE5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E9C8DA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46F3AACB" w14:textId="778C5EC1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0CEC0724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699"/>
          </w:tcPr>
          <w:p>
            <w:r>
              <w:t>便常规</w:t>
            </w:r>
          </w:p>
        </w:tc>
        <w:tc>
          <w:tcPr>
            <w:tcW w:type="dxa" w:w="993"/>
          </w:tcPr>
          <w:p/>
        </w:tc>
        <w:tc>
          <w:tcPr>
            <w:tcW w:type="dxa" w:w="1276"/>
          </w:tcPr>
          <w:p/>
        </w:tc>
        <w:tc>
          <w:tcPr>
            <w:tcW w:type="dxa" w:w="993"/>
          </w:tcPr>
          <w:p/>
        </w:tc>
        <w:tc>
          <w:tcPr>
            <w:tcW w:type="dxa" w:w="2408"/>
          </w:tcPr>
          <w:p/>
        </w:tc>
        <w:tc>
          <w:tcPr>
            <w:tcW w:type="dxa" w:w="2371"/>
          </w:tcPr>
          <w:p/>
        </w:tc>
      </w:tr>
    </w:tbl>
    <w:p w14:paraId="496F596F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4FC6CFBD" w14:textId="5BC81091" w:rsidR="000218AC" w:rsidRDefault="0029346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心肌酶谱检查_LB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14"/>
        <w:gridCol w:w="1134"/>
        <w:gridCol w:w="1278"/>
        <w:gridCol w:w="709"/>
        <w:gridCol w:w="2127"/>
        <w:gridCol w:w="3078"/>
      </w:tblGrid>
      <w:tr w:rsidR="00A33A4A" w14:paraId="576C2D91" w14:textId="77777777" w:rsidTr="00A33A4A">
        <w:trPr>
          <w:jc w:val="center"/>
        </w:trPr>
        <w:tc>
          <w:tcPr>
            <w:tcW w:w="1964" w:type="pct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F1F1CDB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心肌酶谱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276ECED" w14:textId="1D902D1B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6EBDBC4D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FC0C" w14:textId="64FEAD58" w:rsidR="000218AC" w:rsidRDefault="005228F1" w:rsidP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93467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EFE598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03CD3BE1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C68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FE5893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A7BA83B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CBC0" w14:textId="15EFE097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25B7A9C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6356ED8" w14:textId="77777777" w:rsidTr="00293467">
        <w:trPr>
          <w:jc w:val="center"/>
        </w:trPr>
        <w:tc>
          <w:tcPr>
            <w:tcW w:w="726" w:type="pct"/>
            <w:tcBorders>
              <w:top w:val="single" w:sz="4" w:space="0" w:color="auto"/>
            </w:tcBorders>
          </w:tcPr>
          <w:p w14:paraId="24F1DF6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6E14A24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8A23D2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364" w:type="pct"/>
            <w:tcBorders>
              <w:top w:val="single" w:sz="4" w:space="0" w:color="auto"/>
            </w:tcBorders>
          </w:tcPr>
          <w:p w14:paraId="7312015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14C9B16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580" w:type="pct"/>
            <w:tcBorders>
              <w:top w:val="single" w:sz="4" w:space="0" w:color="auto"/>
            </w:tcBorders>
          </w:tcPr>
          <w:p w14:paraId="18A7BE1F" w14:textId="611C6F20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013E9AA8" w14:textId="77777777" w:rsidTr="00293467">
        <w:trPr>
          <w:jc w:val="center"/>
        </w:trPr>
        <w:tc>
          <w:tcPr>
            <w:tcW w:w="726" w:type="pct"/>
          </w:tcPr>
          <w:p w14:paraId="7AEA4E86" w14:textId="76D1167A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肌酸磷酸激酶（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CK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09D366D7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0E1CF8D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0882DC19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F4260F5" w14:textId="184E230F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508E617B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5E14B34B" w14:textId="77777777" w:rsidTr="00293467">
        <w:trPr>
          <w:jc w:val="center"/>
        </w:trPr>
        <w:tc>
          <w:tcPr>
            <w:tcW w:w="726" w:type="pct"/>
          </w:tcPr>
          <w:p w14:paraId="1443F1F1" w14:textId="709B64E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肌激酶同工酶（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CK-MB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0DA5772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1FD7F8E5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3B741CBE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707F7DA9" w14:textId="4ACEA113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6604B806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429D5D19" w14:textId="77777777" w:rsidTr="00293467">
        <w:trPr>
          <w:jc w:val="center"/>
        </w:trPr>
        <w:tc>
          <w:tcPr>
            <w:tcW w:w="726" w:type="pct"/>
          </w:tcPr>
          <w:p w14:paraId="2117933F" w14:textId="466A5B4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乳酸脱氢酶（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LDH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2078A48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4F4D2C0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5E9E1574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71A9DCFA" w14:textId="2159783C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1C8F5ADC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414"/>
          </w:tcPr>
          <w:p>
            <w:r>
              <w:t>心肌酶谱检查</w:t>
            </w:r>
          </w:p>
        </w:tc>
        <w:tc>
          <w:tcPr>
            <w:tcW w:type="dxa" w:w="1134"/>
          </w:tcPr>
          <w:p/>
        </w:tc>
        <w:tc>
          <w:tcPr>
            <w:tcW w:type="dxa" w:w="1278"/>
          </w:tcPr>
          <w:p/>
        </w:tc>
        <w:tc>
          <w:tcPr>
            <w:tcW w:type="dxa" w:w="709"/>
          </w:tcPr>
          <w:p/>
        </w:tc>
        <w:tc>
          <w:tcPr>
            <w:tcW w:type="dxa" w:w="2127"/>
          </w:tcPr>
          <w:p/>
        </w:tc>
        <w:tc>
          <w:tcPr>
            <w:tcW w:type="dxa" w:w="3078"/>
          </w:tcPr>
          <w:p/>
        </w:tc>
      </w:tr>
    </w:tbl>
    <w:p w14:paraId="59BFD2E1" w14:textId="01F79183" w:rsidR="0079149D" w:rsidRDefault="0079149D">
      <w:pPr>
        <w:rPr>
          <w:rFonts w:ascii="Times New Roman" w:eastAsia="宋体" w:hAnsi="Times New Roman" w:cs="Times New Roman"/>
          <w:lang w:eastAsia="zh-CN"/>
        </w:rPr>
      </w:pPr>
    </w:p>
    <w:p w14:paraId="1195F196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F09F641" w14:textId="3245FAA9" w:rsidR="000218AC" w:rsidRDefault="0029346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病毒学检查_LB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A33A4A" w14:paraId="5E1AF6F2" w14:textId="30E9D135" w:rsidTr="00A33A4A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7291401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病毒学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50BAE81" w14:textId="29763702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4362D6" w14:paraId="380EED5F" w14:textId="7C3252F1" w:rsidTr="00164F09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BDAD" w14:textId="60EF711D" w:rsidR="004362D6" w:rsidRDefault="004362D6" w:rsidP="002934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93467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1A4DDB7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7FD81C40" w14:textId="1CDA7A31" w:rsidTr="00164F09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8EF5" w14:textId="6D282B63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48E72EF" w14:textId="133EA6C5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4B80" w14:paraId="5CA917EF" w14:textId="77777777" w:rsidTr="00A33A4A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0BB91369" w14:textId="64D80D69" w:rsidR="00904B80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194DE724" w14:textId="77777777" w:rsidR="00904B80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362D6" w14:paraId="027BC040" w14:textId="67DBF916" w:rsidTr="00164F09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20C0D177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C62D9D1" w14:textId="693241A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203092C8" w14:textId="323E342B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4801D15A" w14:textId="45E5D2AA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7E81258C" w14:textId="39DF4803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7CEFBF05" w14:textId="75E0577A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4362D6" w14:paraId="7C26BCA3" w14:textId="14801097" w:rsidTr="00164F09">
        <w:trPr>
          <w:jc w:val="center"/>
        </w:trPr>
        <w:tc>
          <w:tcPr>
            <w:tcW w:w="945" w:type="pct"/>
          </w:tcPr>
          <w:p w14:paraId="608B1690" w14:textId="17DAFE7E" w:rsidR="004362D6" w:rsidRDefault="00293467" w:rsidP="00293467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乙</w:t>
            </w:r>
            <w:r w:rsidR="004362D6">
              <w:rPr>
                <w:rFonts w:ascii="Times New Roman" w:eastAsia="宋体" w:hAnsi="Times New Roman" w:cs="Times New Roman"/>
                <w:lang w:eastAsia="zh-CN"/>
              </w:rPr>
              <w:t>肝表面抗原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（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HBsAg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）</w:t>
            </w:r>
          </w:p>
        </w:tc>
        <w:tc>
          <w:tcPr>
            <w:tcW w:w="849" w:type="pct"/>
          </w:tcPr>
          <w:p w14:paraId="7346B26D" w14:textId="461CF569" w:rsidR="004362D6" w:rsidRPr="00CA075D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52ED7ECF" w14:textId="7B94518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D222594" w14:textId="2D699F22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5723563" w14:textId="09D95372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0092861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293467" w14:paraId="0B940895" w14:textId="77777777" w:rsidTr="00164F09">
        <w:trPr>
          <w:jc w:val="center"/>
        </w:trPr>
        <w:tc>
          <w:tcPr>
            <w:tcW w:w="945" w:type="pct"/>
          </w:tcPr>
          <w:p w14:paraId="29A37B41" w14:textId="77D56B8F" w:rsidR="00293467" w:rsidRDefault="00293467" w:rsidP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乙肝表面抗体（抗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7FBC3E35" w14:textId="77777777" w:rsidR="00293467" w:rsidRPr="00CA075D" w:rsidRDefault="00293467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3AB7009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2F601F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2B6C5A4" w14:textId="546DB9DD" w:rsidR="00293467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8C8D4AF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F7043" w14:paraId="2755F324" w14:textId="77777777" w:rsidTr="00164F09">
        <w:trPr>
          <w:jc w:val="center"/>
        </w:trPr>
        <w:tc>
          <w:tcPr>
            <w:tcW w:w="945" w:type="pct"/>
          </w:tcPr>
          <w:p w14:paraId="7401D7E2" w14:textId="7A70A9B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抗原（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HBeAg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05C3F676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49D2BBFF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4830924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2028C50" w14:textId="11AA2B4B" w:rsidR="008F7043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6CD918F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34F88" w14:paraId="787CC03E" w14:textId="77777777" w:rsidTr="00164F09">
        <w:trPr>
          <w:jc w:val="center"/>
        </w:trPr>
        <w:tc>
          <w:tcPr>
            <w:tcW w:w="945" w:type="pct"/>
          </w:tcPr>
          <w:p w14:paraId="209271B2" w14:textId="3457339F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2D207C6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252355E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6D633D6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28F66AB" w14:textId="37E05E0F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262845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34F88" w14:paraId="413B73B1" w14:textId="77777777" w:rsidTr="00164F09">
        <w:trPr>
          <w:jc w:val="center"/>
        </w:trPr>
        <w:tc>
          <w:tcPr>
            <w:tcW w:w="945" w:type="pct"/>
          </w:tcPr>
          <w:p w14:paraId="4A1EF81C" w14:textId="4769D7F9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乙肝核心抗体（抗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212130E7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15DC285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54FC2F6C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9B42A88" w14:textId="3D388C5D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FD09D9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0205D49E" w14:textId="4A5EDB91" w:rsidTr="00164F09">
        <w:trPr>
          <w:jc w:val="center"/>
        </w:trPr>
        <w:tc>
          <w:tcPr>
            <w:tcW w:w="945" w:type="pct"/>
          </w:tcPr>
          <w:p w14:paraId="751FB990" w14:textId="3C669EE1" w:rsidR="004362D6" w:rsidRDefault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丙肝抗体</w:t>
            </w:r>
          </w:p>
        </w:tc>
        <w:tc>
          <w:tcPr>
            <w:tcW w:w="849" w:type="pct"/>
          </w:tcPr>
          <w:p w14:paraId="4D359D12" w14:textId="02D3B85E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D1ECF5C" w14:textId="32A9661E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9D3E64E" w14:textId="67B21A8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53CE6C5" w14:textId="395E7424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41A2AB5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6458F573" w14:textId="6AE54435" w:rsidTr="00164F09">
        <w:trPr>
          <w:jc w:val="center"/>
        </w:trPr>
        <w:tc>
          <w:tcPr>
            <w:tcW w:w="945" w:type="pct"/>
          </w:tcPr>
          <w:p w14:paraId="34BA5CDC" w14:textId="2173A9B7" w:rsidR="004362D6" w:rsidRDefault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艾滋病病毒抗体</w:t>
            </w:r>
          </w:p>
        </w:tc>
        <w:tc>
          <w:tcPr>
            <w:tcW w:w="849" w:type="pct"/>
          </w:tcPr>
          <w:p w14:paraId="1511C158" w14:textId="4E9463F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6C8924E2" w14:textId="27DBB52F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EF40AFA" w14:textId="68012DC9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3BD37F9" w14:textId="540F855E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78769904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204C7988" w14:textId="78D920B7" w:rsidTr="00164F09">
        <w:trPr>
          <w:jc w:val="center"/>
        </w:trPr>
        <w:tc>
          <w:tcPr>
            <w:tcW w:w="945" w:type="pct"/>
          </w:tcPr>
          <w:p w14:paraId="43CD26A7" w14:textId="23E7E65C" w:rsidR="004362D6" w:rsidRDefault="004362D6" w:rsidP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梅毒体抗体</w:t>
            </w:r>
          </w:p>
        </w:tc>
        <w:tc>
          <w:tcPr>
            <w:tcW w:w="849" w:type="pct"/>
          </w:tcPr>
          <w:p w14:paraId="7384C5FA" w14:textId="313FEEC7" w:rsidR="004362D6" w:rsidRP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/>
              </w:rPr>
            </w:pPr>
          </w:p>
        </w:tc>
        <w:tc>
          <w:tcPr>
            <w:tcW w:w="679" w:type="pct"/>
          </w:tcPr>
          <w:p w14:paraId="3050A165" w14:textId="49D1EAB5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582" w:type="pct"/>
          </w:tcPr>
          <w:p w14:paraId="04EEC7A7" w14:textId="211522E6" w:rsidR="004362D6" w:rsidRPr="00CA075D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1099" w:type="pct"/>
          </w:tcPr>
          <w:p w14:paraId="7AD22E18" w14:textId="0FC1FE00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CC90CD5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840"/>
          </w:tcPr>
          <w:p>
            <w:r>
              <w:t>病毒学检查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30DF2814" w14:textId="77BB97BF" w:rsidR="000218AC" w:rsidRDefault="000218AC">
      <w:pPr>
        <w:rPr>
          <w:rFonts w:ascii="Times New Roman" w:eastAsia="宋体" w:hAnsi="Times New Roman" w:cs="Times New Roman"/>
          <w:lang w:val="en-US" w:eastAsia="zh-CN"/>
        </w:rPr>
      </w:pPr>
    </w:p>
    <w:p w14:paraId="0A52C133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HBV DNA_LB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1"/>
        <w:gridCol w:w="1358"/>
        <w:gridCol w:w="1358"/>
        <w:gridCol w:w="760"/>
        <w:gridCol w:w="2127"/>
        <w:gridCol w:w="1946"/>
      </w:tblGrid>
      <w:tr w:rsidR="009064CB" w14:paraId="1F76E431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3CA6F2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HBV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DNA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81743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663CA03A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DCC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14F9C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24D9FA0A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B94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E6070F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66D3034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0A5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E4C0BC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25363C3E" w14:textId="77777777" w:rsidTr="009064CB">
        <w:trPr>
          <w:jc w:val="center"/>
        </w:trPr>
        <w:tc>
          <w:tcPr>
            <w:tcW w:w="1125" w:type="pct"/>
            <w:tcBorders>
              <w:top w:val="single" w:sz="4" w:space="0" w:color="auto"/>
            </w:tcBorders>
          </w:tcPr>
          <w:p w14:paraId="55DF23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6C5E825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00BAD5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1A8F8D0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10226CA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9" w:type="pct"/>
            <w:tcBorders>
              <w:top w:val="single" w:sz="4" w:space="0" w:color="auto"/>
            </w:tcBorders>
          </w:tcPr>
          <w:p w14:paraId="13AE6A7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4DB1279D" w14:textId="77777777" w:rsidTr="009064CB">
        <w:trPr>
          <w:jc w:val="center"/>
        </w:trPr>
        <w:tc>
          <w:tcPr>
            <w:tcW w:w="1125" w:type="pct"/>
          </w:tcPr>
          <w:p w14:paraId="2CB1E7C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HBV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DNA</w:t>
            </w:r>
          </w:p>
        </w:tc>
        <w:tc>
          <w:tcPr>
            <w:tcW w:w="697" w:type="pct"/>
          </w:tcPr>
          <w:p w14:paraId="4015D0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1FE392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7874B63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308011C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3C380F5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191"/>
          </w:tcPr>
          <w:p>
            <w:r>
              <w:t>HBV DNA</w:t>
            </w:r>
          </w:p>
        </w:tc>
        <w:tc>
          <w:tcPr>
            <w:tcW w:type="dxa" w:w="1358"/>
          </w:tcPr>
          <w:p/>
        </w:tc>
        <w:tc>
          <w:tcPr>
            <w:tcW w:type="dxa" w:w="1358"/>
          </w:tcPr>
          <w:p/>
        </w:tc>
        <w:tc>
          <w:tcPr>
            <w:tcW w:type="dxa" w:w="760"/>
          </w:tcPr>
          <w:p/>
        </w:tc>
        <w:tc>
          <w:tcPr>
            <w:tcW w:type="dxa" w:w="2127"/>
          </w:tcPr>
          <w:p/>
        </w:tc>
        <w:tc>
          <w:tcPr>
            <w:tcW w:type="dxa" w:w="1946"/>
          </w:tcPr>
          <w:p/>
        </w:tc>
      </w:tr>
    </w:tbl>
    <w:p w14:paraId="204995EB" w14:textId="35647976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A946547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20910B8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HCV RNA_LB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5"/>
        <w:gridCol w:w="1358"/>
        <w:gridCol w:w="1357"/>
        <w:gridCol w:w="759"/>
        <w:gridCol w:w="2126"/>
        <w:gridCol w:w="1941"/>
      </w:tblGrid>
      <w:tr w:rsidR="009064CB" w14:paraId="77D75C2A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2D1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HCV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RNA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F2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13934A5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B8A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973F98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61A47B1E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6E0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77B562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6A84BF65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18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3EF330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46F91B40" w14:textId="77777777" w:rsidTr="009064CB">
        <w:trPr>
          <w:jc w:val="center"/>
        </w:trPr>
        <w:tc>
          <w:tcPr>
            <w:tcW w:w="1127" w:type="pct"/>
            <w:tcBorders>
              <w:top w:val="single" w:sz="4" w:space="0" w:color="auto"/>
            </w:tcBorders>
          </w:tcPr>
          <w:p w14:paraId="01AF869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45CA52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7DD377B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34A3A9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05B9CC4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43DE6C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43E496D0" w14:textId="77777777" w:rsidTr="009064CB">
        <w:trPr>
          <w:jc w:val="center"/>
        </w:trPr>
        <w:tc>
          <w:tcPr>
            <w:tcW w:w="1127" w:type="pct"/>
          </w:tcPr>
          <w:p w14:paraId="5D972EC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HCV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RNA</w:t>
            </w:r>
          </w:p>
        </w:tc>
        <w:tc>
          <w:tcPr>
            <w:tcW w:w="697" w:type="pct"/>
          </w:tcPr>
          <w:p w14:paraId="0BEA81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3E864D3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414C153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ED68C3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8" w:type="pct"/>
          </w:tcPr>
          <w:p w14:paraId="27CECE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195"/>
          </w:tcPr>
          <w:p>
            <w:r>
              <w:t>HCV RNA</w:t>
            </w:r>
          </w:p>
        </w:tc>
        <w:tc>
          <w:tcPr>
            <w:tcW w:type="dxa" w:w="1358"/>
          </w:tcPr>
          <w:p/>
        </w:tc>
        <w:tc>
          <w:tcPr>
            <w:tcW w:type="dxa" w:w="1357"/>
          </w:tcPr>
          <w:p/>
        </w:tc>
        <w:tc>
          <w:tcPr>
            <w:tcW w:type="dxa" w:w="759"/>
          </w:tcPr>
          <w:p/>
        </w:tc>
        <w:tc>
          <w:tcPr>
            <w:tcW w:type="dxa" w:w="2126"/>
          </w:tcPr>
          <w:p/>
        </w:tc>
        <w:tc>
          <w:tcPr>
            <w:tcW w:type="dxa" w:w="1941"/>
          </w:tcPr>
          <w:p/>
        </w:tc>
      </w:tr>
    </w:tbl>
    <w:p w14:paraId="72B96A1A" w14:textId="77777777" w:rsidR="009064CB" w:rsidRDefault="009064CB">
      <w:pPr>
        <w:rPr>
          <w:rFonts w:ascii="Times New Roman" w:eastAsia="宋体" w:hAnsi="Times New Roman" w:cs="Times New Roman"/>
          <w:lang w:val="en-US" w:eastAsia="zh-CN"/>
        </w:rPr>
      </w:pPr>
    </w:p>
    <w:p w14:paraId="7C1160A7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血妊娠试验_LB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683"/>
        <w:gridCol w:w="6057"/>
      </w:tblGrid>
      <w:tr w:rsidR="000218AC" w14:paraId="0FD857EA" w14:textId="77777777">
        <w:trPr>
          <w:jc w:val="center"/>
        </w:trPr>
        <w:tc>
          <w:tcPr>
            <w:tcW w:w="3683" w:type="dxa"/>
            <w:tcBorders>
              <w:top w:val="single" w:sz="2" w:space="0" w:color="000000"/>
            </w:tcBorders>
          </w:tcPr>
          <w:p w14:paraId="41B5DB42" w14:textId="4A1599A1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</w:t>
            </w:r>
            <w:r w:rsidR="00A54D07">
              <w:rPr>
                <w:rFonts w:ascii="Times New Roman" w:eastAsia="宋体" w:hAnsi="Times New Roman" w:cs="Times New Roman" w:hint="eastAsia"/>
                <w:lang w:eastAsia="zh-CN"/>
              </w:rPr>
              <w:t>了</w:t>
            </w:r>
            <w:r>
              <w:rPr>
                <w:rFonts w:ascii="Times New Roman" w:eastAsia="宋体" w:hAnsi="Times New Roman" w:cs="Times New Roman"/>
                <w:lang w:eastAsia="zh-CN"/>
              </w:rPr>
              <w:t>血妊娠试验？</w:t>
            </w:r>
          </w:p>
        </w:tc>
        <w:tc>
          <w:tcPr>
            <w:tcW w:w="6057" w:type="dxa"/>
            <w:tcBorders>
              <w:top w:val="single" w:sz="2" w:space="0" w:color="000000"/>
            </w:tcBorders>
          </w:tcPr>
          <w:p w14:paraId="78A93EB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5982C6E3" w14:textId="77777777">
        <w:trPr>
          <w:jc w:val="center"/>
        </w:trPr>
        <w:tc>
          <w:tcPr>
            <w:tcW w:w="3683" w:type="dxa"/>
          </w:tcPr>
          <w:p w14:paraId="79B166AC" w14:textId="7E56DFBE" w:rsidR="000218AC" w:rsidRDefault="005228F1" w:rsidP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034F88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034F88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034F88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057" w:type="dxa"/>
          </w:tcPr>
          <w:p w14:paraId="25BCDD4E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57EA2239" w14:textId="77777777">
        <w:trPr>
          <w:jc w:val="center"/>
        </w:trPr>
        <w:tc>
          <w:tcPr>
            <w:tcW w:w="3683" w:type="dxa"/>
          </w:tcPr>
          <w:p w14:paraId="0914CC3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057" w:type="dxa"/>
          </w:tcPr>
          <w:p w14:paraId="7DEBBE2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11422BAF" w14:textId="77777777">
        <w:trPr>
          <w:jc w:val="center"/>
        </w:trPr>
        <w:tc>
          <w:tcPr>
            <w:tcW w:w="3683" w:type="dxa"/>
          </w:tcPr>
          <w:p w14:paraId="4C2FD8E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057" w:type="dxa"/>
          </w:tcPr>
          <w:p w14:paraId="5DA154E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533FB34E" w14:textId="77777777">
        <w:trPr>
          <w:jc w:val="center"/>
        </w:trPr>
        <w:tc>
          <w:tcPr>
            <w:tcW w:w="3683" w:type="dxa"/>
          </w:tcPr>
          <w:p w14:paraId="32929A4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057" w:type="dxa"/>
          </w:tcPr>
          <w:p w14:paraId="3D35C7D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</w:tr>
      <w:tr>
        <w:tc>
          <w:tcPr>
            <w:tcW w:type="dxa" w:w="3683"/>
          </w:tcPr>
          <w:p>
            <w:r>
              <w:t>血妊娠试验</w:t>
            </w:r>
          </w:p>
        </w:tc>
        <w:tc>
          <w:tcPr>
            <w:tcW w:type="dxa" w:w="6057"/>
          </w:tcPr>
          <w:p/>
        </w:tc>
      </w:tr>
    </w:tbl>
    <w:p w14:paraId="5FC3BF5C" w14:textId="2B0FA8F6" w:rsidR="009064CB" w:rsidRDefault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2D1B060" w14:textId="77777777" w:rsidR="003B3F0F" w:rsidRDefault="003B3F0F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432CFB04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E45345E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12导联心电图_EG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832"/>
        <w:gridCol w:w="709"/>
        <w:gridCol w:w="2391"/>
        <w:gridCol w:w="3808"/>
      </w:tblGrid>
      <w:tr w:rsidR="009064CB" w14:paraId="60E998E7" w14:textId="77777777" w:rsidTr="009064CB">
        <w:trPr>
          <w:jc w:val="center"/>
        </w:trPr>
        <w:tc>
          <w:tcPr>
            <w:tcW w:w="3541" w:type="dxa"/>
            <w:gridSpan w:val="2"/>
          </w:tcPr>
          <w:p w14:paraId="1FF6E8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导联心电图检查？</w:t>
            </w:r>
          </w:p>
        </w:tc>
        <w:tc>
          <w:tcPr>
            <w:tcW w:w="6199" w:type="dxa"/>
            <w:gridSpan w:val="2"/>
          </w:tcPr>
          <w:p w14:paraId="5E543E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9064CB" w14:paraId="3B5B301B" w14:textId="77777777" w:rsidTr="009064CB">
        <w:trPr>
          <w:jc w:val="center"/>
        </w:trPr>
        <w:tc>
          <w:tcPr>
            <w:tcW w:w="3541" w:type="dxa"/>
            <w:gridSpan w:val="2"/>
          </w:tcPr>
          <w:p w14:paraId="7C9BC05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  <w:gridSpan w:val="2"/>
          </w:tcPr>
          <w:p w14:paraId="7E2DBA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3846A006" w14:textId="77777777" w:rsidTr="009064CB">
        <w:trPr>
          <w:jc w:val="center"/>
        </w:trPr>
        <w:tc>
          <w:tcPr>
            <w:tcW w:w="3541" w:type="dxa"/>
            <w:gridSpan w:val="2"/>
            <w:tcBorders>
              <w:top w:val="single" w:sz="2" w:space="0" w:color="000000"/>
            </w:tcBorders>
          </w:tcPr>
          <w:p w14:paraId="3451572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199" w:type="dxa"/>
            <w:gridSpan w:val="2"/>
            <w:tcBorders>
              <w:top w:val="single" w:sz="2" w:space="0" w:color="000000"/>
            </w:tcBorders>
          </w:tcPr>
          <w:p w14:paraId="2F89106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0C5F61D1" w14:textId="77777777" w:rsidTr="009064CB">
        <w:trPr>
          <w:jc w:val="center"/>
        </w:trPr>
        <w:tc>
          <w:tcPr>
            <w:tcW w:w="3541" w:type="dxa"/>
            <w:gridSpan w:val="2"/>
            <w:tcBorders>
              <w:top w:val="single" w:sz="2" w:space="0" w:color="000000"/>
            </w:tcBorders>
          </w:tcPr>
          <w:p w14:paraId="0875DB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6199" w:type="dxa"/>
            <w:gridSpan w:val="2"/>
            <w:tcBorders>
              <w:top w:val="single" w:sz="2" w:space="0" w:color="000000"/>
            </w:tcBorders>
          </w:tcPr>
          <w:p w14:paraId="2C81D8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9064CB" w:rsidRPr="00587056" w14:paraId="327DB03D" w14:textId="77777777" w:rsidTr="009064CB">
        <w:trPr>
          <w:jc w:val="center"/>
        </w:trPr>
        <w:tc>
          <w:tcPr>
            <w:tcW w:w="2832" w:type="dxa"/>
            <w:tcBorders>
              <w:top w:val="single" w:sz="2" w:space="0" w:color="000000"/>
            </w:tcBorders>
          </w:tcPr>
          <w:p w14:paraId="4238488C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检查项目</w:t>
            </w:r>
          </w:p>
        </w:tc>
        <w:tc>
          <w:tcPr>
            <w:tcW w:w="3100" w:type="dxa"/>
            <w:gridSpan w:val="2"/>
            <w:tcBorders>
              <w:top w:val="single" w:sz="2" w:space="0" w:color="000000"/>
            </w:tcBorders>
          </w:tcPr>
          <w:p w14:paraId="0443F07D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检查结果</w:t>
            </w:r>
          </w:p>
        </w:tc>
        <w:tc>
          <w:tcPr>
            <w:tcW w:w="3808" w:type="dxa"/>
            <w:tcBorders>
              <w:top w:val="single" w:sz="2" w:space="0" w:color="000000"/>
            </w:tcBorders>
          </w:tcPr>
          <w:p w14:paraId="3D6DA5C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单位</w:t>
            </w:r>
          </w:p>
        </w:tc>
      </w:tr>
      <w:tr w:rsidR="009064CB" w:rsidRPr="00587056" w14:paraId="6290CC9F" w14:textId="77777777" w:rsidTr="009064CB">
        <w:trPr>
          <w:jc w:val="center"/>
        </w:trPr>
        <w:tc>
          <w:tcPr>
            <w:tcW w:w="2832" w:type="dxa"/>
          </w:tcPr>
          <w:p w14:paraId="1ADEF20C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 w:hint="eastAsia"/>
                <w:lang w:eastAsia="zh-CN"/>
              </w:rPr>
              <w:t>心率</w:t>
            </w:r>
          </w:p>
        </w:tc>
        <w:tc>
          <w:tcPr>
            <w:tcW w:w="3100" w:type="dxa"/>
            <w:gridSpan w:val="2"/>
          </w:tcPr>
          <w:p w14:paraId="75F880AF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596DC0F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 w:cs="Times New Roman" w:hint="eastAsia"/>
                <w:lang w:eastAsia="zh-CN"/>
              </w:rPr>
              <w:t>次/分</w:t>
            </w:r>
          </w:p>
        </w:tc>
      </w:tr>
      <w:tr w:rsidR="009064CB" w:rsidRPr="00587056" w14:paraId="359B04A0" w14:textId="77777777" w:rsidTr="009064CB">
        <w:trPr>
          <w:jc w:val="center"/>
        </w:trPr>
        <w:tc>
          <w:tcPr>
            <w:tcW w:w="2832" w:type="dxa"/>
          </w:tcPr>
          <w:p w14:paraId="6806EA7E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PR间期</w:t>
            </w:r>
          </w:p>
        </w:tc>
        <w:tc>
          <w:tcPr>
            <w:tcW w:w="3100" w:type="dxa"/>
            <w:gridSpan w:val="2"/>
          </w:tcPr>
          <w:p w14:paraId="6C5ED1D7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0CA51ECB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 w:hint="eastAsia"/>
              </w:rPr>
              <w:t>ms</w:t>
            </w:r>
          </w:p>
        </w:tc>
      </w:tr>
      <w:tr w:rsidR="009064CB" w:rsidRPr="00587056" w14:paraId="2996C648" w14:textId="77777777" w:rsidTr="009064CB">
        <w:trPr>
          <w:jc w:val="center"/>
        </w:trPr>
        <w:tc>
          <w:tcPr>
            <w:tcW w:w="2832" w:type="dxa"/>
          </w:tcPr>
          <w:p w14:paraId="170D2E6B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/>
              </w:rPr>
              <w:t>QRS</w:t>
            </w:r>
            <w:r w:rsidRPr="00587056">
              <w:rPr>
                <w:rFonts w:ascii="宋体" w:eastAsia="宋体" w:hAnsi="宋体" w:hint="eastAsia"/>
                <w:lang w:eastAsia="zh-CN"/>
              </w:rPr>
              <w:t>波宽</w:t>
            </w:r>
          </w:p>
        </w:tc>
        <w:tc>
          <w:tcPr>
            <w:tcW w:w="3100" w:type="dxa"/>
            <w:gridSpan w:val="2"/>
          </w:tcPr>
          <w:p w14:paraId="6FBA6C80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5DE15C17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ms</w:t>
            </w:r>
          </w:p>
        </w:tc>
      </w:tr>
      <w:tr w:rsidR="009064CB" w:rsidRPr="00587056" w14:paraId="65DAF6E3" w14:textId="77777777" w:rsidTr="009064CB">
        <w:trPr>
          <w:jc w:val="center"/>
        </w:trPr>
        <w:tc>
          <w:tcPr>
            <w:tcW w:w="2832" w:type="dxa"/>
          </w:tcPr>
          <w:p w14:paraId="18418F86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QT间期</w:t>
            </w:r>
          </w:p>
        </w:tc>
        <w:tc>
          <w:tcPr>
            <w:tcW w:w="3100" w:type="dxa"/>
            <w:gridSpan w:val="2"/>
          </w:tcPr>
          <w:p w14:paraId="262BD994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7B46CAB2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ms</w:t>
            </w:r>
          </w:p>
        </w:tc>
      </w:tr>
      <w:tr w:rsidR="009064CB" w:rsidRPr="00587056" w14:paraId="6EEE1EF0" w14:textId="77777777" w:rsidTr="009064CB">
        <w:trPr>
          <w:jc w:val="center"/>
        </w:trPr>
        <w:tc>
          <w:tcPr>
            <w:tcW w:w="2832" w:type="dxa"/>
          </w:tcPr>
          <w:p w14:paraId="1C3E55C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 w:cs="Times New Roman"/>
              </w:rPr>
              <w:t>临床意义判定</w:t>
            </w:r>
          </w:p>
        </w:tc>
        <w:tc>
          <w:tcPr>
            <w:tcW w:w="6908" w:type="dxa"/>
            <w:gridSpan w:val="3"/>
          </w:tcPr>
          <w:p w14:paraId="1E6DA20A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 w:cs="Times New Roman"/>
                <w:lang w:eastAsia="zh-CN"/>
              </w:rPr>
              <w:t xml:space="preserve">□正常  □异常无临床意义  □异常有临床意义 </w:t>
            </w:r>
          </w:p>
        </w:tc>
      </w:tr>
      <w:tr w:rsidR="009064CB" w14:paraId="2A17ED68" w14:textId="77777777" w:rsidTr="009064CB">
        <w:trPr>
          <w:jc w:val="center"/>
        </w:trPr>
        <w:tc>
          <w:tcPr>
            <w:tcW w:w="2832" w:type="dxa"/>
          </w:tcPr>
          <w:p w14:paraId="4025DE11" w14:textId="77777777" w:rsidR="009064CB" w:rsidRDefault="009064CB" w:rsidP="009064CB">
            <w:pPr>
              <w:spacing w:before="160" w:after="160"/>
            </w:pPr>
            <w:r w:rsidRPr="008F3F90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908" w:type="dxa"/>
            <w:gridSpan w:val="3"/>
          </w:tcPr>
          <w:p w14:paraId="07C4F5D7" w14:textId="77777777" w:rsidR="009064CB" w:rsidRDefault="009064CB" w:rsidP="009064CB">
            <w:pPr>
              <w:spacing w:before="160" w:after="160"/>
            </w:pPr>
          </w:p>
        </w:tc>
      </w:tr>
      <w:tr>
        <w:tc>
          <w:tcPr>
            <w:tcW w:type="dxa" w:w="2832"/>
          </w:tcPr>
          <w:p>
            <w:r>
              <w:t>12导联心电图</w:t>
            </w:r>
          </w:p>
        </w:tc>
        <w:tc>
          <w:tcPr>
            <w:tcW w:type="dxa" w:w="709"/>
          </w:tcPr>
          <w:p/>
        </w:tc>
        <w:tc>
          <w:tcPr>
            <w:tcW w:type="dxa" w:w="2391"/>
          </w:tcPr>
          <w:p/>
        </w:tc>
        <w:tc>
          <w:tcPr>
            <w:tcW w:type="dxa" w:w="3808"/>
          </w:tcPr>
          <w:p/>
        </w:tc>
      </w:tr>
    </w:tbl>
    <w:p w14:paraId="72FB8060" w14:textId="77777777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578DBA9" w14:textId="77777777" w:rsidR="009064CB" w:rsidRDefault="009064CB" w:rsidP="009064CB">
      <w:pPr>
        <w:rPr>
          <w:rFonts w:ascii="Times New Roman" w:eastAsia="宋体" w:hAnsi="Times New Roman" w:cs="Times New Roman"/>
          <w:lang w:eastAsia="zh-CN"/>
        </w:rPr>
        <w:sectPr w:rsidR="009064CB" w:rsidSect="006F3393"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788FB4BD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12导联心电图（D1）_EG</w:t>
      </w:r>
    </w:p>
    <w:tbl>
      <w:tblPr>
        <w:tblW w:w="5047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133"/>
        <w:gridCol w:w="707"/>
        <w:gridCol w:w="1817"/>
        <w:gridCol w:w="1160"/>
        <w:gridCol w:w="1476"/>
        <w:gridCol w:w="1422"/>
        <w:gridCol w:w="1552"/>
        <w:gridCol w:w="2915"/>
        <w:gridCol w:w="1901"/>
      </w:tblGrid>
      <w:tr w:rsidR="009064CB" w14:paraId="27B5343D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3C15A8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到联心电图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90" w:type="pct"/>
            <w:gridSpan w:val="5"/>
            <w:tcBorders>
              <w:top w:val="single" w:sz="2" w:space="0" w:color="000000"/>
              <w:bottom w:val="single" w:sz="4" w:space="0" w:color="auto"/>
            </w:tcBorders>
          </w:tcPr>
          <w:p w14:paraId="25EA471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9064CB" w14:paraId="4F1FC966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D2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9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417C64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062EC22C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1B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29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0162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060601C2" w14:textId="77777777" w:rsidTr="009064CB">
        <w:trPr>
          <w:jc w:val="center"/>
        </w:trPr>
        <w:tc>
          <w:tcPr>
            <w:tcW w:w="402" w:type="pct"/>
            <w:tcBorders>
              <w:top w:val="single" w:sz="4" w:space="0" w:color="auto"/>
            </w:tcBorders>
          </w:tcPr>
          <w:p w14:paraId="2A8FE5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检查时间点</w:t>
            </w:r>
          </w:p>
        </w:tc>
        <w:tc>
          <w:tcPr>
            <w:tcW w:w="251" w:type="pct"/>
            <w:tcBorders>
              <w:top w:val="single" w:sz="4" w:space="0" w:color="auto"/>
            </w:tcBorders>
          </w:tcPr>
          <w:p w14:paraId="6D52CA3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未查</w:t>
            </w:r>
          </w:p>
        </w:tc>
        <w:tc>
          <w:tcPr>
            <w:tcW w:w="645" w:type="pct"/>
            <w:tcBorders>
              <w:top w:val="single" w:sz="4" w:space="0" w:color="auto"/>
            </w:tcBorders>
          </w:tcPr>
          <w:p w14:paraId="1C25479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412" w:type="pct"/>
            <w:tcBorders>
              <w:top w:val="single" w:sz="4" w:space="0" w:color="auto"/>
            </w:tcBorders>
          </w:tcPr>
          <w:p w14:paraId="5D379B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心率</w:t>
            </w:r>
          </w:p>
          <w:p w14:paraId="3964F464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524" w:type="pct"/>
            <w:tcBorders>
              <w:top w:val="single" w:sz="4" w:space="0" w:color="auto"/>
            </w:tcBorders>
          </w:tcPr>
          <w:p w14:paraId="71006363" w14:textId="77777777" w:rsidR="009064CB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/>
              </w:rPr>
              <w:t>PR间期</w:t>
            </w:r>
          </w:p>
          <w:p w14:paraId="36F1BC9C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505" w:type="pct"/>
            <w:tcBorders>
              <w:top w:val="single" w:sz="4" w:space="0" w:color="auto"/>
            </w:tcBorders>
          </w:tcPr>
          <w:p w14:paraId="72DD790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  <w:r>
              <w:rPr>
                <w:rFonts w:ascii="Times New Roman" w:eastAsia="宋体" w:hAnsi="Times New Roman" w:cs="Times New Roman"/>
                <w:lang w:eastAsia="zh-CN"/>
              </w:rPr>
              <w:t>RS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波宽</w:t>
            </w:r>
          </w:p>
          <w:p w14:paraId="3578B88B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551" w:type="pct"/>
            <w:tcBorders>
              <w:top w:val="single" w:sz="4" w:space="0" w:color="auto"/>
            </w:tcBorders>
          </w:tcPr>
          <w:p w14:paraId="734C6C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  <w:r>
              <w:rPr>
                <w:rFonts w:ascii="Times New Roman" w:eastAsia="宋体" w:hAnsi="Times New Roman" w:cs="Times New Roman"/>
                <w:lang w:eastAsia="zh-CN"/>
              </w:rPr>
              <w:t>T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间期</w:t>
            </w:r>
          </w:p>
          <w:p w14:paraId="55ED8F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1035" w:type="pct"/>
            <w:tcBorders>
              <w:top w:val="single" w:sz="4" w:space="0" w:color="auto"/>
            </w:tcBorders>
          </w:tcPr>
          <w:p w14:paraId="15A33A29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75" w:type="pct"/>
            <w:tcBorders>
              <w:top w:val="single" w:sz="4" w:space="0" w:color="auto"/>
            </w:tcBorders>
          </w:tcPr>
          <w:p w14:paraId="31FB054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9064CB" w14:paraId="378EE92F" w14:textId="77777777" w:rsidTr="009064CB">
        <w:trPr>
          <w:jc w:val="center"/>
        </w:trPr>
        <w:tc>
          <w:tcPr>
            <w:tcW w:w="402" w:type="pct"/>
          </w:tcPr>
          <w:p w14:paraId="2F7E333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</w:p>
        </w:tc>
        <w:tc>
          <w:tcPr>
            <w:tcW w:w="251" w:type="pct"/>
          </w:tcPr>
          <w:p w14:paraId="177F804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1167E4B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59BE865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7D3592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0B54379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38E593A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5A5ECB9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1B5D3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3C1DE295" w14:textId="77777777" w:rsidTr="009064CB">
        <w:trPr>
          <w:jc w:val="center"/>
        </w:trPr>
        <w:tc>
          <w:tcPr>
            <w:tcW w:w="402" w:type="pct"/>
          </w:tcPr>
          <w:p w14:paraId="0094869F" w14:textId="7FD664CB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4h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 w:rsidR="00E54103">
              <w:rPr>
                <w:rFonts w:ascii="Times New Roman" w:eastAsia="宋体" w:hAnsi="Times New Roman" w:cs="Times New Roman"/>
                <w:lang w:eastAsia="zh-CN"/>
              </w:rPr>
              <w:t>0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5CFD44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7B34DCB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3603FC2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51ED02F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0C978A5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2CA1C4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550021D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11FCD9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3228DE48" w14:textId="77777777" w:rsidTr="004759DE">
        <w:trPr>
          <w:jc w:val="center"/>
        </w:trPr>
        <w:tc>
          <w:tcPr>
            <w:tcW w:w="402" w:type="pct"/>
          </w:tcPr>
          <w:p w14:paraId="44372B4B" w14:textId="7A77B70D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6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1384B557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652D7CF5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1D1F9F3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612CD800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106766F9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69E6124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3A592EDA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A6725FC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67EC727B" w14:textId="77777777" w:rsidTr="004759DE">
        <w:trPr>
          <w:jc w:val="center"/>
        </w:trPr>
        <w:tc>
          <w:tcPr>
            <w:tcW w:w="402" w:type="pct"/>
          </w:tcPr>
          <w:p w14:paraId="64499CDE" w14:textId="3EBF1296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8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7713E9E1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520058E5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725F2247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46B2FCD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5B9BD33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040408BC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29CFB68A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209AA659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03595966" w14:textId="77777777" w:rsidTr="00680A3C">
        <w:trPr>
          <w:jc w:val="center"/>
        </w:trPr>
        <w:tc>
          <w:tcPr>
            <w:tcW w:w="40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74661" w14:textId="44BA5B8F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12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3BB93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FC30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AC2F4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606CD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993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5123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9B0C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EF35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133"/>
          </w:tcPr>
          <w:p>
            <w:r>
              <w:t>12导联心电图（D1）</w:t>
            </w:r>
          </w:p>
        </w:tc>
        <w:tc>
          <w:tcPr>
            <w:tcW w:type="dxa" w:w="707"/>
          </w:tcPr>
          <w:p/>
        </w:tc>
        <w:tc>
          <w:tcPr>
            <w:tcW w:type="dxa" w:w="1817"/>
          </w:tcPr>
          <w:p/>
        </w:tc>
        <w:tc>
          <w:tcPr>
            <w:tcW w:type="dxa" w:w="1160"/>
          </w:tcPr>
          <w:p/>
        </w:tc>
        <w:tc>
          <w:tcPr>
            <w:tcW w:type="dxa" w:w="1476"/>
          </w:tcPr>
          <w:p/>
        </w:tc>
        <w:tc>
          <w:tcPr>
            <w:tcW w:type="dxa" w:w="1422"/>
          </w:tcPr>
          <w:p/>
        </w:tc>
        <w:tc>
          <w:tcPr>
            <w:tcW w:type="dxa" w:w="1552"/>
          </w:tcPr>
          <w:p/>
        </w:tc>
        <w:tc>
          <w:tcPr>
            <w:tcW w:type="dxa" w:w="2915"/>
          </w:tcPr>
          <w:p/>
        </w:tc>
        <w:tc>
          <w:tcPr>
            <w:tcW w:type="dxa" w:w="1901"/>
          </w:tcPr>
          <w:p/>
        </w:tc>
      </w:tr>
    </w:tbl>
    <w:p w14:paraId="618A3CBA" w14:textId="77777777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9064CB" w:rsidSect="002B2E5D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5F5E74B9" w14:textId="56CF0C3E" w:rsidR="002B2E5D" w:rsidRDefault="002B2E5D" w:rsidP="002B2E5D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心脏彩超_PR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2E5D" w14:paraId="46E20244" w14:textId="77777777" w:rsidTr="00EF6DAB">
        <w:trPr>
          <w:jc w:val="center"/>
        </w:trPr>
        <w:tc>
          <w:tcPr>
            <w:tcW w:w="3541" w:type="dxa"/>
          </w:tcPr>
          <w:p w14:paraId="42AE7D43" w14:textId="408E1209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是否进行了心脏彩超检查？</w:t>
            </w:r>
          </w:p>
        </w:tc>
        <w:tc>
          <w:tcPr>
            <w:tcW w:w="6199" w:type="dxa"/>
          </w:tcPr>
          <w:p w14:paraId="3B08423D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2B2E5D" w14:paraId="6E2DFF60" w14:textId="77777777" w:rsidTr="00EF6DAB">
        <w:trPr>
          <w:jc w:val="center"/>
        </w:trPr>
        <w:tc>
          <w:tcPr>
            <w:tcW w:w="3541" w:type="dxa"/>
          </w:tcPr>
          <w:p w14:paraId="677DB7F4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5D06EFE5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2E5D" w14:paraId="677F157B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5AB083F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685B30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2A31B6BC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E775B65" w14:textId="286A6D91" w:rsidR="009064CB" w:rsidRDefault="009064CB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左心室射血分数（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VEF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3FA08D6" w14:textId="51E77797" w:rsidR="009064CB" w:rsidRDefault="009064CB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______%</w:t>
            </w:r>
          </w:p>
        </w:tc>
      </w:tr>
      <w:tr w:rsidR="002B2E5D" w14:paraId="7E961EFE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72DAA26" w14:textId="1F35545A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DE53E5C" w14:textId="3D59649C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587056">
              <w:rPr>
                <w:rFonts w:ascii="宋体" w:eastAsia="宋体" w:hAnsi="宋体" w:cs="Times New Roman"/>
                <w:lang w:eastAsia="zh-CN"/>
              </w:rPr>
              <w:t>□正常  □异常无临床意义  □异常有临床意义</w:t>
            </w:r>
          </w:p>
        </w:tc>
      </w:tr>
      <w:tr w:rsidR="002B2E5D" w14:paraId="45F8EDE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</w:tcBorders>
          </w:tcPr>
          <w:p w14:paraId="732CF36F" w14:textId="2DB39C73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199" w:type="dxa"/>
            <w:tcBorders>
              <w:top w:val="single" w:sz="2" w:space="0" w:color="000000"/>
            </w:tcBorders>
          </w:tcPr>
          <w:p w14:paraId="1E83EBC7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3541"/>
          </w:tcPr>
          <w:p>
            <w:r>
              <w:t>心脏彩超</w:t>
            </w:r>
          </w:p>
        </w:tc>
        <w:tc>
          <w:tcPr>
            <w:tcW w:type="dxa" w:w="6199"/>
          </w:tcPr>
          <w:p/>
        </w:tc>
      </w:tr>
    </w:tbl>
    <w:p w14:paraId="1EF4B360" w14:textId="0B2436CD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7570515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C9239FA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甲状腺功能检查_LB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4"/>
        <w:gridCol w:w="1357"/>
        <w:gridCol w:w="1357"/>
        <w:gridCol w:w="759"/>
        <w:gridCol w:w="2126"/>
        <w:gridCol w:w="1943"/>
      </w:tblGrid>
      <w:tr w:rsidR="009064CB" w14:paraId="3103CBD1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E5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甲状腺功能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CC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6BF0A62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E59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5AADBC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4DA7841E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334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80332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4F5099CB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421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2E892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7D3B9986" w14:textId="77777777" w:rsidTr="009064CB">
        <w:trPr>
          <w:jc w:val="center"/>
        </w:trPr>
        <w:tc>
          <w:tcPr>
            <w:tcW w:w="1126" w:type="pct"/>
            <w:tcBorders>
              <w:top w:val="single" w:sz="4" w:space="0" w:color="auto"/>
            </w:tcBorders>
          </w:tcPr>
          <w:p w14:paraId="6228E67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561F89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12EEAF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69C680C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7F46E0D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9" w:type="pct"/>
            <w:tcBorders>
              <w:top w:val="single" w:sz="4" w:space="0" w:color="auto"/>
            </w:tcBorders>
          </w:tcPr>
          <w:p w14:paraId="5D2C07F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32D7DBC8" w14:textId="77777777" w:rsidTr="009064CB">
        <w:trPr>
          <w:jc w:val="center"/>
        </w:trPr>
        <w:tc>
          <w:tcPr>
            <w:tcW w:w="1126" w:type="pct"/>
          </w:tcPr>
          <w:p w14:paraId="727DAC5A" w14:textId="5D095122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血清促甲状腺素（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>SH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697" w:type="pct"/>
          </w:tcPr>
          <w:p w14:paraId="5A49F08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619C6FC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4979539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4E881B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568B235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751F0822" w14:textId="77777777" w:rsidTr="009064CB">
        <w:trPr>
          <w:jc w:val="center"/>
        </w:trPr>
        <w:tc>
          <w:tcPr>
            <w:tcW w:w="1126" w:type="pct"/>
          </w:tcPr>
          <w:p w14:paraId="1E176851" w14:textId="0B1EE711" w:rsidR="009064CB" w:rsidRDefault="00AB4CFF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AB4CFF">
              <w:rPr>
                <w:rFonts w:ascii="Times New Roman" w:eastAsia="宋体" w:hAnsi="Times New Roman" w:cs="Times New Roman" w:hint="eastAsia"/>
                <w:lang w:eastAsia="zh-CN"/>
              </w:rPr>
              <w:t>游离三碘甲状腺原氨酸（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FT3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697" w:type="pct"/>
          </w:tcPr>
          <w:p w14:paraId="0309AB0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24F380A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2C9ADD8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4C31A5F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27B8BC5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4D8EA355" w14:textId="77777777" w:rsidTr="009064CB">
        <w:trPr>
          <w:jc w:val="center"/>
        </w:trPr>
        <w:tc>
          <w:tcPr>
            <w:tcW w:w="1126" w:type="pct"/>
          </w:tcPr>
          <w:p w14:paraId="42880413" w14:textId="637E0D49" w:rsidR="009064CB" w:rsidRDefault="00AB4CFF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AB4CFF">
              <w:rPr>
                <w:rFonts w:ascii="Times New Roman" w:eastAsia="宋体" w:hAnsi="Times New Roman" w:cs="Times New Roman" w:hint="eastAsia"/>
                <w:lang w:eastAsia="zh-CN"/>
              </w:rPr>
              <w:t>游离甲状腺素（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FT</w:t>
            </w:r>
            <w:r w:rsidR="00735995" w:rsidRPr="00AB4CFF"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）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697" w:type="pct"/>
          </w:tcPr>
          <w:p w14:paraId="7711335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69EB02F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77DDBBD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07BCF1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78C58BB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194"/>
          </w:tcPr>
          <w:p>
            <w:r>
              <w:t>甲状腺功能检查</w:t>
            </w:r>
          </w:p>
        </w:tc>
        <w:tc>
          <w:tcPr>
            <w:tcW w:type="dxa" w:w="1357"/>
          </w:tcPr>
          <w:p/>
        </w:tc>
        <w:tc>
          <w:tcPr>
            <w:tcW w:type="dxa" w:w="1357"/>
          </w:tcPr>
          <w:p/>
        </w:tc>
        <w:tc>
          <w:tcPr>
            <w:tcW w:type="dxa" w:w="759"/>
          </w:tcPr>
          <w:p/>
        </w:tc>
        <w:tc>
          <w:tcPr>
            <w:tcW w:type="dxa" w:w="2126"/>
          </w:tcPr>
          <w:p/>
        </w:tc>
        <w:tc>
          <w:tcPr>
            <w:tcW w:type="dxa" w:w="1943"/>
          </w:tcPr>
          <w:p/>
        </w:tc>
      </w:tr>
    </w:tbl>
    <w:p w14:paraId="741CCD6A" w14:textId="379D105D" w:rsidR="009064CB" w:rsidRDefault="009064CB" w:rsidP="009064CB">
      <w:pPr>
        <w:rPr>
          <w:rFonts w:ascii="Times New Roman" w:eastAsia="宋体" w:hAnsi="Times New Roman" w:cs="Times New Roman"/>
          <w:lang w:eastAsia="zh-CN"/>
        </w:rPr>
      </w:pPr>
    </w:p>
    <w:p w14:paraId="1F8980C0" w14:textId="057D0A3F" w:rsidR="009064CB" w:rsidRDefault="009064CB">
      <w:pPr>
        <w:rPr>
          <w:rFonts w:ascii="Times New Roman" w:eastAsia="宋体" w:hAnsi="Times New Roman" w:cs="Times New Roman"/>
          <w:lang w:eastAsia="zh-CN"/>
        </w:rPr>
      </w:pPr>
    </w:p>
    <w:p w14:paraId="3F0C3E7E" w14:textId="77777777" w:rsidR="002100C0" w:rsidRPr="00D21B23" w:rsidRDefault="002100C0" w:rsidP="002100C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DLT评估_TUHQ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3559"/>
        <w:gridCol w:w="6177"/>
      </w:tblGrid>
      <w:tr w:rsidR="002100C0" w14:paraId="1F5A06EA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4AAE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是否完成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DLT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观察？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C60E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 xml:space="preserve">  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2100C0" w14:paraId="0EAE72D1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145A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是否发生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t>DLT?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9644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 xml:space="preserve">  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2100C0" w14:paraId="4C60A383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73AC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若“是”，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相关不良事件编号及名称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6CB7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</w:p>
        </w:tc>
      </w:tr>
      <w:tr>
        <w:tc>
          <w:tcPr>
            <w:tcW w:type="dxa" w:w="3559"/>
          </w:tcPr>
          <w:p>
            <w:r>
              <w:t>DLT评估</w:t>
            </w:r>
          </w:p>
        </w:tc>
        <w:tc>
          <w:tcPr>
            <w:tcW w:type="dxa" w:w="6177"/>
          </w:tcPr>
          <w:p/>
        </w:tc>
      </w:tr>
    </w:tbl>
    <w:p w14:paraId="326DBC2C" w14:textId="60CCAFC6" w:rsidR="002100C0" w:rsidRDefault="002100C0" w:rsidP="002100C0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278026EF" w14:textId="77777777" w:rsidR="002100C0" w:rsidRDefault="002100C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AD74487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PK样本采集（12h）_PC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5B51DDA4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E22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PK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23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3BA24C99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774" w14:textId="3B5AF580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B7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38117EF6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6EB0B2D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BC8FEC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38E1EB4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4E0C19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4142BB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67BACB9C" w14:textId="77777777" w:rsidTr="009064CB">
        <w:trPr>
          <w:jc w:val="center"/>
        </w:trPr>
        <w:tc>
          <w:tcPr>
            <w:tcW w:w="1071" w:type="pct"/>
          </w:tcPr>
          <w:p w14:paraId="1240700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4D1642B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A092FB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7D78F1F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3E6C90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3DF6354" w14:textId="77777777" w:rsidTr="009064CB">
        <w:trPr>
          <w:jc w:val="center"/>
        </w:trPr>
        <w:tc>
          <w:tcPr>
            <w:tcW w:w="1071" w:type="pct"/>
          </w:tcPr>
          <w:p w14:paraId="0422171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lang w:eastAsia="zh-CN"/>
              </w:rPr>
              <w:t>15 ± 3 min</w:t>
            </w:r>
          </w:p>
        </w:tc>
        <w:tc>
          <w:tcPr>
            <w:tcW w:w="642" w:type="pct"/>
          </w:tcPr>
          <w:p w14:paraId="2ADD552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8198E8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77E334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F81066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745A49A" w14:textId="77777777" w:rsidTr="009064CB">
        <w:trPr>
          <w:jc w:val="center"/>
        </w:trPr>
        <w:tc>
          <w:tcPr>
            <w:tcW w:w="1071" w:type="pct"/>
          </w:tcPr>
          <w:p w14:paraId="1BF2530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30 ± 3 min</w:t>
            </w:r>
          </w:p>
        </w:tc>
        <w:tc>
          <w:tcPr>
            <w:tcW w:w="642" w:type="pct"/>
          </w:tcPr>
          <w:p w14:paraId="3A68E2C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4D0C9F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8E0716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56C4FFF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EB4AE43" w14:textId="77777777" w:rsidTr="009064CB">
        <w:trPr>
          <w:jc w:val="center"/>
        </w:trPr>
        <w:tc>
          <w:tcPr>
            <w:tcW w:w="1071" w:type="pct"/>
          </w:tcPr>
          <w:p w14:paraId="45C8A6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 h ± 5 min</w:t>
            </w:r>
          </w:p>
        </w:tc>
        <w:tc>
          <w:tcPr>
            <w:tcW w:w="642" w:type="pct"/>
          </w:tcPr>
          <w:p w14:paraId="3D9FAED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3204093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FE1330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5D7077E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AA313ED" w14:textId="77777777" w:rsidTr="009064CB">
        <w:trPr>
          <w:jc w:val="center"/>
        </w:trPr>
        <w:tc>
          <w:tcPr>
            <w:tcW w:w="1071" w:type="pct"/>
          </w:tcPr>
          <w:p w14:paraId="348E15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1.5 h ± 5 min</w:t>
            </w:r>
          </w:p>
        </w:tc>
        <w:tc>
          <w:tcPr>
            <w:tcW w:w="642" w:type="pct"/>
          </w:tcPr>
          <w:p w14:paraId="49EB4FC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35F7D3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6153D2F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7D03C38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1CF9CAEB" w14:textId="77777777" w:rsidTr="009064CB">
        <w:trPr>
          <w:jc w:val="center"/>
        </w:trPr>
        <w:tc>
          <w:tcPr>
            <w:tcW w:w="1071" w:type="pct"/>
          </w:tcPr>
          <w:p w14:paraId="1D402DF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2 h ± 5 min</w:t>
            </w:r>
          </w:p>
        </w:tc>
        <w:tc>
          <w:tcPr>
            <w:tcW w:w="642" w:type="pct"/>
          </w:tcPr>
          <w:p w14:paraId="422F04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0CEE0E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B95E60A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0A6E05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66D5A0E1" w14:textId="77777777" w:rsidTr="009064CB">
        <w:trPr>
          <w:jc w:val="center"/>
        </w:trPr>
        <w:tc>
          <w:tcPr>
            <w:tcW w:w="1071" w:type="pct"/>
          </w:tcPr>
          <w:p w14:paraId="35EA54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2.5 h ± 5 min</w:t>
            </w:r>
          </w:p>
        </w:tc>
        <w:tc>
          <w:tcPr>
            <w:tcW w:w="642" w:type="pct"/>
          </w:tcPr>
          <w:p w14:paraId="79AF913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F62479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862361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AC0F07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B0A50AD" w14:textId="77777777" w:rsidTr="009064CB">
        <w:trPr>
          <w:jc w:val="center"/>
        </w:trPr>
        <w:tc>
          <w:tcPr>
            <w:tcW w:w="1071" w:type="pct"/>
          </w:tcPr>
          <w:p w14:paraId="2C89B28E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3 h ± 5 min</w:t>
            </w:r>
          </w:p>
        </w:tc>
        <w:tc>
          <w:tcPr>
            <w:tcW w:w="642" w:type="pct"/>
          </w:tcPr>
          <w:p w14:paraId="3993AAC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710A9EA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F756621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5DBC46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FAE47C9" w14:textId="77777777" w:rsidTr="009064CB">
        <w:trPr>
          <w:jc w:val="center"/>
        </w:trPr>
        <w:tc>
          <w:tcPr>
            <w:tcW w:w="1071" w:type="pct"/>
          </w:tcPr>
          <w:p w14:paraId="45C5CB99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502082C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A44D53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0DB58F08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93CE1C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37FBF34" w14:textId="77777777" w:rsidTr="009064CB">
        <w:trPr>
          <w:jc w:val="center"/>
        </w:trPr>
        <w:tc>
          <w:tcPr>
            <w:tcW w:w="1071" w:type="pct"/>
          </w:tcPr>
          <w:p w14:paraId="5C04E892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6 h ± 10 min</w:t>
            </w:r>
          </w:p>
        </w:tc>
        <w:tc>
          <w:tcPr>
            <w:tcW w:w="642" w:type="pct"/>
          </w:tcPr>
          <w:p w14:paraId="435B214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1A194E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7F4DC2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7AE4451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1C0C44A3" w14:textId="77777777" w:rsidTr="009064CB">
        <w:trPr>
          <w:jc w:val="center"/>
        </w:trPr>
        <w:tc>
          <w:tcPr>
            <w:tcW w:w="1071" w:type="pct"/>
          </w:tcPr>
          <w:p w14:paraId="76D6F751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2FDADEE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7AA717B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7745BDB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98C079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730B85F" w14:textId="77777777" w:rsidTr="009064CB">
        <w:trPr>
          <w:jc w:val="center"/>
        </w:trPr>
        <w:tc>
          <w:tcPr>
            <w:tcW w:w="1071" w:type="pct"/>
          </w:tcPr>
          <w:p w14:paraId="1DB1E2B4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4C52E3C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2F992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B7240F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9337C3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>
        <w:tc>
          <w:tcPr>
            <w:tcW w:type="dxa" w:w="2086"/>
          </w:tcPr>
          <w:p>
            <w:r>
              <w:t>PK样本采集（12h）</w:t>
            </w:r>
          </w:p>
        </w:tc>
        <w:tc>
          <w:tcPr>
            <w:tcW w:type="dxa" w:w="1250"/>
          </w:tcPr>
          <w:p/>
        </w:tc>
        <w:tc>
          <w:tcPr>
            <w:tcW w:type="dxa" w:w="2471"/>
          </w:tcPr>
          <w:p/>
        </w:tc>
        <w:tc>
          <w:tcPr>
            <w:tcW w:type="dxa" w:w="2128"/>
          </w:tcPr>
          <w:p/>
        </w:tc>
        <w:tc>
          <w:tcPr>
            <w:tcW w:type="dxa" w:w="1801"/>
          </w:tcPr>
          <w:p/>
        </w:tc>
      </w:tr>
    </w:tbl>
    <w:p w14:paraId="301C8F8C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PK样本采集_PC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D8406E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BBF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PK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BB0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6B087B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C6B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762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13B0D523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5CC2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2E9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631D674C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4C60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BC3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>
        <w:tc>
          <w:tcPr>
            <w:tcW w:type="dxa" w:w="3336"/>
          </w:tcPr>
          <w:p>
            <w:r>
              <w:t>PK样本采集</w:t>
            </w:r>
          </w:p>
        </w:tc>
        <w:tc>
          <w:tcPr>
            <w:tcW w:type="dxa" w:w="6400"/>
          </w:tcPr>
          <w:p/>
        </w:tc>
      </w:tr>
    </w:tbl>
    <w:p w14:paraId="7A10B819" w14:textId="77777777" w:rsidR="009064CB" w:rsidRPr="00DE3C2E" w:rsidRDefault="009064CB" w:rsidP="009064CB">
      <w:pPr>
        <w:rPr>
          <w:lang w:eastAsia="zh-CN"/>
        </w:rPr>
      </w:pPr>
    </w:p>
    <w:p w14:paraId="6E737E68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PD样本采集（12h）_PC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111C7E79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483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C67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6A3E06B1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5DF6" w14:textId="4ADC107A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58F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58A4F034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0D2C9BE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365023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551305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55C1DDF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096DE98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55656930" w14:textId="77777777" w:rsidTr="009064CB">
        <w:trPr>
          <w:jc w:val="center"/>
        </w:trPr>
        <w:tc>
          <w:tcPr>
            <w:tcW w:w="1071" w:type="pct"/>
          </w:tcPr>
          <w:p w14:paraId="4A9FE70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736E3C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702900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685BECC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9985E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FA42A98" w14:textId="77777777" w:rsidTr="009064CB">
        <w:trPr>
          <w:jc w:val="center"/>
        </w:trPr>
        <w:tc>
          <w:tcPr>
            <w:tcW w:w="1071" w:type="pct"/>
          </w:tcPr>
          <w:p w14:paraId="2E813466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2DC3FE5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3019F9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0054E02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53278EF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7621490" w14:textId="77777777" w:rsidTr="009064CB">
        <w:trPr>
          <w:jc w:val="center"/>
        </w:trPr>
        <w:tc>
          <w:tcPr>
            <w:tcW w:w="1071" w:type="pct"/>
          </w:tcPr>
          <w:p w14:paraId="4802C60F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2D751A2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079D2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C9F246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045232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770FB5D" w14:textId="77777777" w:rsidTr="009064CB">
        <w:trPr>
          <w:jc w:val="center"/>
        </w:trPr>
        <w:tc>
          <w:tcPr>
            <w:tcW w:w="1071" w:type="pct"/>
          </w:tcPr>
          <w:p w14:paraId="68BBB526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04214EA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CD3C4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317B67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FC0184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>
        <w:tc>
          <w:tcPr>
            <w:tcW w:type="dxa" w:w="2086"/>
          </w:tcPr>
          <w:p>
            <w:r>
              <w:t>PD样本采集（12h）</w:t>
            </w:r>
          </w:p>
        </w:tc>
        <w:tc>
          <w:tcPr>
            <w:tcW w:type="dxa" w:w="1250"/>
          </w:tcPr>
          <w:p/>
        </w:tc>
        <w:tc>
          <w:tcPr>
            <w:tcW w:type="dxa" w:w="2471"/>
          </w:tcPr>
          <w:p/>
        </w:tc>
        <w:tc>
          <w:tcPr>
            <w:tcW w:type="dxa" w:w="2128"/>
          </w:tcPr>
          <w:p/>
        </w:tc>
        <w:tc>
          <w:tcPr>
            <w:tcW w:type="dxa" w:w="1801"/>
          </w:tcPr>
          <w:p/>
        </w:tc>
      </w:tr>
    </w:tbl>
    <w:p w14:paraId="4468243C" w14:textId="319A4779" w:rsidR="00707EB3" w:rsidRDefault="00707EB3" w:rsidP="009064CB">
      <w:pPr>
        <w:rPr>
          <w:lang w:eastAsia="zh-CN"/>
        </w:rPr>
      </w:pPr>
    </w:p>
    <w:p w14:paraId="06B4AA7A" w14:textId="77777777" w:rsidR="00707EB3" w:rsidRDefault="00707EB3">
      <w:pPr>
        <w:rPr>
          <w:lang w:eastAsia="zh-CN"/>
        </w:rPr>
      </w:pPr>
      <w:r>
        <w:rPr>
          <w:lang w:eastAsia="zh-CN"/>
        </w:rPr>
        <w:br w:type="page"/>
      </w:r>
    </w:p>
    <w:p w14:paraId="6A42D89A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PD样本采集_PC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7349A48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7E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D6A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CE8D3EF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94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6CA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5DE04A83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C4F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7D4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39EEB0D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5A23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9C5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>
        <w:tc>
          <w:tcPr>
            <w:tcW w:type="dxa" w:w="3336"/>
          </w:tcPr>
          <w:p>
            <w:r>
              <w:t>PD样本采集</w:t>
            </w:r>
          </w:p>
        </w:tc>
        <w:tc>
          <w:tcPr>
            <w:tcW w:type="dxa" w:w="6400"/>
          </w:tcPr>
          <w:p/>
        </w:tc>
      </w:tr>
    </w:tbl>
    <w:p w14:paraId="32AC414B" w14:textId="77777777" w:rsidR="009064CB" w:rsidRPr="00D20FB6" w:rsidRDefault="009064CB" w:rsidP="009064CB">
      <w:pPr>
        <w:rPr>
          <w:lang w:eastAsia="zh-CN"/>
        </w:rPr>
      </w:pPr>
    </w:p>
    <w:p w14:paraId="15519F8F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生物标志物采集（12h）_PC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03EB188D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E51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生物标志物样本采集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DA1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71CF20F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BB11" w14:textId="4D6059F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76A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6A829503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6D198B6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806A2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01A4245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11135F8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2F444E7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00AF0BB4" w14:textId="77777777" w:rsidTr="009064CB">
        <w:trPr>
          <w:jc w:val="center"/>
        </w:trPr>
        <w:tc>
          <w:tcPr>
            <w:tcW w:w="1071" w:type="pct"/>
          </w:tcPr>
          <w:p w14:paraId="2E9B869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1F883A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483B4DA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261EC10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4DF2C3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51BA651" w14:textId="77777777" w:rsidTr="009064CB">
        <w:trPr>
          <w:jc w:val="center"/>
        </w:trPr>
        <w:tc>
          <w:tcPr>
            <w:tcW w:w="1071" w:type="pct"/>
          </w:tcPr>
          <w:p w14:paraId="566098D5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52D4162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D635F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8503FA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9A68A7D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C5A4A96" w14:textId="77777777" w:rsidTr="009064CB">
        <w:trPr>
          <w:jc w:val="center"/>
        </w:trPr>
        <w:tc>
          <w:tcPr>
            <w:tcW w:w="1071" w:type="pct"/>
          </w:tcPr>
          <w:p w14:paraId="30C84127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0D7832D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743020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40B1888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75D08A6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2262142" w14:textId="77777777" w:rsidTr="009064CB">
        <w:trPr>
          <w:jc w:val="center"/>
        </w:trPr>
        <w:tc>
          <w:tcPr>
            <w:tcW w:w="1071" w:type="pct"/>
          </w:tcPr>
          <w:p w14:paraId="0EEC4D1D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1A57053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1770B56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9EAF0E6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5289D4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>
        <w:tc>
          <w:tcPr>
            <w:tcW w:type="dxa" w:w="2086"/>
          </w:tcPr>
          <w:p>
            <w:r>
              <w:t>生物标志物采集（12h）</w:t>
            </w:r>
          </w:p>
        </w:tc>
        <w:tc>
          <w:tcPr>
            <w:tcW w:type="dxa" w:w="1250"/>
          </w:tcPr>
          <w:p/>
        </w:tc>
        <w:tc>
          <w:tcPr>
            <w:tcW w:type="dxa" w:w="2471"/>
          </w:tcPr>
          <w:p/>
        </w:tc>
        <w:tc>
          <w:tcPr>
            <w:tcW w:type="dxa" w:w="2128"/>
          </w:tcPr>
          <w:p/>
        </w:tc>
        <w:tc>
          <w:tcPr>
            <w:tcW w:type="dxa" w:w="1801"/>
          </w:tcPr>
          <w:p/>
        </w:tc>
      </w:tr>
    </w:tbl>
    <w:p w14:paraId="2BD69581" w14:textId="64EB2A58" w:rsidR="00707EB3" w:rsidRDefault="00707EB3" w:rsidP="009064CB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2CC45985" w14:textId="77777777" w:rsidR="00707EB3" w:rsidRDefault="00707EB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2323600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生物标志物采集_PC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589F49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8A6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生物标志物样本采集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24B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3359BD9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49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3C3F2880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928D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DFF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367999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968F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CE2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>
        <w:tc>
          <w:tcPr>
            <w:tcW w:type="dxa" w:w="3336"/>
          </w:tcPr>
          <w:p>
            <w:r>
              <w:t>生物标志物采集</w:t>
            </w:r>
          </w:p>
        </w:tc>
        <w:tc>
          <w:tcPr>
            <w:tcW w:type="dxa" w:w="6400"/>
          </w:tcPr>
          <w:p/>
        </w:tc>
      </w:tr>
    </w:tbl>
    <w:p w14:paraId="687B4E61" w14:textId="77777777" w:rsidR="009064CB" w:rsidRDefault="009064CB" w:rsidP="009064CB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1F9A2E80" w14:textId="77777777" w:rsidR="00212032" w:rsidRPr="00212032" w:rsidRDefault="00212032" w:rsidP="00212032">
      <w:pPr>
        <w:pStyle w:val="af0"/>
        <w:numPr>
          <w:ilvl w:val="0"/>
          <w:numId w:val="1"/>
        </w:numPr>
        <w:spacing w:before="160" w:after="160"/>
        <w:ind w:firstLineChars="0"/>
        <w:rPr>
          <w:rFonts w:ascii="Times New Roman" w:eastAsia="宋体" w:hAnsi="Times New Roman" w:cs="Times New Roman"/>
          <w:lang w:eastAsia="zh-CN"/>
        </w:rPr>
        <w:sectPr w:rsidR="00212032" w:rsidRPr="00212032" w:rsidSect="006F3393"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78F6A144" w14:textId="0F3D0EB0" w:rsidR="00212032" w:rsidRPr="00212032" w:rsidRDefault="00212032" w:rsidP="00212032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尿液样本收集_PC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726"/>
        <w:gridCol w:w="1247"/>
        <w:gridCol w:w="1822"/>
        <w:gridCol w:w="1752"/>
        <w:gridCol w:w="1487"/>
        <w:gridCol w:w="1484"/>
        <w:gridCol w:w="1481"/>
        <w:gridCol w:w="1476"/>
        <w:gridCol w:w="1473"/>
      </w:tblGrid>
      <w:tr w:rsidR="00212032" w14:paraId="6DC41C5D" w14:textId="77777777" w:rsidTr="00B8171E">
        <w:trPr>
          <w:jc w:val="center"/>
        </w:trPr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937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是否进行了尿液样本收集？</w:t>
            </w:r>
          </w:p>
        </w:tc>
        <w:tc>
          <w:tcPr>
            <w:tcW w:w="39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BCC2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212032" w14:paraId="2F96A16C" w14:textId="77777777" w:rsidTr="00B8171E">
        <w:trPr>
          <w:jc w:val="center"/>
        </w:trPr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1D57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9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4854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212032" w14:paraId="35F7AEC9" w14:textId="77777777" w:rsidTr="00B8171E">
        <w:trPr>
          <w:jc w:val="center"/>
        </w:trPr>
        <w:tc>
          <w:tcPr>
            <w:tcW w:w="619" w:type="pct"/>
            <w:tcBorders>
              <w:top w:val="single" w:sz="4" w:space="0" w:color="auto"/>
            </w:tcBorders>
          </w:tcPr>
          <w:p w14:paraId="40BB7D1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计划采集时间</w:t>
            </w:r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73BA6817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653" w:type="pct"/>
            <w:tcBorders>
              <w:top w:val="single" w:sz="4" w:space="0" w:color="auto"/>
            </w:tcBorders>
          </w:tcPr>
          <w:p w14:paraId="513835E9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628" w:type="pct"/>
            <w:tcBorders>
              <w:top w:val="single" w:sz="4" w:space="0" w:color="auto"/>
            </w:tcBorders>
          </w:tcPr>
          <w:p w14:paraId="747919B6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533" w:type="pct"/>
            <w:tcBorders>
              <w:top w:val="single" w:sz="4" w:space="0" w:color="auto"/>
            </w:tcBorders>
          </w:tcPr>
          <w:p w14:paraId="64DC54CC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532" w:type="pct"/>
            <w:tcBorders>
              <w:top w:val="single" w:sz="4" w:space="0" w:color="auto"/>
            </w:tcBorders>
          </w:tcPr>
          <w:p w14:paraId="73AE15B6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883CDC4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529" w:type="pct"/>
            <w:tcBorders>
              <w:top w:val="single" w:sz="4" w:space="0" w:color="auto"/>
            </w:tcBorders>
          </w:tcPr>
          <w:p w14:paraId="7379D2B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总体积</w:t>
            </w:r>
          </w:p>
        </w:tc>
        <w:tc>
          <w:tcPr>
            <w:tcW w:w="528" w:type="pct"/>
            <w:tcBorders>
              <w:top w:val="single" w:sz="4" w:space="0" w:color="auto"/>
            </w:tcBorders>
          </w:tcPr>
          <w:p w14:paraId="2395695C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总体积单位</w:t>
            </w:r>
          </w:p>
        </w:tc>
      </w:tr>
      <w:tr w:rsidR="00AA65FC" w14:paraId="3A017E27" w14:textId="77777777" w:rsidTr="00B8171E">
        <w:trPr>
          <w:jc w:val="center"/>
        </w:trPr>
        <w:tc>
          <w:tcPr>
            <w:tcW w:w="619" w:type="pct"/>
          </w:tcPr>
          <w:p w14:paraId="79F92FFB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/>
                <w:lang w:eastAsia="zh-CN"/>
              </w:rPr>
              <w:t>给药前</w:t>
            </w:r>
            <w:r w:rsidRPr="00441CAC">
              <w:rPr>
                <w:rFonts w:ascii="Times New Roman" w:eastAsia="宋体" w:hAnsi="Times New Roman" w:cs="Times New Roman"/>
                <w:lang w:eastAsia="zh-CN"/>
              </w:rPr>
              <w:t>2h</w:t>
            </w:r>
            <w:r w:rsidRPr="00441CAC">
              <w:rPr>
                <w:rFonts w:ascii="Times New Roman" w:eastAsia="宋体" w:hAnsi="Times New Roman" w:cs="Times New Roman"/>
                <w:lang w:eastAsia="zh-CN"/>
              </w:rPr>
              <w:t>内</w:t>
            </w:r>
          </w:p>
        </w:tc>
        <w:tc>
          <w:tcPr>
            <w:tcW w:w="447" w:type="pct"/>
          </w:tcPr>
          <w:p w14:paraId="67B29DA7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4A56F80B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057698D0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31D11CBC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E48227A" w14:textId="34AC4D0B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705F756A" w14:textId="51146102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19284E35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3A4D13E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0E5FFBFC" w14:textId="77777777" w:rsidTr="00B8171E">
        <w:trPr>
          <w:jc w:val="center"/>
        </w:trPr>
        <w:tc>
          <w:tcPr>
            <w:tcW w:w="619" w:type="pct"/>
          </w:tcPr>
          <w:p w14:paraId="665173F5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0~4h</w:t>
            </w:r>
          </w:p>
        </w:tc>
        <w:tc>
          <w:tcPr>
            <w:tcW w:w="447" w:type="pct"/>
          </w:tcPr>
          <w:p w14:paraId="5DDA7D6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2208EA5A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4B1338B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3B72A86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8B369E9" w14:textId="15DA648B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55F2D819" w14:textId="764FE1AA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605929B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57A27499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254B7A8F" w14:textId="77777777" w:rsidTr="00B8171E">
        <w:trPr>
          <w:jc w:val="center"/>
        </w:trPr>
        <w:tc>
          <w:tcPr>
            <w:tcW w:w="619" w:type="pct"/>
          </w:tcPr>
          <w:p w14:paraId="1352A354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4~8h</w:t>
            </w:r>
          </w:p>
        </w:tc>
        <w:tc>
          <w:tcPr>
            <w:tcW w:w="447" w:type="pct"/>
          </w:tcPr>
          <w:p w14:paraId="64508A8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00DE7186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70B5E26A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0CBBFA5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227EB38B" w14:textId="7191274C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71BAA539" w14:textId="689D883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206171B9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55547CFB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27CD982D" w14:textId="77777777" w:rsidTr="00B8171E">
        <w:trPr>
          <w:jc w:val="center"/>
        </w:trPr>
        <w:tc>
          <w:tcPr>
            <w:tcW w:w="619" w:type="pct"/>
          </w:tcPr>
          <w:p w14:paraId="5BA97D77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8~12h</w:t>
            </w:r>
          </w:p>
        </w:tc>
        <w:tc>
          <w:tcPr>
            <w:tcW w:w="447" w:type="pct"/>
          </w:tcPr>
          <w:p w14:paraId="103F1CF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604613CE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7B729FE5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776D212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09CE274" w14:textId="7E7F9EB0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0DA85289" w14:textId="00F7B7AF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0D7315CF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131856FB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>
        <w:tc>
          <w:tcPr>
            <w:tcW w:type="dxa" w:w="1726"/>
          </w:tcPr>
          <w:p>
            <w:r>
              <w:t>尿液样本收集</w:t>
            </w:r>
          </w:p>
        </w:tc>
        <w:tc>
          <w:tcPr>
            <w:tcW w:type="dxa" w:w="1247"/>
          </w:tcPr>
          <w:p/>
        </w:tc>
        <w:tc>
          <w:tcPr>
            <w:tcW w:type="dxa" w:w="1822"/>
          </w:tcPr>
          <w:p/>
        </w:tc>
        <w:tc>
          <w:tcPr>
            <w:tcW w:type="dxa" w:w="1752"/>
          </w:tcPr>
          <w:p/>
        </w:tc>
        <w:tc>
          <w:tcPr>
            <w:tcW w:type="dxa" w:w="1487"/>
          </w:tcPr>
          <w:p/>
        </w:tc>
        <w:tc>
          <w:tcPr>
            <w:tcW w:type="dxa" w:w="1484"/>
          </w:tcPr>
          <w:p/>
        </w:tc>
        <w:tc>
          <w:tcPr>
            <w:tcW w:type="dxa" w:w="1481"/>
          </w:tcPr>
          <w:p/>
        </w:tc>
        <w:tc>
          <w:tcPr>
            <w:tcW w:type="dxa" w:w="1476"/>
          </w:tcPr>
          <w:p/>
        </w:tc>
        <w:tc>
          <w:tcPr>
            <w:tcW w:type="dxa" w:w="1473"/>
          </w:tcPr>
          <w:p/>
        </w:tc>
      </w:tr>
    </w:tbl>
    <w:p w14:paraId="4A91DCAE" w14:textId="4DCA7456" w:rsidR="00212032" w:rsidRPr="00212032" w:rsidRDefault="00212032" w:rsidP="00212032">
      <w:pPr>
        <w:rPr>
          <w:rFonts w:ascii="Times New Roman" w:eastAsia="宋体" w:hAnsi="Times New Roman" w:cs="Times New Roman"/>
          <w:lang w:eastAsia="zh-CN"/>
        </w:rPr>
        <w:sectPr w:rsidR="00212032" w:rsidRPr="00212032" w:rsidSect="00B8171E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112ECF53" w14:textId="3AFD8587" w:rsidR="00584A5C" w:rsidRDefault="00584A5C" w:rsidP="00584A5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尿液样本收集1_PC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84A5C" w14:paraId="022DCDB2" w14:textId="77777777" w:rsidTr="00EF6DAB">
        <w:trPr>
          <w:jc w:val="center"/>
        </w:trPr>
        <w:tc>
          <w:tcPr>
            <w:tcW w:w="3541" w:type="dxa"/>
          </w:tcPr>
          <w:p w14:paraId="4BD459C6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是否进行了尿液样本收集？</w:t>
            </w:r>
          </w:p>
        </w:tc>
        <w:tc>
          <w:tcPr>
            <w:tcW w:w="6199" w:type="dxa"/>
          </w:tcPr>
          <w:p w14:paraId="2C84EABB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84A5C" w14:paraId="23C37522" w14:textId="77777777" w:rsidTr="00EF6DAB">
        <w:trPr>
          <w:jc w:val="center"/>
        </w:trPr>
        <w:tc>
          <w:tcPr>
            <w:tcW w:w="3541" w:type="dxa"/>
          </w:tcPr>
          <w:p w14:paraId="3238DD43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4A8D24A4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4A5C" w14:paraId="534EEBB7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8E139E0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3760FF5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56C42D87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5B5B0C9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4BD8AC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584A5C" w14:paraId="2D550A63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F137560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88ABBD7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6098C9E0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7C454B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7B131A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7257B32A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B4C4617" w14:textId="59F2FC55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总体积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829B027" w14:textId="77777777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F623E" w14:paraId="4C8E25BF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3EA665" w14:textId="59C72F14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总体积单位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38265F4" w14:textId="4966092D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mL</w:t>
            </w:r>
          </w:p>
        </w:tc>
      </w:tr>
      <w:tr>
        <w:tc>
          <w:tcPr>
            <w:tcW w:type="dxa" w:w="3541"/>
          </w:tcPr>
          <w:p>
            <w:r>
              <w:t>尿液样本收集1</w:t>
            </w:r>
          </w:p>
        </w:tc>
        <w:tc>
          <w:tcPr>
            <w:tcW w:type="dxa" w:w="6199"/>
          </w:tcPr>
          <w:p/>
        </w:tc>
      </w:tr>
    </w:tbl>
    <w:p w14:paraId="6FE0B30E" w14:textId="1671C80B" w:rsidR="00CF623E" w:rsidRDefault="00CF623E" w:rsidP="00CF623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D74F9E5" w14:textId="2721B9D4" w:rsidR="00CF623E" w:rsidRDefault="00CF623E" w:rsidP="00CF62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粪便样本收集_PC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0B907256" w14:textId="77777777" w:rsidTr="00EF6DAB">
        <w:trPr>
          <w:jc w:val="center"/>
        </w:trPr>
        <w:tc>
          <w:tcPr>
            <w:tcW w:w="3541" w:type="dxa"/>
          </w:tcPr>
          <w:p w14:paraId="48AA08B9" w14:textId="459D1A2E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是否进行了粪便样本收集？</w:t>
            </w:r>
          </w:p>
        </w:tc>
        <w:tc>
          <w:tcPr>
            <w:tcW w:w="6199" w:type="dxa"/>
          </w:tcPr>
          <w:p w14:paraId="3E1D77F9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CF623E" w14:paraId="2AA5195E" w14:textId="77777777" w:rsidTr="00EF6DAB">
        <w:trPr>
          <w:jc w:val="center"/>
        </w:trPr>
        <w:tc>
          <w:tcPr>
            <w:tcW w:w="3541" w:type="dxa"/>
          </w:tcPr>
          <w:p w14:paraId="3F7F0FC7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088D2A86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F623E" w14:paraId="3BE7481D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CB72F45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A9D342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F623E" w14:paraId="021A6B9E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C648FE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BEB048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2835FE7B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A9F5082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CE06956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F623E" w14:paraId="6D24CADB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A708049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8F654ED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496E6694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872DB1" w14:textId="6A4D54B1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总重量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7F0BC23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F623E" w14:paraId="65FA97D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B6209C4" w14:textId="546D5214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总重</w:t>
            </w:r>
            <w:proofErr w:type="gramStart"/>
            <w:r>
              <w:rPr>
                <w:rFonts w:ascii="Times New Roman" w:eastAsia="宋体" w:hAnsi="Times New Roman" w:cs="Times New Roman" w:hint="eastAsia"/>
                <w:lang w:eastAsia="zh-CN"/>
              </w:rPr>
              <w:t>量单位</w:t>
            </w:r>
            <w:proofErr w:type="gramEnd"/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B1D8169" w14:textId="224798F5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</w:p>
        </w:tc>
      </w:tr>
      <w:tr>
        <w:tc>
          <w:tcPr>
            <w:tcW w:type="dxa" w:w="3541"/>
          </w:tcPr>
          <w:p>
            <w:r>
              <w:t>粪便样本收集</w:t>
            </w:r>
          </w:p>
        </w:tc>
        <w:tc>
          <w:tcPr>
            <w:tcW w:type="dxa" w:w="6199"/>
          </w:tcPr>
          <w:p/>
        </w:tc>
      </w:tr>
    </w:tbl>
    <w:p w14:paraId="63F9CC41" w14:textId="77777777" w:rsidR="00CF623E" w:rsidRDefault="00CF623E" w:rsidP="00CF623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BB06AEA" w14:textId="028EE2D6" w:rsidR="00605745" w:rsidRDefault="00605745" w:rsidP="0060574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影像学检查-淋巴结及结外受累部位_PR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605745" w14:paraId="31C8C68D" w14:textId="77777777" w:rsidTr="00B8171E">
        <w:trPr>
          <w:jc w:val="center"/>
        </w:trPr>
        <w:tc>
          <w:tcPr>
            <w:tcW w:w="3541" w:type="dxa"/>
          </w:tcPr>
          <w:p w14:paraId="3A029190" w14:textId="55AB22EA" w:rsidR="00605745" w:rsidRDefault="002516A1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 w:rsidR="002555EE" w:rsidRPr="002555EE">
              <w:rPr>
                <w:rFonts w:ascii="Times New Roman" w:eastAsia="宋体" w:hAnsi="Times New Roman" w:cs="Times New Roman" w:hint="eastAsia"/>
                <w:lang w:eastAsia="zh-CN"/>
              </w:rPr>
              <w:t>淋巴结</w:t>
            </w:r>
            <w:proofErr w:type="gramStart"/>
            <w:r w:rsidR="002555EE" w:rsidRPr="002555EE">
              <w:rPr>
                <w:rFonts w:ascii="Times New Roman" w:eastAsia="宋体" w:hAnsi="Times New Roman" w:cs="Times New Roman" w:hint="eastAsia"/>
                <w:lang w:eastAsia="zh-CN"/>
              </w:rPr>
              <w:t>及结外受累</w:t>
            </w:r>
            <w:proofErr w:type="gramEnd"/>
            <w:r w:rsidR="002555EE" w:rsidRPr="002555EE"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  <w:r w:rsidR="002555EE">
              <w:rPr>
                <w:rFonts w:ascii="Times New Roman" w:eastAsia="宋体" w:hAnsi="Times New Roman" w:cs="Times New Roman" w:hint="eastAsia"/>
                <w:lang w:eastAsia="zh-CN"/>
              </w:rPr>
              <w:t>的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0F971336" w14:textId="48AA03FE" w:rsidR="00605745" w:rsidRDefault="00BC28F7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605745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影像学检查-淋巴结及结外受累部位</w:t>
            </w:r>
          </w:p>
        </w:tc>
        <w:tc>
          <w:tcPr>
            <w:tcW w:type="dxa" w:w="6199"/>
          </w:tcPr>
          <w:p/>
        </w:tc>
      </w:tr>
    </w:tbl>
    <w:p w14:paraId="7E75D115" w14:textId="77777777" w:rsidR="00605745" w:rsidRDefault="00605745" w:rsidP="00605745"/>
    <w:p w14:paraId="08E305DF" w14:textId="180DD40F" w:rsidR="00605745" w:rsidRDefault="00BC28F7" w:rsidP="0060574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影像学检查-淋巴结及结外受累部位_PR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C28F7" w14:paraId="4428D13B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0B2F7AC" w14:textId="658CF8B9" w:rsidR="00BC28F7" w:rsidRDefault="00BC28F7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CD43603" w14:textId="1F06DC15" w:rsidR="00BC28F7" w:rsidRDefault="00BC28F7" w:rsidP="0063785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□T1   □T2   □T3   □</w:t>
            </w:r>
            <w:commentRangeStart w:id="175"/>
            <w:commentRangeStart w:id="176"/>
            <w:r w:rsidR="00735995">
              <w:rPr>
                <w:rFonts w:ascii="Times New Roman" w:eastAsia="宋体" w:hAnsi="Times New Roman" w:cs="Times New Roman"/>
                <w:lang w:eastAsia="zh-CN"/>
              </w:rPr>
              <w:t>T4   □T5</w:t>
            </w:r>
            <w:commentRangeEnd w:id="175"/>
            <w:r w:rsidR="00735995">
              <w:rPr>
                <w:rStyle w:val="af"/>
              </w:rPr>
              <w:commentReference w:id="175"/>
            </w:r>
            <w:commentRangeEnd w:id="176"/>
            <w:r w:rsidR="002D2590">
              <w:rPr>
                <w:rStyle w:val="af"/>
              </w:rPr>
              <w:commentReference w:id="176"/>
            </w:r>
            <w:r w:rsidR="0044016B">
              <w:rPr>
                <w:rFonts w:ascii="Times New Roman" w:eastAsia="宋体" w:hAnsi="Times New Roman" w:cs="Times New Roman"/>
                <w:lang w:eastAsia="zh-CN"/>
              </w:rPr>
              <w:t xml:space="preserve">   □T6</w:t>
            </w:r>
          </w:p>
        </w:tc>
      </w:tr>
      <w:tr w:rsidR="00605745" w14:paraId="0CDCA27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864FD94" w14:textId="3919352A" w:rsidR="00605745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 w:rsidR="00605745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60C7C5" w14:textId="77777777" w:rsidR="00605745" w:rsidRDefault="00605745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6C21C9" w14:paraId="634294E5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9118F87" w14:textId="2AE03C1C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1BBF8BF" w14:textId="5CEF42DE" w:rsidR="006C21C9" w:rsidRDefault="006C21C9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6C21C9" w14:paraId="13EEEF56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A47D2E5" w14:textId="295352D9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07281EC" w14:textId="77777777" w:rsidR="006C21C9" w:rsidRDefault="006C21C9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C21C9" w14:paraId="7EF09FFE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AC4CE01" w14:textId="2598A682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B1FD30F" w14:textId="6C2EB0AA" w:rsid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commentRangeStart w:id="177"/>
            <w:commentRangeStart w:id="178"/>
            <w:r w:rsidR="00735995"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commentRangeEnd w:id="177"/>
            <w:r w:rsidR="00735995">
              <w:rPr>
                <w:rStyle w:val="af"/>
              </w:rPr>
              <w:commentReference w:id="177"/>
            </w:r>
            <w:commentRangeEnd w:id="178"/>
            <w:r w:rsidR="002D2590">
              <w:rPr>
                <w:rStyle w:val="af"/>
              </w:rPr>
              <w:commentReference w:id="178"/>
            </w:r>
            <w:r w:rsidR="002D2590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2D2590">
              <w:rPr>
                <w:rFonts w:ascii="Times New Roman" w:eastAsia="宋体" w:hAnsi="Times New Roman" w:cs="Times New Roman" w:hint="eastAsia"/>
                <w:lang w:eastAsia="zh-CN"/>
              </w:rPr>
              <w:t>骨髓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108B931D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590C396" w14:textId="6C870889" w:rsidR="00B8171E" w:rsidRDefault="00B8171E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AC281C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05745" w14:paraId="29477BFA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B72187D" w14:textId="66F74A64" w:rsidR="00605745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226348" w14:textId="2E1FFDBB" w:rsidR="00605745" w:rsidRPr="008B174F" w:rsidRDefault="00B8171E" w:rsidP="0073599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</w:t>
            </w:r>
            <w:commentRangeStart w:id="179"/>
            <w:commentRangeStart w:id="180"/>
            <w:commentRangeStart w:id="181"/>
            <w:commentRangeStart w:id="182"/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扫</w:t>
            </w:r>
            <w:r w:rsidR="00735995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="00735995"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2D2590">
              <w:rPr>
                <w:rFonts w:ascii="Times New Roman" w:hAnsi="Times New Roman" w:cs="Times New Roman"/>
              </w:rPr>
              <w:t>PET-CT</w:t>
            </w:r>
            <w:r w:rsidR="00735995">
              <w:rPr>
                <w:rFonts w:ascii="Times New Roman" w:hAnsi="Times New Roman" w:cs="Times New Roman"/>
              </w:rPr>
              <w:t xml:space="preserve">  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  <w:commentRangeEnd w:id="179"/>
            <w:r w:rsidR="00735995">
              <w:rPr>
                <w:rStyle w:val="af"/>
              </w:rPr>
              <w:commentReference w:id="179"/>
            </w:r>
            <w:commentRangeEnd w:id="180"/>
            <w:r w:rsidR="002D2590">
              <w:rPr>
                <w:rStyle w:val="af"/>
              </w:rPr>
              <w:commentReference w:id="180"/>
            </w:r>
            <w:commentRangeEnd w:id="181"/>
            <w:r w:rsidR="00F25134">
              <w:rPr>
                <w:rStyle w:val="af"/>
              </w:rPr>
              <w:commentReference w:id="181"/>
            </w:r>
            <w:commentRangeEnd w:id="182"/>
            <w:r w:rsidR="00317BE5">
              <w:rPr>
                <w:rStyle w:val="af"/>
              </w:rPr>
              <w:commentReference w:id="182"/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="0044016B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7BE5" w:rsidDel="003D59D0" w14:paraId="5DBD5189" w14:textId="0D175A69" w:rsidTr="00B8171E">
        <w:trPr>
          <w:jc w:val="center"/>
          <w:ins w:id="183" w:author="zhangxuejun_clin" w:date="2023-10-17T16:50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5E0211" w14:textId="4DA40EFF" w:rsidR="00317BE5" w:rsidDel="003D59D0" w:rsidRDefault="00317BE5" w:rsidP="00317BE5">
            <w:pPr>
              <w:spacing w:before="160" w:after="160"/>
              <w:rPr>
                <w:ins w:id="184" w:author="zhangxuejun_clin" w:date="2023-10-17T16:50:00Z"/>
                <w:moveFrom w:id="18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RangeStart w:id="186" w:author="suzhaohui_clin" w:date="2023-10-18T15:17:00Z" w:name="move148534658"/>
            <w:moveFrom w:id="187" w:author="suzhaohui_clin" w:date="2023-10-18T15:17:00Z">
              <w:ins w:id="188" w:author="zhangxuejun_clin" w:date="2023-10-17T16:51:00Z"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是否进行了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5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分法评分</w:t>
                </w:r>
                <w:r w:rsidRPr="00317BE5"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？</w:t>
                </w:r>
              </w:ins>
            </w:moveFrom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E8209C2" w14:textId="064E837F" w:rsidR="00317BE5" w:rsidRPr="006C21C9" w:rsidDel="003D59D0" w:rsidRDefault="00317BE5" w:rsidP="00317BE5">
            <w:pPr>
              <w:spacing w:before="160" w:after="160"/>
              <w:rPr>
                <w:ins w:id="189" w:author="zhangxuejun_clin" w:date="2023-10-17T16:50:00Z"/>
                <w:moveFrom w:id="190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191" w:author="suzhaohui_clin" w:date="2023-10-18T15:17:00Z">
              <w:ins w:id="192" w:author="zhangxuejun_clin" w:date="2023-10-17T16:51:00Z"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是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 xml:space="preserve"> 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  □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否</w:t>
                </w:r>
              </w:ins>
            </w:moveFrom>
          </w:p>
        </w:tc>
      </w:tr>
      <w:tr w:rsidR="00317BE5" w:rsidDel="003D59D0" w14:paraId="28F14711" w14:textId="39FD2D20" w:rsidTr="00B8171E">
        <w:trPr>
          <w:jc w:val="center"/>
          <w:ins w:id="193" w:author="zhangxuejun_clin" w:date="2023-10-17T16:50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816B3C7" w14:textId="1A9415C2" w:rsidR="00317BE5" w:rsidDel="003D59D0" w:rsidRDefault="00317BE5" w:rsidP="00317BE5">
            <w:pPr>
              <w:spacing w:before="160" w:after="160"/>
              <w:rPr>
                <w:ins w:id="194" w:author="zhangxuejun_clin" w:date="2023-10-17T16:50:00Z"/>
                <w:moveFrom w:id="19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196" w:author="suzhaohui_clin" w:date="2023-10-18T15:17:00Z">
              <w:ins w:id="197" w:author="zhangxuejun_clin" w:date="2023-10-17T16:51:00Z">
                <w:r w:rsidRPr="009F60B1" w:rsidDel="003D59D0">
                  <w:rPr>
                    <w:rFonts w:ascii="Times New Roman" w:eastAsia="宋体" w:hAnsi="Times New Roman" w:cs="Times New Roman"/>
                    <w:lang w:eastAsia="zh-CN"/>
                    <w:rPrChange w:id="198" w:author="suzhaohui_clin" w:date="2023-10-18T11:03:00Z">
                      <w:rPr>
                        <w:rFonts w:ascii="Times New Roman" w:hAnsi="Times New Roman" w:cs="Times New Roman"/>
                      </w:rPr>
                    </w:rPrChange>
                  </w:rPr>
                  <w:t>5</w:t>
                </w:r>
                <w:r w:rsidRPr="009F60B1" w:rsidDel="003D59D0">
                  <w:rPr>
                    <w:rFonts w:ascii="Times New Roman" w:eastAsia="宋体" w:hAnsi="Times New Roman" w:cs="Times New Roman" w:hint="eastAsia"/>
                    <w:lang w:eastAsia="zh-CN"/>
                    <w:rPrChange w:id="199" w:author="suzhaohui_clin" w:date="2023-10-18T11:03:00Z">
                      <w:rPr>
                        <w:rFonts w:hint="eastAsia"/>
                        <w:lang w:eastAsia="zh-CN"/>
                      </w:rPr>
                    </w:rPrChange>
                  </w:rPr>
                  <w:t>分法评分</w:t>
                </w:r>
              </w:ins>
            </w:moveFrom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9FBB8E6" w14:textId="7D72D909" w:rsidR="00317BE5" w:rsidRPr="006C21C9" w:rsidDel="003D59D0" w:rsidRDefault="00317BE5" w:rsidP="00317BE5">
            <w:pPr>
              <w:spacing w:before="160" w:after="160"/>
              <w:rPr>
                <w:ins w:id="200" w:author="zhangxuejun_clin" w:date="2023-10-17T16:50:00Z"/>
                <w:moveFrom w:id="20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202" w:author="suzhaohui_clin" w:date="2023-10-18T15:17:00Z">
              <w:ins w:id="203" w:author="zhangxuejun_clin" w:date="2023-10-17T16:51:00Z"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1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2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3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4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5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>X</w:t>
                </w:r>
              </w:ins>
            </w:moveFrom>
          </w:p>
        </w:tc>
      </w:tr>
      <w:moveFromRangeEnd w:id="186"/>
      <w:tr w:rsidR="00695CE1" w14:paraId="32166A3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D67D68" w14:textId="4E83AF0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695F64B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3D59D0" w14:paraId="7643737E" w14:textId="77777777" w:rsidTr="0005331C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8003AD8" w14:textId="77777777" w:rsidR="003D59D0" w:rsidRDefault="003D59D0" w:rsidP="0005331C">
            <w:pPr>
              <w:spacing w:before="160" w:after="160"/>
              <w:rPr>
                <w:moveTo w:id="204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RangeStart w:id="205" w:author="suzhaohui_clin" w:date="2023-10-18T15:17:00Z" w:name="move148534658"/>
            <w:moveTo w:id="206" w:author="suzhaohui_clin" w:date="2023-10-18T15:1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  <w:r w:rsidRPr="00317BE5">
                <w:rPr>
                  <w:rFonts w:ascii="Times New Roman" w:eastAsia="宋体" w:hAnsi="Times New Roman" w:cs="Times New Roman" w:hint="eastAsia"/>
                  <w:lang w:eastAsia="zh-CN"/>
                </w:rPr>
                <w:t>？</w:t>
              </w:r>
            </w:moveTo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BDE327B" w14:textId="77777777" w:rsidR="003D59D0" w:rsidRPr="006C21C9" w:rsidRDefault="003D59D0" w:rsidP="0005331C">
            <w:pPr>
              <w:spacing w:before="160" w:after="160"/>
              <w:rPr>
                <w:moveTo w:id="207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208" w:author="suzhaohui_clin" w:date="2023-10-18T15:17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moveTo>
          </w:p>
        </w:tc>
      </w:tr>
      <w:tr w:rsidR="003D59D0" w14:paraId="2E4C1ABA" w14:textId="77777777" w:rsidTr="0005331C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4B2AEAC" w14:textId="77777777" w:rsidR="003D59D0" w:rsidRDefault="003D59D0" w:rsidP="0005331C">
            <w:pPr>
              <w:spacing w:before="160" w:after="160"/>
              <w:rPr>
                <w:moveTo w:id="209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210" w:author="suzhaohui_clin" w:date="2023-10-18T15:17:00Z">
              <w:r w:rsidRPr="007C6C78">
                <w:rPr>
                  <w:rFonts w:ascii="Times New Roman" w:eastAsia="宋体" w:hAnsi="Times New Roman" w:cs="Times New Roman"/>
                  <w:lang w:eastAsia="zh-CN"/>
                </w:rPr>
                <w:t>5</w:t>
              </w:r>
              <w:r w:rsidRPr="007C6C78"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moveTo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E3C6BD" w14:textId="77777777" w:rsidR="003D59D0" w:rsidRPr="006C21C9" w:rsidRDefault="003D59D0" w:rsidP="0005331C">
            <w:pPr>
              <w:spacing w:before="160" w:after="160"/>
              <w:rPr>
                <w:moveTo w:id="21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212" w:author="suzhaohui_clin" w:date="2023-10-18T15:17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moveTo>
          </w:p>
        </w:tc>
      </w:tr>
      <w:moveToRangeEnd w:id="205"/>
      <w:tr w:rsidR="00695CE1" w14:paraId="2F9216B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66BEFDA" w14:textId="5CA505E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长直径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3711590D" w14:textId="562BCE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1EFD0656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27D95BD" w14:textId="751F7E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垂直径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3B5C2BF" w14:textId="037D0CAB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6582035E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6BE8C8E9" w14:textId="6054120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PD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5C709146" w14:textId="6854E310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  <w:r w:rsidRPr="008B174F">
              <w:rPr>
                <w:rFonts w:ascii="Times New Roman" w:eastAsia="宋体" w:hAnsi="Times New Roman" w:cs="Times New Roman"/>
                <w:vertAlign w:val="superscript"/>
              </w:rPr>
              <w:t>2</w:t>
            </w:r>
          </w:p>
        </w:tc>
      </w:tr>
      <w:tr w:rsidR="00695CE1" w14:paraId="2E583673" w14:textId="77777777" w:rsidTr="00CD7E9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7C81E4A" w14:textId="5D30287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5F620E1" w14:textId="4BAB1C4F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75EE059F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54DD4EA" w14:textId="453329E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影像学检查-淋巴结及结外受累部位</w:t>
            </w:r>
          </w:p>
        </w:tc>
        <w:tc>
          <w:tcPr>
            <w:tcW w:type="dxa" w:w="6199"/>
          </w:tcPr>
          <w:p/>
        </w:tc>
      </w:tr>
    </w:tbl>
    <w:p w14:paraId="42B2E5A2" w14:textId="7066409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DC8D1B3" w14:textId="77777777" w:rsidR="00B8171E" w:rsidRDefault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AA35A22" w14:textId="563C5355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影像学检查-不可测量病灶询问页_TUHQ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13413FC" w14:textId="77777777" w:rsidTr="00B8171E">
        <w:trPr>
          <w:jc w:val="center"/>
        </w:trPr>
        <w:tc>
          <w:tcPr>
            <w:tcW w:w="3541" w:type="dxa"/>
          </w:tcPr>
          <w:p w14:paraId="47C5BA5F" w14:textId="5810657B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proofErr w:type="gramStart"/>
            <w:r w:rsidR="002555EE">
              <w:rPr>
                <w:rFonts w:ascii="Times New Roman" w:eastAsia="宋体" w:hAnsi="Times New Roman" w:cs="Times New Roman" w:hint="eastAsia"/>
                <w:lang w:eastAsia="zh-CN"/>
              </w:rPr>
              <w:t>不</w:t>
            </w:r>
            <w:proofErr w:type="gramEnd"/>
            <w:r w:rsidR="002555EE">
              <w:rPr>
                <w:rFonts w:ascii="Times New Roman" w:eastAsia="宋体" w:hAnsi="Times New Roman" w:cs="Times New Roman" w:hint="eastAsia"/>
                <w:lang w:eastAsia="zh-CN"/>
              </w:rPr>
              <w:t>可测量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病灶</w:t>
            </w:r>
            <w:r w:rsidR="00824FA5">
              <w:rPr>
                <w:rFonts w:ascii="Times New Roman" w:eastAsia="宋体" w:hAnsi="Times New Roman" w:cs="Times New Roman" w:hint="eastAsia"/>
                <w:lang w:eastAsia="zh-CN"/>
              </w:rPr>
              <w:t>的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078B9732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影像学检查-不可测量病灶询问页</w:t>
            </w:r>
          </w:p>
        </w:tc>
        <w:tc>
          <w:tcPr>
            <w:tcW w:type="dxa" w:w="6199"/>
          </w:tcPr>
          <w:p/>
        </w:tc>
      </w:tr>
    </w:tbl>
    <w:p w14:paraId="6CFB0EBF" w14:textId="77777777" w:rsidR="00B8171E" w:rsidRDefault="00B8171E" w:rsidP="00B8171E"/>
    <w:p w14:paraId="7671B5A9" w14:textId="081212ED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影像学检查-不可测量病灶_PR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3F07EFA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3531367" w14:textId="386CCF83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1C0566" w14:textId="0B507A5B" w:rsidR="00B8171E" w:rsidRDefault="00B8171E" w:rsidP="00B4157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□NT1   □NT2   □NT3   □NT4   □NT5</w:t>
            </w:r>
            <w:r w:rsidR="00824FA5">
              <w:rPr>
                <w:rFonts w:ascii="Times New Roman" w:eastAsia="宋体" w:hAnsi="Times New Roman" w:cs="Times New Roman"/>
                <w:lang w:eastAsia="zh-CN"/>
              </w:rPr>
              <w:t xml:space="preserve">   □NT6</w:t>
            </w:r>
          </w:p>
        </w:tc>
      </w:tr>
      <w:tr w:rsidR="00B8171E" w14:paraId="0C1207F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E80A83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8C30135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8171E" w14:paraId="66C05D1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AC7C9D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D984C9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B8171E" w14:paraId="4CDE706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CBFC8F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8E945C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69C8D0A5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C8AF73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7AFB37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  <w:p w14:paraId="4A3B8E24" w14:textId="66CB4D42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132420A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7F9346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5CA49F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27E6FA78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C04BB85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C9AC0E6" w14:textId="0E72E33B" w:rsidR="00B8171E" w:rsidRPr="008B174F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commentRangeStart w:id="216"/>
            <w:commentRangeStart w:id="217"/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MRI</w:t>
            </w:r>
            <w:r w:rsidR="0068154B"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  <w:r w:rsidR="0068154B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8154B" w:rsidRPr="002D2590">
              <w:rPr>
                <w:rFonts w:ascii="Times New Roman" w:hAnsi="Times New Roman" w:cs="Times New Roman"/>
              </w:rPr>
              <w:t>PET-CT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  <w:commentRangeEnd w:id="216"/>
            <w:r w:rsidR="00EC4D14">
              <w:rPr>
                <w:rStyle w:val="af"/>
              </w:rPr>
              <w:commentReference w:id="216"/>
            </w:r>
            <w:commentRangeEnd w:id="217"/>
            <w:r w:rsidR="00317BE5">
              <w:rPr>
                <w:rStyle w:val="af"/>
              </w:rPr>
              <w:commentReference w:id="217"/>
            </w:r>
          </w:p>
        </w:tc>
      </w:tr>
      <w:tr w:rsidR="00317BE5" w:rsidDel="003D59D0" w14:paraId="05B23D32" w14:textId="4DB7AB6B" w:rsidTr="00B8171E">
        <w:trPr>
          <w:jc w:val="center"/>
          <w:ins w:id="218" w:author="zhangxuejun_clin" w:date="2023-10-17T16:55:00Z"/>
          <w:del w:id="219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6C4BA41" w14:textId="7E7FD350" w:rsidR="00317BE5" w:rsidDel="003D59D0" w:rsidRDefault="00317BE5" w:rsidP="00317BE5">
            <w:pPr>
              <w:spacing w:before="160" w:after="160"/>
              <w:rPr>
                <w:ins w:id="220" w:author="zhangxuejun_clin" w:date="2023-10-17T16:55:00Z"/>
                <w:del w:id="22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22" w:author="zhangxuejun_clin" w:date="2023-10-17T16:55:00Z">
              <w:del w:id="223" w:author="suzhaohui_clin" w:date="2023-10-18T15:17:00Z"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是否进行了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5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分法评分</w:delText>
                </w:r>
              </w:del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42A4BFF" w14:textId="292D663B" w:rsidR="00317BE5" w:rsidRPr="006C21C9" w:rsidDel="003D59D0" w:rsidRDefault="00317BE5" w:rsidP="00317BE5">
            <w:pPr>
              <w:spacing w:before="160" w:after="160"/>
              <w:rPr>
                <w:ins w:id="224" w:author="zhangxuejun_clin" w:date="2023-10-17T16:55:00Z"/>
                <w:del w:id="22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26" w:author="zhangxuejun_clin" w:date="2023-10-17T16:55:00Z">
              <w:del w:id="227" w:author="suzhaohui_clin" w:date="2023-10-18T15:17:00Z"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是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 xml:space="preserve"> 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  □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否</w:delText>
                </w:r>
              </w:del>
            </w:ins>
          </w:p>
        </w:tc>
      </w:tr>
      <w:tr w:rsidR="00317BE5" w:rsidDel="003D59D0" w14:paraId="41F59108" w14:textId="334B3DAE" w:rsidTr="00B8171E">
        <w:trPr>
          <w:jc w:val="center"/>
          <w:ins w:id="228" w:author="zhangxuejun_clin" w:date="2023-10-17T16:55:00Z"/>
          <w:del w:id="229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EFAB11F" w14:textId="0C1F9064" w:rsidR="00317BE5" w:rsidDel="003D59D0" w:rsidRDefault="00317BE5" w:rsidP="00317BE5">
            <w:pPr>
              <w:spacing w:before="160" w:after="160"/>
              <w:rPr>
                <w:ins w:id="230" w:author="zhangxuejun_clin" w:date="2023-10-17T16:55:00Z"/>
                <w:del w:id="23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32" w:author="zhangxuejun_clin" w:date="2023-10-17T16:55:00Z">
              <w:del w:id="233" w:author="suzhaohui_clin" w:date="2023-10-18T15:17:00Z">
                <w:r w:rsidDel="003D59D0">
                  <w:rPr>
                    <w:rFonts w:ascii="Times New Roman" w:hAnsi="Times New Roman" w:cs="Times New Roman"/>
                  </w:rPr>
                  <w:delText>5</w:delText>
                </w:r>
                <w:r w:rsidDel="003D59D0">
                  <w:rPr>
                    <w:rFonts w:hint="eastAsia"/>
                    <w:lang w:eastAsia="zh-CN"/>
                  </w:rPr>
                  <w:delText>分法评分</w:delText>
                </w:r>
              </w:del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269DAA3" w14:textId="68918FEC" w:rsidR="00317BE5" w:rsidRPr="006C21C9" w:rsidDel="003D59D0" w:rsidRDefault="00317BE5" w:rsidP="00317BE5">
            <w:pPr>
              <w:spacing w:before="160" w:after="160"/>
              <w:rPr>
                <w:ins w:id="234" w:author="zhangxuejun_clin" w:date="2023-10-17T16:55:00Z"/>
                <w:del w:id="23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36" w:author="zhangxuejun_clin" w:date="2023-10-17T16:55:00Z">
              <w:del w:id="237" w:author="suzhaohui_clin" w:date="2023-10-18T15:17:00Z"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1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2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3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4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5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X</w:delText>
                </w:r>
              </w:del>
            </w:ins>
          </w:p>
        </w:tc>
      </w:tr>
      <w:tr w:rsidR="00695CE1" w:rsidRPr="003D59D0" w14:paraId="444E9C8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2388EF" w14:textId="77777777" w:rsidR="00695CE1" w:rsidRPr="003D59D0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D59D0"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54933A1" w14:textId="2424B856" w:rsidR="00695CE1" w:rsidRPr="003D59D0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3D59D0" w14:paraId="0E39BF02" w14:textId="77777777" w:rsidTr="0005331C">
        <w:trPr>
          <w:jc w:val="center"/>
          <w:ins w:id="238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8EF8B0" w14:textId="77777777" w:rsidR="003D59D0" w:rsidRDefault="003D59D0" w:rsidP="0005331C">
            <w:pPr>
              <w:spacing w:before="160" w:after="160"/>
              <w:rPr>
                <w:ins w:id="239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0" w:author="suzhaohui_clin" w:date="2023-10-18T15:1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1E7371A" w14:textId="77777777" w:rsidR="003D59D0" w:rsidRPr="006C21C9" w:rsidRDefault="003D59D0" w:rsidP="0005331C">
            <w:pPr>
              <w:spacing w:before="160" w:after="160"/>
              <w:rPr>
                <w:ins w:id="24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2" w:author="suzhaohui_clin" w:date="2023-10-18T15:17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ins>
          </w:p>
        </w:tc>
      </w:tr>
      <w:tr w:rsidR="003D59D0" w14:paraId="7CC9A3CC" w14:textId="77777777" w:rsidTr="0005331C">
        <w:trPr>
          <w:jc w:val="center"/>
          <w:ins w:id="243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8616C0B" w14:textId="77777777" w:rsidR="003D59D0" w:rsidRDefault="003D59D0" w:rsidP="0005331C">
            <w:pPr>
              <w:spacing w:before="160" w:after="160"/>
              <w:rPr>
                <w:ins w:id="244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5" w:author="suzhaohui_clin" w:date="2023-10-18T15:17:00Z">
              <w:r>
                <w:rPr>
                  <w:rFonts w:ascii="Times New Roman" w:hAnsi="Times New Roman" w:cs="Times New Roman"/>
                </w:rPr>
                <w:t>5</w:t>
              </w:r>
              <w:r>
                <w:rPr>
                  <w:rFonts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C7AC44E" w14:textId="77777777" w:rsidR="003D59D0" w:rsidRPr="006C21C9" w:rsidRDefault="003D59D0" w:rsidP="0005331C">
            <w:pPr>
              <w:spacing w:before="160" w:after="160"/>
              <w:rPr>
                <w:ins w:id="246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7" w:author="suzhaohui_clin" w:date="2023-10-18T15:17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ins>
          </w:p>
        </w:tc>
      </w:tr>
      <w:tr w:rsidR="00695CE1" w14:paraId="36311BD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6D7B63F" w14:textId="074B4AC9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病灶描述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BFA926D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存在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消失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明确的进展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增多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减小</w:t>
            </w:r>
          </w:p>
          <w:p w14:paraId="6C774223" w14:textId="70115318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缩小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相仿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相同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未知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695CE1" w14:paraId="1063267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2A4C231F" w14:textId="7420FA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其他病灶描述，请详述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45EC2C0F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1286A4C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4C5D07AC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27FC3B96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5B5E7B0D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343B209A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影像学检查-不可测量病灶</w:t>
            </w:r>
          </w:p>
        </w:tc>
        <w:tc>
          <w:tcPr>
            <w:tcW w:type="dxa" w:w="6199"/>
          </w:tcPr>
          <w:p/>
        </w:tc>
      </w:tr>
    </w:tbl>
    <w:p w14:paraId="526B9A51" w14:textId="7777777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07B5933" w14:textId="3279E694" w:rsidR="00B8171E" w:rsidRDefault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5755036" w14:textId="2C6744F2" w:rsidR="00B41578" w:rsidRDefault="00B41578" w:rsidP="00B4157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影像学检查-骨髓询问页_PR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41578" w14:paraId="0C95CBD0" w14:textId="77777777" w:rsidTr="00646F3D">
        <w:trPr>
          <w:jc w:val="center"/>
        </w:trPr>
        <w:tc>
          <w:tcPr>
            <w:tcW w:w="3541" w:type="dxa"/>
          </w:tcPr>
          <w:p w14:paraId="4092F1A6" w14:textId="0D97FE69" w:rsidR="00B41578" w:rsidRDefault="00B41578" w:rsidP="00301FF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骨髓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604D3276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影像学检查-骨髓询问页</w:t>
            </w:r>
          </w:p>
        </w:tc>
        <w:tc>
          <w:tcPr>
            <w:tcW w:type="dxa" w:w="6199"/>
          </w:tcPr>
          <w:p/>
        </w:tc>
      </w:tr>
    </w:tbl>
    <w:p w14:paraId="69B89019" w14:textId="77777777" w:rsidR="00B41578" w:rsidRDefault="00B41578" w:rsidP="00B41578"/>
    <w:p w14:paraId="687D0F5B" w14:textId="572155AA" w:rsidR="00B41578" w:rsidRDefault="00B41578" w:rsidP="00B4157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影像学检查-骨髓_PR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41578" w14:paraId="02BD006C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BD4FFBE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63DA5E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42A25" w14:paraId="47AD81DD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24FC399" w14:textId="7E8C6797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分法评分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90FA158" w14:textId="7CD0B2EB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42A25" w14:paraId="34455919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0D12F37" w14:textId="22F2339A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分法评分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40D10AB" w14:textId="72FAD538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□1   □2   □3   □4   □5   □X</w:t>
            </w:r>
          </w:p>
        </w:tc>
      </w:tr>
      <w:tr w:rsidR="00542A25" w14:paraId="406749B5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7C5F286" w14:textId="177E6A4A" w:rsidR="00542A25" w:rsidRDefault="00542A25" w:rsidP="009A2C96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如果评分为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或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5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F71A4F8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基线相比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，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摄取减少</w:t>
            </w:r>
          </w:p>
          <w:p w14:paraId="55D2AEB6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□与基线相比摄取无显著变化</w:t>
            </w:r>
          </w:p>
          <w:p w14:paraId="0E85562F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□与基线相比，摄取增加</w:t>
            </w:r>
          </w:p>
          <w:p w14:paraId="6FF5B680" w14:textId="2C48094A" w:rsidR="00542A25" w:rsidRDefault="00542A25" w:rsidP="00301FF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□不适用</w:t>
            </w:r>
          </w:p>
        </w:tc>
      </w:tr>
      <w:tr w:rsidR="00542A25" w14:paraId="5ED43CE5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5836C4F" w14:textId="28C341FF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是否有新发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亲和性病灶？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DDEFE73" w14:textId="65C794D3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□是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□否</w:t>
            </w:r>
          </w:p>
        </w:tc>
      </w:tr>
      <w:tr w:rsidR="00542A25" w14:paraId="71B6BF66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F310319" w14:textId="4915DC46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如是，病灶部位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AE8028D" w14:textId="398089BB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2A25" w14:paraId="0F8680E6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AD9A6A4" w14:textId="497670E6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如是，病灶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SUV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ADA9B59" w14:textId="5FD600CB" w:rsidR="00542A25" w:rsidRPr="006C21C9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/>
                <w:lang w:eastAsia="zh-CN"/>
              </w:rPr>
              <w:t>|__|__|.|__|</w:t>
            </w:r>
          </w:p>
        </w:tc>
      </w:tr>
      <w:tr w:rsidR="00542A25" w14:paraId="64474C1F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60BA9AF" w14:textId="250AE70D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骨髓是否存在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亲和性病灶？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87965E7" w14:textId="4FCE7579" w:rsidR="00542A25" w:rsidRPr="008B174F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□是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□否</w:t>
            </w:r>
          </w:p>
        </w:tc>
      </w:tr>
      <w:tr w:rsidR="00542A25" w14:paraId="2FB1EEDE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31AF2E2" w14:textId="2537FEA4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如是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，请选择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030ADDF" w14:textId="41619E05" w:rsidR="00542A25" w:rsidRPr="009A2C96" w:rsidRDefault="00695CE1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56C6E">
              <w:rPr>
                <w:rFonts w:ascii="Times New Roman" w:eastAsia="宋体" w:hAnsi="Times New Roman" w:cs="Times New Roman" w:hint="eastAsia"/>
                <w:lang w:eastAsia="zh-CN"/>
              </w:rPr>
              <w:t>□</w:t>
            </w:r>
            <w:r w:rsidR="00542A25" w:rsidRPr="009A2C96">
              <w:rPr>
                <w:rFonts w:ascii="Times New Roman" w:eastAsia="宋体" w:hAnsi="Times New Roman" w:cs="Times New Roman" w:hint="eastAsia"/>
                <w:lang w:eastAsia="zh-CN"/>
              </w:rPr>
              <w:t>新的或复发的</w:t>
            </w:r>
            <w:r w:rsidR="00542A25"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="00542A25"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</w:t>
            </w:r>
          </w:p>
          <w:p w14:paraId="168B2B1E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高摄取与基线相比无变化</w:t>
            </w:r>
          </w:p>
          <w:p w14:paraId="7401CEF9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高摄取与基线相比降低</w:t>
            </w:r>
          </w:p>
          <w:p w14:paraId="1BE4B2F4" w14:textId="046E25B0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高摄取与基线相比增高</w:t>
            </w:r>
          </w:p>
        </w:tc>
      </w:tr>
      <w:tr w:rsidR="00317BE5" w:rsidRPr="00E6716F" w14:paraId="63D90BB3" w14:textId="77777777" w:rsidTr="009A2C96">
        <w:trPr>
          <w:jc w:val="center"/>
          <w:ins w:id="248" w:author="zhangxuejun_clin" w:date="2023-10-17T16:56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2A13249D" w14:textId="3617CAFA" w:rsidR="00317BE5" w:rsidRPr="00E6716F" w:rsidRDefault="00317BE5" w:rsidP="00317BE5">
            <w:pPr>
              <w:spacing w:before="160" w:after="160"/>
              <w:rPr>
                <w:ins w:id="249" w:author="zhangxuejun_clin" w:date="2023-10-17T16:56:00Z"/>
                <w:rFonts w:ascii="宋体" w:eastAsia="宋体" w:hAnsi="宋体" w:cs="Times New Roman"/>
                <w:kern w:val="2"/>
                <w:lang w:val="en-US" w:eastAsia="zh-CN"/>
              </w:rPr>
            </w:pPr>
            <w:ins w:id="250" w:author="zhangxuejun_clin" w:date="2023-10-17T16:56:00Z">
              <w:r w:rsidRPr="00E6716F">
                <w:rPr>
                  <w:rFonts w:ascii="宋体" w:eastAsia="宋体" w:hAnsi="宋体" w:hint="eastAsia"/>
                  <w:lang w:eastAsia="zh-CN"/>
                </w:rPr>
                <w:t>是否行骨髓活检检查</w:t>
              </w:r>
            </w:ins>
            <w:ins w:id="251" w:author="zhangxuejun_clin" w:date="2023-10-17T16:57:00Z">
              <w:r w:rsidRPr="00E6716F">
                <w:rPr>
                  <w:rFonts w:ascii="宋体" w:eastAsia="宋体" w:hAnsi="宋体" w:hint="eastAsia"/>
                  <w:lang w:eastAsia="zh-CN"/>
                </w:rPr>
                <w:t>？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3B70722D" w14:textId="501676DB" w:rsidR="00317BE5" w:rsidRPr="00E6716F" w:rsidRDefault="00317BE5" w:rsidP="00317BE5">
            <w:pPr>
              <w:spacing w:before="160" w:after="160"/>
              <w:rPr>
                <w:ins w:id="252" w:author="zhangxuejun_clin" w:date="2023-10-17T16:56:00Z"/>
                <w:rFonts w:ascii="宋体" w:eastAsia="宋体" w:hAnsi="宋体" w:cs="Times New Roman"/>
                <w:lang w:eastAsia="zh-CN"/>
              </w:rPr>
            </w:pPr>
            <w:ins w:id="253" w:author="zhangxuejun_clin" w:date="2023-10-17T16:56:00Z">
              <w:r w:rsidRPr="00E6716F">
                <w:rPr>
                  <w:rFonts w:ascii="宋体" w:eastAsia="宋体" w:hAnsi="宋体" w:cs="Times New Roman" w:hint="eastAsia"/>
                  <w:lang w:eastAsia="zh-CN"/>
                </w:rPr>
                <w:t>□是</w:t>
              </w:r>
              <w:r w:rsidRPr="00E6716F">
                <w:rPr>
                  <w:rFonts w:ascii="宋体" w:eastAsia="宋体" w:hAnsi="宋体" w:cs="Times New Roman"/>
                  <w:lang w:eastAsia="zh-CN"/>
                </w:rPr>
                <w:t xml:space="preserve">  </w:t>
              </w:r>
              <w:r w:rsidRPr="00E6716F">
                <w:rPr>
                  <w:rFonts w:ascii="宋体" w:eastAsia="宋体" w:hAnsi="宋体" w:cs="Times New Roman" w:hint="eastAsia"/>
                  <w:lang w:eastAsia="zh-CN"/>
                </w:rPr>
                <w:t>□否</w:t>
              </w:r>
            </w:ins>
          </w:p>
        </w:tc>
      </w:tr>
      <w:tr w:rsidR="00317BE5" w:rsidRPr="00E6716F" w14:paraId="5B98ED28" w14:textId="77777777" w:rsidTr="009A2C96">
        <w:trPr>
          <w:jc w:val="center"/>
          <w:ins w:id="254" w:author="zhangxuejun_clin" w:date="2023-10-17T16:56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0B9B6A1B" w14:textId="08DA9936" w:rsidR="00317BE5" w:rsidRPr="00E6716F" w:rsidRDefault="00317BE5" w:rsidP="00317BE5">
            <w:pPr>
              <w:spacing w:before="160" w:after="160"/>
              <w:rPr>
                <w:ins w:id="255" w:author="zhangxuejun_clin" w:date="2023-10-17T16:56:00Z"/>
                <w:rFonts w:ascii="宋体" w:eastAsia="宋体" w:hAnsi="宋体" w:cs="Times New Roman"/>
                <w:kern w:val="2"/>
                <w:lang w:val="en-US" w:eastAsia="zh-CN"/>
              </w:rPr>
            </w:pPr>
            <w:ins w:id="256" w:author="zhangxuejun_clin" w:date="2023-10-17T16:56:00Z">
              <w:r w:rsidRPr="00E6716F">
                <w:rPr>
                  <w:rFonts w:ascii="宋体" w:eastAsia="宋体" w:hAnsi="宋体" w:hint="eastAsia"/>
                  <w:lang w:eastAsia="zh-CN"/>
                </w:rPr>
                <w:t>检查报告描述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4423931" w14:textId="77777777" w:rsidR="00317BE5" w:rsidRPr="00E6716F" w:rsidRDefault="00317BE5" w:rsidP="00317BE5">
            <w:pPr>
              <w:spacing w:before="160" w:after="160"/>
              <w:rPr>
                <w:ins w:id="257" w:author="zhangxuejun_clin" w:date="2023-10-17T16:56:00Z"/>
                <w:rFonts w:ascii="宋体" w:eastAsia="宋体" w:hAnsi="宋体" w:cs="Times New Roman"/>
                <w:lang w:eastAsia="zh-CN"/>
              </w:rPr>
            </w:pPr>
          </w:p>
        </w:tc>
      </w:tr>
      <w:tr w:rsidR="00B41578" w14:paraId="3276CB56" w14:textId="77777777" w:rsidTr="00646F3D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8258547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</w:t>
            </w:r>
            <w:commentRangeStart w:id="258"/>
            <w:commentRangeStart w:id="259"/>
            <w:r>
              <w:rPr>
                <w:rFonts w:ascii="Times New Roman" w:eastAsia="宋体" w:hAnsi="Times New Roman" w:cs="Times New Roman"/>
                <w:lang w:eastAsia="zh-CN"/>
              </w:rPr>
              <w:t>记录</w:t>
            </w:r>
            <w:commentRangeEnd w:id="258"/>
            <w:r w:rsidR="00EC4D14">
              <w:rPr>
                <w:rStyle w:val="af"/>
              </w:rPr>
              <w:commentReference w:id="258"/>
            </w:r>
            <w:commentRangeEnd w:id="259"/>
            <w:r w:rsidR="00317BE5">
              <w:rPr>
                <w:rStyle w:val="af"/>
              </w:rPr>
              <w:commentReference w:id="259"/>
            </w:r>
          </w:p>
        </w:tc>
      </w:tr>
      <w:tr>
        <w:tc>
          <w:tcPr>
            <w:tcW w:type="dxa" w:w="3541"/>
          </w:tcPr>
          <w:p>
            <w:r>
              <w:t>影像学检查-骨髓</w:t>
            </w:r>
          </w:p>
        </w:tc>
        <w:tc>
          <w:tcPr>
            <w:tcW w:type="dxa" w:w="6199"/>
          </w:tcPr>
          <w:p/>
        </w:tc>
      </w:tr>
    </w:tbl>
    <w:p w14:paraId="12637438" w14:textId="77777777" w:rsidR="00B41578" w:rsidRDefault="00B41578" w:rsidP="00B41578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C6E30E2" w14:textId="77777777" w:rsidR="00B41578" w:rsidRDefault="00B41578" w:rsidP="00B4157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45086CB" w14:textId="53EB30DB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影像学检查-新病灶询问页_TUHQ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259FEBF" w14:textId="77777777" w:rsidTr="00B8171E">
        <w:trPr>
          <w:jc w:val="center"/>
        </w:trPr>
        <w:tc>
          <w:tcPr>
            <w:tcW w:w="3541" w:type="dxa"/>
          </w:tcPr>
          <w:p w14:paraId="005013BC" w14:textId="2AEF57D0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有新病灶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B11BBB0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B8171E" w14:paraId="225F0A0D" w14:textId="77777777" w:rsidTr="00B8171E">
        <w:trPr>
          <w:jc w:val="center"/>
        </w:trPr>
        <w:tc>
          <w:tcPr>
            <w:tcW w:w="3541" w:type="dxa"/>
          </w:tcPr>
          <w:p w14:paraId="47D00AAC" w14:textId="1B0963F4" w:rsidR="00B8171E" w:rsidRPr="002516A1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若是，是否进行了新病灶影像学检查？</w:t>
            </w:r>
          </w:p>
        </w:tc>
        <w:tc>
          <w:tcPr>
            <w:tcW w:w="6199" w:type="dxa"/>
          </w:tcPr>
          <w:p w14:paraId="13363A16" w14:textId="252C0768" w:rsidR="00B8171E" w:rsidRDefault="004503DF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影像学检查-新病灶询问页</w:t>
            </w:r>
          </w:p>
        </w:tc>
        <w:tc>
          <w:tcPr>
            <w:tcW w:type="dxa" w:w="6199"/>
          </w:tcPr>
          <w:p/>
        </w:tc>
      </w:tr>
    </w:tbl>
    <w:p w14:paraId="218EA2E8" w14:textId="77777777" w:rsidR="00B8171E" w:rsidRDefault="00B8171E" w:rsidP="00B8171E"/>
    <w:p w14:paraId="780C56A0" w14:textId="5776625D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影像学检查-新病灶_PR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F93A171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C6428B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靶病灶序号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97BDB29" w14:textId="296984A2" w:rsidR="00B8171E" w:rsidRDefault="00B8171E" w:rsidP="004503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□N1   □N2   □N3   □N4   □N5</w:t>
            </w:r>
          </w:p>
        </w:tc>
      </w:tr>
      <w:tr w:rsidR="00B8171E" w14:paraId="1CB1198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DA5351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5F32A78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8171E" w14:paraId="20C72E7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2D4B60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1B17AF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B8171E" w14:paraId="73188668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44DA7A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2257C2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73C166DB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EE9445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F062A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  <w:p w14:paraId="1205635B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4C33ABD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D93E6B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07617D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7E459ED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5531543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F63AF38" w14:textId="435B8CCC" w:rsidR="00B8171E" w:rsidRPr="008B174F" w:rsidRDefault="00B8171E" w:rsidP="00317BE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ins w:id="262" w:author="zhangxuejun_clin" w:date="2023-10-17T16:58:00Z">
              <w:r w:rsidR="00317BE5"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="00317BE5" w:rsidRPr="002D2590">
                <w:rPr>
                  <w:rFonts w:ascii="Times New Roman" w:hAnsi="Times New Roman" w:cs="Times New Roman"/>
                </w:rPr>
                <w:t>PET-CT</w:t>
              </w:r>
            </w:ins>
            <w:r w:rsidR="00695CE1">
              <w:rPr>
                <w:rFonts w:ascii="Times New Roman" w:hAnsi="Times New Roman" w:cs="Times New Roman"/>
              </w:rPr>
              <w:t xml:space="preserve"> 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317BE5" w14:paraId="146157E4" w14:textId="77777777" w:rsidTr="00B8171E">
        <w:trPr>
          <w:jc w:val="center"/>
          <w:ins w:id="263" w:author="zhangxuejun_clin" w:date="2023-10-17T16:58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AE3D18A" w14:textId="1166831B" w:rsidR="00317BE5" w:rsidRDefault="00317BE5" w:rsidP="00317BE5">
            <w:pPr>
              <w:spacing w:before="160" w:after="160"/>
              <w:rPr>
                <w:ins w:id="264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65" w:author="zhangxuejun_clin" w:date="2023-10-17T16:5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0EAA24F" w14:textId="24C06FE9" w:rsidR="00317BE5" w:rsidRPr="006C21C9" w:rsidRDefault="00317BE5" w:rsidP="00317BE5">
            <w:pPr>
              <w:spacing w:before="160" w:after="160"/>
              <w:rPr>
                <w:ins w:id="266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67" w:author="zhangxuejun_clin" w:date="2023-10-17T16:5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ins>
          </w:p>
        </w:tc>
      </w:tr>
      <w:tr w:rsidR="00317BE5" w14:paraId="1CC74594" w14:textId="77777777" w:rsidTr="00B8171E">
        <w:trPr>
          <w:jc w:val="center"/>
          <w:ins w:id="268" w:author="zhangxuejun_clin" w:date="2023-10-17T16:58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68ECC57" w14:textId="059213F7" w:rsidR="00317BE5" w:rsidRDefault="00317BE5" w:rsidP="00317BE5">
            <w:pPr>
              <w:spacing w:before="160" w:after="160"/>
              <w:rPr>
                <w:ins w:id="269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70" w:author="zhangxuejun_clin" w:date="2023-10-17T16:58:00Z">
              <w:r>
                <w:rPr>
                  <w:rFonts w:ascii="Times New Roman" w:hAnsi="Times New Roman" w:cs="Times New Roman"/>
                </w:rPr>
                <w:t>5</w:t>
              </w:r>
              <w:r>
                <w:rPr>
                  <w:rFonts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F41DCF9" w14:textId="5014A7CC" w:rsidR="00317BE5" w:rsidRPr="006C21C9" w:rsidRDefault="00317BE5" w:rsidP="00317BE5">
            <w:pPr>
              <w:spacing w:before="160" w:after="160"/>
              <w:rPr>
                <w:ins w:id="271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72" w:author="zhangxuejun_clin" w:date="2023-10-17T16:58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ins>
          </w:p>
        </w:tc>
      </w:tr>
      <w:tr w:rsidR="00695CE1" w14:paraId="4E67410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EB20A7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A508767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74A3255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FCDBFE4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534762B9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03623BF2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79DF3787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影像学检查-新病灶</w:t>
            </w:r>
          </w:p>
        </w:tc>
        <w:tc>
          <w:tcPr>
            <w:tcW w:type="dxa" w:w="6199"/>
          </w:tcPr>
          <w:p/>
        </w:tc>
      </w:tr>
    </w:tbl>
    <w:p w14:paraId="5BD42CA2" w14:textId="3843E994" w:rsidR="00B8171E" w:rsidRDefault="00B8171E" w:rsidP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AEA99D3" w14:textId="7A616023" w:rsidR="004503DF" w:rsidRDefault="004503DF" w:rsidP="004503D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影像学检查-器官增大询问页_PR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503DF" w14:paraId="7ECB4F94" w14:textId="77777777" w:rsidTr="00EC47E9">
        <w:trPr>
          <w:jc w:val="center"/>
        </w:trPr>
        <w:tc>
          <w:tcPr>
            <w:tcW w:w="3541" w:type="dxa"/>
          </w:tcPr>
          <w:p w14:paraId="029F33E0" w14:textId="4572795B" w:rsidR="004503DF" w:rsidRPr="002516A1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 w:rsidR="00824FA5">
              <w:rPr>
                <w:rFonts w:ascii="Times New Roman" w:eastAsia="宋体" w:hAnsi="Times New Roman" w:cs="Times New Roman" w:hint="eastAsia"/>
                <w:lang w:eastAsia="zh-CN"/>
              </w:rPr>
              <w:t>器官增大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检查？</w:t>
            </w:r>
          </w:p>
        </w:tc>
        <w:tc>
          <w:tcPr>
            <w:tcW w:w="6199" w:type="dxa"/>
          </w:tcPr>
          <w:p w14:paraId="3095D2F8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影像学检查-器官增大询问页</w:t>
            </w:r>
          </w:p>
        </w:tc>
        <w:tc>
          <w:tcPr>
            <w:tcW w:type="dxa" w:w="6199"/>
          </w:tcPr>
          <w:p/>
        </w:tc>
      </w:tr>
    </w:tbl>
    <w:p w14:paraId="58B8EFA7" w14:textId="77777777" w:rsidR="004503DF" w:rsidRDefault="004503DF" w:rsidP="004503DF"/>
    <w:p w14:paraId="49CEC27E" w14:textId="53A670D9" w:rsidR="004503DF" w:rsidRDefault="004503DF" w:rsidP="004503D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影像学检查-器官增大_PR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503DF" w14:paraId="590EC721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B366BA2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1CBF8A7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503DF" w14:paraId="34B517A1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D17B8DD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21BEF37" w14:textId="180F96F0" w:rsidR="004503DF" w:rsidRPr="008B174F" w:rsidRDefault="004503DF" w:rsidP="006F173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ins w:id="275" w:author="zhangxuejun_clin" w:date="2023-10-17T16:59:00Z">
              <w:r w:rsidR="006F173A" w:rsidRPr="006F173A">
                <w:rPr>
                  <w:rFonts w:ascii="Times New Roman" w:eastAsia="宋体" w:hAnsi="Times New Roman" w:cs="Times New Roman" w:hint="eastAsia"/>
                  <w:lang w:eastAsia="zh-CN"/>
                </w:rPr>
                <w:t>□</w:t>
              </w:r>
              <w:r w:rsidR="006F173A" w:rsidRPr="006F173A">
                <w:rPr>
                  <w:rFonts w:ascii="Times New Roman" w:eastAsia="宋体" w:hAnsi="Times New Roman" w:cs="Times New Roman"/>
                  <w:lang w:eastAsia="zh-CN"/>
                </w:rPr>
                <w:t>PET-CT</w:t>
              </w:r>
            </w:ins>
            <w:r w:rsidR="00695CE1">
              <w:rPr>
                <w:rFonts w:ascii="Times New Roman" w:hAnsi="Times New Roman" w:cs="Times New Roman"/>
              </w:rPr>
              <w:t xml:space="preserve"> 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6F173A" w14:paraId="5BB5E749" w14:textId="77777777" w:rsidTr="00EC47E9">
        <w:trPr>
          <w:jc w:val="center"/>
          <w:ins w:id="276" w:author="zhangxuejun_clin" w:date="2023-10-17T16:59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269BC21" w14:textId="4DA6F3EA" w:rsidR="006F173A" w:rsidRPr="006F173A" w:rsidRDefault="006F173A" w:rsidP="006F173A">
            <w:pPr>
              <w:spacing w:before="160" w:after="160"/>
              <w:rPr>
                <w:ins w:id="277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78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是否进行了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5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D630B50" w14:textId="18E825A3" w:rsidR="006F173A" w:rsidRPr="006F173A" w:rsidRDefault="006F173A" w:rsidP="006F173A">
            <w:pPr>
              <w:spacing w:before="160" w:after="160"/>
              <w:rPr>
                <w:ins w:id="279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80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是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 xml:space="preserve">   □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否</w:t>
              </w:r>
            </w:ins>
          </w:p>
        </w:tc>
      </w:tr>
      <w:tr w:rsidR="006F173A" w14:paraId="4BC588D8" w14:textId="77777777" w:rsidTr="00EC47E9">
        <w:trPr>
          <w:jc w:val="center"/>
          <w:ins w:id="281" w:author="zhangxuejun_clin" w:date="2023-10-17T16:59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F2665A7" w14:textId="1CF89896" w:rsidR="006F173A" w:rsidRPr="006F173A" w:rsidRDefault="006F173A" w:rsidP="006F173A">
            <w:pPr>
              <w:spacing w:before="160" w:after="160"/>
              <w:rPr>
                <w:ins w:id="282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83" w:author="zhangxuejun_clin" w:date="2023-10-17T17:00:00Z">
              <w:r w:rsidRPr="006F173A">
                <w:rPr>
                  <w:rFonts w:ascii="Times New Roman" w:eastAsia="宋体" w:hAnsi="Times New Roman" w:cs="Times New Roman"/>
                </w:rPr>
                <w:t>5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F16764E" w14:textId="08027914" w:rsidR="006F173A" w:rsidRPr="006F173A" w:rsidRDefault="006F173A" w:rsidP="006F173A">
            <w:pPr>
              <w:spacing w:before="160" w:after="160"/>
              <w:rPr>
                <w:ins w:id="284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85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□1   □2   □3   □4   □5   □X</w:t>
              </w:r>
            </w:ins>
          </w:p>
        </w:tc>
      </w:tr>
      <w:tr w:rsidR="00695CE1" w14:paraId="3AC9A4D9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583EB3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E6A303F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550B6D6D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8368BB7" w14:textId="031227E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垂直长度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F9AE9E2" w14:textId="539A36C5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1CC95165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5DEC5B" w14:textId="12AB49B4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脾脏状态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1412F88" w14:textId="4E9D926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肿大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</w:p>
        </w:tc>
      </w:tr>
      <w:tr w:rsidR="00695CE1" w14:paraId="7241B606" w14:textId="77777777" w:rsidTr="00CD7E9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4C5E901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788B2D8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19CEA334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78DEE39B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影像学检查-器官增大</w:t>
            </w:r>
          </w:p>
        </w:tc>
        <w:tc>
          <w:tcPr>
            <w:tcW w:type="dxa" w:w="6199"/>
          </w:tcPr>
          <w:p/>
        </w:tc>
      </w:tr>
    </w:tbl>
    <w:p w14:paraId="5DF0EECD" w14:textId="77777777" w:rsidR="004503DF" w:rsidRDefault="004503DF" w:rsidP="004503D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06498FA" w14:textId="77777777" w:rsidR="004503DF" w:rsidRDefault="004503DF" w:rsidP="00B8171E">
      <w:pPr>
        <w:rPr>
          <w:rFonts w:ascii="Times New Roman" w:eastAsia="宋体" w:hAnsi="Times New Roman" w:cs="Times New Roman"/>
          <w:lang w:eastAsia="zh-CN"/>
        </w:rPr>
      </w:pPr>
    </w:p>
    <w:p w14:paraId="1219DE39" w14:textId="77777777" w:rsidR="00B8171E" w:rsidRDefault="00B8171E">
      <w:pPr>
        <w:rPr>
          <w:rFonts w:ascii="Times New Roman" w:eastAsia="宋体" w:hAnsi="Times New Roman" w:cs="Times New Roman"/>
          <w:lang w:eastAsia="zh-CN"/>
        </w:rPr>
      </w:pPr>
    </w:p>
    <w:p w14:paraId="30888D9E" w14:textId="7777777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E2EFBA4" w14:textId="22C46508" w:rsidR="00CF623E" w:rsidRDefault="008B174F" w:rsidP="00CF62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肿瘤总体疗效评估（NHL）询问页_RS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446CE86A" w14:textId="77777777" w:rsidTr="00EF6DAB">
        <w:trPr>
          <w:jc w:val="center"/>
        </w:trPr>
        <w:tc>
          <w:tcPr>
            <w:tcW w:w="3541" w:type="dxa"/>
          </w:tcPr>
          <w:p w14:paraId="1B78C69B" w14:textId="3A384F6F" w:rsidR="00CF623E" w:rsidRDefault="007E7285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</w:t>
            </w:r>
            <w:r w:rsidR="00A46C96">
              <w:rPr>
                <w:rFonts w:ascii="Times New Roman" w:eastAsia="宋体" w:hAnsi="Times New Roman" w:cs="Times New Roman" w:hint="eastAsia"/>
                <w:lang w:eastAsia="zh-CN"/>
              </w:rPr>
              <w:t>肿瘤总体疗效评估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0367E947" w14:textId="6CEC3557" w:rsidR="00CF623E" w:rsidRDefault="00FE0916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CF623E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肿瘤总体疗效评估（NHL）询问页</w:t>
            </w:r>
          </w:p>
        </w:tc>
        <w:tc>
          <w:tcPr>
            <w:tcW w:type="dxa" w:w="6199"/>
          </w:tcPr>
          <w:p/>
        </w:tc>
      </w:tr>
    </w:tbl>
    <w:p w14:paraId="6127A125" w14:textId="68BBD1C3" w:rsidR="008B174F" w:rsidRDefault="008B174F"/>
    <w:p w14:paraId="36131AD2" w14:textId="54C5AAF0" w:rsidR="008B174F" w:rsidRDefault="00A46C96" w:rsidP="008B174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肿瘤总体疗效评估（NHL）_RS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79143BF1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D6F1553" w14:textId="2EAFCA60" w:rsidR="00CF623E" w:rsidRDefault="008B174F" w:rsidP="008B174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评估</w:t>
            </w:r>
            <w:r w:rsidR="00CF623E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991CA8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B174F" w14:paraId="2B30486F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A1FB409" w14:textId="5C352819" w:rsidR="008B174F" w:rsidRDefault="008B174F" w:rsidP="008B174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靶病灶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Times New Roman" w:cs="Times New Roman"/>
                <w:lang w:eastAsia="zh-CN"/>
              </w:rPr>
              <w:t>PD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D4A6C79" w14:textId="7F3DFB6E" w:rsidR="008B174F" w:rsidRDefault="00B8171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  <w:r w:rsidRPr="008B174F">
              <w:rPr>
                <w:rFonts w:ascii="Times New Roman" w:eastAsia="宋体" w:hAnsi="Times New Roman" w:cs="Times New Roman"/>
                <w:vertAlign w:val="superscript"/>
              </w:rPr>
              <w:t>2</w:t>
            </w:r>
          </w:p>
        </w:tc>
      </w:tr>
      <w:tr w:rsidR="00CF623E" w14:paraId="21E95A8A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63B1DFAA" w14:textId="5F1083E6" w:rsidR="00CF623E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del w:id="290" w:author="suzhaohui_clin" w:date="2023-10-18T11:05:00Z">
              <w:r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>靶病灶</w:delText>
              </w:r>
            </w:del>
            <w:ins w:id="291" w:author="suzhaohui_clin" w:date="2023-10-18T11:05:00Z"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淋巴结</w:t>
              </w:r>
              <w:proofErr w:type="gramStart"/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及结外受累</w:t>
              </w:r>
              <w:proofErr w:type="gramEnd"/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部位</w:t>
              </w:r>
            </w:ins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4D06996B" w14:textId="3AECCDF3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11387431" w14:textId="10C73656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3DCE38DE" w14:textId="0411CBB0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2B6877EA" w14:textId="06F4C813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61CD08A0" w14:textId="1B94B880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39DE582C" w14:textId="5BD0359E" w:rsidR="00CF623E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17BFA3F1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067FE01C" w14:textId="729BCC91" w:rsidR="00A46C96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del w:id="292" w:author="suzhaohui_clin" w:date="2023-10-18T11:07:00Z">
              <w:r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>非靶病灶</w:delText>
              </w:r>
            </w:del>
            <w:proofErr w:type="gramStart"/>
            <w:ins w:id="293" w:author="suzhaohui_clin" w:date="2023-10-18T11:07:00Z"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不</w:t>
              </w:r>
              <w:proofErr w:type="gramEnd"/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可测量病灶</w:t>
              </w:r>
            </w:ins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1DCD790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5C5FEE04" w14:textId="6C0B995E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非完全缓解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非疾病进展（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Non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CR/Non 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  <w:p w14:paraId="673B03F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5E1405E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72C557A1" w14:textId="413258D6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39A1C18D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7DAD1C6F" w14:textId="59592880" w:rsidR="00A46C96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</w:t>
            </w:r>
            <w:commentRangeStart w:id="294"/>
            <w:r>
              <w:rPr>
                <w:rFonts w:ascii="Times New Roman" w:eastAsia="宋体" w:hAnsi="Times New Roman" w:cs="Times New Roman" w:hint="eastAsia"/>
                <w:lang w:eastAsia="zh-CN"/>
              </w:rPr>
              <w:t>有新病灶</w:t>
            </w:r>
            <w:commentRangeEnd w:id="294"/>
            <w:r w:rsidR="008B32FA">
              <w:rPr>
                <w:rStyle w:val="af"/>
              </w:rPr>
              <w:commentReference w:id="294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528CF33" w14:textId="7E6757DD" w:rsidR="00A46C96" w:rsidRDefault="00A46C96" w:rsidP="009F60B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  <w:del w:id="297" w:author="suzhaohui_clin" w:date="2023-10-18T11:07:00Z">
              <w:r w:rsidR="00207101"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R="00207101" w:rsidDel="009F60B1">
                <w:rPr>
                  <w:rFonts w:ascii="Times New Roman" w:eastAsia="宋体" w:hAnsi="Times New Roman" w:cs="Times New Roman"/>
                  <w:lang w:eastAsia="zh-CN"/>
                </w:rPr>
                <w:delText xml:space="preserve">   </w:delText>
              </w:r>
            </w:del>
            <w:ins w:id="298" w:author="zhangxuejun_clin" w:date="2023-10-17T17:06:00Z">
              <w:del w:id="299" w:author="suzhaohui_clin" w:date="2023-10-18T11:07:00Z"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□骨髓</w:delText>
                </w:r>
              </w:del>
            </w:ins>
            <w:ins w:id="300" w:author="zhangxuejun_clin" w:date="2023-10-17T17:08:00Z">
              <w:del w:id="301" w:author="suzhaohui_clin" w:date="2023-10-18T11:07:00Z">
                <w:r w:rsidR="00E6716F" w:rsidDel="009F60B1">
                  <w:rPr>
                    <w:rFonts w:ascii="Times New Roman" w:eastAsia="宋体" w:hAnsi="Times New Roman" w:cs="Times New Roman" w:hint="eastAsia"/>
                    <w:lang w:eastAsia="zh-CN"/>
                  </w:rPr>
                  <w:delText xml:space="preserve"> </w:delText>
                </w:r>
                <w:r w:rsidR="00E6716F" w:rsidDel="009F60B1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   </w:delText>
                </w:r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□</w:delText>
                </w:r>
              </w:del>
            </w:ins>
            <w:ins w:id="302" w:author="zhangxuejun_clin" w:date="2023-10-17T17:06:00Z">
              <w:del w:id="303" w:author="suzhaohui_clin" w:date="2023-10-18T11:07:00Z"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器官增大</w:delText>
                </w:r>
              </w:del>
            </w:ins>
          </w:p>
        </w:tc>
      </w:tr>
      <w:tr w:rsidR="009F60B1" w14:paraId="6D10205A" w14:textId="77777777" w:rsidTr="009F04C8">
        <w:trPr>
          <w:jc w:val="center"/>
          <w:ins w:id="304" w:author="suzhaohui_clin" w:date="2023-10-18T11:07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9806D0E" w14:textId="0A79C179" w:rsidR="009F60B1" w:rsidRDefault="009F60B1" w:rsidP="00017BF2">
            <w:pPr>
              <w:spacing w:before="160" w:after="160"/>
              <w:rPr>
                <w:ins w:id="305" w:author="suzhaohui_clin" w:date="2023-10-18T11:07:00Z"/>
                <w:rFonts w:ascii="Times New Roman" w:eastAsia="宋体" w:hAnsi="Times New Roman" w:cs="Times New Roman"/>
                <w:lang w:eastAsia="zh-CN"/>
              </w:rPr>
            </w:pPr>
            <w:ins w:id="306" w:author="suzhaohui_clin" w:date="2023-10-18T11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器官增大</w:t>
              </w:r>
            </w:ins>
            <w:ins w:id="307" w:author="suzhaohui_clin" w:date="2023-10-18T14:39:00Z">
              <w:r w:rsidR="00017BF2">
                <w:rPr>
                  <w:rFonts w:ascii="Times New Roman" w:eastAsia="宋体" w:hAnsi="Times New Roman" w:cs="Times New Roman" w:hint="eastAsia"/>
                  <w:lang w:eastAsia="zh-CN"/>
                </w:rPr>
                <w:t>评估结果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0274CAA7" w14:textId="77777777" w:rsidR="009F60B1" w:rsidRDefault="009F60B1" w:rsidP="003D2194">
            <w:pPr>
              <w:spacing w:before="160" w:after="160"/>
              <w:rPr>
                <w:ins w:id="308" w:author="suzhaohui_clin" w:date="2023-10-18T15:06:00Z"/>
                <w:rFonts w:ascii="Times New Roman" w:eastAsia="宋体" w:hAnsi="Times New Roman" w:cs="Times New Roman"/>
                <w:lang w:eastAsia="zh-CN"/>
              </w:rPr>
            </w:pPr>
            <w:ins w:id="309" w:author="suzhaohui_clin" w:date="2023-10-18T11:0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</w:ins>
            <w:ins w:id="310" w:author="suzhaohui_clin" w:date="2023-10-18T15:05:00Z">
              <w:r w:rsidR="003D2194">
                <w:rPr>
                  <w:rFonts w:ascii="Times New Roman" w:eastAsia="宋体" w:hAnsi="Times New Roman" w:cs="Times New Roman" w:hint="eastAsia"/>
                  <w:lang w:eastAsia="zh-CN"/>
                </w:rPr>
                <w:t>恢复正常</w:t>
              </w:r>
            </w:ins>
            <w:ins w:id="311" w:author="suzhaohui_clin" w:date="2023-10-18T11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12" w:author="suzhaohui_clin" w:date="2023-10-18T15:05:00Z"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脾脏长径较正常脾脏长径</w:t>
              </w:r>
              <w:proofErr w:type="gramStart"/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增大值</w:t>
              </w:r>
              <w:proofErr w:type="gramEnd"/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降低＞</w:t>
              </w:r>
              <w:r w:rsidR="003D2194" w:rsidRPr="003D2194">
                <w:rPr>
                  <w:rFonts w:ascii="Times New Roman" w:eastAsia="宋体" w:hAnsi="Times New Roman" w:cs="Times New Roman"/>
                  <w:lang w:eastAsia="zh-CN"/>
                </w:rPr>
                <w:t>50%</w:t>
              </w:r>
            </w:ins>
          </w:p>
          <w:p w14:paraId="0EE472AD" w14:textId="44636A60" w:rsidR="003D2194" w:rsidRDefault="003D2194" w:rsidP="003D2194">
            <w:pPr>
              <w:spacing w:before="160" w:after="160"/>
              <w:rPr>
                <w:ins w:id="313" w:author="suzhaohui_clin" w:date="2023-10-18T11:07:00Z"/>
                <w:rFonts w:ascii="Times New Roman" w:eastAsia="宋体" w:hAnsi="Times New Roman" w:cs="Times New Roman"/>
                <w:lang w:eastAsia="zh-CN"/>
              </w:rPr>
            </w:pPr>
            <w:ins w:id="314" w:author="suzhaohui_clin" w:date="2023-10-18T15:06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未达</w:t>
              </w:r>
            </w:ins>
            <w:ins w:id="315" w:author="suzhaohui_clin" w:date="2023-10-18T15:0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疾病进展</w:t>
              </w:r>
            </w:ins>
            <w:ins w:id="316" w:author="suzhaohui_clin" w:date="2023-10-18T15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17" w:author="suzhaohui_clin" w:date="2023-10-18T15:0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新发</w:t>
              </w:r>
            </w:ins>
            <w:ins w:id="318" w:author="suzhaohui_clin" w:date="2023-10-18T15:10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或复发</w:t>
              </w:r>
            </w:ins>
            <w:ins w:id="319" w:author="suzhaohui_clin" w:date="2023-10-18T15:0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的脾大</w:t>
              </w:r>
            </w:ins>
            <w:ins w:id="320" w:author="suzhaohui_clin" w:date="2023-10-18T15:12:00Z">
              <w:r w:rsidR="003D59D0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3D59D0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 w:rsidR="003D59D0" w:rsidRPr="00A46C96">
                <w:rPr>
                  <w:rFonts w:ascii="Times New Roman" w:eastAsia="宋体" w:hAnsi="Times New Roman" w:cs="Times New Roman" w:hint="eastAsia"/>
                  <w:lang w:eastAsia="zh-CN"/>
                </w:rPr>
                <w:t>不适用</w:t>
              </w:r>
            </w:ins>
          </w:p>
        </w:tc>
      </w:tr>
      <w:tr w:rsidR="003D59D0" w14:paraId="3180BADE" w14:textId="77777777" w:rsidTr="009F04C8">
        <w:trPr>
          <w:jc w:val="center"/>
          <w:ins w:id="321" w:author="suzhaohui_clin" w:date="2023-10-18T15:12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093E191C" w14:textId="23CA6E86" w:rsidR="003D59D0" w:rsidRDefault="003D59D0" w:rsidP="00017BF2">
            <w:pPr>
              <w:spacing w:before="160" w:after="160"/>
              <w:rPr>
                <w:ins w:id="322" w:author="suzhaohui_clin" w:date="2023-10-18T15:12:00Z"/>
                <w:rFonts w:ascii="Times New Roman" w:eastAsia="宋体" w:hAnsi="Times New Roman" w:cs="Times New Roman"/>
                <w:lang w:eastAsia="zh-CN"/>
              </w:rPr>
            </w:pPr>
            <w:ins w:id="323" w:author="suzhaohui_clin" w:date="2023-10-18T15:13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骨髓影像学的评估结果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22F57D99" w14:textId="77777777" w:rsidR="003D59D0" w:rsidRDefault="003D59D0" w:rsidP="0005331C">
            <w:pPr>
              <w:spacing w:before="160" w:after="160"/>
              <w:rPr>
                <w:ins w:id="324" w:author="suzhaohui_clin" w:date="2023-10-18T15:38:00Z"/>
                <w:rFonts w:ascii="Times New Roman" w:eastAsia="宋体" w:hAnsi="Times New Roman" w:cs="Times New Roman"/>
                <w:lang w:eastAsia="zh-CN"/>
              </w:rPr>
            </w:pPr>
            <w:ins w:id="325" w:author="suzhaohui_clin" w:date="2023-10-18T15:13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无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F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DG</w:t>
              </w:r>
            </w:ins>
            <w:ins w:id="326" w:author="suzhaohui_clin" w:date="2023-10-18T15:15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代谢增高病变</w:t>
              </w:r>
            </w:ins>
            <w:ins w:id="327" w:author="suzhaohui_clin" w:date="2023-10-18T15:36:00Z"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05331C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28" w:author="suzhaohui_clin" w:date="2023-10-18T15:37:00Z">
              <w:r w:rsidR="0005331C"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较基线减低</w:t>
              </w:r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05331C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29" w:author="suzhaohui_clin" w:date="2023-10-18T15:38:00Z"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>较基线期无变化</w:t>
              </w:r>
            </w:ins>
          </w:p>
          <w:p w14:paraId="2E55ED63" w14:textId="72370C50" w:rsidR="0005331C" w:rsidRDefault="0005331C" w:rsidP="0005331C">
            <w:pPr>
              <w:spacing w:before="160" w:after="160"/>
              <w:rPr>
                <w:ins w:id="330" w:author="suzhaohui_clin" w:date="2023-10-18T15:12:00Z"/>
                <w:rFonts w:ascii="Times New Roman" w:eastAsia="宋体" w:hAnsi="Times New Roman" w:cs="Times New Roman"/>
                <w:lang w:eastAsia="zh-CN"/>
              </w:rPr>
            </w:pPr>
            <w:ins w:id="331" w:author="suzhaohui_clin" w:date="2023-10-18T15:3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新发或复发的</w:t>
              </w:r>
              <w:r w:rsidRPr="0005331C">
                <w:rPr>
                  <w:rFonts w:ascii="Times New Roman" w:eastAsia="宋体" w:hAnsi="Times New Roman" w:cs="Times New Roman"/>
                  <w:lang w:eastAsia="zh-CN"/>
                </w:rPr>
                <w:t xml:space="preserve">FDG </w:t>
              </w:r>
              <w:r w:rsidRPr="0005331C">
                <w:rPr>
                  <w:rFonts w:ascii="Times New Roman" w:eastAsia="宋体" w:hAnsi="Times New Roman" w:cs="Times New Roman"/>
                  <w:lang w:eastAsia="zh-CN"/>
                </w:rPr>
                <w:t>摄取增</w:t>
              </w:r>
              <w:r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高灶</w:t>
              </w:r>
            </w:ins>
            <w:ins w:id="332" w:author="suzhaohui_clin" w:date="2023-10-18T15:3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 w:rsidRPr="00A46C96">
                <w:rPr>
                  <w:rFonts w:ascii="Times New Roman" w:eastAsia="宋体" w:hAnsi="Times New Roman" w:cs="Times New Roman" w:hint="eastAsia"/>
                  <w:lang w:eastAsia="zh-CN"/>
                </w:rPr>
                <w:t>不适用</w:t>
              </w:r>
            </w:ins>
          </w:p>
        </w:tc>
      </w:tr>
      <w:tr w:rsidR="00A46C96" w14:paraId="3D83BF0F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4825BA4" w14:textId="1ECE3C69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基于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T/MRI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6781A283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73446982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22908BFA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1E56B11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7ED48CD4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68025BAC" w14:textId="3B2B9A2D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1E0A79E8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51ED78B6" w14:textId="2C54574F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基于</w:t>
            </w:r>
            <w:r>
              <w:rPr>
                <w:rFonts w:ascii="Times New Roman" w:eastAsia="宋体" w:hAnsi="Times New Roman" w:cs="Times New Roman"/>
                <w:lang w:eastAsia="zh-CN"/>
              </w:rPr>
              <w:t>PET-CT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6661EFE2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563C94D5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6D268026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790F2AA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55E49525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1E3CD029" w14:textId="3D3AA11B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0F01A0BF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25598F1" w14:textId="611B9CCB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疗效总体评估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C7EE04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4A6DC42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7009E766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46FF23D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450F15F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08D92F8B" w14:textId="6ECAB8A3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>
        <w:tc>
          <w:tcPr>
            <w:tcW w:type="dxa" w:w="3541"/>
          </w:tcPr>
          <w:p>
            <w:r>
              <w:t>肿瘤总体疗效评估（NHL）</w:t>
            </w:r>
          </w:p>
        </w:tc>
        <w:tc>
          <w:tcPr>
            <w:tcW w:type="dxa" w:w="6199"/>
          </w:tcPr>
          <w:p/>
        </w:tc>
      </w:tr>
    </w:tbl>
    <w:p w14:paraId="04494429" w14:textId="328CF580" w:rsidR="00584A5C" w:rsidRDefault="00584A5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4B2EB97" w14:textId="01DA53F4" w:rsidR="00584A5C" w:rsidRDefault="00584A5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F7FD66E" w14:textId="03C1AD95" w:rsidR="00490291" w:rsidRDefault="00A46C96" w:rsidP="0049029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肿瘤总体疗效评估（MM）询问页_RS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90291" w14:paraId="3BA169DA" w14:textId="77777777" w:rsidTr="009267BD">
        <w:trPr>
          <w:jc w:val="center"/>
        </w:trPr>
        <w:tc>
          <w:tcPr>
            <w:tcW w:w="3541" w:type="dxa"/>
          </w:tcPr>
          <w:p w14:paraId="3651E113" w14:textId="338B147D" w:rsidR="00490291" w:rsidRDefault="00A46C96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受试者是否进行肿瘤总体疗效评估？</w:t>
            </w:r>
          </w:p>
        </w:tc>
        <w:tc>
          <w:tcPr>
            <w:tcW w:w="6199" w:type="dxa"/>
          </w:tcPr>
          <w:p w14:paraId="7E3468B2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肿瘤总体疗效评估（MM）询问页</w:t>
            </w:r>
          </w:p>
        </w:tc>
        <w:tc>
          <w:tcPr>
            <w:tcW w:type="dxa" w:w="6199"/>
          </w:tcPr>
          <w:p/>
        </w:tc>
      </w:tr>
    </w:tbl>
    <w:p w14:paraId="572C8FA6" w14:textId="416135AA" w:rsidR="00A46C96" w:rsidRDefault="00A46C96"/>
    <w:p w14:paraId="49547F18" w14:textId="433FF632" w:rsidR="00A46C96" w:rsidRPr="00A46C96" w:rsidRDefault="00A46C96" w:rsidP="00A46C9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肿瘤总体疗效评估（MM）_RS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90291" w14:paraId="1FF77B39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8E5EB2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DD3C348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EC6018" w14:paraId="7DE135E7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F3BE061" w14:textId="5F0ECBE5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EC6018">
              <w:rPr>
                <w:rFonts w:ascii="Times New Roman" w:eastAsia="宋体" w:hAnsi="Times New Roman" w:cs="Times New Roman"/>
                <w:lang w:eastAsia="zh-CN"/>
              </w:rPr>
              <w:t>IMWG</w:t>
            </w:r>
            <w:r w:rsidRPr="00EC6018">
              <w:rPr>
                <w:rFonts w:ascii="Times New Roman" w:eastAsia="宋体" w:hAnsi="Times New Roman" w:cs="Times New Roman"/>
                <w:lang w:eastAsia="zh-CN"/>
              </w:rPr>
              <w:t>疗效标准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71BBAFB" w14:textId="72BFAE3E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sCR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□CR   □VGPR   □PR   □MR   □SD   □PD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临床复发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□CR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后复发</w:t>
            </w:r>
          </w:p>
        </w:tc>
      </w:tr>
      <w:tr w:rsidR="00EC6018" w14:paraId="1742B9FA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068C6B7" w14:textId="06CA1B54" w:rsidR="00EC6018" w:rsidRP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MWG MRD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疗效标准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9C24F6" w14:textId="66A7DEE5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持续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二代流式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二代测序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原有影像学阳性的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□MRD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阴性后复发</w:t>
            </w:r>
          </w:p>
        </w:tc>
      </w:tr>
      <w:tr>
        <w:tc>
          <w:tcPr>
            <w:tcW w:type="dxa" w:w="3541"/>
          </w:tcPr>
          <w:p>
            <w:r>
              <w:t>肿瘤总体疗效评估（MM）</w:t>
            </w:r>
          </w:p>
        </w:tc>
        <w:tc>
          <w:tcPr>
            <w:tcW w:type="dxa" w:w="6199"/>
          </w:tcPr>
          <w:p/>
        </w:tc>
      </w:tr>
    </w:tbl>
    <w:p w14:paraId="2FD35790" w14:textId="4E03A8E1" w:rsidR="00490291" w:rsidRDefault="00490291">
      <w:pPr>
        <w:rPr>
          <w:rFonts w:ascii="Times New Roman" w:eastAsia="宋体" w:hAnsi="Times New Roman" w:cs="Times New Roman"/>
          <w:lang w:eastAsia="zh-CN"/>
        </w:rPr>
      </w:pPr>
    </w:p>
    <w:p w14:paraId="7D72A0FE" w14:textId="1048B50F" w:rsidR="00490291" w:rsidRDefault="004902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F13D3FA" w14:textId="32B0A8B3" w:rsidR="00EC6018" w:rsidRDefault="00EC6018" w:rsidP="00EC601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骨髓活检_PR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EC6018" w14:paraId="4F3AF867" w14:textId="77777777" w:rsidTr="00152210">
        <w:trPr>
          <w:jc w:val="center"/>
        </w:trPr>
        <w:tc>
          <w:tcPr>
            <w:tcW w:w="3541" w:type="dxa"/>
          </w:tcPr>
          <w:p w14:paraId="26B7F890" w14:textId="6D173F44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受试者是否进行骨髓</w:t>
            </w:r>
            <w:r w:rsidR="007A77B1">
              <w:rPr>
                <w:rFonts w:ascii="Times New Roman" w:eastAsia="宋体" w:hAnsi="Times New Roman" w:cs="Times New Roman" w:hint="eastAsia"/>
                <w:lang w:eastAsia="zh-CN"/>
              </w:rPr>
              <w:t>活检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7AC76A03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EC6018" w14:paraId="11103D52" w14:textId="77777777" w:rsidTr="00152210">
        <w:trPr>
          <w:jc w:val="center"/>
        </w:trPr>
        <w:tc>
          <w:tcPr>
            <w:tcW w:w="3541" w:type="dxa"/>
          </w:tcPr>
          <w:p w14:paraId="24585AAA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6C9AFE07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C6018" w14:paraId="5295E13B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0D201F" w14:textId="0C1808A9" w:rsidR="00EC6018" w:rsidRDefault="007A77B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D961AFC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D2992" w14:paraId="75B957BC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B85F0B6" w14:textId="7A348D75" w:rsidR="004D2992" w:rsidRDefault="004D2992" w:rsidP="00D748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诊断意见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C7027F2" w14:textId="77777777" w:rsidR="004D2992" w:rsidRDefault="004D2992" w:rsidP="00D748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3541"/>
          </w:tcPr>
          <w:p>
            <w:r>
              <w:t>骨髓活检</w:t>
            </w:r>
          </w:p>
        </w:tc>
        <w:tc>
          <w:tcPr>
            <w:tcW w:type="dxa" w:w="6199"/>
          </w:tcPr>
          <w:p/>
        </w:tc>
      </w:tr>
    </w:tbl>
    <w:p w14:paraId="0B1325F5" w14:textId="29984951" w:rsidR="00D03501" w:rsidRDefault="00D03501" w:rsidP="00D03501">
      <w:pPr>
        <w:spacing w:before="160" w:after="160"/>
        <w:rPr>
          <w:rFonts w:ascii="宋体" w:eastAsia="宋体" w:hAnsi="宋体" w:cs="Times New Roman"/>
          <w:lang w:eastAsia="zh-CN"/>
        </w:rPr>
      </w:pPr>
      <w:bookmarkStart w:id="336" w:name="_Toc120126663"/>
    </w:p>
    <w:p w14:paraId="241D0364" w14:textId="7B1BBEE7" w:rsidR="00D03501" w:rsidRPr="00735995" w:rsidRDefault="0044016B" w:rsidP="0073599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骨髓免疫组化_PC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D03501" w14:paraId="799DA90D" w14:textId="77777777" w:rsidTr="00152210">
        <w:trPr>
          <w:jc w:val="center"/>
        </w:trPr>
        <w:tc>
          <w:tcPr>
            <w:tcW w:w="3541" w:type="dxa"/>
          </w:tcPr>
          <w:p w14:paraId="0817E767" w14:textId="3492F795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受试者是否进行免疫组化检查？</w:t>
            </w:r>
          </w:p>
        </w:tc>
        <w:tc>
          <w:tcPr>
            <w:tcW w:w="6199" w:type="dxa"/>
          </w:tcPr>
          <w:p w14:paraId="18150641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D03501" w14:paraId="4528D9E3" w14:textId="77777777" w:rsidTr="00152210">
        <w:trPr>
          <w:jc w:val="center"/>
        </w:trPr>
        <w:tc>
          <w:tcPr>
            <w:tcW w:w="3541" w:type="dxa"/>
          </w:tcPr>
          <w:p w14:paraId="306B55D4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20C87478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10D5ED68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B3BBF71" w14:textId="2F88A055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E2C340E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D03501" w14:paraId="59089322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A016CF8" w14:textId="1A430F46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D19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3BE5D28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541413E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90163C2" w14:textId="41C05671" w:rsidR="00D03501" w:rsidRPr="00EC6018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D20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5CCC3E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11BC5D2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14D6E26" w14:textId="4E4FC7DA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D38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28775BB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4758C5B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24F63D0" w14:textId="7A74733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D56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AB4DB95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70690AB9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6747FED" w14:textId="14C42CB9" w:rsidR="00D03501" w:rsidRPr="00472B8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D138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E5C9264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5F28D590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FE8FD9" w14:textId="42269CDC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κ轻链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CE16D3F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4BA7C0A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36FBA4" w14:textId="7A3273C6" w:rsidR="00D03501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21F01">
              <w:rPr>
                <w:rFonts w:ascii="Times New Roman" w:eastAsia="宋体" w:hAnsi="Times New Roman" w:cs="Times New Roman"/>
                <w:sz w:val="24"/>
                <w:szCs w:val="24"/>
              </w:rPr>
              <w:t>λ</w:t>
            </w:r>
            <w:r w:rsidR="00D03501"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F60B25F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3541"/>
          </w:tcPr>
          <w:p>
            <w:r>
              <w:t>骨髓免疫组化</w:t>
            </w:r>
          </w:p>
        </w:tc>
        <w:tc>
          <w:tcPr>
            <w:tcW w:type="dxa" w:w="6199"/>
          </w:tcPr>
          <w:p/>
        </w:tc>
      </w:tr>
    </w:tbl>
    <w:p w14:paraId="5241766D" w14:textId="04F5729D" w:rsidR="00CD7E98" w:rsidRDefault="00CD7E98" w:rsidP="00D03501">
      <w:pPr>
        <w:spacing w:before="160" w:after="160"/>
        <w:rPr>
          <w:rFonts w:ascii="宋体" w:eastAsia="宋体" w:hAnsi="宋体" w:cs="Times New Roman"/>
          <w:lang w:eastAsia="zh-CN"/>
        </w:rPr>
      </w:pPr>
    </w:p>
    <w:p w14:paraId="573A9EF7" w14:textId="77777777" w:rsidR="00CD7E98" w:rsidRDefault="00CD7E98">
      <w:pPr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/>
          <w:lang w:eastAsia="zh-CN"/>
        </w:rPr>
        <w:br w:type="page"/>
      </w:r>
    </w:p>
    <w:p w14:paraId="3AE882FA" w14:textId="77777777" w:rsidR="00D03501" w:rsidRDefault="00D03501" w:rsidP="00D03501">
      <w:pPr>
        <w:spacing w:before="160" w:after="160"/>
        <w:rPr>
          <w:rFonts w:ascii="宋体" w:eastAsia="宋体" w:hAnsi="宋体" w:cs="Times New Roman"/>
          <w:lang w:eastAsia="zh-CN"/>
        </w:rPr>
      </w:pPr>
    </w:p>
    <w:p w14:paraId="1B670566" w14:textId="5E5557B8" w:rsidR="00D03501" w:rsidRPr="00C126E7" w:rsidRDefault="00D03501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可测量残留病（MRD）检查_LB</w:t>
      </w:r>
    </w:p>
    <w:tbl>
      <w:tblPr>
        <w:tblW w:w="979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120"/>
        <w:gridCol w:w="6678"/>
      </w:tblGrid>
      <w:tr w:rsidR="00D03501" w:rsidRPr="00D03501" w14:paraId="090AAD0B" w14:textId="77777777" w:rsidTr="00D03501">
        <w:trPr>
          <w:trHeight w:val="492"/>
          <w:jc w:val="center"/>
        </w:trPr>
        <w:tc>
          <w:tcPr>
            <w:tcW w:w="3120" w:type="dxa"/>
            <w:tcBorders>
              <w:top w:val="single" w:sz="2" w:space="0" w:color="000000"/>
            </w:tcBorders>
          </w:tcPr>
          <w:p w14:paraId="5A46DDB7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受试者是否进行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MRD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分析？</w:t>
            </w:r>
          </w:p>
        </w:tc>
        <w:tc>
          <w:tcPr>
            <w:tcW w:w="6678" w:type="dxa"/>
            <w:tcBorders>
              <w:top w:val="single" w:sz="2" w:space="0" w:color="000000"/>
            </w:tcBorders>
          </w:tcPr>
          <w:p w14:paraId="6BB49024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是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 w:rsidR="00D03501" w:rsidRPr="00D03501" w14:paraId="2ED6F998" w14:textId="77777777" w:rsidTr="00D03501">
        <w:trPr>
          <w:trHeight w:val="632"/>
          <w:jc w:val="center"/>
        </w:trPr>
        <w:tc>
          <w:tcPr>
            <w:tcW w:w="3120" w:type="dxa"/>
          </w:tcPr>
          <w:p w14:paraId="799D2B20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6678" w:type="dxa"/>
          </w:tcPr>
          <w:p w14:paraId="1D8C6A4E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</w:tr>
      <w:tr w:rsidR="00D03501" w:rsidRPr="00D03501" w14:paraId="350CEE32" w14:textId="77777777" w:rsidTr="00D03501">
        <w:trPr>
          <w:trHeight w:val="632"/>
          <w:jc w:val="center"/>
        </w:trPr>
        <w:tc>
          <w:tcPr>
            <w:tcW w:w="3120" w:type="dxa"/>
          </w:tcPr>
          <w:p w14:paraId="08320C19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评估方法</w:t>
            </w:r>
          </w:p>
        </w:tc>
        <w:tc>
          <w:tcPr>
            <w:tcW w:w="6678" w:type="dxa"/>
          </w:tcPr>
          <w:p w14:paraId="0306C053" w14:textId="7405C39D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□PCR  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流式细胞术（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MFC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）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NGS  </w:t>
            </w:r>
          </w:p>
        </w:tc>
      </w:tr>
      <w:tr w:rsidR="00D03501" w:rsidRPr="00D03501" w14:paraId="6F711AA1" w14:textId="77777777" w:rsidTr="00D03501">
        <w:trPr>
          <w:trHeight w:val="632"/>
          <w:jc w:val="center"/>
        </w:trPr>
        <w:tc>
          <w:tcPr>
            <w:tcW w:w="3120" w:type="dxa"/>
          </w:tcPr>
          <w:p w14:paraId="4C1AB6ED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评估结果</w:t>
            </w:r>
          </w:p>
        </w:tc>
        <w:tc>
          <w:tcPr>
            <w:tcW w:w="6678" w:type="dxa"/>
          </w:tcPr>
          <w:p w14:paraId="37E88CDF" w14:textId="7853274E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阴性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阳性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不可评价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>
        <w:tc>
          <w:tcPr>
            <w:tcW w:type="dxa" w:w="3120"/>
          </w:tcPr>
          <w:p>
            <w:r>
              <w:t>可测量残留病（MRD）检查</w:t>
            </w:r>
          </w:p>
        </w:tc>
        <w:tc>
          <w:tcPr>
            <w:tcW w:type="dxa" w:w="6678"/>
          </w:tcPr>
          <w:p/>
        </w:tc>
      </w:tr>
    </w:tbl>
    <w:p w14:paraId="0E7124F8" w14:textId="77777777" w:rsidR="00C126E7" w:rsidRDefault="00C126E7" w:rsidP="00C126E7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B503C91" w14:textId="17ABD39D" w:rsidR="00C126E7" w:rsidRDefault="00C126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320500A" w14:textId="7ADCFFDA" w:rsidR="004D2992" w:rsidRPr="00C126E7" w:rsidRDefault="004D2992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血清蛋白质电泳_LB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4D2992" w14:paraId="1CEAF1B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9AB4EE0" w14:textId="21EEE313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血清蛋白质电泳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BFDA68C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4D2992" w14:paraId="5A0BAE9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B74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FF2A0B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5F011A04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E69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7DB3159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D2992" w14:paraId="28052B87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485000D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03E105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D2992" w14:paraId="6CFE0B15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696398A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2CE545B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72B07D0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7B8956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7F48B555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361762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4D2992" w14:paraId="05A24DFD" w14:textId="77777777" w:rsidTr="00152210">
        <w:trPr>
          <w:jc w:val="center"/>
        </w:trPr>
        <w:tc>
          <w:tcPr>
            <w:tcW w:w="945" w:type="pct"/>
          </w:tcPr>
          <w:p w14:paraId="68FC13D2" w14:textId="155B5BED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白蛋白</w:t>
            </w:r>
          </w:p>
        </w:tc>
        <w:tc>
          <w:tcPr>
            <w:tcW w:w="849" w:type="pct"/>
          </w:tcPr>
          <w:p w14:paraId="29914E69" w14:textId="77777777" w:rsidR="004D2992" w:rsidRPr="00CA075D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679D3E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AC43DB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5811AD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4EF2670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04CF7FB7" w14:textId="77777777" w:rsidTr="00152210">
        <w:trPr>
          <w:jc w:val="center"/>
        </w:trPr>
        <w:tc>
          <w:tcPr>
            <w:tcW w:w="945" w:type="pct"/>
          </w:tcPr>
          <w:p w14:paraId="3E969856" w14:textId="666FF00C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325EE246" w14:textId="77777777" w:rsidR="004D2992" w:rsidRPr="00CA075D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D1B78C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1F4A8CF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1FCCA4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9E86DF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D2992" w14:paraId="35045E01" w14:textId="77777777" w:rsidTr="00152210">
        <w:trPr>
          <w:jc w:val="center"/>
        </w:trPr>
        <w:tc>
          <w:tcPr>
            <w:tcW w:w="945" w:type="pct"/>
          </w:tcPr>
          <w:p w14:paraId="276340EF" w14:textId="70581316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25BEE62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2790D53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A4F7CE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677D4C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E29CF59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74B02830" w14:textId="77777777" w:rsidTr="00152210">
        <w:trPr>
          <w:jc w:val="center"/>
        </w:trPr>
        <w:tc>
          <w:tcPr>
            <w:tcW w:w="945" w:type="pct"/>
          </w:tcPr>
          <w:p w14:paraId="03970995" w14:textId="121279C0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β球蛋白</w:t>
            </w:r>
          </w:p>
        </w:tc>
        <w:tc>
          <w:tcPr>
            <w:tcW w:w="849" w:type="pct"/>
          </w:tcPr>
          <w:p w14:paraId="54575BF7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366FED7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EF5ED2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B980C3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318ACF6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18B05372" w14:textId="77777777" w:rsidTr="00152210">
        <w:trPr>
          <w:jc w:val="center"/>
        </w:trPr>
        <w:tc>
          <w:tcPr>
            <w:tcW w:w="945" w:type="pct"/>
          </w:tcPr>
          <w:p w14:paraId="2502BCF0" w14:textId="1EF32E8F" w:rsidR="004D2992" w:rsidRPr="00014B27" w:rsidRDefault="00014B2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14B27">
              <w:rPr>
                <w:rFonts w:ascii="Times New Roman" w:eastAsia="宋体" w:hAnsi="Times New Roman" w:cs="Times New Roman" w:hint="eastAsia"/>
                <w:lang w:eastAsia="zh-CN"/>
              </w:rPr>
              <w:t>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751714A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17F75B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1D32EC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DB5EDC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76F6CD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血清蛋白质电泳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09178284" w14:textId="04EE92ED" w:rsidR="00014B27" w:rsidRDefault="00014B27">
      <w:pPr>
        <w:rPr>
          <w:rFonts w:ascii="Times New Roman" w:eastAsia="宋体" w:hAnsi="Times New Roman" w:cs="Times New Roman"/>
          <w:lang w:eastAsia="zh-CN"/>
        </w:rPr>
      </w:pPr>
    </w:p>
    <w:p w14:paraId="4F87476B" w14:textId="77777777" w:rsidR="00014B27" w:rsidRDefault="00014B2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3F23DF51" w14:textId="4F435E36" w:rsidR="00C126E7" w:rsidRPr="00C126E7" w:rsidRDefault="00C126E7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尿液蛋白质电泳_LB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C126E7" w14:paraId="2AB2122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E3B0E0D" w14:textId="7EF7B66A" w:rsidR="00C126E7" w:rsidRDefault="00C126E7" w:rsidP="00C126E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尿液蛋白质电泳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A96EA9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C126E7" w14:paraId="69E53ABE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023E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9B5AE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4FC879F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6B4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32078D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126E7" w14:paraId="558B1B8E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8FCCD5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755EEBD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126E7" w14:paraId="74933129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54ACFF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0BC3BDE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F59DE0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65A77D78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65855702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4767CF94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C126E7" w14:paraId="07E2B4E3" w14:textId="77777777" w:rsidTr="00152210">
        <w:trPr>
          <w:jc w:val="center"/>
        </w:trPr>
        <w:tc>
          <w:tcPr>
            <w:tcW w:w="945" w:type="pct"/>
          </w:tcPr>
          <w:p w14:paraId="4DD1EE46" w14:textId="39817AC1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白蛋白</w:t>
            </w:r>
          </w:p>
        </w:tc>
        <w:tc>
          <w:tcPr>
            <w:tcW w:w="849" w:type="pct"/>
          </w:tcPr>
          <w:p w14:paraId="09AEE15A" w14:textId="77777777" w:rsidR="00C126E7" w:rsidRPr="00CA075D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1507FF1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ED183B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6B81C49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0221DE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0FE9F677" w14:textId="77777777" w:rsidTr="00152210">
        <w:trPr>
          <w:jc w:val="center"/>
        </w:trPr>
        <w:tc>
          <w:tcPr>
            <w:tcW w:w="945" w:type="pct"/>
          </w:tcPr>
          <w:p w14:paraId="1F422D40" w14:textId="6303EB7F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48CEC059" w14:textId="77777777" w:rsidR="00C126E7" w:rsidRPr="00CA075D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EB5F6D7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5CB6E2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84D6BB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D292E8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126E7" w14:paraId="013692F3" w14:textId="77777777" w:rsidTr="00152210">
        <w:trPr>
          <w:jc w:val="center"/>
        </w:trPr>
        <w:tc>
          <w:tcPr>
            <w:tcW w:w="945" w:type="pct"/>
          </w:tcPr>
          <w:p w14:paraId="1DA0E06A" w14:textId="538694A9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3FCE0A4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E6D932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CB3D41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9DCD07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7736826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0F54F698" w14:textId="77777777" w:rsidTr="00152210">
        <w:trPr>
          <w:jc w:val="center"/>
        </w:trPr>
        <w:tc>
          <w:tcPr>
            <w:tcW w:w="945" w:type="pct"/>
          </w:tcPr>
          <w:p w14:paraId="25B037CA" w14:textId="7A49C826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β球蛋白</w:t>
            </w:r>
          </w:p>
        </w:tc>
        <w:tc>
          <w:tcPr>
            <w:tcW w:w="849" w:type="pct"/>
          </w:tcPr>
          <w:p w14:paraId="74590D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758D084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544120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F744140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9F8229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415BFD7F" w14:textId="77777777" w:rsidTr="00152210">
        <w:trPr>
          <w:jc w:val="center"/>
        </w:trPr>
        <w:tc>
          <w:tcPr>
            <w:tcW w:w="945" w:type="pct"/>
          </w:tcPr>
          <w:p w14:paraId="4984EDF9" w14:textId="34464961" w:rsidR="00C126E7" w:rsidRPr="00014B2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14B27">
              <w:rPr>
                <w:rFonts w:ascii="Times New Roman" w:eastAsia="宋体" w:hAnsi="Times New Roman" w:cs="Times New Roman" w:hint="eastAsia"/>
                <w:lang w:eastAsia="zh-CN"/>
              </w:rPr>
              <w:t>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0BAA519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2009939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A6F80A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2A7C2D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8E98339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尿液蛋白质电泳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0118B82C" w14:textId="5F8C0387" w:rsidR="00C126E7" w:rsidRDefault="00C126E7" w:rsidP="00C126E7">
      <w:pPr>
        <w:rPr>
          <w:rFonts w:ascii="Times New Roman" w:eastAsia="宋体" w:hAnsi="Times New Roman" w:cs="Times New Roman"/>
          <w:lang w:eastAsia="zh-CN"/>
        </w:rPr>
      </w:pPr>
    </w:p>
    <w:p w14:paraId="5BE540AA" w14:textId="16B70A31" w:rsidR="00C126E7" w:rsidRDefault="00C126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310EC53" w14:textId="34D892D0" w:rsidR="00B96F66" w:rsidRPr="00C126E7" w:rsidRDefault="00735995" w:rsidP="00B96F6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免疫固定电泳_PC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B96F66" w14:paraId="2DDFC056" w14:textId="77777777" w:rsidTr="00B96F66">
        <w:trPr>
          <w:trHeight w:val="672"/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47028B" w14:textId="353475C2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免疫固定电泳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E3978E4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B96F66" w14:paraId="230D6D8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604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69591F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285F71C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86E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4F9A5E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96F66" w14:paraId="66F0C3E7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F71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样本类型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347DCD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尿液</w:t>
            </w:r>
          </w:p>
        </w:tc>
      </w:tr>
      <w:tr w:rsidR="00B96F66" w14:paraId="6322F4B9" w14:textId="77777777" w:rsidTr="00B96F66">
        <w:trPr>
          <w:trHeight w:val="465"/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709CC2B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8E70E7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1C8C80FB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4F1342F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30FCA47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73E65E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5FD87F1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0F8FD72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1C3E493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B96F66" w14:paraId="233CAF7C" w14:textId="77777777" w:rsidTr="00152210">
        <w:trPr>
          <w:jc w:val="center"/>
        </w:trPr>
        <w:tc>
          <w:tcPr>
            <w:tcW w:w="945" w:type="pct"/>
          </w:tcPr>
          <w:p w14:paraId="553CCC2A" w14:textId="6E69DF96" w:rsidR="00B96F66" w:rsidRDefault="0044016B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G</w:t>
            </w:r>
          </w:p>
        </w:tc>
        <w:tc>
          <w:tcPr>
            <w:tcW w:w="849" w:type="pct"/>
          </w:tcPr>
          <w:p w14:paraId="18713CD4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B37552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4C98AB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2DC2D8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3CB8F14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600537FE" w14:textId="77777777" w:rsidTr="00152210">
        <w:trPr>
          <w:jc w:val="center"/>
        </w:trPr>
        <w:tc>
          <w:tcPr>
            <w:tcW w:w="945" w:type="pct"/>
          </w:tcPr>
          <w:p w14:paraId="6A24EAE1" w14:textId="41F759C4" w:rsidR="00B96F66" w:rsidRDefault="0044016B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A</w:t>
            </w:r>
          </w:p>
        </w:tc>
        <w:tc>
          <w:tcPr>
            <w:tcW w:w="849" w:type="pct"/>
          </w:tcPr>
          <w:p w14:paraId="2553BAD7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1833A2A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0FF46EC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F4AE7B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7A92BE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596AB4EF" w14:textId="77777777" w:rsidTr="00152210">
        <w:trPr>
          <w:jc w:val="center"/>
        </w:trPr>
        <w:tc>
          <w:tcPr>
            <w:tcW w:w="945" w:type="pct"/>
          </w:tcPr>
          <w:p w14:paraId="434202A2" w14:textId="39BCDBA6" w:rsidR="00B96F66" w:rsidRDefault="0044016B" w:rsidP="0044016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M</w:t>
            </w:r>
          </w:p>
        </w:tc>
        <w:tc>
          <w:tcPr>
            <w:tcW w:w="849" w:type="pct"/>
          </w:tcPr>
          <w:p w14:paraId="566BE84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04B9D29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7CFCD0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9FA7DC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9B755F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05F46A03" w14:textId="77777777" w:rsidTr="00152210">
        <w:trPr>
          <w:jc w:val="center"/>
        </w:trPr>
        <w:tc>
          <w:tcPr>
            <w:tcW w:w="945" w:type="pct"/>
          </w:tcPr>
          <w:p w14:paraId="6DAC0F7C" w14:textId="71B56ADD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  <w:r w:rsidR="00F47100">
              <w:rPr>
                <w:rFonts w:ascii="Times New Roman" w:eastAsia="宋体" w:hAnsi="Times New Roman" w:cs="Times New Roman" w:hint="eastAsia"/>
                <w:lang w:eastAsia="zh-CN"/>
              </w:rPr>
              <w:t>K</w:t>
            </w:r>
            <w:r w:rsidR="00F47100">
              <w:rPr>
                <w:rFonts w:ascii="Times New Roman" w:eastAsia="宋体" w:hAnsi="Times New Roman" w:cs="Times New Roman"/>
                <w:lang w:eastAsia="zh-CN"/>
              </w:rPr>
              <w:t>APPA</w:t>
            </w:r>
          </w:p>
        </w:tc>
        <w:tc>
          <w:tcPr>
            <w:tcW w:w="849" w:type="pct"/>
          </w:tcPr>
          <w:p w14:paraId="7CDB000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789C1F3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866A71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525386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FF0DA5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12A73DBA" w14:textId="77777777" w:rsidTr="00B96F66">
        <w:trPr>
          <w:trHeight w:val="1312"/>
          <w:jc w:val="center"/>
        </w:trPr>
        <w:tc>
          <w:tcPr>
            <w:tcW w:w="945" w:type="pct"/>
          </w:tcPr>
          <w:p w14:paraId="0C93B010" w14:textId="3133E76F" w:rsidR="00B96F66" w:rsidRPr="00014B27" w:rsidRDefault="00F4710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</w:p>
        </w:tc>
        <w:tc>
          <w:tcPr>
            <w:tcW w:w="849" w:type="pct"/>
          </w:tcPr>
          <w:p w14:paraId="18D6076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65E750C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61322B5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72764F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D59A1F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免疫固定电泳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705E5E52" w14:textId="35562726" w:rsidR="00B96F66" w:rsidRPr="00C126E7" w:rsidRDefault="00B96F66" w:rsidP="00B96F6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血β2微球蛋白_LB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B96F66" w14:paraId="09D932C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F555BC2" w14:textId="740458DB" w:rsidR="00B96F66" w:rsidRDefault="00B96F66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血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β2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微球蛋白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8AE17F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B96F66" w14:paraId="7869C20F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8E9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7D3838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520EA2C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A87F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DBACB1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96F66" w14:paraId="623F389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4927BFF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12ABC20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295DA547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2E6B05F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ACFEFE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763251D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037AB3C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54F606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1327FC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B96F66" w14:paraId="62792F6C" w14:textId="77777777" w:rsidTr="00152210">
        <w:trPr>
          <w:jc w:val="center"/>
        </w:trPr>
        <w:tc>
          <w:tcPr>
            <w:tcW w:w="945" w:type="pct"/>
          </w:tcPr>
          <w:p w14:paraId="089A6B6A" w14:textId="36256775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B96F66">
              <w:rPr>
                <w:rFonts w:ascii="Times New Roman" w:eastAsia="宋体" w:hAnsi="Times New Roman" w:cs="Times New Roman"/>
                <w:lang w:eastAsia="zh-CN"/>
              </w:rPr>
              <w:t>血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β2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微球蛋白</w:t>
            </w:r>
          </w:p>
        </w:tc>
        <w:tc>
          <w:tcPr>
            <w:tcW w:w="849" w:type="pct"/>
          </w:tcPr>
          <w:p w14:paraId="27177416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9CD3AC5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1547C0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127A218" w14:textId="37168493" w:rsidR="00B96F66" w:rsidRDefault="00B96F66" w:rsidP="00A9571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="00A9571A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846" w:type="pct"/>
          </w:tcPr>
          <w:p w14:paraId="68821C0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血β2微球蛋白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47D1B867" w14:textId="75CFE6C7" w:rsidR="008E1B5A" w:rsidRDefault="008E1B5A">
      <w:pPr>
        <w:rPr>
          <w:rFonts w:ascii="Times New Roman" w:eastAsia="宋体" w:hAnsi="Times New Roman" w:cs="Times New Roman"/>
          <w:lang w:eastAsia="zh-CN"/>
        </w:rPr>
      </w:pPr>
    </w:p>
    <w:p w14:paraId="43D55029" w14:textId="77777777" w:rsidR="008E1B5A" w:rsidRDefault="008E1B5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8CCD9E4" w14:textId="77777777" w:rsidR="00B96F66" w:rsidRDefault="00B96F66">
      <w:pPr>
        <w:rPr>
          <w:rFonts w:ascii="Times New Roman" w:eastAsia="宋体" w:hAnsi="Times New Roman" w:cs="Times New Roman"/>
          <w:lang w:eastAsia="zh-CN"/>
        </w:rPr>
      </w:pPr>
    </w:p>
    <w:p w14:paraId="04CB07D8" w14:textId="320808D8" w:rsidR="008E1B5A" w:rsidRPr="00C126E7" w:rsidRDefault="008E1B5A" w:rsidP="008E1B5A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血清免疫球蛋白（定量）_LB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8E1B5A" w14:paraId="2C00B90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F89A18" w14:textId="5450D86F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血清免疫球蛋白的定量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B3C8681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8E1B5A" w14:paraId="15150A9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749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8D1D63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6A298C4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7602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470102E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E1B5A" w14:paraId="17A0C64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6F84CC6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0EA629DD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30B50B5B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0DE32DB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F5EA258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4C86FF62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2001E47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0996752B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6C19B155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8E1B5A" w14:paraId="1DBD4807" w14:textId="77777777" w:rsidTr="00152210">
        <w:trPr>
          <w:jc w:val="center"/>
        </w:trPr>
        <w:tc>
          <w:tcPr>
            <w:tcW w:w="945" w:type="pct"/>
          </w:tcPr>
          <w:p w14:paraId="2C81771B" w14:textId="4208B2A9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G</w:t>
            </w:r>
          </w:p>
        </w:tc>
        <w:tc>
          <w:tcPr>
            <w:tcW w:w="849" w:type="pct"/>
          </w:tcPr>
          <w:p w14:paraId="7DC30080" w14:textId="77777777" w:rsidR="008E1B5A" w:rsidRPr="00CA075D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CF72975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0FE4A30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67107B9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94240D1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5CD57168" w14:textId="77777777" w:rsidTr="00152210">
        <w:trPr>
          <w:jc w:val="center"/>
        </w:trPr>
        <w:tc>
          <w:tcPr>
            <w:tcW w:w="945" w:type="pct"/>
          </w:tcPr>
          <w:p w14:paraId="5A3165EF" w14:textId="5EC6F170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A</w:t>
            </w:r>
          </w:p>
        </w:tc>
        <w:tc>
          <w:tcPr>
            <w:tcW w:w="849" w:type="pct"/>
          </w:tcPr>
          <w:p w14:paraId="34206FAC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5B68D7E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02F7828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8217C10" w14:textId="39C37EC8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7A12A02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5134DFD2" w14:textId="77777777" w:rsidTr="00152210">
        <w:trPr>
          <w:jc w:val="center"/>
        </w:trPr>
        <w:tc>
          <w:tcPr>
            <w:tcW w:w="945" w:type="pct"/>
          </w:tcPr>
          <w:p w14:paraId="562EE391" w14:textId="430619B2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M</w:t>
            </w:r>
          </w:p>
        </w:tc>
        <w:tc>
          <w:tcPr>
            <w:tcW w:w="849" w:type="pct"/>
          </w:tcPr>
          <w:p w14:paraId="5FDD0704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D632063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EDE3A14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E66C903" w14:textId="1BE3805F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83A5753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1A72A87C" w14:textId="77777777" w:rsidTr="00152210">
        <w:trPr>
          <w:jc w:val="center"/>
        </w:trPr>
        <w:tc>
          <w:tcPr>
            <w:tcW w:w="945" w:type="pct"/>
          </w:tcPr>
          <w:p w14:paraId="606782AB" w14:textId="0B5B3682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κ轻链</w:t>
            </w:r>
          </w:p>
        </w:tc>
        <w:tc>
          <w:tcPr>
            <w:tcW w:w="849" w:type="pct"/>
          </w:tcPr>
          <w:p w14:paraId="7E0CD3BA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D237F34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5D3D8D0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B31851F" w14:textId="01C07B75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5CCBCC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40595B5D" w14:textId="77777777" w:rsidTr="00152210">
        <w:trPr>
          <w:jc w:val="center"/>
        </w:trPr>
        <w:tc>
          <w:tcPr>
            <w:tcW w:w="945" w:type="pct"/>
          </w:tcPr>
          <w:p w14:paraId="6EC2D354" w14:textId="4546BDCB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021F01">
              <w:rPr>
                <w:rFonts w:ascii="Times New Roman" w:eastAsia="宋体" w:hAnsi="Times New Roman" w:cs="Times New Roman"/>
                <w:sz w:val="24"/>
                <w:szCs w:val="24"/>
              </w:rPr>
              <w:t>λ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43322A50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68E0F02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2E2B8A9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ED30BD5" w14:textId="504CDACB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179951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血清免疫球蛋白（定量）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27551DD7" w14:textId="77777777" w:rsidR="008E1B5A" w:rsidRDefault="008E1B5A">
      <w:pPr>
        <w:rPr>
          <w:rFonts w:ascii="Times New Roman" w:eastAsia="宋体" w:hAnsi="Times New Roman" w:cs="Times New Roman"/>
          <w:lang w:eastAsia="zh-CN"/>
        </w:rPr>
      </w:pPr>
    </w:p>
    <w:p w14:paraId="06379022" w14:textId="69D86A3B" w:rsidR="00B96F66" w:rsidRDefault="00B96F6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8182B87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224A7F96" w14:textId="557438BB" w:rsidR="00152210" w:rsidRPr="00C126E7" w:rsidRDefault="00152210" w:rsidP="0015221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血清游离轻链（sFLC）_LB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152210" w14:paraId="3B5EA17C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F0D510C" w14:textId="20AD23D8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血清游离轻链检查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EAEBA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52210" w14:paraId="2D1C4D82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E0A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768088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7850D63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309F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11406A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152210" w14:paraId="1F658C7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035EA3F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3F684D2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14375831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15CA98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183FEC7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75ED4C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C1526A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2782757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689EC3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152210" w14:paraId="6D8F1C36" w14:textId="77777777" w:rsidTr="00152210">
        <w:trPr>
          <w:jc w:val="center"/>
        </w:trPr>
        <w:tc>
          <w:tcPr>
            <w:tcW w:w="945" w:type="pct"/>
          </w:tcPr>
          <w:p w14:paraId="7B16BF4B" w14:textId="6D1CBBCC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32B5992E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BC25A2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A090E8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87EA61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DB756F1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4A62FA42" w14:textId="77777777" w:rsidTr="00152210">
        <w:trPr>
          <w:jc w:val="center"/>
        </w:trPr>
        <w:tc>
          <w:tcPr>
            <w:tcW w:w="945" w:type="pct"/>
          </w:tcPr>
          <w:p w14:paraId="263A3A75" w14:textId="2BE72DA2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22E15147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8F7E22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8AC492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47EA26D" w14:textId="6246D16C" w:rsidR="00152210" w:rsidRDefault="0021203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929F9D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30F32BBD" w14:textId="77777777" w:rsidTr="00152210">
        <w:trPr>
          <w:jc w:val="center"/>
        </w:trPr>
        <w:tc>
          <w:tcPr>
            <w:tcW w:w="945" w:type="pct"/>
          </w:tcPr>
          <w:p w14:paraId="1C6BBD67" w14:textId="718348A6" w:rsidR="00152210" w:rsidRPr="00021F01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</w:p>
        </w:tc>
        <w:tc>
          <w:tcPr>
            <w:tcW w:w="849" w:type="pct"/>
          </w:tcPr>
          <w:p w14:paraId="6C4DEC43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046DAA0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E1F659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589366A" w14:textId="0ADDFDB5" w:rsidR="00152210" w:rsidRPr="00337776" w:rsidRDefault="0021203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BF92AFE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840"/>
          </w:tcPr>
          <w:p>
            <w:r>
              <w:t>血清游离轻链（sFLC）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52279C8D" w14:textId="23F9B106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3D08F9B0" w14:textId="77777777" w:rsidR="00152210" w:rsidRDefault="0015221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65347E3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341D1E2C" w14:textId="3304D248" w:rsidR="00152210" w:rsidRPr="00C126E7" w:rsidRDefault="00152210" w:rsidP="0015221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24小时尿轻链_LB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152210" w14:paraId="47DFFAA4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1B4491" w14:textId="167BA312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小时尿轻链检查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D224C9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52210" w14:paraId="4CEC0C8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469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764B12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1407F67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E3E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E98B9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152210" w14:paraId="7FE69B9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1087E74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8BFC49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334E4EDC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4CECDB68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35AA0AE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5771563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205B0C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F5BCDF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1FF9200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152210" w14:paraId="4606BD35" w14:textId="77777777" w:rsidTr="00152210">
        <w:trPr>
          <w:jc w:val="center"/>
        </w:trPr>
        <w:tc>
          <w:tcPr>
            <w:tcW w:w="945" w:type="pct"/>
          </w:tcPr>
          <w:p w14:paraId="5E342F1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12FFE8D7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E9445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9320E48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05AAC3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18D551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2DB2F6DC" w14:textId="77777777" w:rsidTr="00152210">
        <w:trPr>
          <w:jc w:val="center"/>
        </w:trPr>
        <w:tc>
          <w:tcPr>
            <w:tcW w:w="945" w:type="pct"/>
          </w:tcPr>
          <w:p w14:paraId="0B95704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7F00F4FC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62C3534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A5F45E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4089637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8778EE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24小时尿轻链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30899891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4FB7FB9F" w14:textId="77777777" w:rsidR="00152210" w:rsidRDefault="0015221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24472AC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08D6F171" w14:textId="341605E6" w:rsidR="00584A5C" w:rsidRDefault="0081466F" w:rsidP="00584A5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药物发放（GT929）_CM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84A5C" w14:paraId="10B00FDF" w14:textId="77777777" w:rsidTr="00EF6DAB">
        <w:trPr>
          <w:jc w:val="center"/>
        </w:trPr>
        <w:tc>
          <w:tcPr>
            <w:tcW w:w="3541" w:type="dxa"/>
          </w:tcPr>
          <w:p w14:paraId="38F92ABB" w14:textId="1C5C68CE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是否发放研究药物？</w:t>
            </w:r>
          </w:p>
        </w:tc>
        <w:tc>
          <w:tcPr>
            <w:tcW w:w="6199" w:type="dxa"/>
          </w:tcPr>
          <w:p w14:paraId="49E927FE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84A5C" w14:paraId="16255EFA" w14:textId="77777777" w:rsidTr="00EF6DAB">
        <w:trPr>
          <w:jc w:val="center"/>
        </w:trPr>
        <w:tc>
          <w:tcPr>
            <w:tcW w:w="3541" w:type="dxa"/>
          </w:tcPr>
          <w:p w14:paraId="4D5D9442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A0D954D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4A5C" w14:paraId="2B01CC32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9A55228" w14:textId="369C0BC7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发药日期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64DA00C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66502FC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DABD0BA" w14:textId="00C8EF30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37338A0" w14:textId="6B3BE34E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584A5C" w14:paraId="70E009C3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D460DCF" w14:textId="14090070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发药数量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38C853A" w14:textId="099C578C" w:rsidR="00584A5C" w:rsidRDefault="0081466F" w:rsidP="0081466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</w:t>
            </w:r>
            <w:r w:rsidR="00584A5C">
              <w:rPr>
                <w:rFonts w:ascii="Times New Roman" w:eastAsia="宋体" w:hAnsi="Times New Roman" w:cs="Times New Roman"/>
              </w:rPr>
              <w:t>__|__|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>
        <w:tc>
          <w:tcPr>
            <w:tcW w:type="dxa" w:w="3541"/>
          </w:tcPr>
          <w:p>
            <w:r>
              <w:t>药物发放（GT929）</w:t>
            </w:r>
          </w:p>
        </w:tc>
        <w:tc>
          <w:tcPr>
            <w:tcW w:type="dxa" w:w="6199"/>
          </w:tcPr>
          <w:p/>
        </w:tc>
      </w:tr>
    </w:tbl>
    <w:p w14:paraId="603D5564" w14:textId="77777777" w:rsidR="0081466F" w:rsidRDefault="0081466F" w:rsidP="00995E90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6E9C09D" w14:textId="719D5420" w:rsidR="0081466F" w:rsidRDefault="0081466F" w:rsidP="0081466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药物回收（GT929）_CM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1466F" w14:paraId="121D3112" w14:textId="77777777" w:rsidTr="00152210">
        <w:trPr>
          <w:jc w:val="center"/>
        </w:trPr>
        <w:tc>
          <w:tcPr>
            <w:tcW w:w="3541" w:type="dxa"/>
          </w:tcPr>
          <w:p w14:paraId="308F2E5D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是否发放研究药物？</w:t>
            </w:r>
          </w:p>
        </w:tc>
        <w:tc>
          <w:tcPr>
            <w:tcW w:w="6199" w:type="dxa"/>
          </w:tcPr>
          <w:p w14:paraId="7FF26BC4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1466F" w14:paraId="7C6F596D" w14:textId="77777777" w:rsidTr="00152210">
        <w:trPr>
          <w:jc w:val="center"/>
        </w:trPr>
        <w:tc>
          <w:tcPr>
            <w:tcW w:w="3541" w:type="dxa"/>
          </w:tcPr>
          <w:p w14:paraId="04F0448D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08293DE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1466F" w14:paraId="3369078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6C6AA20" w14:textId="04F3DD6A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回收日期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E796D76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1466F" w14:paraId="3EB5F55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F53BB8F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A4F4926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81466F" w14:paraId="10396D0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5930AB0" w14:textId="3276C80D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回收数量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50DDF39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 w:rsidR="0081466F" w14:paraId="1F72368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1D9051" w14:textId="6FD25539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遗失数量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36629E" w14:textId="190D2597" w:rsidR="0081466F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>
        <w:tc>
          <w:tcPr>
            <w:tcW w:type="dxa" w:w="3541"/>
          </w:tcPr>
          <w:p>
            <w:r>
              <w:t>药物回收（GT929）</w:t>
            </w:r>
          </w:p>
        </w:tc>
        <w:tc>
          <w:tcPr>
            <w:tcW w:type="dxa" w:w="6199"/>
          </w:tcPr>
          <w:p/>
        </w:tc>
      </w:tr>
    </w:tbl>
    <w:p w14:paraId="20D550E4" w14:textId="41378839" w:rsidR="0081466F" w:rsidRDefault="0081466F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A71D4DE" w14:textId="77777777" w:rsidR="0081466F" w:rsidRDefault="0081466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30E57B2F" w14:textId="13EA813A" w:rsidR="008A4190" w:rsidRDefault="002E1FA4" w:rsidP="008A41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GT929给药记录1_EC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A4190" w14:paraId="18ED019A" w14:textId="77777777" w:rsidTr="00152210">
        <w:trPr>
          <w:jc w:val="center"/>
        </w:trPr>
        <w:tc>
          <w:tcPr>
            <w:tcW w:w="3541" w:type="dxa"/>
          </w:tcPr>
          <w:p w14:paraId="1D653D2A" w14:textId="50352F3F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</w:t>
            </w:r>
            <w:r w:rsidR="002E1FA4">
              <w:rPr>
                <w:rFonts w:ascii="Times New Roman" w:eastAsia="宋体" w:hAnsi="Times New Roman" w:cs="Times New Roman" w:hint="eastAsia"/>
                <w:lang w:eastAsia="zh-CN"/>
              </w:rPr>
              <w:t>G</w:t>
            </w:r>
            <w:r w:rsidR="002E1FA4">
              <w:rPr>
                <w:rFonts w:ascii="Times New Roman" w:eastAsia="宋体" w:hAnsi="Times New Roman" w:cs="Times New Roman"/>
                <w:lang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4FE82C01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A4190" w14:paraId="34295737" w14:textId="77777777" w:rsidTr="00152210">
        <w:trPr>
          <w:jc w:val="center"/>
        </w:trPr>
        <w:tc>
          <w:tcPr>
            <w:tcW w:w="3541" w:type="dxa"/>
          </w:tcPr>
          <w:p w14:paraId="57631F40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0B2BDD5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A4190" w14:paraId="3CBBF472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03B3B8" w14:textId="0F12E386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>
              <w:rPr>
                <w:rFonts w:ascii="Times New Roman" w:eastAsia="宋体" w:hAnsi="Times New Roman" w:cs="Times New Roman" w:hint="eastAsia"/>
                <w:lang w:eastAsia="zh-C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127268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5724FB8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D189EF1" w14:textId="54D53181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4965AC4" w14:textId="4B589C35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8A4190" w14:paraId="24E84630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19D8C37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18C271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8A4190" w14:paraId="6602730C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DD970CE" w14:textId="755F0310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>
              <w:rPr>
                <w:rFonts w:ascii="Times New Roman" w:eastAsia="宋体" w:hAnsi="Times New Roman" w:cs="Times New Roman" w:hint="eastAsia"/>
                <w:lang w:eastAsia="zh-CN"/>
              </w:rPr>
              <w:t>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9C99915" w14:textId="46AD1AE2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>
        <w:tc>
          <w:tcPr>
            <w:tcW w:type="dxa" w:w="3541"/>
          </w:tcPr>
          <w:p>
            <w:r>
              <w:t>GT929给药记录1</w:t>
            </w:r>
          </w:p>
        </w:tc>
        <w:tc>
          <w:tcPr>
            <w:tcW w:type="dxa" w:w="6199"/>
          </w:tcPr>
          <w:p/>
        </w:tc>
      </w:tr>
    </w:tbl>
    <w:p w14:paraId="21908B2A" w14:textId="786E721D" w:rsidR="002B2E5D" w:rsidRDefault="002B2E5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CCC3112" w14:textId="57D674DF" w:rsidR="00995E90" w:rsidRDefault="002E1FA4" w:rsidP="00995E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GT929给药记录询问页_ECHQ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995E90" w14:paraId="0B66A197" w14:textId="77777777" w:rsidTr="00152210">
        <w:trPr>
          <w:jc w:val="center"/>
        </w:trPr>
        <w:tc>
          <w:tcPr>
            <w:tcW w:w="3541" w:type="dxa"/>
          </w:tcPr>
          <w:p w14:paraId="608341B3" w14:textId="5C2EB6B3" w:rsidR="00995E90" w:rsidRDefault="00995E90" w:rsidP="002E1FA4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</w:t>
            </w:r>
            <w:r w:rsidR="002E1FA4">
              <w:rPr>
                <w:rFonts w:ascii="Times New Roman" w:eastAsia="宋体" w:hAnsi="Times New Roman" w:cs="Times New Roman" w:hint="eastAsia"/>
                <w:lang w:eastAsia="zh-CN"/>
              </w:rPr>
              <w:t>G</w:t>
            </w:r>
            <w:r w:rsidR="002E1FA4">
              <w:rPr>
                <w:rFonts w:ascii="Times New Roman" w:eastAsia="宋体" w:hAnsi="Times New Roman" w:cs="Times New Roman"/>
                <w:lang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267C58C7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GT929给药记录询问页</w:t>
            </w:r>
          </w:p>
        </w:tc>
        <w:tc>
          <w:tcPr>
            <w:tcW w:type="dxa" w:w="6199"/>
          </w:tcPr>
          <w:p/>
        </w:tc>
      </w:tr>
    </w:tbl>
    <w:p w14:paraId="29176426" w14:textId="38D1361D" w:rsidR="00995E90" w:rsidRDefault="00995E90"/>
    <w:p w14:paraId="1E5AA0B3" w14:textId="2161C69F" w:rsidR="00995E90" w:rsidRDefault="002E1FA4" w:rsidP="00995E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GT929给药记录_EC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301FF7" w14:paraId="434BB5F3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B397EB1" w14:textId="452184D8" w:rsidR="00301FF7" w:rsidRDefault="00301FF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7BE1C2D" w14:textId="6BE5534F" w:rsidR="00301FF7" w:rsidRDefault="00301FF7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2B5611">
              <w:rPr>
                <w:rFonts w:ascii="Times New Roman" w:eastAsia="宋体" w:hAnsi="Times New Roman" w:cs="Times New Roman"/>
                <w:lang w:eastAsia="zh-CN"/>
              </w:rPr>
              <w:t>C1   □C2   □C3…</w:t>
            </w:r>
          </w:p>
        </w:tc>
      </w:tr>
      <w:tr w:rsidR="00995E90" w14:paraId="36697A8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F1041C8" w14:textId="02465925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DB8678D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00DCE24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A8422A" w14:textId="14F0AA6E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FF2936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3521384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17F8831" w14:textId="4AAFFDE3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498632B" w14:textId="74917B9F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|__|__|.|__|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995E90" w14:paraId="218A414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78E022F" w14:textId="46761B9E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DF66B96" w14:textId="503BD874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995E90" w14:paraId="14C253D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F6BD92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7D36B25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995E90" w14:paraId="58A9FB41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E1834ED" w14:textId="70A74058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1B35AAB" w14:textId="23B0D10F" w:rsidR="00995E90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D03501" w14:paraId="0CEDACD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C107A00" w14:textId="5A079354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F2516EF" w14:textId="60C2C557" w:rsid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根据方案接受高剂量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受试者自行调整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D03501" w14:paraId="55B256E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DBDDD91" w14:textId="5965D980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7E9F6EB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64499D3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1E9CCC" w14:textId="2D5CE706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67226DD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A81CD8" w14:paraId="5C5F213F" w14:textId="77777777" w:rsidTr="00D21B23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042A0DC6" w14:textId="63348727" w:rsidR="00A81CD8" w:rsidRDefault="00A81CD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GT929给药记录</w:t>
            </w:r>
          </w:p>
        </w:tc>
        <w:tc>
          <w:tcPr>
            <w:tcW w:type="dxa" w:w="6199"/>
          </w:tcPr>
          <w:p/>
        </w:tc>
      </w:tr>
    </w:tbl>
    <w:p w14:paraId="04C5E552" w14:textId="25C6377E" w:rsidR="008A4190" w:rsidRDefault="008A419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lastRenderedPageBreak/>
        <w:br w:type="page"/>
      </w:r>
    </w:p>
    <w:p w14:paraId="75D46275" w14:textId="5E20E9F0" w:rsidR="00543137" w:rsidRDefault="00543137" w:rsidP="0054313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利妥昔单抗给药记录询问页_ECHQ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43137" w14:paraId="6E7FD98F" w14:textId="77777777" w:rsidTr="00586A67">
        <w:trPr>
          <w:jc w:val="center"/>
        </w:trPr>
        <w:tc>
          <w:tcPr>
            <w:tcW w:w="3541" w:type="dxa"/>
          </w:tcPr>
          <w:p w14:paraId="6FD225B3" w14:textId="630E4911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</w:t>
            </w:r>
            <w:proofErr w:type="gramStart"/>
            <w:r>
              <w:rPr>
                <w:rFonts w:ascii="Times New Roman" w:eastAsia="宋体" w:hAnsi="Times New Roman" w:cs="Times New Roman" w:hint="eastAsia"/>
                <w:lang w:eastAsia="zh-CN"/>
              </w:rPr>
              <w:t>利妥昔单</w:t>
            </w:r>
            <w:proofErr w:type="gramEnd"/>
            <w:r>
              <w:rPr>
                <w:rFonts w:ascii="Times New Roman" w:eastAsia="宋体" w:hAnsi="Times New Roman" w:cs="Times New Roman" w:hint="eastAsia"/>
                <w:lang w:eastAsia="zh-CN"/>
              </w:rPr>
              <w:t>抗给药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6BFD4653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利妥昔单抗给药记录询问页</w:t>
            </w:r>
          </w:p>
        </w:tc>
        <w:tc>
          <w:tcPr>
            <w:tcW w:type="dxa" w:w="6199"/>
          </w:tcPr>
          <w:p/>
        </w:tc>
      </w:tr>
    </w:tbl>
    <w:p w14:paraId="39CA2315" w14:textId="77777777" w:rsidR="00543137" w:rsidRDefault="00543137" w:rsidP="00543137"/>
    <w:p w14:paraId="1AB0B845" w14:textId="6FB0099E" w:rsidR="00543137" w:rsidRDefault="00543137" w:rsidP="0054313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利妥昔单抗给药记录_EC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5611" w14:paraId="3574E7FE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900D8B4" w14:textId="77777777" w:rsidR="002B5611" w:rsidRDefault="002B5611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0862638" w14:textId="77777777" w:rsidR="002B5611" w:rsidRDefault="002B5611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□C1   □C2   □C3…</w:t>
            </w:r>
          </w:p>
        </w:tc>
      </w:tr>
      <w:tr w:rsidR="00543137" w14:paraId="3E3E10D0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899E82A" w14:textId="559C1AF3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6C5679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237533" w14:paraId="45DE7F66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B753D8" w14:textId="6A01D236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commentRangeStart w:id="361"/>
            <w:commentRangeStart w:id="362"/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时间</w:t>
            </w:r>
            <w:commentRangeEnd w:id="361"/>
            <w:r w:rsidR="00F134DF">
              <w:rPr>
                <w:rStyle w:val="af"/>
              </w:rPr>
              <w:commentReference w:id="361"/>
            </w:r>
            <w:commentRangeEnd w:id="362"/>
            <w:r w:rsidR="002B5611">
              <w:rPr>
                <w:rStyle w:val="af"/>
              </w:rPr>
              <w:commentReference w:id="362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01878CA" w14:textId="3EBB97E0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543137" w14:paraId="6F1A7915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03C2326" w14:textId="2F501426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</w:t>
            </w:r>
            <w:commentRangeStart w:id="363"/>
            <w:commentRangeStart w:id="364"/>
            <w:commentRangeStart w:id="365"/>
            <w:commentRangeStart w:id="366"/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际每日</w:t>
            </w:r>
            <w:r w:rsidR="0029777B">
              <w:rPr>
                <w:rFonts w:ascii="Times New Roman" w:eastAsia="宋体" w:hAnsi="Times New Roman" w:cs="Times New Roman" w:hint="eastAsia"/>
                <w:lang w:eastAsia="zh-CN"/>
              </w:rPr>
              <w:t>给</w:t>
            </w:r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药量</w:t>
            </w:r>
            <w:commentRangeEnd w:id="363"/>
            <w:r w:rsidR="00F134DF">
              <w:rPr>
                <w:rStyle w:val="af"/>
              </w:rPr>
              <w:commentReference w:id="363"/>
            </w:r>
            <w:commentRangeEnd w:id="364"/>
            <w:r w:rsidR="0029777B">
              <w:rPr>
                <w:rStyle w:val="af"/>
              </w:rPr>
              <w:commentReference w:id="364"/>
            </w:r>
            <w:commentRangeEnd w:id="365"/>
            <w:r w:rsidR="008B32FA">
              <w:rPr>
                <w:rStyle w:val="af"/>
              </w:rPr>
              <w:commentReference w:id="365"/>
            </w:r>
            <w:commentRangeEnd w:id="366"/>
            <w:r w:rsidR="00F97D61">
              <w:rPr>
                <w:rStyle w:val="af"/>
              </w:rPr>
              <w:commentReference w:id="366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E1D24D2" w14:textId="2E21C1A2" w:rsidR="00543137" w:rsidRDefault="00543137" w:rsidP="0023753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 w:rsidR="00207101"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543137" w14:paraId="1D1C256B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5A410F0" w14:textId="600E36CC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</w:t>
            </w:r>
            <w:r w:rsidR="0029777B">
              <w:rPr>
                <w:rFonts w:ascii="Times New Roman" w:eastAsia="宋体" w:hAnsi="Times New Roman" w:cs="Times New Roman" w:hint="eastAsia"/>
                <w:lang w:eastAsia="zh-CN"/>
              </w:rPr>
              <w:t>给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22AC032" w14:textId="1C590CE0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 w:rsidR="00207101">
              <w:rPr>
                <w:rFonts w:ascii="Times New Roman" w:eastAsia="宋体" w:hAnsi="Times New Roman" w:cs="Times New Roman"/>
                <w:lang w:eastAsia="zh-CN"/>
              </w:rPr>
              <w:t>g</w:t>
            </w:r>
          </w:p>
        </w:tc>
      </w:tr>
      <w:tr w:rsidR="00543137" w14:paraId="1962D5D4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D02E5A3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3309222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543137" w14:paraId="39E508D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FB1F7AF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977F453" w14:textId="6EE80BD0" w:rsidR="00543137" w:rsidRDefault="00543137" w:rsidP="0023753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543137" w14:paraId="7EA67A26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900CA6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B42042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3137" w14:paraId="008A3D39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3A8FB2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4B861BD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3137" w14:paraId="14566CFF" w14:textId="77777777" w:rsidTr="00586A67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525B519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利妥昔单抗给药记录</w:t>
            </w:r>
          </w:p>
        </w:tc>
        <w:tc>
          <w:tcPr>
            <w:tcW w:type="dxa" w:w="6199"/>
          </w:tcPr>
          <w:p/>
        </w:tc>
      </w:tr>
    </w:tbl>
    <w:p w14:paraId="52A02EBA" w14:textId="77777777" w:rsidR="00543137" w:rsidRDefault="00543137" w:rsidP="0054313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7AE283C" w14:textId="19041DEF" w:rsidR="00237533" w:rsidRDefault="00237533" w:rsidP="0023753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地塞米松给药记录询问页_ECHQ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37533" w14:paraId="4D562610" w14:textId="77777777" w:rsidTr="00586A67">
        <w:trPr>
          <w:jc w:val="center"/>
        </w:trPr>
        <w:tc>
          <w:tcPr>
            <w:tcW w:w="3541" w:type="dxa"/>
          </w:tcPr>
          <w:p w14:paraId="3F4A3035" w14:textId="05E4BAEB" w:rsidR="00237533" w:rsidRDefault="00212032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是否进行地塞米松</w:t>
            </w:r>
            <w:r w:rsidR="00237533"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237533"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C2833C1" w14:textId="77777777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地塞米松给药记录询问页</w:t>
            </w:r>
          </w:p>
        </w:tc>
        <w:tc>
          <w:tcPr>
            <w:tcW w:type="dxa" w:w="6199"/>
          </w:tcPr>
          <w:p/>
        </w:tc>
      </w:tr>
    </w:tbl>
    <w:p w14:paraId="7CFF216E" w14:textId="77777777" w:rsidR="00237533" w:rsidRDefault="00237533" w:rsidP="00237533"/>
    <w:p w14:paraId="62B26F32" w14:textId="63D7EDB8" w:rsidR="00237533" w:rsidRDefault="00237533" w:rsidP="0023753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地塞米松给药记录_EC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5611" w14:paraId="5B70A52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99171DC" w14:textId="7758B5C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BC9E55C" w14:textId="21427E84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□C1   □C2   □C3…</w:t>
            </w:r>
          </w:p>
        </w:tc>
      </w:tr>
      <w:tr w:rsidR="002B5611" w14:paraId="2DD79263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260C347" w14:textId="7553527A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306D23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2B5611" w14:paraId="4B347EDC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3E6C20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AC6E463" w14:textId="09962F96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|__|__|.|__| </w:t>
            </w:r>
            <w:commentRangeStart w:id="369"/>
            <w:commentRangeStart w:id="370"/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commentRangeEnd w:id="369"/>
            <w:r>
              <w:rPr>
                <w:rStyle w:val="af"/>
              </w:rPr>
              <w:commentReference w:id="369"/>
            </w:r>
            <w:commentRangeEnd w:id="370"/>
            <w:r>
              <w:rPr>
                <w:rStyle w:val="af"/>
              </w:rPr>
              <w:commentReference w:id="370"/>
            </w:r>
          </w:p>
        </w:tc>
      </w:tr>
      <w:tr w:rsidR="002B5611" w14:paraId="464A113E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F3900B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5E9D2D6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2B5611" w14:paraId="15B7BD2C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84458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76C02E4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2B5611" w14:paraId="38B448E3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4E0FA61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F23A53" w14:textId="01FFAAAB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受试者自行调整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2B5611" w14:paraId="4AE7940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75CF1EC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3B9D32F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5611" w14:paraId="60119D1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25D3B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37D5CC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5611" w14:paraId="4EA88E88" w14:textId="77777777" w:rsidTr="00586A67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1EC38A9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地塞米松给药记录</w:t>
            </w:r>
          </w:p>
        </w:tc>
        <w:tc>
          <w:tcPr>
            <w:tcW w:type="dxa" w:w="6199"/>
          </w:tcPr>
          <w:p/>
        </w:tc>
      </w:tr>
    </w:tbl>
    <w:p w14:paraId="12F941F9" w14:textId="15CA9F9D" w:rsidR="00237533" w:rsidRDefault="00237533" w:rsidP="0023753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95A0934" w14:textId="77777777" w:rsidR="00237533" w:rsidRDefault="0023753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2E8BDEA" w14:textId="77777777" w:rsidR="00543137" w:rsidRDefault="00543137" w:rsidP="009A2C96">
      <w:pPr>
        <w:spacing w:before="160" w:after="160"/>
        <w:jc w:val="right"/>
        <w:rPr>
          <w:rFonts w:ascii="Times New Roman" w:eastAsia="宋体" w:hAnsi="Times New Roman" w:cs="Times New Roman"/>
          <w:lang w:eastAsia="zh-CN"/>
        </w:rPr>
      </w:pPr>
    </w:p>
    <w:p w14:paraId="66593056" w14:textId="171EC85C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计划外访视_UNS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80374C" w:rsidRPr="005738B8" w14:paraId="4ADCE591" w14:textId="77777777" w:rsidTr="005738B8">
        <w:trPr>
          <w:trHeight w:val="631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81DE93" w14:textId="544EED90" w:rsidR="0080374C" w:rsidRDefault="0080374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是否进行计划外访视？</w:t>
            </w:r>
            <w:r w:rsidR="005B700C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0334E" w14:textId="352335E0" w:rsidR="0080374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5738B8">
              <w:rPr>
                <w:rFonts w:cs="Times New Roman"/>
                <w:bCs/>
                <w:sz w:val="21"/>
                <w:szCs w:val="21"/>
                <w:lang w:eastAsia="zh-CN"/>
              </w:rPr>
              <w:t>□</w:t>
            </w:r>
            <w:r w:rsidR="0080374C"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</w:t>
            </w:r>
            <w:r w:rsidR="0080374C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  <w:r w:rsidRPr="005738B8">
              <w:rPr>
                <w:rFonts w:cs="Times New Roman"/>
                <w:bCs/>
                <w:sz w:val="21"/>
                <w:szCs w:val="21"/>
                <w:lang w:eastAsia="zh-CN"/>
              </w:rPr>
              <w:t>□</w:t>
            </w:r>
            <w:r w:rsidR="0080374C">
              <w:rPr>
                <w:rFonts w:cs="Times New Roman" w:hint="eastAsia"/>
                <w:bCs/>
                <w:sz w:val="21"/>
                <w:szCs w:val="21"/>
                <w:lang w:eastAsia="zh-CN"/>
              </w:rPr>
              <w:t>否</w:t>
            </w:r>
          </w:p>
        </w:tc>
      </w:tr>
      <w:tr w:rsidR="005B700C" w14:paraId="00ED5F90" w14:textId="77777777" w:rsidTr="00586A67">
        <w:trPr>
          <w:trHeight w:val="46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11ED" w14:textId="6CABA3D7" w:rsid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5B700C">
              <w:rPr>
                <w:rFonts w:cs="Times New Roman"/>
                <w:bCs/>
                <w:sz w:val="21"/>
                <w:szCs w:val="21"/>
                <w:lang w:eastAsia="zh-CN"/>
              </w:rPr>
              <w:t>ECOG</w:t>
            </w:r>
            <w:r w:rsidRPr="005B700C">
              <w:rPr>
                <w:rFonts w:cs="Times New Roman" w:hint="eastAsia"/>
                <w:bCs/>
                <w:sz w:val="21"/>
                <w:szCs w:val="21"/>
                <w:lang w:eastAsia="zh-CN"/>
              </w:rPr>
              <w:t>评分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476A" w14:textId="07A6A64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BA51755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DFB3" w14:textId="7542FE9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身高体重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D961" w14:textId="1F448C4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1AD965C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CD4C" w14:textId="262DD0F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体重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0175" w14:textId="23C6BEB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7B77EC6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501F" w14:textId="46B6024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体格检查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0B61" w14:textId="1A8F1F1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4837E8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B5BD" w14:textId="4F8204E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生命体征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598E" w14:textId="7FA78592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182ADA6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6161" w14:textId="3494FD4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774E" w14:textId="58BC2D4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8B489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09DB" w14:textId="52C4725D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尿常规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89A0" w14:textId="46228ECE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7198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E1C8" w14:textId="55644C2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血生化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DDE4" w14:textId="36CD58A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84CE363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D640" w14:textId="03C94883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便常规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C4CE" w14:textId="7ECE635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0EDCF4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7002" w14:textId="5BEF77BF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凝血功能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0A8F" w14:textId="4EC50F2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892D12E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832B" w14:textId="64518AD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空腹血糖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29D6" w14:textId="78E3981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2F76A1F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795E" w14:textId="2748B60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eastAsia="zh-CN"/>
              </w:rPr>
              <w:t>心肌酶谱检查</w:t>
            </w:r>
            <w:r w:rsidRPr="00B1057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B4C4" w14:textId="4E4EC8C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3464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A27B" w14:textId="2B7BBC1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血妊娠试验</w:t>
            </w:r>
            <w:r w:rsidRPr="00B1057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3821" w14:textId="3F786DA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5A492C2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5DAE" w14:textId="3D8DBCED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 w:hint="eastAsia"/>
                <w:bCs/>
                <w:sz w:val="21"/>
                <w:szCs w:val="21"/>
                <w:lang w:eastAsia="zh-CN"/>
              </w:rPr>
              <w:t>病毒学检查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F5C7" w14:textId="28825DE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D7EFD0E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8FD5" w14:textId="0195A89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/>
                <w:bCs/>
                <w:sz w:val="21"/>
                <w:szCs w:val="21"/>
                <w:lang w:eastAsia="zh-CN"/>
              </w:rPr>
              <w:t>HBV DNA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F08D" w14:textId="2C58C08E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586339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68F6" w14:textId="65717BA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/>
                <w:bCs/>
                <w:sz w:val="21"/>
                <w:szCs w:val="21"/>
                <w:lang w:eastAsia="zh-CN"/>
              </w:rPr>
              <w:t>HCV RNA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E5E4" w14:textId="63DFE16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3B55A5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EB58" w14:textId="49AB295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/>
                <w:bCs/>
                <w:sz w:val="21"/>
                <w:szCs w:val="21"/>
                <w:lang w:eastAsia="zh-CN"/>
              </w:rPr>
              <w:t>12-</w:t>
            </w: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导联心电图</w:t>
            </w:r>
            <w:r w:rsidRPr="00477635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366A" w14:textId="1ED7E44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85331C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D348" w14:textId="465CACD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心脏彩超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DA01" w14:textId="5B5D047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807FEE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620C" w14:textId="6C5F989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甲状腺功能检查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4FCA" w14:textId="1A80CABB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14F413E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773EC7" w14:textId="6E912930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/>
                <w:bCs/>
                <w:sz w:val="21"/>
                <w:szCs w:val="21"/>
                <w:lang w:eastAsia="zh-CN"/>
              </w:rPr>
              <w:t>PK</w:t>
            </w: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样本采集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00D1D" w14:textId="59EE33AF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0F4DD9B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0933B" w14:textId="51E6094D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/>
                <w:bCs/>
                <w:sz w:val="21"/>
                <w:szCs w:val="21"/>
                <w:lang w:eastAsia="zh-CN"/>
              </w:rPr>
              <w:t>PD</w:t>
            </w: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样本采集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8D0B3C" w14:textId="2241B2EB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666A345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78FB2" w14:textId="00FFBA59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生物标志物采集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906B1E" w14:textId="4D799BE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1DE430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D29A84" w14:textId="6D9CA6F8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尿液样本收集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EA721" w14:textId="4D5E4E59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4813DA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97EC" w14:textId="2DBE729B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lastRenderedPageBreak/>
              <w:t>粪便样本收集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0A2" w14:textId="35F081F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0872F23" w14:textId="77777777" w:rsidTr="00586A67">
        <w:trPr>
          <w:trHeight w:val="64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C3D102" w14:textId="7B8ADF73" w:rsidR="005B700C" w:rsidRPr="000A5C16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药物发放（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G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>T929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63B21" w14:textId="66B71EE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20678A77" w14:textId="77777777" w:rsidTr="005738B8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DBDF" w14:textId="0D07B26B" w:rsidR="005B700C" w:rsidRPr="000A5C16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药物回收（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G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>T929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D009" w14:textId="1A29378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738B8" w14:paraId="7D8E45C8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0B3B4" w14:textId="5083A43E" w:rsidR="005738B8" w:rsidRDefault="005738B8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其他检查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6AC181" w14:textId="26FC2959" w:rsidR="005738B8" w:rsidRPr="002C150B" w:rsidRDefault="002B5611" w:rsidP="005B700C">
            <w:pPr>
              <w:autoSpaceDE w:val="0"/>
              <w:autoSpaceDN w:val="0"/>
              <w:spacing w:before="120" w:after="120"/>
              <w:rPr>
                <w:rFonts w:cs="Times New Roman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>
        <w:tc>
          <w:tcPr>
            <w:tcW w:type="dxa" w:w="4868"/>
          </w:tcPr>
          <w:p>
            <w:r>
              <w:t>计划外访视</w:t>
            </w:r>
          </w:p>
        </w:tc>
        <w:tc>
          <w:tcPr>
            <w:tcW w:type="dxa" w:w="4868"/>
          </w:tcPr>
          <w:p/>
        </w:tc>
      </w:tr>
    </w:tbl>
    <w:p w14:paraId="05BBCC1F" w14:textId="77777777" w:rsidR="00D21B23" w:rsidRDefault="00D21B23" w:rsidP="005B700C">
      <w:pPr>
        <w:pStyle w:val="a3"/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DBEA5AE" w14:textId="279F3BFD" w:rsidR="000218AC" w:rsidRDefault="00D21B23" w:rsidP="005738B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其他检查_LB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0218AC" w14:paraId="441F6233" w14:textId="77777777">
        <w:trPr>
          <w:jc w:val="center"/>
        </w:trPr>
        <w:tc>
          <w:tcPr>
            <w:tcW w:w="2974" w:type="dxa"/>
          </w:tcPr>
          <w:p w14:paraId="35E6D04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766" w:type="dxa"/>
          </w:tcPr>
          <w:p w14:paraId="72D0823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DC56625" w14:textId="77777777">
        <w:trPr>
          <w:jc w:val="center"/>
        </w:trPr>
        <w:tc>
          <w:tcPr>
            <w:tcW w:w="2974" w:type="dxa"/>
            <w:tcBorders>
              <w:top w:val="single" w:sz="2" w:space="0" w:color="000000"/>
            </w:tcBorders>
          </w:tcPr>
          <w:p w14:paraId="030714A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766" w:type="dxa"/>
            <w:tcBorders>
              <w:top w:val="single" w:sz="2" w:space="0" w:color="000000"/>
            </w:tcBorders>
          </w:tcPr>
          <w:p w14:paraId="41AEE64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9315702" w14:textId="77777777">
        <w:trPr>
          <w:jc w:val="center"/>
        </w:trPr>
        <w:tc>
          <w:tcPr>
            <w:tcW w:w="2974" w:type="dxa"/>
          </w:tcPr>
          <w:p w14:paraId="48EC924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66" w:type="dxa"/>
          </w:tcPr>
          <w:p w14:paraId="36B56D5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3DC994C" w14:textId="77777777">
        <w:trPr>
          <w:jc w:val="center"/>
        </w:trPr>
        <w:tc>
          <w:tcPr>
            <w:tcW w:w="2974" w:type="dxa"/>
          </w:tcPr>
          <w:p w14:paraId="24E3D9D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正常值范围下限</w:t>
            </w:r>
          </w:p>
        </w:tc>
        <w:tc>
          <w:tcPr>
            <w:tcW w:w="6766" w:type="dxa"/>
          </w:tcPr>
          <w:p w14:paraId="5428FF72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95751EE" w14:textId="77777777">
        <w:trPr>
          <w:jc w:val="center"/>
        </w:trPr>
        <w:tc>
          <w:tcPr>
            <w:tcW w:w="2974" w:type="dxa"/>
          </w:tcPr>
          <w:p w14:paraId="00F1CD2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正常值范围上限</w:t>
            </w:r>
          </w:p>
        </w:tc>
        <w:tc>
          <w:tcPr>
            <w:tcW w:w="6766" w:type="dxa"/>
          </w:tcPr>
          <w:p w14:paraId="575740A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4AAF862" w14:textId="77777777">
        <w:trPr>
          <w:jc w:val="center"/>
        </w:trPr>
        <w:tc>
          <w:tcPr>
            <w:tcW w:w="2974" w:type="dxa"/>
          </w:tcPr>
          <w:p w14:paraId="35EEFCE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6766" w:type="dxa"/>
          </w:tcPr>
          <w:p w14:paraId="2C69749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2A0667CA" w14:textId="77777777">
        <w:trPr>
          <w:jc w:val="center"/>
        </w:trPr>
        <w:tc>
          <w:tcPr>
            <w:tcW w:w="2974" w:type="dxa"/>
          </w:tcPr>
          <w:p w14:paraId="0E07A98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6766" w:type="dxa"/>
          </w:tcPr>
          <w:p w14:paraId="56FFAFC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</w:tr>
      <w:tr w:rsidR="000218AC" w14:paraId="6BEDA083" w14:textId="77777777">
        <w:trPr>
          <w:jc w:val="center"/>
        </w:trPr>
        <w:tc>
          <w:tcPr>
            <w:tcW w:w="2974" w:type="dxa"/>
          </w:tcPr>
          <w:p w14:paraId="52C880B5" w14:textId="54CFED08" w:rsidR="000218AC" w:rsidRDefault="008F3F9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F3F90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766" w:type="dxa"/>
          </w:tcPr>
          <w:p w14:paraId="70FE6EC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21B23" w14:paraId="69F6CDE1" w14:textId="77777777" w:rsidTr="00D21B23">
        <w:trPr>
          <w:jc w:val="center"/>
        </w:trPr>
        <w:tc>
          <w:tcPr>
            <w:tcW w:w="9740" w:type="dxa"/>
            <w:gridSpan w:val="2"/>
          </w:tcPr>
          <w:p w14:paraId="257739F2" w14:textId="59F3B213" w:rsidR="00D21B23" w:rsidRDefault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2974"/>
          </w:tcPr>
          <w:p>
            <w:r>
              <w:t>其他检查</w:t>
            </w:r>
          </w:p>
        </w:tc>
        <w:tc>
          <w:tcPr>
            <w:tcW w:type="dxa" w:w="6766"/>
          </w:tcPr>
          <w:p/>
        </w:tc>
      </w:tr>
    </w:tbl>
    <w:p w14:paraId="1633AD1D" w14:textId="68FE0F5A" w:rsidR="00A81CD8" w:rsidRDefault="00A81CD8">
      <w:pPr>
        <w:rPr>
          <w:rFonts w:ascii="Times New Roman" w:eastAsia="宋体" w:hAnsi="Times New Roman" w:cs="Times New Roman"/>
          <w:lang w:eastAsia="zh-CN"/>
        </w:rPr>
      </w:pPr>
    </w:p>
    <w:p w14:paraId="28E4F498" w14:textId="4557046C" w:rsidR="00A81CD8" w:rsidRDefault="00A81CD8" w:rsidP="00A81CD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访视安排_UNS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A81CD8" w14:paraId="77EC3255" w14:textId="77777777" w:rsidTr="00D21B23">
        <w:trPr>
          <w:jc w:val="center"/>
        </w:trPr>
        <w:tc>
          <w:tcPr>
            <w:tcW w:w="2974" w:type="dxa"/>
          </w:tcPr>
          <w:p w14:paraId="72884295" w14:textId="63060A44" w:rsidR="00A81CD8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是否进行下一次访视</w:t>
            </w:r>
          </w:p>
        </w:tc>
        <w:tc>
          <w:tcPr>
            <w:tcW w:w="6766" w:type="dxa"/>
          </w:tcPr>
          <w:p w14:paraId="706F4663" w14:textId="5F9E7BFA" w:rsidR="00A81CD8" w:rsidRDefault="00A81CD8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2974"/>
          </w:tcPr>
          <w:p>
            <w:r>
              <w:t>访视安排</w:t>
            </w:r>
          </w:p>
        </w:tc>
        <w:tc>
          <w:tcPr>
            <w:tcW w:type="dxa" w:w="6766"/>
          </w:tcPr>
          <w:p/>
        </w:tc>
      </w:tr>
    </w:tbl>
    <w:p w14:paraId="59533AA7" w14:textId="039832C9" w:rsidR="005738B8" w:rsidRDefault="005738B8">
      <w:pPr>
        <w:rPr>
          <w:rFonts w:ascii="Times New Roman" w:eastAsia="宋体" w:hAnsi="Times New Roman" w:cs="Times New Roman"/>
          <w:lang w:eastAsia="zh-CN"/>
        </w:rPr>
      </w:pPr>
    </w:p>
    <w:p w14:paraId="00E0EE57" w14:textId="77777777" w:rsidR="005738B8" w:rsidRDefault="005738B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AD9E0F7" w14:textId="77777777" w:rsidR="000218AC" w:rsidRDefault="000218AC">
      <w:pPr>
        <w:rPr>
          <w:rFonts w:ascii="Times New Roman" w:eastAsia="宋体" w:hAnsi="Times New Roman" w:cs="Times New Roman"/>
          <w:lang w:eastAsia="zh-CN"/>
        </w:rPr>
      </w:pPr>
    </w:p>
    <w:p w14:paraId="2D6D99AE" w14:textId="005BC13A" w:rsidR="005F7F3E" w:rsidRDefault="005F7F3E" w:rsidP="005F7F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死亡信息页_DS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5F7F3E" w14:paraId="36276C11" w14:textId="77777777" w:rsidTr="00D21B23">
        <w:trPr>
          <w:jc w:val="center"/>
        </w:trPr>
        <w:tc>
          <w:tcPr>
            <w:tcW w:w="2974" w:type="dxa"/>
          </w:tcPr>
          <w:p w14:paraId="60AD6547" w14:textId="7456860C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受试者是否死亡？</w:t>
            </w:r>
          </w:p>
        </w:tc>
        <w:tc>
          <w:tcPr>
            <w:tcW w:w="6766" w:type="dxa"/>
          </w:tcPr>
          <w:p w14:paraId="7713300D" w14:textId="2EA62622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F7F3E" w14:paraId="2BF32EF9" w14:textId="77777777" w:rsidTr="00D21B23">
        <w:trPr>
          <w:jc w:val="center"/>
        </w:trPr>
        <w:tc>
          <w:tcPr>
            <w:tcW w:w="2974" w:type="dxa"/>
          </w:tcPr>
          <w:p w14:paraId="571E746B" w14:textId="45A4BCCE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死亡日期</w:t>
            </w:r>
          </w:p>
        </w:tc>
        <w:tc>
          <w:tcPr>
            <w:tcW w:w="6766" w:type="dxa"/>
          </w:tcPr>
          <w:p w14:paraId="46650164" w14:textId="3B8E2DED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F7F3E" w14:paraId="05FF3AB0" w14:textId="77777777" w:rsidTr="00D21B23">
        <w:trPr>
          <w:jc w:val="center"/>
        </w:trPr>
        <w:tc>
          <w:tcPr>
            <w:tcW w:w="2974" w:type="dxa"/>
          </w:tcPr>
          <w:p w14:paraId="38B40EEC" w14:textId="3B20F1F7" w:rsidR="005F7F3E" w:rsidRDefault="005F7F3E" w:rsidP="005F7F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死亡原因</w:t>
            </w:r>
          </w:p>
        </w:tc>
        <w:tc>
          <w:tcPr>
            <w:tcW w:w="6766" w:type="dxa"/>
          </w:tcPr>
          <w:p w14:paraId="6EAD360B" w14:textId="637A3D23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研究疾病相关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死因不详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5F7F3E" w14:paraId="209E1A57" w14:textId="77777777" w:rsidTr="00D21B23">
        <w:trPr>
          <w:jc w:val="center"/>
        </w:trPr>
        <w:tc>
          <w:tcPr>
            <w:tcW w:w="2974" w:type="dxa"/>
          </w:tcPr>
          <w:p w14:paraId="12603A88" w14:textId="31336334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766" w:type="dxa"/>
          </w:tcPr>
          <w:p w14:paraId="10B23B6A" w14:textId="77777777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974"/>
          </w:tcPr>
          <w:p>
            <w:r>
              <w:t>死亡信息页</w:t>
            </w:r>
          </w:p>
        </w:tc>
        <w:tc>
          <w:tcPr>
            <w:tcW w:type="dxa" w:w="6766"/>
          </w:tcPr>
          <w:p/>
        </w:tc>
      </w:tr>
    </w:tbl>
    <w:p w14:paraId="52E78E7E" w14:textId="09C2B4B7" w:rsidR="000218AC" w:rsidRDefault="000218AC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0B08AB32" w14:textId="77777777" w:rsidR="00D21B23" w:rsidRDefault="00D21B23" w:rsidP="00D21B23">
      <w:pPr>
        <w:rPr>
          <w:lang w:eastAsia="zh-CN"/>
        </w:rPr>
      </w:pPr>
    </w:p>
    <w:p w14:paraId="669C5D13" w14:textId="5F329F9C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不良事件询问页_AEHQ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680"/>
        <w:gridCol w:w="6056"/>
      </w:tblGrid>
      <w:tr w:rsidR="005738B8" w:rsidRPr="005738B8" w14:paraId="5D2FC7D7" w14:textId="77777777" w:rsidTr="005738B8">
        <w:trPr>
          <w:trHeight w:val="20"/>
          <w:jc w:val="center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DBBE" w14:textId="78218A60" w:rsidR="005738B8" w:rsidRPr="005738B8" w:rsidRDefault="005738B8" w:rsidP="005738B8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受试者给药后是否发生了不良事件？</w:t>
            </w:r>
          </w:p>
        </w:tc>
        <w:tc>
          <w:tcPr>
            <w:tcW w:w="3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F076" w14:textId="707C7642" w:rsidR="005738B8" w:rsidRPr="005738B8" w:rsidRDefault="005738B8" w:rsidP="005738B8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5738B8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 w:rsidRPr="005738B8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c>
          <w:tcPr>
            <w:tcW w:type="dxa" w:w="3680"/>
          </w:tcPr>
          <w:p>
            <w:r>
              <w:t>不良事件询问页</w:t>
            </w:r>
          </w:p>
        </w:tc>
        <w:tc>
          <w:tcPr>
            <w:tcW w:type="dxa" w:w="6056"/>
          </w:tcPr>
          <w:p/>
        </w:tc>
      </w:tr>
    </w:tbl>
    <w:p w14:paraId="0D126F4E" w14:textId="3EADD944" w:rsidR="00D21B23" w:rsidRDefault="00D21B23" w:rsidP="00D21B23">
      <w:pPr>
        <w:rPr>
          <w:lang w:eastAsia="zh-CN"/>
        </w:rPr>
      </w:pPr>
    </w:p>
    <w:p w14:paraId="2E74EB62" w14:textId="5EB73AE9" w:rsidR="005738B8" w:rsidRPr="005738B8" w:rsidRDefault="005738B8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不良事件_AE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0BA4DE02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44C1E7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CF8818" w14:textId="277623CB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4AB8A1B8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E5ABAC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F7C11F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5E861750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20F96B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0D5517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5745B25E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394E99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892B10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5AF4E507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D8AAC6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NCI-CTCAE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分级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C339D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□1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□2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□3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□4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□5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738B8" w14:paraId="1BB3B678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C3FCCB" w14:textId="2BDAC13F" w:rsidR="005738B8" w:rsidRDefault="005738B8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与试验程序及操作之间的关系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C5AE11" w14:textId="08FFCD54" w:rsidR="005738B8" w:rsidRDefault="005738B8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</w:p>
        </w:tc>
      </w:tr>
      <w:tr w:rsidR="00D21B23" w14:paraId="1268DB46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312F7" w14:textId="0A2CADF8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</w:t>
            </w:r>
            <w:r w:rsidR="005738B8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G</w:t>
            </w:r>
            <w:r w:rsidR="005738B8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FB43E8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</w:p>
        </w:tc>
      </w:tr>
      <w:tr w:rsidR="005738B8" w14:paraId="0F374F65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7A73C" w14:textId="1AA3BED5" w:rsidR="005738B8" w:rsidRDefault="00543137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与地塞米松的关系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077599" w14:textId="45432970" w:rsidR="005738B8" w:rsidRDefault="00543137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22A3485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7A55AC" w14:textId="06B920BF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</w:t>
            </w:r>
            <w:proofErr w:type="gramStart"/>
            <w:r w:rsidRPr="00543137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利妥昔单</w:t>
            </w:r>
            <w:proofErr w:type="gramEnd"/>
            <w:r w:rsidRPr="00543137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抗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358E5C" w14:textId="24F26BBA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362E781E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B0D260" w14:textId="5FE581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lastRenderedPageBreak/>
              <w:t>对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G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采取的措施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838913" w14:textId="108F1FF1" w:rsidR="00543137" w:rsidRDefault="00543137" w:rsidP="00212032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48F1E629" w14:textId="77777777" w:rsidTr="00586A67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B3BE18" w14:textId="3E228301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对地塞米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松采取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082AC" w14:textId="6CC562F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减少剂量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401CBBFD" w14:textId="77777777" w:rsidTr="00586A67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98DB8" w14:textId="2306EE23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利妥昔单抗采取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EA5D5" w14:textId="78912976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减少剂量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5CB9935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C2E50D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对该不良事件采取的措施（多选）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D9E881" w14:textId="48E0E8E9" w:rsidR="00543137" w:rsidRDefault="00543137" w:rsidP="00212032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未接受治疗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非药物治疗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43137" w14:paraId="3CC4DA9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55B7A9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73A67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543137" w14:paraId="2EDC9AD4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02029B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转归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2ADFE8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恢复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痊愈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好转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缓解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未好转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未缓解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持续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恢复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痊愈伴有后遗症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致死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</w:p>
        </w:tc>
      </w:tr>
      <w:tr w:rsidR="00543137" w14:paraId="49DF482C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2C7ECC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是否为严重不良事件？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93266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543137" w14:paraId="0893E74D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0A703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符合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SAE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标准的日期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73EE9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543137" w14:paraId="16ED968F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1D3869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严重不良事件标准（多选）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09D9E7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导致死亡</w:t>
            </w:r>
          </w:p>
          <w:p w14:paraId="75F950E0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危及生命</w:t>
            </w:r>
          </w:p>
          <w:p w14:paraId="78A09908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需要住院或延长住院时间</w:t>
            </w:r>
          </w:p>
          <w:p w14:paraId="441BCB41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永久或严重的残疾或功能丧失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  <w:p w14:paraId="7951667C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先天性异常或出生缺陷</w:t>
            </w:r>
          </w:p>
          <w:p w14:paraId="42D59623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其他重要医学事件</w:t>
            </w:r>
          </w:p>
        </w:tc>
      </w:tr>
      <w:tr w:rsidR="00543137" w14:paraId="257A1C60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B59742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其他重要医学事件，请说明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8985D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543137" w14:paraId="53201C1D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9F5AA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该不良事件是否导致受试者退出试验？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9E76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43137" w14:paraId="59DF2399" w14:textId="77777777" w:rsidTr="005738B8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E35922" w14:textId="77777777" w:rsidR="00543137" w:rsidRDefault="00543137" w:rsidP="00543137">
            <w:pPr>
              <w:spacing w:before="200" w:after="240"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3580"/>
          </w:tcPr>
          <w:p>
            <w:r>
              <w:t>不良事件</w:t>
            </w:r>
          </w:p>
        </w:tc>
        <w:tc>
          <w:tcPr>
            <w:tcW w:type="dxa" w:w="6160"/>
          </w:tcPr>
          <w:p/>
        </w:tc>
      </w:tr>
    </w:tbl>
    <w:p w14:paraId="606591E7" w14:textId="77777777" w:rsidR="00D21B23" w:rsidRDefault="00D21B23" w:rsidP="00D21B23">
      <w:pPr>
        <w:rPr>
          <w:lang w:eastAsia="zh-CN"/>
        </w:rPr>
      </w:pPr>
    </w:p>
    <w:p w14:paraId="339B2548" w14:textId="1614BA49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既往及合并用药询问页_CMHQ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14:paraId="056D42AB" w14:textId="77777777" w:rsidTr="00D21B23">
        <w:trPr>
          <w:trHeight w:val="20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8B4D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受试者是否存在既往或合并用药？</w:t>
            </w:r>
            <w:r>
              <w:rPr>
                <w:rFonts w:cs="Times New Roman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sz w:val="21"/>
                <w:szCs w:val="21"/>
                <w:lang w:val="en-US" w:eastAsia="zh-CN"/>
              </w:rPr>
              <w:t>是</w:t>
            </w:r>
            <w:r>
              <w:rPr>
                <w:rFonts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c>
          <w:tcPr>
            <w:tcW w:type="dxa" w:w="9736"/>
          </w:tcPr>
          <w:p>
            <w:r>
              <w:t>既往及合并用药询问页</w:t>
            </w:r>
          </w:p>
        </w:tc>
      </w:tr>
    </w:tbl>
    <w:p w14:paraId="4BA348F3" w14:textId="64B0585D" w:rsidR="00D21B23" w:rsidRDefault="00D21B23" w:rsidP="00D21B23">
      <w:pPr>
        <w:rPr>
          <w:lang w:eastAsia="zh-CN"/>
        </w:rPr>
      </w:pPr>
    </w:p>
    <w:p w14:paraId="5C3ADB53" w14:textId="272E8D9D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既往及合并用药_CM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07D53665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8B0EE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6B33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DD210B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94812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2AB0E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3AFD1F6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D84BA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BBD6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D21B23" w14:paraId="65F2EC4D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AACB9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50845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0D262AE8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60443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用药原因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26586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</w:t>
            </w:r>
          </w:p>
          <w:p w14:paraId="4D19965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</w:t>
            </w:r>
          </w:p>
          <w:p w14:paraId="69A999A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研究疾病</w:t>
            </w:r>
          </w:p>
          <w:p w14:paraId="2A78031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bookmarkStart w:id="381" w:name="OLE_LINK5"/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bookmarkEnd w:id="381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</w:p>
          <w:p w14:paraId="591B7361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2B8F203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48B185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EE75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D05A5E7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D3F61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4797D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F0A89AC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BA3B3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预防或其他，请说明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DFAC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C20EB62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505C2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单次剂量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D429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:rsidRPr="00AF47F2" w14:paraId="2CE0D443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F2D57C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剂量单位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F4C97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□mg  □g  □ug  □mL  □L  □IU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片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胶囊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52AE024A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3BCA8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4B199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A6830B7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9AA43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用药频率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9A382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单次给药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□BID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（每日两次）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□TID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（每日三次）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（每日四次）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□QOD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（隔日一次）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□BIW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（每周两次）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□TIW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（每周三次）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  □prn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（必要时）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D21B23" w14:paraId="0535719F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21B77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7578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C2FE2AA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548E3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给药途径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E1C42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口服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肌肉注射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静脉滴注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静脉注射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皮下注射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腹腔注射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外用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吸入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滴鼻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滴眼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灌胃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灌肠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直肠给药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舌下给药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局部给药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439FB55E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17785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F65C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005A561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FDB495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3580"/>
          </w:tcPr>
          <w:p>
            <w:r>
              <w:t>既往及合并用药</w:t>
            </w:r>
          </w:p>
        </w:tc>
        <w:tc>
          <w:tcPr>
            <w:tcW w:type="dxa" w:w="6160"/>
          </w:tcPr>
          <w:p/>
        </w:tc>
      </w:tr>
    </w:tbl>
    <w:p w14:paraId="73A62744" w14:textId="77777777" w:rsidR="00D21B23" w:rsidRDefault="00D21B23" w:rsidP="00D21B23">
      <w:pPr>
        <w:rPr>
          <w:lang w:eastAsia="zh-CN"/>
        </w:rPr>
      </w:pPr>
    </w:p>
    <w:p w14:paraId="483D6247" w14:textId="52DA4CCE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既往/合并非药物治疗询问页_CMHQ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:rsidRPr="00A9571A" w14:paraId="14407730" w14:textId="77777777" w:rsidTr="00D21B23">
        <w:trPr>
          <w:trHeight w:val="45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D809" w14:textId="77777777" w:rsidR="00D21B23" w:rsidRPr="00A9571A" w:rsidRDefault="00D21B23" w:rsidP="00A9571A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既往或试验期间是否有非药物治疗？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□是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□否</w:t>
            </w:r>
          </w:p>
        </w:tc>
      </w:tr>
      <w:tr>
        <w:tc>
          <w:tcPr>
            <w:tcW w:type="dxa" w:w="9736"/>
          </w:tcPr>
          <w:p>
            <w:r>
              <w:t>既往/合并非药物治疗询问页</w:t>
            </w:r>
          </w:p>
        </w:tc>
      </w:tr>
    </w:tbl>
    <w:p w14:paraId="08291C78" w14:textId="3B81D490" w:rsidR="00D21B23" w:rsidRDefault="00D21B23" w:rsidP="00D21B23">
      <w:pPr>
        <w:rPr>
          <w:lang w:eastAsia="zh-CN"/>
        </w:rPr>
      </w:pPr>
    </w:p>
    <w:p w14:paraId="7EC46D5A" w14:textId="7605D46E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既往/合并非药物治疗_CM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509CBEFE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17CFC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A52F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C351C11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57EF2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7DFBE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2E9F2638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828187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B0119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D21B23" w14:paraId="46E733B2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8A08D0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80DE9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3D643E3B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B71765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治疗原因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094E77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</w:t>
            </w:r>
          </w:p>
          <w:p w14:paraId="1D13FDBB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</w:t>
            </w:r>
          </w:p>
          <w:p w14:paraId="22F9A1E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研究疾病</w:t>
            </w:r>
          </w:p>
          <w:p w14:paraId="5DC448B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</w:p>
          <w:p w14:paraId="4E26B114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1924F36C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B441D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E97D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29B1629F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9B2C8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937E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738528F0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2123DD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诊断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98E4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ADD6E7E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8080E3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3580"/>
          </w:tcPr>
          <w:p>
            <w:r>
              <w:t>既往/合并非药物治疗</w:t>
            </w:r>
          </w:p>
        </w:tc>
        <w:tc>
          <w:tcPr>
            <w:tcW w:type="dxa" w:w="6160"/>
          </w:tcPr>
          <w:p/>
        </w:tc>
      </w:tr>
    </w:tbl>
    <w:p w14:paraId="7916BFBD" w14:textId="77777777" w:rsidR="008B174F" w:rsidRDefault="008B174F">
      <w:pPr>
        <w:rPr>
          <w:lang w:eastAsia="zh-CN"/>
        </w:rPr>
      </w:pPr>
      <w:r>
        <w:rPr>
          <w:lang w:eastAsia="zh-CN"/>
        </w:rPr>
        <w:br w:type="page"/>
      </w:r>
    </w:p>
    <w:p w14:paraId="49DE8680" w14:textId="70B07F26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后续抗肿瘤治疗询问页_PRHQ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:rsidRPr="00A9571A" w14:paraId="281B9F2C" w14:textId="77777777" w:rsidTr="00D21B23">
        <w:trPr>
          <w:trHeight w:val="45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FF15" w14:textId="77777777" w:rsidR="00D21B23" w:rsidRPr="00A9571A" w:rsidRDefault="00D21B23" w:rsidP="00A9571A">
            <w:pPr>
              <w:spacing w:before="120" w:after="120" w:line="276" w:lineRule="auto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是否有后续抗肿瘤治疗？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□是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□否</w:t>
            </w:r>
          </w:p>
        </w:tc>
      </w:tr>
      <w:tr>
        <w:tc>
          <w:tcPr>
            <w:tcW w:type="dxa" w:w="9736"/>
          </w:tcPr>
          <w:p>
            <w:r>
              <w:t>后续抗肿瘤治疗询问页</w:t>
            </w:r>
          </w:p>
        </w:tc>
      </w:tr>
    </w:tbl>
    <w:p w14:paraId="46B62CF5" w14:textId="5EF74578" w:rsidR="00D21B23" w:rsidRDefault="00D21B23" w:rsidP="00D21B23">
      <w:pPr>
        <w:rPr>
          <w:lang w:val="en-US" w:eastAsia="zh-CN"/>
        </w:rPr>
      </w:pPr>
    </w:p>
    <w:p w14:paraId="4F3107C6" w14:textId="422E335C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后续抗肿瘤治疗_PRHQ</w:t>
      </w:r>
    </w:p>
    <w:tbl>
      <w:tblPr>
        <w:tblW w:w="4989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3"/>
        <w:gridCol w:w="7346"/>
      </w:tblGrid>
      <w:tr w:rsidR="00D21B23" w14:paraId="249D366F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E781E7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药物名称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F5F06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8A5D0A2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3DFE37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治疗分类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4E5F2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化疗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放射治疗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靶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向治疗</w:t>
            </w:r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手术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免疫疗法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其他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D21B23" w14:paraId="0D9D89CA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41B2C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74C45B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__________</w:t>
            </w:r>
          </w:p>
        </w:tc>
      </w:tr>
      <w:tr w:rsidR="00D21B23" w14:paraId="286BD653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BBBCBB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445489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5A6EAE48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09FDB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579EA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D21B23" w14:paraId="4E6E14F8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20E7C8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68C584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30D6BB2A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275AE3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2373"/>
          </w:tcPr>
          <w:p>
            <w:r>
              <w:t>后续抗肿瘤治疗</w:t>
            </w:r>
          </w:p>
        </w:tc>
        <w:tc>
          <w:tcPr>
            <w:tcW w:type="dxa" w:w="7346"/>
          </w:tcPr>
          <w:p/>
        </w:tc>
      </w:tr>
    </w:tbl>
    <w:p w14:paraId="5A41287C" w14:textId="77777777" w:rsidR="008B174F" w:rsidRPr="00D21B23" w:rsidRDefault="008B174F" w:rsidP="008B174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治疗结束_DS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13"/>
        <w:gridCol w:w="7327"/>
      </w:tblGrid>
      <w:tr w:rsidR="008B174F" w14:paraId="75F0043E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BAF82A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末次给药日期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CF11F0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年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月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日</w:t>
            </w:r>
          </w:p>
        </w:tc>
      </w:tr>
      <w:tr w:rsidR="008B174F" w14:paraId="0DE18D4E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DFB9A2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治疗结束原因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E1401D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</w:p>
          <w:p w14:paraId="44655E38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受试者出现不可耐受的毒性</w:t>
            </w:r>
          </w:p>
          <w:p w14:paraId="7FDC6155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</w:p>
          <w:p w14:paraId="448EF5A9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受试者接受了其他系统治疗肿瘤的药物</w:t>
            </w:r>
          </w:p>
          <w:p w14:paraId="3B7330EE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受试者妊娠</w:t>
            </w:r>
          </w:p>
          <w:p w14:paraId="4D2900D0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受试者拒绝后续治疗或撤回知情同意</w:t>
            </w:r>
          </w:p>
          <w:p w14:paraId="39110A0C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患者依从性差，不能按照方案的要求完成访视</w:t>
            </w:r>
          </w:p>
          <w:p w14:paraId="5DBB4A12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失访（间隔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1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周以上的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3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次联系没有回复）</w:t>
            </w:r>
          </w:p>
          <w:p w14:paraId="75157AF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受试者死亡</w:t>
            </w:r>
          </w:p>
          <w:p w14:paraId="541B3B2F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研究者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决定</w:t>
            </w:r>
          </w:p>
          <w:p w14:paraId="33BA51D1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8B174F" w14:paraId="7BDE6867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F69CAA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受试者拒绝，请说明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4E97F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B174F" w14:paraId="516D1B7F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582B42" w14:textId="77777777" w:rsidR="008B174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研究者评估，请说明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8055EC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B174F" w14:paraId="4E4AC661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C4AC0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08810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413"/>
          </w:tcPr>
          <w:p>
            <w:r>
              <w:t>治疗结束</w:t>
            </w:r>
          </w:p>
        </w:tc>
        <w:tc>
          <w:tcPr>
            <w:tcW w:type="dxa" w:w="7327"/>
          </w:tcPr>
          <w:p/>
        </w:tc>
      </w:tr>
    </w:tbl>
    <w:p w14:paraId="25A9531A" w14:textId="77777777" w:rsidR="008B174F" w:rsidRDefault="008B174F" w:rsidP="008B174F">
      <w:pPr>
        <w:rPr>
          <w:lang w:eastAsia="zh-CN"/>
        </w:rPr>
      </w:pPr>
    </w:p>
    <w:p w14:paraId="6BE5DA71" w14:textId="77777777" w:rsidR="008B174F" w:rsidRDefault="008B174F" w:rsidP="008B174F">
      <w:pPr>
        <w:rPr>
          <w:lang w:eastAsia="zh-CN"/>
        </w:rPr>
      </w:pPr>
      <w:r>
        <w:rPr>
          <w:lang w:eastAsia="zh-CN"/>
        </w:rPr>
        <w:br w:type="page"/>
      </w:r>
    </w:p>
    <w:p w14:paraId="38D7081C" w14:textId="77777777" w:rsidR="00D21B23" w:rsidRDefault="00D21B23" w:rsidP="00D21B23">
      <w:pPr>
        <w:rPr>
          <w:lang w:eastAsia="zh-CN"/>
        </w:rPr>
      </w:pPr>
    </w:p>
    <w:p w14:paraId="2C5EE973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研究结束页_DS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970"/>
        <w:gridCol w:w="5770"/>
      </w:tblGrid>
      <w:tr w:rsidR="00D21B23" w14:paraId="541B2B11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2E9AF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退出研究日期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FD07A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02E1769E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501B1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退出研究的主要原因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2D35F9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受试者撤回知情同意</w:t>
            </w:r>
          </w:p>
          <w:p w14:paraId="067C76C4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受试者失访</w:t>
            </w:r>
          </w:p>
          <w:p w14:paraId="6FE4E07E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受试者发生不可耐受的毒性</w:t>
            </w:r>
          </w:p>
          <w:p w14:paraId="3A8530D1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受试者疾病进展</w:t>
            </w:r>
          </w:p>
          <w:p w14:paraId="22AEA342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受试者死亡</w:t>
            </w:r>
          </w:p>
          <w:p w14:paraId="20B9F2F2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研究者决定终止研究</w:t>
            </w:r>
          </w:p>
          <w:p w14:paraId="18A9EAD5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开始新的抗肿瘤治疗</w:t>
            </w:r>
          </w:p>
          <w:p w14:paraId="49A2BAB4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2C7413CC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903C1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E8DD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c>
          <w:tcPr>
            <w:tcW w:type="dxa" w:w="3970"/>
          </w:tcPr>
          <w:p>
            <w:r>
              <w:t>研究结束页</w:t>
            </w:r>
          </w:p>
        </w:tc>
        <w:tc>
          <w:tcPr>
            <w:tcW w:type="dxa" w:w="5770"/>
          </w:tcPr>
          <w:p/>
        </w:tc>
      </w:tr>
    </w:tbl>
    <w:p w14:paraId="7C2856C4" w14:textId="77777777" w:rsidR="00D21B23" w:rsidRDefault="00D21B23" w:rsidP="00D21B23"/>
    <w:p w14:paraId="4607B50D" w14:textId="19E9D4CC" w:rsidR="005F7F3E" w:rsidRDefault="005F7F3E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246CBDFC" w14:textId="21BD650B" w:rsidR="008659D3" w:rsidRDefault="008659D3" w:rsidP="008659D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安全性随访_SSHQ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659D3" w14:paraId="6BEE4814" w14:textId="77777777" w:rsidTr="00C016AA">
        <w:trPr>
          <w:jc w:val="center"/>
        </w:trPr>
        <w:tc>
          <w:tcPr>
            <w:tcW w:w="3541" w:type="dxa"/>
          </w:tcPr>
          <w:p w14:paraId="35E7A9B8" w14:textId="5B70119F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受试者是否进行安全性随访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366DB0D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659D3" w14:paraId="0791D070" w14:textId="77777777" w:rsidTr="00C016AA">
        <w:trPr>
          <w:jc w:val="center"/>
        </w:trPr>
        <w:tc>
          <w:tcPr>
            <w:tcW w:w="3541" w:type="dxa"/>
          </w:tcPr>
          <w:p w14:paraId="2F50169C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2E803584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659D3" w14:paraId="3E7D7FE3" w14:textId="77777777" w:rsidTr="00C016AA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FF61719" w14:textId="6DF08335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随访日期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EE1260D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>
        <w:tc>
          <w:tcPr>
            <w:tcW w:type="dxa" w:w="3541"/>
          </w:tcPr>
          <w:p>
            <w:r>
              <w:t>安全性随访</w:t>
            </w:r>
          </w:p>
        </w:tc>
        <w:tc>
          <w:tcPr>
            <w:tcW w:type="dxa" w:w="6199"/>
          </w:tcPr>
          <w:p/>
        </w:tc>
      </w:tr>
    </w:tbl>
    <w:p w14:paraId="79DA1376" w14:textId="77777777" w:rsidR="008659D3" w:rsidRPr="002868C7" w:rsidRDefault="008659D3" w:rsidP="002868C7">
      <w:pPr>
        <w:rPr>
          <w:lang w:eastAsia="zh-CN"/>
        </w:rPr>
      </w:pPr>
    </w:p>
    <w:p w14:paraId="3A955340" w14:textId="77777777" w:rsidR="008659D3" w:rsidRDefault="008659D3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sectPr w:rsidR="008659D3" w:rsidSect="006F3393">
      <w:pgSz w:w="11906" w:h="16838"/>
      <w:pgMar w:top="1440" w:right="1080" w:bottom="1440" w:left="1080" w:header="283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uzhaohui_clin" w:date="2023-09-14T11:22:00Z" w:initials="s">
    <w:p w14:paraId="2D5D1DD9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筛选号格式需要请</w:t>
      </w:r>
      <w:r w:rsidRPr="00F97D61">
        <w:rPr>
          <w:highlight w:val="yellow"/>
          <w:lang w:eastAsia="zh-CN"/>
        </w:rPr>
        <w:t>PM</w:t>
      </w:r>
      <w:r w:rsidRPr="00F97D61">
        <w:rPr>
          <w:rFonts w:hint="eastAsia"/>
          <w:highlight w:val="yellow"/>
          <w:lang w:eastAsia="zh-CN"/>
        </w:rPr>
        <w:t>帮忙确认</w:t>
      </w:r>
    </w:p>
  </w:comment>
  <w:comment w:id="20" w:author="liuying_clin" w:date="2023-10-08T15:10:00Z" w:initials="l">
    <w:p w14:paraId="6720F930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请添加若诊断</w:t>
      </w:r>
      <w:r>
        <w:rPr>
          <w:rFonts w:hint="eastAsia"/>
        </w:rPr>
        <w:t>MM</w:t>
      </w:r>
      <w:r>
        <w:rPr>
          <w:rFonts w:hint="eastAsia"/>
          <w:lang w:eastAsia="zh-CN"/>
        </w:rPr>
        <w:t>的疾病分期</w:t>
      </w:r>
    </w:p>
  </w:comment>
  <w:comment w:id="21" w:author="suzhaohui_clin" w:date="2023-10-12T18:12:00Z" w:initials="s">
    <w:p w14:paraId="778926B6" w14:textId="0F87EFC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已新增分期，麻烦确认分期是否正确</w:t>
      </w:r>
    </w:p>
  </w:comment>
  <w:comment w:id="22" w:author="liuying_clin" w:date="2023-10-13T10:23:00Z" w:initials="l">
    <w:p w14:paraId="475CC76F" w14:textId="50E2D112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请添加亚型</w:t>
      </w:r>
    </w:p>
    <w:p w14:paraId="287B70B0" w14:textId="7E9B20AC" w:rsidR="00E56123" w:rsidRDefault="00E56123">
      <w:pPr>
        <w:pStyle w:val="a3"/>
        <w:rPr>
          <w:lang w:eastAsia="zh-CN"/>
        </w:rPr>
      </w:pPr>
      <w:r w:rsidRPr="006A638C">
        <w:rPr>
          <w:noProof/>
          <w:lang w:val="en-US" w:eastAsia="zh-CN"/>
        </w:rPr>
        <w:drawing>
          <wp:inline distT="0" distB="0" distL="0" distR="0" wp14:anchorId="7B0AC9DC" wp14:editId="598B1401">
            <wp:extent cx="2743907" cy="1000513"/>
            <wp:effectExtent l="0" t="0" r="0" b="9525"/>
            <wp:docPr id="12" name="图片 12" descr="D:\DingTalkAppData\DingTalk\1905981814_v2\resource_cache\3c\3c1008be10cfda1fc69329cf8e0596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ngTalkAppData\DingTalk\1905981814_v2\resource_cache\3c\3c1008be10cfda1fc69329cf8e0596f2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43" cy="10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3" w:author="suzhaohui_clin" w:date="2023-10-18T10:04:00Z" w:initials="s">
    <w:p w14:paraId="6490C0F6" w14:textId="7B143468" w:rsidR="00AB2F01" w:rsidRDefault="00AB2F01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</w:t>
      </w:r>
    </w:p>
  </w:comment>
  <w:comment w:id="32" w:author="liuying_clin" w:date="2023-10-08T14:58:00Z" w:initials="l">
    <w:p w14:paraId="3722A381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</w:rPr>
        <w:t>FL</w:t>
      </w:r>
      <w:r>
        <w:rPr>
          <w:rFonts w:hint="eastAsia"/>
          <w:lang w:eastAsia="zh-CN"/>
        </w:rPr>
        <w:t>请添加1、2、3级分型</w:t>
      </w:r>
    </w:p>
    <w:p w14:paraId="46E75824" w14:textId="77777777" w:rsidR="00E56123" w:rsidRDefault="00E56123" w:rsidP="00F134DF">
      <w:pPr>
        <w:pStyle w:val="a3"/>
        <w:rPr>
          <w:lang w:eastAsia="zh-CN"/>
        </w:rPr>
      </w:pPr>
      <w:r w:rsidRPr="00F81BF6">
        <w:rPr>
          <w:noProof/>
          <w:lang w:val="en-US" w:eastAsia="zh-CN"/>
        </w:rPr>
        <w:drawing>
          <wp:inline distT="0" distB="0" distL="0" distR="0" wp14:anchorId="342D3379" wp14:editId="451C6CFE">
            <wp:extent cx="2432596" cy="682053"/>
            <wp:effectExtent l="0" t="0" r="6350" b="3810"/>
            <wp:docPr id="13" name="图片 13" descr="D:\DingTalkAppData\DingTalk\1905981814_v2\resource_cache\02\026127c56251deae657f921d7dc05f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ngTalkAppData\DingTalk\1905981814_v2\resource_cache\02\026127c56251deae657f921d7dc05fbb.pn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61" cy="6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3" w:author="zhangxuejun_clin" w:date="2023-10-12T10:25:00Z" w:initials="z">
    <w:p w14:paraId="00753E6D" w14:textId="290B436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</w:t>
      </w:r>
      <w:r>
        <w:rPr>
          <w:rFonts w:cs="Times New Roman" w:hint="eastAsia"/>
          <w:bCs/>
          <w:sz w:val="21"/>
          <w:szCs w:val="21"/>
          <w:lang w:val="en-US" w:eastAsia="zh-CN"/>
        </w:rPr>
        <w:t>若选择滤泡性淋巴瘤，请选择诊断分级</w:t>
      </w:r>
      <w:r>
        <w:rPr>
          <w:rFonts w:hint="eastAsia"/>
          <w:lang w:eastAsia="zh-CN"/>
        </w:rPr>
        <w:t>”及选项“</w:t>
      </w:r>
      <w:r w:rsidRPr="00B533EA">
        <w:rPr>
          <w:rFonts w:hint="eastAsia"/>
          <w:lang w:eastAsia="zh-CN"/>
        </w:rPr>
        <w:t>□</w:t>
      </w:r>
      <w:r w:rsidRPr="00B533EA">
        <w:rPr>
          <w:lang w:eastAsia="zh-CN"/>
        </w:rPr>
        <w:t>1级   □2级   □3a级   □3b级</w:t>
      </w:r>
      <w:r>
        <w:rPr>
          <w:rFonts w:hint="eastAsia"/>
          <w:lang w:eastAsia="zh-CN"/>
        </w:rPr>
        <w:t>”</w:t>
      </w:r>
    </w:p>
  </w:comment>
  <w:comment w:id="34" w:author="liuying_clin" w:date="2023-10-08T15:00:00Z" w:initials="l">
    <w:p w14:paraId="2F23937D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请添加以下3中分型</w:t>
      </w:r>
    </w:p>
    <w:p w14:paraId="02DDE46D" w14:textId="77777777" w:rsidR="00E56123" w:rsidRDefault="00E56123" w:rsidP="00F134DF">
      <w:pPr>
        <w:pStyle w:val="a3"/>
        <w:rPr>
          <w:lang w:eastAsia="zh-CN"/>
        </w:rPr>
      </w:pPr>
      <w:r w:rsidRPr="006F665C">
        <w:rPr>
          <w:noProof/>
          <w:lang w:val="en-US" w:eastAsia="zh-CN"/>
        </w:rPr>
        <w:drawing>
          <wp:inline distT="0" distB="0" distL="0" distR="0" wp14:anchorId="1590DE0D" wp14:editId="71A351E5">
            <wp:extent cx="2458451" cy="643701"/>
            <wp:effectExtent l="0" t="0" r="0" b="4445"/>
            <wp:docPr id="16" name="图片 16" descr="D:\DingTalkAppData\DingTalk\1905981814_v2\resource_cache\bb\bbb5e295c674138e63c0ba5ded487d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ngTalkAppData\DingTalk\1905981814_v2\resource_cache\bb\bbb5e295c674138e63c0ba5ded487d82.png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69" cy="65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5" w:author="zhangxuejun_clin" w:date="2023-10-12T10:33:00Z" w:initials="z">
    <w:p w14:paraId="3BDA7C75" w14:textId="77777777" w:rsidR="00E56123" w:rsidRDefault="00E56123" w:rsidP="00C90075">
      <w:pPr>
        <w:autoSpaceDE w:val="0"/>
        <w:autoSpaceDN w:val="0"/>
        <w:jc w:val="both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</w:t>
      </w:r>
      <w:r>
        <w:rPr>
          <w:rFonts w:cs="Times New Roman" w:hint="eastAsia"/>
          <w:bCs/>
          <w:sz w:val="21"/>
          <w:szCs w:val="21"/>
          <w:lang w:val="en-US" w:eastAsia="zh-CN"/>
        </w:rPr>
        <w:t>若选择</w:t>
      </w:r>
      <w:r w:rsidRPr="00586A67">
        <w:rPr>
          <w:rFonts w:cs="Times New Roman" w:hint="eastAsia"/>
          <w:bCs/>
          <w:sz w:val="21"/>
          <w:szCs w:val="21"/>
          <w:lang w:val="en-US" w:eastAsia="zh-CN"/>
        </w:rPr>
        <w:t>边缘区淋巴瘤</w:t>
      </w:r>
      <w:r>
        <w:rPr>
          <w:rFonts w:cs="Times New Roman" w:hint="eastAsia"/>
          <w:bCs/>
          <w:sz w:val="21"/>
          <w:szCs w:val="21"/>
          <w:lang w:val="en-US" w:eastAsia="zh-CN"/>
        </w:rPr>
        <w:t>，请选择诊断亚型</w:t>
      </w:r>
      <w:r>
        <w:rPr>
          <w:rFonts w:hint="eastAsia"/>
          <w:lang w:eastAsia="zh-CN"/>
        </w:rPr>
        <w:t>”及对应选项</w:t>
      </w:r>
    </w:p>
    <w:p w14:paraId="6161371A" w14:textId="39BA51A2" w:rsidR="00E56123" w:rsidRDefault="00E56123" w:rsidP="00C90075">
      <w:pPr>
        <w:autoSpaceDE w:val="0"/>
        <w:autoSpaceDN w:val="0"/>
        <w:jc w:val="both"/>
        <w:rPr>
          <w:rFonts w:cs="Times New Roman"/>
          <w:bCs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“</w:t>
      </w: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结边外缘区淋巴瘤</w:t>
      </w:r>
    </w:p>
    <w:p w14:paraId="698BD93A" w14:textId="77777777" w:rsidR="00E56123" w:rsidRDefault="00E56123" w:rsidP="00C90075">
      <w:pPr>
        <w:autoSpaceDE w:val="0"/>
        <w:autoSpaceDN w:val="0"/>
        <w:jc w:val="both"/>
        <w:rPr>
          <w:rFonts w:cs="Times New Roman"/>
          <w:bCs/>
          <w:sz w:val="21"/>
          <w:szCs w:val="21"/>
          <w:lang w:val="en-US"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淋巴结边缘区淋巴瘤</w:t>
      </w:r>
    </w:p>
    <w:p w14:paraId="11E652D2" w14:textId="35197EC8" w:rsidR="00E56123" w:rsidRDefault="00E56123" w:rsidP="00C90075">
      <w:pPr>
        <w:pStyle w:val="a3"/>
        <w:rPr>
          <w:lang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脾边缘区淋巴瘤</w:t>
      </w:r>
      <w:r>
        <w:rPr>
          <w:rFonts w:hint="eastAsia"/>
          <w:lang w:eastAsia="zh-CN"/>
        </w:rPr>
        <w:t>”</w:t>
      </w:r>
    </w:p>
  </w:comment>
  <w:comment w:id="37" w:author="liuying_clin" w:date="2023-10-08T15:04:00Z" w:initials="l">
    <w:p w14:paraId="335C30AC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建议增加T细胞淋巴瘤，方案中有提到</w:t>
      </w:r>
    </w:p>
  </w:comment>
  <w:comment w:id="38" w:author="zhangxuejun_clin" w:date="2023-10-12T10:56:00Z" w:initials="z">
    <w:p w14:paraId="1E976789" w14:textId="4B63AC75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已新增选项“</w:t>
      </w:r>
      <w:r w:rsidRPr="0063108D">
        <w:rPr>
          <w:rFonts w:hint="eastAsia"/>
          <w:lang w:eastAsia="zh-CN"/>
        </w:rPr>
        <w:t>□</w:t>
      </w:r>
      <w:r w:rsidRPr="0063108D">
        <w:rPr>
          <w:lang w:eastAsia="zh-CN"/>
        </w:rPr>
        <w:t>T细胞淋巴瘤</w:t>
      </w:r>
      <w:r>
        <w:rPr>
          <w:rFonts w:hint="eastAsia"/>
          <w:lang w:eastAsia="zh-CN"/>
        </w:rPr>
        <w:t>”</w:t>
      </w:r>
    </w:p>
  </w:comment>
  <w:comment w:id="39" w:author="liuying_clin" w:date="2023-10-08T14:55:00Z" w:initials="l">
    <w:p w14:paraId="6D207A73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请添加该分型</w:t>
      </w:r>
    </w:p>
    <w:p w14:paraId="12068B5C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201D0C62" wp14:editId="1570DBC7">
            <wp:extent cx="2524760" cy="642633"/>
            <wp:effectExtent l="0" t="0" r="8890" b="5080"/>
            <wp:docPr id="17" name="图片 17" descr="D:\DingTalkAppData\DingTalk\1905981814_v2\resource_cache\19\19ffaf9ac842a955e21ab33476ce9e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ngTalkAppData\DingTalk\1905981814_v2\resource_cache\19\19ffaf9ac842a955e21ab33476ce9e1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40" cy="6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40" w:author="zhangxuejun_clin" w:date="2023-10-12T10:59:00Z" w:initials="z">
    <w:p w14:paraId="7F29BC72" w14:textId="41B54D0D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已新增选项：</w:t>
      </w:r>
    </w:p>
    <w:p w14:paraId="7AC1B856" w14:textId="77777777" w:rsidR="00E56123" w:rsidRDefault="00E56123">
      <w:pPr>
        <w:pStyle w:val="a3"/>
        <w:rPr>
          <w:rFonts w:cs="Times New Roman"/>
          <w:bCs/>
          <w:sz w:val="21"/>
          <w:szCs w:val="21"/>
          <w:lang w:val="en-US"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/>
          <w:bCs/>
          <w:sz w:val="21"/>
          <w:szCs w:val="21"/>
          <w:lang w:val="en-US" w:eastAsia="zh-CN"/>
        </w:rPr>
        <w:t xml:space="preserve">DHL    </w:t>
      </w:r>
    </w:p>
    <w:p w14:paraId="6359CFE6" w14:textId="086A8D77" w:rsidR="00E56123" w:rsidRDefault="00E56123">
      <w:pPr>
        <w:pStyle w:val="a3"/>
        <w:rPr>
          <w:lang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/>
          <w:bCs/>
          <w:sz w:val="21"/>
          <w:szCs w:val="21"/>
          <w:lang w:val="en-US" w:eastAsia="zh-CN"/>
        </w:rPr>
        <w:t>THL</w:t>
      </w:r>
    </w:p>
  </w:comment>
  <w:comment w:id="41" w:author="liuying_clin" w:date="2023-10-13T10:27:00Z" w:initials="l">
    <w:p w14:paraId="458EB196" w14:textId="7308190C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请添加预后评分标准1</w:t>
      </w:r>
      <w:r>
        <w:rPr>
          <w:lang w:eastAsia="zh-CN"/>
        </w:rPr>
        <w:t>-5</w:t>
      </w:r>
      <w:r>
        <w:rPr>
          <w:rFonts w:hint="eastAsia"/>
          <w:lang w:eastAsia="zh-CN"/>
        </w:rPr>
        <w:t>分，滤泡、套细胞核外周T各自有评分标准，请参加淋巴瘤诊疗指南添加各自的评分</w:t>
      </w:r>
    </w:p>
    <w:p w14:paraId="561AB338" w14:textId="29BE0CA8" w:rsidR="00E56123" w:rsidRDefault="00E56123">
      <w:pPr>
        <w:pStyle w:val="a3"/>
      </w:pPr>
      <w:r w:rsidRPr="006A638C">
        <w:rPr>
          <w:noProof/>
          <w:lang w:val="en-US" w:eastAsia="zh-CN"/>
        </w:rPr>
        <w:drawing>
          <wp:inline distT="0" distB="0" distL="0" distR="0" wp14:anchorId="0B63E7A5" wp14:editId="1B6DB142">
            <wp:extent cx="6188710" cy="4709882"/>
            <wp:effectExtent l="0" t="0" r="2540" b="0"/>
            <wp:docPr id="18" name="图片 18" descr="D:\DingTalkAppData\DingTalk\1905981814_v2\resource_cache\9f\9f2510132f3306310ddfc118582bc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ngTalkAppData\DingTalk\1905981814_v2\resource_cache\9f\9f2510132f3306310ddfc118582bce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42" w:author="zhangxuejun_clin" w:date="2023-10-17T16:37:00Z" w:initials="z">
    <w:p w14:paraId="1D72C501" w14:textId="3D34818E" w:rsidR="00E56123" w:rsidRPr="00E56123" w:rsidRDefault="00E56123">
      <w:pPr>
        <w:pStyle w:val="a3"/>
        <w:rPr>
          <w:highlight w:val="yellow"/>
          <w:lang w:eastAsia="zh-CN"/>
        </w:rPr>
      </w:pPr>
      <w:r>
        <w:rPr>
          <w:rStyle w:val="af"/>
        </w:rPr>
        <w:annotationRef/>
      </w:r>
      <w:r w:rsidRPr="00E56123">
        <w:rPr>
          <w:rFonts w:hint="eastAsia"/>
          <w:highlight w:val="yellow"/>
          <w:lang w:eastAsia="zh-CN"/>
        </w:rPr>
        <w:t>1</w:t>
      </w:r>
      <w:r w:rsidRPr="00E56123">
        <w:rPr>
          <w:highlight w:val="yellow"/>
          <w:lang w:eastAsia="zh-CN"/>
        </w:rPr>
        <w:t xml:space="preserve">. </w:t>
      </w:r>
      <w:r w:rsidRPr="00E56123">
        <w:rPr>
          <w:rFonts w:hint="eastAsia"/>
          <w:highlight w:val="yellow"/>
          <w:lang w:eastAsia="zh-CN"/>
        </w:rPr>
        <w:t>已更新“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若选择弥漫性大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B细胞淋巴瘤，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预后指数</w:t>
      </w:r>
      <w:r w:rsidRPr="00E56123">
        <w:rPr>
          <w:rFonts w:hint="eastAsia"/>
          <w:highlight w:val="yellow"/>
          <w:lang w:eastAsia="zh-CN"/>
        </w:rPr>
        <w:t>”对应选项；</w:t>
      </w:r>
    </w:p>
    <w:p w14:paraId="2DDC0595" w14:textId="238A3EAF" w:rsidR="00E56123" w:rsidRPr="00E56123" w:rsidRDefault="00E56123">
      <w:pPr>
        <w:pStyle w:val="a3"/>
        <w:rPr>
          <w:rFonts w:cs="Times New Roman"/>
          <w:bCs/>
          <w:sz w:val="21"/>
          <w:szCs w:val="21"/>
          <w:highlight w:val="yellow"/>
          <w:lang w:val="en-US" w:eastAsia="zh-CN"/>
        </w:rPr>
      </w:pPr>
      <w:r w:rsidRPr="00E56123">
        <w:rPr>
          <w:rFonts w:hint="eastAsia"/>
          <w:highlight w:val="yellow"/>
          <w:lang w:eastAsia="zh-CN"/>
        </w:rPr>
        <w:t>2</w:t>
      </w:r>
      <w:r w:rsidRPr="00E56123">
        <w:rPr>
          <w:highlight w:val="yellow"/>
          <w:lang w:eastAsia="zh-CN"/>
        </w:rPr>
        <w:t xml:space="preserve">. </w:t>
      </w:r>
      <w:r w:rsidRPr="00E56123">
        <w:rPr>
          <w:rFonts w:hint="eastAsia"/>
          <w:highlight w:val="yellow"/>
          <w:lang w:eastAsia="zh-CN"/>
        </w:rPr>
        <w:t>新增“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若选择滤泡性淋巴瘤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，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预后指数</w:t>
      </w:r>
      <w:r w:rsidRPr="00E56123">
        <w:rPr>
          <w:rFonts w:hint="eastAsia"/>
          <w:highlight w:val="yellow"/>
          <w:lang w:eastAsia="zh-CN"/>
        </w:rPr>
        <w:t>”及对应选项“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□0-1   □2   □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≥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3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”；</w:t>
      </w:r>
    </w:p>
    <w:p w14:paraId="4F7AE217" w14:textId="02227606" w:rsidR="00E56123" w:rsidRDefault="00E56123">
      <w:pPr>
        <w:pStyle w:val="a3"/>
        <w:rPr>
          <w:lang w:eastAsia="zh-CN"/>
        </w:rPr>
      </w:pP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3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 xml:space="preserve">. 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新增“若选择套细胞淋巴瘤，预后指数”及对应选项“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□0-3   □4-5   □6-11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”</w:t>
      </w:r>
    </w:p>
  </w:comment>
  <w:comment w:id="75" w:author="liuying_clin" w:date="2023-10-08T14:52:00Z" w:initials="l">
    <w:p w14:paraId="70CE6ACA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请添加分期及预后指标</w:t>
      </w:r>
    </w:p>
    <w:p w14:paraId="39E3C81C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4EE2A49F" wp14:editId="4D473564">
            <wp:extent cx="2209800" cy="858973"/>
            <wp:effectExtent l="0" t="0" r="0" b="0"/>
            <wp:docPr id="14" name="图片 14" descr="D:\DingTalkAppData\DingTalk\1905981814_v2\resource_cache\71\710f5b498ac39e6d6a122f029f32bf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ngTalkAppData\DingTalk\1905981814_v2\resource_cache\71\710f5b498ac39e6d6a122f029f32bf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07" cy="89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B668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0B5BDDE4" wp14:editId="5E5C39BC">
            <wp:extent cx="2228850" cy="1201830"/>
            <wp:effectExtent l="0" t="0" r="0" b="0"/>
            <wp:docPr id="15" name="图片 15" descr="D:\DingTalkAppData\DingTalk\1905981814_v2\resource_cache\c2\c2b9652dc16ac50712d9c2e060d083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ngTalkAppData\DingTalk\1905981814_v2\resource_cache\c2\c2b9652dc16ac50712d9c2e060d083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02" cy="122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76" w:author="zhangxuejun_clin" w:date="2023-10-17T16:41:00Z" w:initials="z">
    <w:p w14:paraId="71CB6FE2" w14:textId="498C9154" w:rsidR="00E56123" w:rsidRDefault="00E56123" w:rsidP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2</w:t>
      </w:r>
      <w:r>
        <w:rPr>
          <w:lang w:eastAsia="zh-CN"/>
        </w:rPr>
        <w:t>0231012</w:t>
      </w:r>
      <w:r>
        <w:rPr>
          <w:rFonts w:hint="eastAsia"/>
          <w:lang w:eastAsia="zh-CN"/>
        </w:rPr>
        <w:t>：</w:t>
      </w:r>
    </w:p>
    <w:p w14:paraId="0C367128" w14:textId="65CFD92D" w:rsidR="00E56123" w:rsidRPr="00E56123" w:rsidRDefault="00E56123" w:rsidP="00E56123">
      <w:pPr>
        <w:pStyle w:val="a3"/>
        <w:rPr>
          <w:highlight w:val="yellow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Pr="00E56123">
        <w:rPr>
          <w:rFonts w:hint="eastAsia"/>
          <w:lang w:eastAsia="zh-CN"/>
        </w:rPr>
        <w:t>已新增分期选项</w:t>
      </w:r>
    </w:p>
    <w:p w14:paraId="6B791B98" w14:textId="0AEFACA4" w:rsidR="00E56123" w:rsidRDefault="00E56123" w:rsidP="00E56123">
      <w:pPr>
        <w:pStyle w:val="a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 w:rsidRPr="00E56123">
        <w:rPr>
          <w:rFonts w:hint="eastAsia"/>
          <w:lang w:eastAsia="zh-CN"/>
        </w:rPr>
        <w:t>已在上方新增字段“</w:t>
      </w:r>
      <w:r w:rsidRPr="00E56123">
        <w:rPr>
          <w:rFonts w:cs="Times New Roman" w:hint="eastAsia"/>
          <w:bCs/>
          <w:sz w:val="21"/>
          <w:szCs w:val="21"/>
          <w:lang w:val="en-US" w:eastAsia="zh-CN"/>
        </w:rPr>
        <w:t>若选择弥漫性大</w:t>
      </w:r>
      <w:r w:rsidRPr="00E56123">
        <w:rPr>
          <w:rFonts w:cs="Times New Roman"/>
          <w:bCs/>
          <w:sz w:val="21"/>
          <w:szCs w:val="21"/>
          <w:lang w:val="en-US" w:eastAsia="zh-CN"/>
        </w:rPr>
        <w:t>B细胞淋巴瘤，</w:t>
      </w:r>
      <w:r w:rsidRPr="00E56123">
        <w:rPr>
          <w:rFonts w:cs="Times New Roman" w:hint="eastAsia"/>
          <w:bCs/>
          <w:sz w:val="21"/>
          <w:szCs w:val="21"/>
          <w:lang w:val="en-US" w:eastAsia="zh-CN"/>
        </w:rPr>
        <w:t>预后指数</w:t>
      </w:r>
      <w:r w:rsidRPr="00E56123">
        <w:rPr>
          <w:rFonts w:hint="eastAsia"/>
          <w:lang w:eastAsia="zh-CN"/>
        </w:rPr>
        <w:t>”。</w:t>
      </w:r>
    </w:p>
  </w:comment>
  <w:comment w:id="77" w:author="liuying_clin" w:date="2023-10-13T10:29:00Z" w:initials="l">
    <w:p w14:paraId="20195FFD" w14:textId="04ECBD93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添加了结外</w:t>
      </w:r>
    </w:p>
  </w:comment>
  <w:comment w:id="78" w:author="zhangxuejun_clin" w:date="2023-10-17T16:43:00Z" w:initials="z">
    <w:p w14:paraId="43044A1A" w14:textId="7F90C9C8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</w:rPr>
        <w:t>OK</w:t>
      </w:r>
    </w:p>
  </w:comment>
  <w:comment w:id="79" w:author="zhangxuejun_clin" w:date="2023-09-15T17:14:00Z" w:initials="z">
    <w:p w14:paraId="6F18AE58" w14:textId="77777777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lang w:eastAsia="zh-CN"/>
        </w:rPr>
        <w:t>请确认该字段是否需要预设选项，如需，请提供</w:t>
      </w:r>
      <w:r>
        <w:rPr>
          <w:rFonts w:hint="eastAsia"/>
          <w:lang w:eastAsia="zh-CN"/>
        </w:rPr>
        <w:t>。</w:t>
      </w:r>
    </w:p>
  </w:comment>
  <w:comment w:id="80" w:author="liuying_clin" w:date="2023-10-13T10:29:00Z" w:initials="l">
    <w:p w14:paraId="703AC0D1" w14:textId="34E8D3A1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需要，已修改</w:t>
      </w:r>
    </w:p>
  </w:comment>
  <w:comment w:id="81" w:author="zhangxuejun_clin" w:date="2023-10-17T16:43:00Z" w:initials="z">
    <w:p w14:paraId="67E25466" w14:textId="36A19006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  <w:lang w:eastAsia="zh-CN"/>
        </w:rPr>
        <w:t>请提供该字段对应选项</w:t>
      </w:r>
    </w:p>
  </w:comment>
  <w:comment w:id="82" w:author="liuying_clin" w:date="2023-10-08T14:47:00Z" w:initials="l">
    <w:p w14:paraId="20E54BE0" w14:textId="77777777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淋巴瘤描述为何部位累及，不存在转移的说法。建议改为累及部位</w:t>
      </w:r>
    </w:p>
  </w:comment>
  <w:comment w:id="83" w:author="zhangxuejun_clin" w:date="2023-10-12T11:07:00Z" w:initials="z">
    <w:p w14:paraId="5F0DD4F0" w14:textId="4B1D608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</w:t>
      </w:r>
    </w:p>
  </w:comment>
  <w:comment w:id="99" w:author="liuying_clin" w:date="2023-10-08T15:05:00Z" w:initials="l">
    <w:p w14:paraId="737DFD40" w14:textId="77777777" w:rsidR="00E56123" w:rsidRDefault="00E56123">
      <w:pPr>
        <w:pStyle w:val="a3"/>
      </w:pPr>
      <w:r>
        <w:rPr>
          <w:rStyle w:val="af"/>
        </w:rPr>
        <w:annotationRef/>
      </w:r>
      <w:proofErr w:type="gramStart"/>
      <w:r>
        <w:rPr>
          <w:rFonts w:hint="eastAsia"/>
          <w:lang w:eastAsia="zh-CN"/>
        </w:rPr>
        <w:t>淋巴瘤不涉及</w:t>
      </w:r>
      <w:proofErr w:type="gramEnd"/>
    </w:p>
  </w:comment>
  <w:comment w:id="100" w:author="zhangxuejun_clin" w:date="2023-10-12T11:11:00Z" w:initials="z">
    <w:p w14:paraId="08E57F8E" w14:textId="62B82545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</w:rPr>
        <w:t>I</w:t>
      </w:r>
      <w:r>
        <w:rPr>
          <w:rFonts w:hint="eastAsia"/>
          <w:lang w:eastAsia="zh-CN"/>
        </w:rPr>
        <w:t>期研究适应症包括“</w:t>
      </w:r>
      <w:r w:rsidRPr="00B14D62">
        <w:rPr>
          <w:rFonts w:hint="eastAsia"/>
          <w:lang w:eastAsia="zh-CN"/>
        </w:rPr>
        <w:t>复发或难治性多发性骨髓瘤</w:t>
      </w:r>
      <w:r>
        <w:rPr>
          <w:rFonts w:hint="eastAsia"/>
          <w:lang w:eastAsia="zh-CN"/>
        </w:rPr>
        <w:t>”，不建议删除，已更新选项，请核实是否可以</w:t>
      </w:r>
    </w:p>
  </w:comment>
  <w:comment w:id="101" w:author="liuying_clin" w:date="2023-10-13T10:34:00Z" w:initials="l">
    <w:p w14:paraId="1E3EC007" w14:textId="39BC890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骨髓瘤也不涉及</w:t>
      </w:r>
    </w:p>
  </w:comment>
  <w:comment w:id="102" w:author="zhangxuejun_clin" w:date="2023-10-17T16:46:00Z" w:initials="z">
    <w:p w14:paraId="7EF17AA0" w14:textId="22375604" w:rsidR="00E56123" w:rsidRDefault="00E56123" w:rsidP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</w:rPr>
        <w:t>OK</w:t>
      </w:r>
      <w:r w:rsidRPr="00E56123">
        <w:rPr>
          <w:rFonts w:hint="eastAsia"/>
          <w:highlight w:val="yellow"/>
          <w:lang w:eastAsia="zh-CN"/>
        </w:rPr>
        <w:t>，已删除选项“</w:t>
      </w:r>
      <w:r w:rsidRPr="00E56123">
        <w:rPr>
          <w:rFonts w:ascii="Times New Roman" w:eastAsia="宋体" w:hAnsi="Times New Roman" w:cs="Times New Roman"/>
          <w:highlight w:val="yellow"/>
          <w:lang w:eastAsia="zh-CN"/>
        </w:rPr>
        <w:t>□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>新辅助（淋巴瘤不适用）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 xml:space="preserve"> </w:t>
      </w:r>
      <w:r w:rsidRPr="00E56123">
        <w:rPr>
          <w:rFonts w:ascii="Times New Roman" w:eastAsia="宋体" w:hAnsi="Times New Roman" w:cs="Times New Roman"/>
          <w:highlight w:val="yellow"/>
          <w:lang w:eastAsia="zh-CN"/>
        </w:rPr>
        <w:t xml:space="preserve">   □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>辅助（淋巴瘤不适用）”</w:t>
      </w:r>
    </w:p>
  </w:comment>
  <w:comment w:id="104" w:author="liuying_clin" w:date="2023-10-08T15:06:00Z" w:initials="l">
    <w:p w14:paraId="6CDB26A7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添加治疗方案名称</w:t>
      </w:r>
    </w:p>
  </w:comment>
  <w:comment w:id="105" w:author="zhangxuejun_clin" w:date="2023-10-12T11:23:00Z" w:initials="z">
    <w:p w14:paraId="6C6E0512" w14:textId="151B146D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已新增字段“治疗方案名称”</w:t>
      </w:r>
    </w:p>
  </w:comment>
  <w:comment w:id="175" w:author="liuying_clin" w:date="2023-10-08T15:11:00Z" w:initials="l">
    <w:p w14:paraId="464C4DE9" w14:textId="77777777" w:rsidR="00E56123" w:rsidRDefault="00E56123" w:rsidP="00735995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肿瘤评估最多6个淋巴结</w:t>
      </w:r>
      <w:proofErr w:type="gramStart"/>
      <w:r>
        <w:rPr>
          <w:rFonts w:hint="eastAsia"/>
          <w:lang w:eastAsia="zh-CN"/>
        </w:rPr>
        <w:t>和结外病灶</w:t>
      </w:r>
      <w:proofErr w:type="gramEnd"/>
    </w:p>
  </w:comment>
  <w:comment w:id="176" w:author="zhangxuejun_clin" w:date="2023-10-12T11:28:00Z" w:initials="z">
    <w:p w14:paraId="62CB99FD" w14:textId="5C3C565F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77" w:author="liuying_clin" w:date="2023-10-08T15:13:00Z" w:initials="l">
    <w:p w14:paraId="345361FE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添加骨髓</w:t>
      </w:r>
    </w:p>
  </w:comment>
  <w:comment w:id="178" w:author="zhangxuejun_clin" w:date="2023-10-12T11:29:00Z" w:initials="z">
    <w:p w14:paraId="29B5E22D" w14:textId="28658576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79" w:author="liuying_clin" w:date="2023-10-08T15:17:00Z" w:initials="l">
    <w:p w14:paraId="4B2F220D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方案中还有</w:t>
      </w:r>
      <w:r>
        <w:rPr>
          <w:rFonts w:hint="eastAsia"/>
        </w:rPr>
        <w:t>PET</w:t>
      </w:r>
      <w:r>
        <w:t>-</w:t>
      </w:r>
      <w:r>
        <w:rPr>
          <w:rFonts w:hint="eastAsia"/>
        </w:rPr>
        <w:t>CT</w:t>
      </w:r>
      <w:r>
        <w:rPr>
          <w:rFonts w:hint="eastAsia"/>
          <w:lang w:eastAsia="zh-CN"/>
        </w:rPr>
        <w:t>检查</w:t>
      </w:r>
    </w:p>
  </w:comment>
  <w:comment w:id="180" w:author="zhangxuejun_clin" w:date="2023-10-12T11:30:00Z" w:initials="z">
    <w:p w14:paraId="53D12B1B" w14:textId="767B8206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81" w:author="liuying_clin" w:date="2023-10-13T10:58:00Z" w:initials="l">
    <w:p w14:paraId="73467540" w14:textId="11B98604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</w:rPr>
        <w:t>PET</w:t>
      </w:r>
      <w:r>
        <w:t>-</w:t>
      </w:r>
      <w:r>
        <w:rPr>
          <w:rFonts w:hint="eastAsia"/>
        </w:rPr>
        <w:t>CT</w:t>
      </w:r>
      <w:r>
        <w:rPr>
          <w:rFonts w:hint="eastAsia"/>
          <w:lang w:eastAsia="zh-CN"/>
        </w:rPr>
        <w:t>需添加评分标准</w:t>
      </w:r>
    </w:p>
    <w:p w14:paraId="1556F949" w14:textId="03C9E080" w:rsidR="00E56123" w:rsidRDefault="00E56123">
      <w:pPr>
        <w:pStyle w:val="a3"/>
      </w:pPr>
      <w:r w:rsidRPr="00F25134">
        <w:rPr>
          <w:noProof/>
          <w:lang w:val="en-US" w:eastAsia="zh-CN"/>
        </w:rPr>
        <w:drawing>
          <wp:inline distT="0" distB="0" distL="0" distR="0" wp14:anchorId="5A1514BB" wp14:editId="054CD56E">
            <wp:extent cx="2555207" cy="1367757"/>
            <wp:effectExtent l="0" t="0" r="0" b="4445"/>
            <wp:docPr id="7" name="图片 7" descr="D:\DingTalkAppData\DingTalk\1905981814_v2\resource_cache\13\136d2f80a5192d9b056051e4159c3b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ngTalkAppData\DingTalk\1905981814_v2\resource_cache\13\136d2f80a5192d9b056051e4159c3b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82" cy="138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82" w:author="zhangxuejun_clin" w:date="2023-10-17T16:51:00Z" w:initials="z">
    <w:p w14:paraId="1465B34C" w14:textId="0D356CC0" w:rsidR="00317BE5" w:rsidRPr="00317BE5" w:rsidRDefault="00317BE5" w:rsidP="00317BE5">
      <w:pPr>
        <w:pStyle w:val="a3"/>
        <w:numPr>
          <w:ilvl w:val="0"/>
          <w:numId w:val="5"/>
        </w:numPr>
        <w:rPr>
          <w:highlight w:val="yellow"/>
          <w:lang w:eastAsia="zh-CN"/>
        </w:rPr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新增“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是否进行了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5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分法评分？</w:t>
      </w:r>
      <w:r w:rsidRPr="00317BE5">
        <w:rPr>
          <w:rFonts w:hint="eastAsia"/>
          <w:highlight w:val="yellow"/>
          <w:lang w:eastAsia="zh-CN"/>
        </w:rPr>
        <w:t>”及对应选项</w:t>
      </w:r>
    </w:p>
    <w:p w14:paraId="07CB82BE" w14:textId="0A33224E" w:rsidR="00317BE5" w:rsidRDefault="00317BE5" w:rsidP="00317BE5">
      <w:pPr>
        <w:pStyle w:val="a3"/>
        <w:numPr>
          <w:ilvl w:val="0"/>
          <w:numId w:val="5"/>
        </w:numPr>
        <w:rPr>
          <w:lang w:eastAsia="zh-CN"/>
        </w:rPr>
      </w:pPr>
      <w:r w:rsidRPr="00317BE5">
        <w:rPr>
          <w:rFonts w:hint="eastAsia"/>
          <w:highlight w:val="yellow"/>
          <w:lang w:eastAsia="zh-CN"/>
        </w:rPr>
        <w:t>新增“5分法评分”及对应选项</w:t>
      </w:r>
    </w:p>
  </w:comment>
  <w:comment w:id="215" w:author="liuying_clin" w:date="2023-10-08T15:15:00Z" w:initials="l">
    <w:p w14:paraId="14A1E694" w14:textId="77777777" w:rsidR="00E56123" w:rsidRDefault="00E56123" w:rsidP="00735995">
      <w:pPr>
        <w:pStyle w:val="a3"/>
      </w:pPr>
      <w:r>
        <w:rPr>
          <w:rStyle w:val="af"/>
        </w:rPr>
        <w:annotationRef/>
      </w:r>
      <w:r w:rsidRPr="002D2590">
        <w:rPr>
          <w:rFonts w:hint="eastAsia"/>
          <w:highlight w:val="yellow"/>
          <w:lang w:eastAsia="zh-CN"/>
        </w:rPr>
        <w:t>请按照淋巴瘤的肿评，</w:t>
      </w:r>
      <w:proofErr w:type="gramStart"/>
      <w:r w:rsidRPr="002D2590">
        <w:rPr>
          <w:rFonts w:hint="eastAsia"/>
          <w:highlight w:val="yellow"/>
          <w:lang w:eastAsia="zh-CN"/>
        </w:rPr>
        <w:t>不</w:t>
      </w:r>
      <w:proofErr w:type="gramEnd"/>
      <w:r w:rsidRPr="002D2590">
        <w:rPr>
          <w:rFonts w:hint="eastAsia"/>
          <w:highlight w:val="yellow"/>
          <w:lang w:eastAsia="zh-CN"/>
        </w:rPr>
        <w:t>可测量病灶，器官病灶设置表单</w:t>
      </w:r>
    </w:p>
  </w:comment>
  <w:comment w:id="216" w:author="liuying_clin" w:date="2023-10-13T11:04:00Z" w:initials="l">
    <w:p w14:paraId="51770603" w14:textId="2924C1A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请所有</w:t>
      </w:r>
      <w:r>
        <w:rPr>
          <w:rFonts w:hint="eastAsia"/>
        </w:rPr>
        <w:t>NHL</w:t>
      </w:r>
      <w:r>
        <w:rPr>
          <w:rFonts w:hint="eastAsia"/>
          <w:lang w:eastAsia="zh-CN"/>
        </w:rPr>
        <w:t>评估表单增加PET</w:t>
      </w:r>
      <w:r>
        <w:rPr>
          <w:lang w:eastAsia="zh-CN"/>
        </w:rPr>
        <w:t>-</w:t>
      </w:r>
      <w:r>
        <w:rPr>
          <w:rFonts w:hint="eastAsia"/>
          <w:lang w:eastAsia="zh-CN"/>
        </w:rPr>
        <w:t>CT检查及PET</w:t>
      </w:r>
      <w:r>
        <w:rPr>
          <w:lang w:eastAsia="zh-CN"/>
        </w:rPr>
        <w:t>5</w:t>
      </w:r>
      <w:r>
        <w:rPr>
          <w:rFonts w:hint="eastAsia"/>
          <w:lang w:eastAsia="zh-CN"/>
        </w:rPr>
        <w:t>分法评分</w:t>
      </w:r>
    </w:p>
  </w:comment>
  <w:comment w:id="217" w:author="zhangxuejun_clin" w:date="2023-10-17T16:55:00Z" w:initials="z">
    <w:p w14:paraId="4ADC42A6" w14:textId="3764130E" w:rsidR="00317BE5" w:rsidRDefault="00317BE5">
      <w:pPr>
        <w:pStyle w:val="a3"/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已新增</w:t>
      </w:r>
    </w:p>
  </w:comment>
  <w:comment w:id="258" w:author="liuying_clin" w:date="2023-10-13T11:08:00Z" w:initials="l">
    <w:p w14:paraId="4DB4F556" w14:textId="7B9AA68F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添加是否行骨髓活检检查，及骨髓活检检查报告描述</w:t>
      </w:r>
    </w:p>
  </w:comment>
  <w:comment w:id="259" w:author="zhangxuejun_clin" w:date="2023-10-17T16:57:00Z" w:initials="z">
    <w:p w14:paraId="5E154709" w14:textId="481F2032" w:rsidR="00317BE5" w:rsidRDefault="00317BE5">
      <w:pPr>
        <w:pStyle w:val="a3"/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已新增</w:t>
      </w:r>
    </w:p>
  </w:comment>
  <w:comment w:id="288" w:author="liuying_clin" w:date="2023-10-13T11:10:00Z" w:initials="l">
    <w:p w14:paraId="43391D68" w14:textId="6227CAC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此表单的评估项请于前面评估表单保持一致</w:t>
      </w:r>
    </w:p>
  </w:comment>
  <w:comment w:id="289" w:author="suzhaohui_clin" w:date="2023-10-18T11:05:00Z" w:initials="s">
    <w:p w14:paraId="3BED811D" w14:textId="27FED9DC" w:rsidR="009F60B1" w:rsidRDefault="009F60B1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</w:t>
      </w:r>
    </w:p>
  </w:comment>
  <w:comment w:id="294" w:author="liuying_clin" w:date="2023-10-13T11:11:00Z" w:initials="l">
    <w:p w14:paraId="0E1ECB70" w14:textId="1E6B139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增加</w:t>
      </w:r>
      <w:bookmarkStart w:id="295" w:name="OLE_LINK2"/>
      <w:bookmarkStart w:id="296" w:name="OLE_LINK3"/>
      <w:r>
        <w:rPr>
          <w:rFonts w:hint="eastAsia"/>
          <w:lang w:eastAsia="zh-CN"/>
        </w:rPr>
        <w:t>骨髓及器官增大</w:t>
      </w:r>
      <w:bookmarkEnd w:id="295"/>
      <w:bookmarkEnd w:id="296"/>
    </w:p>
  </w:comment>
  <w:comment w:id="339" w:author="liuying_clin" w:date="2023-10-08T15:20:00Z" w:initials="l">
    <w:p w14:paraId="38E00358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请加上骨髓二字，因为淋巴瘤也有组化结果，容易混</w:t>
      </w:r>
    </w:p>
  </w:comment>
  <w:comment w:id="340" w:author="zhangxuejun_clin" w:date="2023-10-12T11:33:00Z" w:initials="z">
    <w:p w14:paraId="0F209575" w14:textId="45B4CC1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已更新表单名称</w:t>
      </w:r>
    </w:p>
  </w:comment>
  <w:comment w:id="344" w:author="liuying_clin" w:date="2023-10-08T16:55:00Z" w:initials="l">
    <w:p w14:paraId="66822A69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该检查内容可参考血清蛋白电泳</w:t>
      </w:r>
    </w:p>
  </w:comment>
  <w:comment w:id="345" w:author="zhangxuejun_clin" w:date="2023-10-12T11:34:00Z" w:initials="z">
    <w:p w14:paraId="005C8C74" w14:textId="7A924465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已更新检查项目</w:t>
      </w:r>
    </w:p>
  </w:comment>
  <w:comment w:id="347" w:author="liuying_clin" w:date="2023-10-08T16:54:00Z" w:initials="l">
    <w:p w14:paraId="7384F792" w14:textId="77777777" w:rsidR="00E56123" w:rsidRDefault="00E56123" w:rsidP="00735995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该检查内容可参考下图</w:t>
      </w:r>
    </w:p>
    <w:p w14:paraId="4F1A9D37" w14:textId="77777777" w:rsidR="00E56123" w:rsidRDefault="00E56123" w:rsidP="00735995">
      <w:pPr>
        <w:pStyle w:val="a3"/>
      </w:pPr>
      <w:r>
        <w:rPr>
          <w:noProof/>
          <w:lang w:val="en-US" w:eastAsia="zh-CN"/>
        </w:rPr>
        <w:drawing>
          <wp:inline distT="0" distB="0" distL="0" distR="0" wp14:anchorId="4B0E2684" wp14:editId="78E86021">
            <wp:extent cx="3162300" cy="2119912"/>
            <wp:effectExtent l="0" t="0" r="0" b="0"/>
            <wp:docPr id="6" name="图片 6" descr="琼脂糖凝胶尿免疫固定电泳高蛋白尿标本稀释作用的探讨--中国期刊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琼脂糖凝胶尿免疫固定电泳高蛋白尿标本稀释作用的探讨--中国期刊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28" cy="21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48" w:author="zhangxuejun_clin" w:date="2023-10-12T11:35:00Z" w:initials="z">
    <w:p w14:paraId="01EA1B4D" w14:textId="044FD5C9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检查项目已更新</w:t>
      </w:r>
    </w:p>
  </w:comment>
  <w:comment w:id="361" w:author="liuying_clin" w:date="2023-10-08T16:57:00Z" w:initials="l">
    <w:p w14:paraId="62EA566E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添加用药周期是否更清晰一些，方案中第一周期用药4次，该表单如何体现？</w:t>
      </w:r>
    </w:p>
  </w:comment>
  <w:comment w:id="362" w:author="suzhaohui_clin" w:date="2023-10-12T18:41:00Z" w:initials="s">
    <w:p w14:paraId="0E90B3CF" w14:textId="14EF5FAD" w:rsidR="00E56123" w:rsidRDefault="00E56123">
      <w:pPr>
        <w:pStyle w:val="a3"/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本表单设置为logline，可多条添加。也已经将G</w:t>
      </w:r>
      <w:r w:rsidRPr="00F97D61">
        <w:rPr>
          <w:highlight w:val="yellow"/>
          <w:lang w:eastAsia="zh-CN"/>
        </w:rPr>
        <w:t xml:space="preserve">T929, </w:t>
      </w:r>
      <w:proofErr w:type="gramStart"/>
      <w:r w:rsidRPr="00F97D61">
        <w:rPr>
          <w:rFonts w:hint="eastAsia"/>
          <w:highlight w:val="yellow"/>
          <w:lang w:eastAsia="zh-CN"/>
        </w:rPr>
        <w:t>利妥昔单</w:t>
      </w:r>
      <w:proofErr w:type="gramEnd"/>
      <w:r w:rsidRPr="00F97D61">
        <w:rPr>
          <w:rFonts w:hint="eastAsia"/>
          <w:highlight w:val="yellow"/>
          <w:lang w:eastAsia="zh-CN"/>
        </w:rPr>
        <w:t>抗及地塞米松个给药表单增加了给药周期，需要</w:t>
      </w:r>
      <w:proofErr w:type="gramStart"/>
      <w:r w:rsidRPr="00F97D61">
        <w:rPr>
          <w:rFonts w:hint="eastAsia"/>
          <w:highlight w:val="yellow"/>
          <w:lang w:eastAsia="zh-CN"/>
        </w:rPr>
        <w:t>请项目</w:t>
      </w:r>
      <w:proofErr w:type="gramEnd"/>
      <w:r w:rsidRPr="00F97D61">
        <w:rPr>
          <w:rFonts w:hint="eastAsia"/>
          <w:highlight w:val="yellow"/>
          <w:lang w:eastAsia="zh-CN"/>
        </w:rPr>
        <w:t>组帮忙确认需要添加的周期数量。</w:t>
      </w:r>
    </w:p>
  </w:comment>
  <w:comment w:id="363" w:author="liuying_clin" w:date="2023-10-08T16:56:00Z" w:initials="l">
    <w:p w14:paraId="2C4FA838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该药静脉滴注给药</w:t>
      </w:r>
    </w:p>
  </w:comment>
  <w:comment w:id="364" w:author="zhangxuejun_clin" w:date="2023-10-12T11:37:00Z" w:initials="z">
    <w:p w14:paraId="4CBE9CF7" w14:textId="0809E15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已更新描述</w:t>
      </w:r>
    </w:p>
  </w:comment>
  <w:comment w:id="365" w:author="liuying_clin" w:date="2023-10-13T11:14:00Z" w:initials="l">
    <w:p w14:paraId="2D46E0B6" w14:textId="3F0DD52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单位改为</w:t>
      </w:r>
      <w:r>
        <w:rPr>
          <w:rFonts w:hint="eastAsia"/>
        </w:rPr>
        <w:t>mg</w:t>
      </w:r>
    </w:p>
  </w:comment>
  <w:comment w:id="366" w:author="zhangxuejun_clin" w:date="2023-10-17T17:18:00Z" w:initials="z">
    <w:p w14:paraId="3A368851" w14:textId="26B0CE6A" w:rsidR="00F97D61" w:rsidRDefault="00F97D61">
      <w:pPr>
        <w:pStyle w:val="a3"/>
      </w:pPr>
      <w:r>
        <w:rPr>
          <w:rStyle w:val="af"/>
        </w:rPr>
        <w:annotationRef/>
      </w:r>
      <w:r>
        <w:rPr>
          <w:rFonts w:hint="eastAsia"/>
        </w:rPr>
        <w:t>OK</w:t>
      </w:r>
    </w:p>
  </w:comment>
  <w:comment w:id="369" w:author="liuying_clin" w:date="2023-10-08T16:59:00Z" w:initials="l">
    <w:p w14:paraId="61AC4889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添加用药周期，每周期地塞米松用药4次</w:t>
      </w:r>
    </w:p>
  </w:comment>
  <w:comment w:id="370" w:author="suzhaohui_clin" w:date="2023-10-12T18:41:00Z" w:initials="s">
    <w:p w14:paraId="35A0A015" w14:textId="5968CEB9" w:rsidR="00E56123" w:rsidRDefault="00E56123">
      <w:pPr>
        <w:pStyle w:val="a3"/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本表单设置为logline，可多条添加。也已经将G</w:t>
      </w:r>
      <w:r w:rsidRPr="00F97D61">
        <w:rPr>
          <w:highlight w:val="yellow"/>
          <w:lang w:eastAsia="zh-CN"/>
        </w:rPr>
        <w:t xml:space="preserve">T929, </w:t>
      </w:r>
      <w:proofErr w:type="gramStart"/>
      <w:r w:rsidRPr="00F97D61">
        <w:rPr>
          <w:rFonts w:hint="eastAsia"/>
          <w:highlight w:val="yellow"/>
          <w:lang w:eastAsia="zh-CN"/>
        </w:rPr>
        <w:t>利妥昔单</w:t>
      </w:r>
      <w:proofErr w:type="gramEnd"/>
      <w:r w:rsidRPr="00F97D61">
        <w:rPr>
          <w:rFonts w:hint="eastAsia"/>
          <w:highlight w:val="yellow"/>
          <w:lang w:eastAsia="zh-CN"/>
        </w:rPr>
        <w:t>抗及地塞米松个给药表单增加了给药周期，需要</w:t>
      </w:r>
      <w:proofErr w:type="gramStart"/>
      <w:r w:rsidRPr="00F97D61">
        <w:rPr>
          <w:rFonts w:hint="eastAsia"/>
          <w:highlight w:val="yellow"/>
          <w:lang w:eastAsia="zh-CN"/>
        </w:rPr>
        <w:t>请项目</w:t>
      </w:r>
      <w:proofErr w:type="gramEnd"/>
      <w:r w:rsidRPr="00F97D61">
        <w:rPr>
          <w:rFonts w:hint="eastAsia"/>
          <w:highlight w:val="yellow"/>
          <w:lang w:eastAsia="zh-CN"/>
        </w:rPr>
        <w:t>组帮忙确认需要添加的周期数量。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5D1DD9" w15:done="0"/>
  <w15:commentEx w15:paraId="6720F930" w15:done="0"/>
  <w15:commentEx w15:paraId="778926B6" w15:paraIdParent="6720F930" w15:done="0"/>
  <w15:commentEx w15:paraId="287B70B0" w15:paraIdParent="6720F930" w15:done="0"/>
  <w15:commentEx w15:paraId="6490C0F6" w15:paraIdParent="6720F930" w15:done="0"/>
  <w15:commentEx w15:paraId="46E75824" w15:done="1"/>
  <w15:commentEx w15:paraId="00753E6D" w15:paraIdParent="46E75824" w15:done="1"/>
  <w15:commentEx w15:paraId="02DDE46D" w15:done="1"/>
  <w15:commentEx w15:paraId="11E652D2" w15:paraIdParent="02DDE46D" w15:done="1"/>
  <w15:commentEx w15:paraId="335C30AC" w15:done="1"/>
  <w15:commentEx w15:paraId="1E976789" w15:paraIdParent="335C30AC" w15:done="1"/>
  <w15:commentEx w15:paraId="12068B5C" w15:done="1"/>
  <w15:commentEx w15:paraId="6359CFE6" w15:paraIdParent="12068B5C" w15:done="1"/>
  <w15:commentEx w15:paraId="561AB338" w15:done="0"/>
  <w15:commentEx w15:paraId="4F7AE217" w15:paraIdParent="561AB338" w15:done="0"/>
  <w15:commentEx w15:paraId="7280B668" w15:done="1"/>
  <w15:commentEx w15:paraId="6B791B98" w15:paraIdParent="7280B668" w15:done="1"/>
  <w15:commentEx w15:paraId="20195FFD" w15:done="0"/>
  <w15:commentEx w15:paraId="43044A1A" w15:paraIdParent="20195FFD" w15:done="0"/>
  <w15:commentEx w15:paraId="6F18AE58" w15:done="0"/>
  <w15:commentEx w15:paraId="703AC0D1" w15:paraIdParent="6F18AE58" w15:done="0"/>
  <w15:commentEx w15:paraId="67E25466" w15:paraIdParent="6F18AE58" w15:done="0"/>
  <w15:commentEx w15:paraId="20E54BE0" w15:done="1"/>
  <w15:commentEx w15:paraId="5F0DD4F0" w15:paraIdParent="20E54BE0" w15:done="1"/>
  <w15:commentEx w15:paraId="737DFD40" w15:done="0"/>
  <w15:commentEx w15:paraId="08E57F8E" w15:paraIdParent="737DFD40" w15:done="0"/>
  <w15:commentEx w15:paraId="1E3EC007" w15:paraIdParent="737DFD40" w15:done="0"/>
  <w15:commentEx w15:paraId="7EF17AA0" w15:paraIdParent="737DFD40" w15:done="0"/>
  <w15:commentEx w15:paraId="6CDB26A7" w15:done="1"/>
  <w15:commentEx w15:paraId="6C6E0512" w15:paraIdParent="6CDB26A7" w15:done="1"/>
  <w15:commentEx w15:paraId="464C4DE9" w15:done="1"/>
  <w15:commentEx w15:paraId="62CB99FD" w15:paraIdParent="464C4DE9" w15:done="1"/>
  <w15:commentEx w15:paraId="345361FE" w15:done="1"/>
  <w15:commentEx w15:paraId="29B5E22D" w15:paraIdParent="345361FE" w15:done="1"/>
  <w15:commentEx w15:paraId="4B2F220D" w15:done="0"/>
  <w15:commentEx w15:paraId="53D12B1B" w15:paraIdParent="4B2F220D" w15:done="0"/>
  <w15:commentEx w15:paraId="1556F949" w15:paraIdParent="4B2F220D" w15:done="0"/>
  <w15:commentEx w15:paraId="07CB82BE" w15:paraIdParent="4B2F220D" w15:done="0"/>
  <w15:commentEx w15:paraId="14A1E694" w15:done="0"/>
  <w15:commentEx w15:paraId="51770603" w15:done="0"/>
  <w15:commentEx w15:paraId="4ADC42A6" w15:paraIdParent="51770603" w15:done="0"/>
  <w15:commentEx w15:paraId="4DB4F556" w15:done="0"/>
  <w15:commentEx w15:paraId="5E154709" w15:paraIdParent="4DB4F556" w15:done="0"/>
  <w15:commentEx w15:paraId="43391D68" w15:done="0"/>
  <w15:commentEx w15:paraId="3BED811D" w15:paraIdParent="43391D68" w15:done="0"/>
  <w15:commentEx w15:paraId="0E1ECB70" w15:done="0"/>
  <w15:commentEx w15:paraId="38E00358" w15:done="1"/>
  <w15:commentEx w15:paraId="0F209575" w15:paraIdParent="38E00358" w15:done="1"/>
  <w15:commentEx w15:paraId="66822A69" w15:done="1"/>
  <w15:commentEx w15:paraId="005C8C74" w15:paraIdParent="66822A69" w15:done="1"/>
  <w15:commentEx w15:paraId="4F1A9D37" w15:done="1"/>
  <w15:commentEx w15:paraId="01EA1B4D" w15:paraIdParent="4F1A9D37" w15:done="1"/>
  <w15:commentEx w15:paraId="62EA566E" w15:done="0"/>
  <w15:commentEx w15:paraId="0E90B3CF" w15:paraIdParent="62EA566E" w15:done="0"/>
  <w15:commentEx w15:paraId="2C4FA838" w15:done="0"/>
  <w15:commentEx w15:paraId="4CBE9CF7" w15:paraIdParent="2C4FA838" w15:done="0"/>
  <w15:commentEx w15:paraId="2D46E0B6" w15:paraIdParent="2C4FA838" w15:done="0"/>
  <w15:commentEx w15:paraId="3A368851" w15:paraIdParent="2C4FA838" w15:done="0"/>
  <w15:commentEx w15:paraId="61AC4889" w15:done="0"/>
  <w15:commentEx w15:paraId="35A0A015" w15:paraIdParent="61AC488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45094" w14:textId="77777777" w:rsidR="00917CB8" w:rsidRDefault="00917CB8">
      <w:r>
        <w:separator/>
      </w:r>
    </w:p>
  </w:endnote>
  <w:endnote w:type="continuationSeparator" w:id="0">
    <w:p w14:paraId="35D8CC7C" w14:textId="77777777" w:rsidR="00917CB8" w:rsidRDefault="0091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42ED0" w14:textId="77777777" w:rsidR="00E56123" w:rsidRDefault="00E56123"/>
  <w:p w14:paraId="29D49FE8" w14:textId="77777777" w:rsidR="00E56123" w:rsidRDefault="00E5612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45831" w14:textId="77777777" w:rsidR="00E56123" w:rsidRDefault="00E56123"/>
  <w:p w14:paraId="18382CDD" w14:textId="5B387E2E" w:rsidR="00E56123" w:rsidRDefault="00E5612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47F2">
      <w:rPr>
        <w:noProof/>
      </w:rPr>
      <w:t>1</w:t>
    </w:r>
    <w:r>
      <w:fldChar w:fldCharType="end"/>
    </w:r>
    <w:r>
      <w:t>/</w:t>
    </w:r>
    <w:fldSimple w:instr=" NUMPAGES   \* MERGEFORMAT ">
      <w:r w:rsidR="00AF47F2">
        <w:rPr>
          <w:noProof/>
        </w:rPr>
        <w:t>67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F43FD" w14:textId="77777777" w:rsidR="00917CB8" w:rsidRDefault="00917CB8">
      <w:r>
        <w:separator/>
      </w:r>
    </w:p>
  </w:footnote>
  <w:footnote w:type="continuationSeparator" w:id="0">
    <w:p w14:paraId="3985D6BA" w14:textId="77777777" w:rsidR="00917CB8" w:rsidRDefault="00917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B1BF1" w14:textId="77777777" w:rsidR="00E56123" w:rsidRDefault="00E56123"/>
  <w:p w14:paraId="3FCBA486" w14:textId="77777777" w:rsidR="00E56123" w:rsidRDefault="00E56123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XR-MSC-101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2023-04-18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2D35" w14:textId="77777777" w:rsidR="00E56123" w:rsidRDefault="00E56123"/>
  <w:p w14:paraId="3EBF2EBC" w14:textId="17BA5790" w:rsidR="00E56123" w:rsidRDefault="00E56123">
    <w:pPr>
      <w:jc w:val="right"/>
      <w:rPr>
        <w:lang w:eastAsia="zh-CN"/>
      </w:rPr>
    </w:pPr>
    <w:r>
      <w:rPr>
        <w:sz w:val="20"/>
        <w:szCs w:val="20"/>
      </w:rPr>
      <w:t>Unique CRF</w:t>
    </w:r>
    <w:r>
      <w:rPr>
        <w:sz w:val="20"/>
        <w:szCs w:val="20"/>
      </w:rPr>
      <w:br/>
      <w:t xml:space="preserve">方 案 编 号: </w:t>
    </w:r>
    <w:r w:rsidRPr="003D56C3">
      <w:rPr>
        <w:sz w:val="20"/>
        <w:szCs w:val="20"/>
      </w:rPr>
      <w:t>GT929-001</w:t>
    </w:r>
    <w:r>
      <w:rPr>
        <w:sz w:val="20"/>
        <w:szCs w:val="20"/>
      </w:rPr>
      <w:br/>
      <w:t>版   本  号: 0.</w:t>
    </w:r>
    <w:r>
      <w:rPr>
        <w:sz w:val="20"/>
        <w:szCs w:val="20"/>
        <w:lang w:eastAsia="zh-CN"/>
      </w:rPr>
      <w:t>5</w:t>
    </w:r>
    <w:r>
      <w:rPr>
        <w:sz w:val="20"/>
        <w:szCs w:val="20"/>
      </w:rPr>
      <w:br/>
      <w:t>版 本 日 期: 2023-10-</w:t>
    </w:r>
    <w:r>
      <w:rPr>
        <w:sz w:val="20"/>
        <w:szCs w:val="20"/>
        <w:lang w:eastAsia="zh-CN"/>
      </w:rPr>
      <w:t>17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A4259" w14:textId="77777777" w:rsidR="00E56123" w:rsidRDefault="00E56123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XR-MSC-101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2023-04-21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0E3"/>
    <w:multiLevelType w:val="hybridMultilevel"/>
    <w:tmpl w:val="B74C97D4"/>
    <w:lvl w:ilvl="0" w:tplc="A1E6712A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B3518"/>
    <w:multiLevelType w:val="hybridMultilevel"/>
    <w:tmpl w:val="0F1E7616"/>
    <w:lvl w:ilvl="0" w:tplc="D9FC1C60">
      <w:start w:val="1"/>
      <w:numFmt w:val="bullet"/>
      <w:lvlText w:val="□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B27BEB"/>
    <w:multiLevelType w:val="multilevel"/>
    <w:tmpl w:val="5BB27BE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8E4342"/>
    <w:multiLevelType w:val="hybridMultilevel"/>
    <w:tmpl w:val="7E12E7F8"/>
    <w:lvl w:ilvl="0" w:tplc="76922486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E13E4"/>
    <w:multiLevelType w:val="hybridMultilevel"/>
    <w:tmpl w:val="061CDD80"/>
    <w:lvl w:ilvl="0" w:tplc="B1BA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zhaohui_clin">
    <w15:presenceInfo w15:providerId="AD" w15:userId="S-1-5-21-3608144515-3230653892-152868943-42947"/>
  </w15:person>
  <w15:person w15:author="liuying_clin">
    <w15:presenceInfo w15:providerId="AD" w15:userId="S-1-5-21-3608144515-3230653892-152868943-47064"/>
  </w15:person>
  <w15:person w15:author="zhangxuejun_clin">
    <w15:presenceInfo w15:providerId="AD" w15:userId="S-1-5-21-3608144515-3230653892-152868943-429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5MDcwMTRkYTlhZjI0ZDhhNzYyNWVhMGJiZjViYWUifQ=="/>
    <w:docVar w:name="KY_MEDREF_DOCUID" w:val="{4D14D113-2541-4666-A2DA-D689987D2A04}"/>
    <w:docVar w:name="KY_MEDREF_VERSION" w:val="3"/>
  </w:docVars>
  <w:rsids>
    <w:rsidRoot w:val="00217F62"/>
    <w:rsid w:val="00002EEF"/>
    <w:rsid w:val="0000455E"/>
    <w:rsid w:val="000126D6"/>
    <w:rsid w:val="0001323A"/>
    <w:rsid w:val="00014B27"/>
    <w:rsid w:val="00017BF2"/>
    <w:rsid w:val="00017DD2"/>
    <w:rsid w:val="000218AC"/>
    <w:rsid w:val="00021A7A"/>
    <w:rsid w:val="00022A5A"/>
    <w:rsid w:val="00024035"/>
    <w:rsid w:val="000244B4"/>
    <w:rsid w:val="00031CA7"/>
    <w:rsid w:val="00034F88"/>
    <w:rsid w:val="00036872"/>
    <w:rsid w:val="00036DF0"/>
    <w:rsid w:val="000375D5"/>
    <w:rsid w:val="0004687C"/>
    <w:rsid w:val="00051C8C"/>
    <w:rsid w:val="00052892"/>
    <w:rsid w:val="0005331C"/>
    <w:rsid w:val="000534CE"/>
    <w:rsid w:val="00053FCF"/>
    <w:rsid w:val="00054566"/>
    <w:rsid w:val="00062267"/>
    <w:rsid w:val="00064766"/>
    <w:rsid w:val="0006506D"/>
    <w:rsid w:val="00072131"/>
    <w:rsid w:val="00072196"/>
    <w:rsid w:val="00076350"/>
    <w:rsid w:val="00081DC7"/>
    <w:rsid w:val="00083104"/>
    <w:rsid w:val="0008327E"/>
    <w:rsid w:val="00086F9E"/>
    <w:rsid w:val="00091D1F"/>
    <w:rsid w:val="0009307E"/>
    <w:rsid w:val="000A6AF8"/>
    <w:rsid w:val="000B63C7"/>
    <w:rsid w:val="000B6EC8"/>
    <w:rsid w:val="000C533F"/>
    <w:rsid w:val="000D2A8C"/>
    <w:rsid w:val="000D323F"/>
    <w:rsid w:val="000D5918"/>
    <w:rsid w:val="000E2CD3"/>
    <w:rsid w:val="000E6BCA"/>
    <w:rsid w:val="000F0BD7"/>
    <w:rsid w:val="000F2E51"/>
    <w:rsid w:val="000F3CC1"/>
    <w:rsid w:val="000F4582"/>
    <w:rsid w:val="000F45F2"/>
    <w:rsid w:val="000F52FB"/>
    <w:rsid w:val="000F6CA6"/>
    <w:rsid w:val="000F753B"/>
    <w:rsid w:val="000F7FD4"/>
    <w:rsid w:val="00103AD3"/>
    <w:rsid w:val="00106B9D"/>
    <w:rsid w:val="0010713C"/>
    <w:rsid w:val="00113423"/>
    <w:rsid w:val="00115A44"/>
    <w:rsid w:val="00120BBA"/>
    <w:rsid w:val="00120DC1"/>
    <w:rsid w:val="00121AA2"/>
    <w:rsid w:val="00122E12"/>
    <w:rsid w:val="00124EBC"/>
    <w:rsid w:val="001324F8"/>
    <w:rsid w:val="00134F68"/>
    <w:rsid w:val="00146AE6"/>
    <w:rsid w:val="00152210"/>
    <w:rsid w:val="001525ED"/>
    <w:rsid w:val="00154765"/>
    <w:rsid w:val="001551F9"/>
    <w:rsid w:val="001570A7"/>
    <w:rsid w:val="00160A55"/>
    <w:rsid w:val="00163C0E"/>
    <w:rsid w:val="00164F09"/>
    <w:rsid w:val="00166283"/>
    <w:rsid w:val="00171AF3"/>
    <w:rsid w:val="00174517"/>
    <w:rsid w:val="001810B7"/>
    <w:rsid w:val="00185ED0"/>
    <w:rsid w:val="00187CDA"/>
    <w:rsid w:val="001915A3"/>
    <w:rsid w:val="00192149"/>
    <w:rsid w:val="001932D3"/>
    <w:rsid w:val="00197AD7"/>
    <w:rsid w:val="00197FA6"/>
    <w:rsid w:val="001A3904"/>
    <w:rsid w:val="001A61E4"/>
    <w:rsid w:val="001A7CE9"/>
    <w:rsid w:val="001B2442"/>
    <w:rsid w:val="001B3969"/>
    <w:rsid w:val="001B5453"/>
    <w:rsid w:val="001B6AC0"/>
    <w:rsid w:val="001B757E"/>
    <w:rsid w:val="001B7B40"/>
    <w:rsid w:val="001C0527"/>
    <w:rsid w:val="001C1CEC"/>
    <w:rsid w:val="001C2136"/>
    <w:rsid w:val="001C274B"/>
    <w:rsid w:val="001C2A0B"/>
    <w:rsid w:val="001C5806"/>
    <w:rsid w:val="001C5FEA"/>
    <w:rsid w:val="001D73EF"/>
    <w:rsid w:val="001E0A67"/>
    <w:rsid w:val="001E7A54"/>
    <w:rsid w:val="001F6413"/>
    <w:rsid w:val="002016E0"/>
    <w:rsid w:val="002019E0"/>
    <w:rsid w:val="00207101"/>
    <w:rsid w:val="002100C0"/>
    <w:rsid w:val="00212032"/>
    <w:rsid w:val="00215835"/>
    <w:rsid w:val="00215E91"/>
    <w:rsid w:val="00217F62"/>
    <w:rsid w:val="002328AE"/>
    <w:rsid w:val="0023321F"/>
    <w:rsid w:val="00233798"/>
    <w:rsid w:val="00233C3B"/>
    <w:rsid w:val="00237533"/>
    <w:rsid w:val="00242238"/>
    <w:rsid w:val="00243676"/>
    <w:rsid w:val="002516A1"/>
    <w:rsid w:val="00253AA2"/>
    <w:rsid w:val="00253FDD"/>
    <w:rsid w:val="002551AA"/>
    <w:rsid w:val="002551CA"/>
    <w:rsid w:val="002555EE"/>
    <w:rsid w:val="0026267B"/>
    <w:rsid w:val="00262975"/>
    <w:rsid w:val="00263A28"/>
    <w:rsid w:val="002640B3"/>
    <w:rsid w:val="002673F1"/>
    <w:rsid w:val="0027213E"/>
    <w:rsid w:val="0027548F"/>
    <w:rsid w:val="00281A1F"/>
    <w:rsid w:val="00284180"/>
    <w:rsid w:val="00284BCD"/>
    <w:rsid w:val="0028520A"/>
    <w:rsid w:val="002868C7"/>
    <w:rsid w:val="00286C6E"/>
    <w:rsid w:val="002922CC"/>
    <w:rsid w:val="00293467"/>
    <w:rsid w:val="00296C94"/>
    <w:rsid w:val="0029777B"/>
    <w:rsid w:val="002A1419"/>
    <w:rsid w:val="002A2070"/>
    <w:rsid w:val="002A2592"/>
    <w:rsid w:val="002A7576"/>
    <w:rsid w:val="002B1166"/>
    <w:rsid w:val="002B28E1"/>
    <w:rsid w:val="002B2E5D"/>
    <w:rsid w:val="002B3C6A"/>
    <w:rsid w:val="002B414A"/>
    <w:rsid w:val="002B5611"/>
    <w:rsid w:val="002B5D90"/>
    <w:rsid w:val="002C0FF0"/>
    <w:rsid w:val="002C2688"/>
    <w:rsid w:val="002D2501"/>
    <w:rsid w:val="002D2590"/>
    <w:rsid w:val="002D31F6"/>
    <w:rsid w:val="002D36E1"/>
    <w:rsid w:val="002E1FA4"/>
    <w:rsid w:val="002E4FB4"/>
    <w:rsid w:val="002E6C80"/>
    <w:rsid w:val="002E7464"/>
    <w:rsid w:val="002F0C7F"/>
    <w:rsid w:val="002F3175"/>
    <w:rsid w:val="00301CCB"/>
    <w:rsid w:val="00301FF7"/>
    <w:rsid w:val="00303D61"/>
    <w:rsid w:val="00304CDA"/>
    <w:rsid w:val="00306264"/>
    <w:rsid w:val="00313138"/>
    <w:rsid w:val="00317BE5"/>
    <w:rsid w:val="00322B78"/>
    <w:rsid w:val="0032667E"/>
    <w:rsid w:val="003322FB"/>
    <w:rsid w:val="00337696"/>
    <w:rsid w:val="00345092"/>
    <w:rsid w:val="00347462"/>
    <w:rsid w:val="00354A5A"/>
    <w:rsid w:val="00355593"/>
    <w:rsid w:val="0036285A"/>
    <w:rsid w:val="003645FB"/>
    <w:rsid w:val="003663D1"/>
    <w:rsid w:val="003771C4"/>
    <w:rsid w:val="00377FA6"/>
    <w:rsid w:val="00380316"/>
    <w:rsid w:val="003867CB"/>
    <w:rsid w:val="003875E7"/>
    <w:rsid w:val="0039549E"/>
    <w:rsid w:val="003A04DD"/>
    <w:rsid w:val="003A304A"/>
    <w:rsid w:val="003A40C3"/>
    <w:rsid w:val="003A4EC8"/>
    <w:rsid w:val="003A5DE9"/>
    <w:rsid w:val="003A690D"/>
    <w:rsid w:val="003A7927"/>
    <w:rsid w:val="003B1FDB"/>
    <w:rsid w:val="003B3F0F"/>
    <w:rsid w:val="003B53D5"/>
    <w:rsid w:val="003B7ED4"/>
    <w:rsid w:val="003C28B6"/>
    <w:rsid w:val="003C3398"/>
    <w:rsid w:val="003D0EBC"/>
    <w:rsid w:val="003D113C"/>
    <w:rsid w:val="003D2194"/>
    <w:rsid w:val="003D3FD0"/>
    <w:rsid w:val="003D56C3"/>
    <w:rsid w:val="003D59D0"/>
    <w:rsid w:val="003D5D9F"/>
    <w:rsid w:val="003E685A"/>
    <w:rsid w:val="003F077A"/>
    <w:rsid w:val="003F6084"/>
    <w:rsid w:val="003F6D24"/>
    <w:rsid w:val="00401CAC"/>
    <w:rsid w:val="00410C8A"/>
    <w:rsid w:val="00414554"/>
    <w:rsid w:val="00417454"/>
    <w:rsid w:val="0042032E"/>
    <w:rsid w:val="004235E4"/>
    <w:rsid w:val="004362D6"/>
    <w:rsid w:val="0044016B"/>
    <w:rsid w:val="00442696"/>
    <w:rsid w:val="00443F67"/>
    <w:rsid w:val="00445AEF"/>
    <w:rsid w:val="004503DF"/>
    <w:rsid w:val="00451229"/>
    <w:rsid w:val="00455FE7"/>
    <w:rsid w:val="00456B25"/>
    <w:rsid w:val="00457FD3"/>
    <w:rsid w:val="0046211B"/>
    <w:rsid w:val="0047029C"/>
    <w:rsid w:val="00472086"/>
    <w:rsid w:val="004759DE"/>
    <w:rsid w:val="00480371"/>
    <w:rsid w:val="00490291"/>
    <w:rsid w:val="00490794"/>
    <w:rsid w:val="0049761A"/>
    <w:rsid w:val="00497EFD"/>
    <w:rsid w:val="004B022A"/>
    <w:rsid w:val="004B0852"/>
    <w:rsid w:val="004C73A4"/>
    <w:rsid w:val="004D05BC"/>
    <w:rsid w:val="004D1A7B"/>
    <w:rsid w:val="004D2992"/>
    <w:rsid w:val="004D369D"/>
    <w:rsid w:val="004E06F0"/>
    <w:rsid w:val="004E1F38"/>
    <w:rsid w:val="004F0210"/>
    <w:rsid w:val="004F3A56"/>
    <w:rsid w:val="0050265A"/>
    <w:rsid w:val="00502AF1"/>
    <w:rsid w:val="0051081B"/>
    <w:rsid w:val="005136B1"/>
    <w:rsid w:val="00520946"/>
    <w:rsid w:val="005228F1"/>
    <w:rsid w:val="00524136"/>
    <w:rsid w:val="005241D6"/>
    <w:rsid w:val="00526944"/>
    <w:rsid w:val="00533B97"/>
    <w:rsid w:val="00535AE2"/>
    <w:rsid w:val="005371AD"/>
    <w:rsid w:val="0053738F"/>
    <w:rsid w:val="00537732"/>
    <w:rsid w:val="00537BE8"/>
    <w:rsid w:val="00542A25"/>
    <w:rsid w:val="00543137"/>
    <w:rsid w:val="005455A1"/>
    <w:rsid w:val="005469C6"/>
    <w:rsid w:val="0056395C"/>
    <w:rsid w:val="005738B8"/>
    <w:rsid w:val="00575708"/>
    <w:rsid w:val="00577F69"/>
    <w:rsid w:val="005828E2"/>
    <w:rsid w:val="005833BC"/>
    <w:rsid w:val="00584A5C"/>
    <w:rsid w:val="00584D10"/>
    <w:rsid w:val="00585588"/>
    <w:rsid w:val="00586A67"/>
    <w:rsid w:val="00587056"/>
    <w:rsid w:val="0059144B"/>
    <w:rsid w:val="005A0D90"/>
    <w:rsid w:val="005A1419"/>
    <w:rsid w:val="005A354A"/>
    <w:rsid w:val="005A6329"/>
    <w:rsid w:val="005A7556"/>
    <w:rsid w:val="005B3967"/>
    <w:rsid w:val="005B700C"/>
    <w:rsid w:val="005B730D"/>
    <w:rsid w:val="005B74A0"/>
    <w:rsid w:val="005B7662"/>
    <w:rsid w:val="005C19D1"/>
    <w:rsid w:val="005D114A"/>
    <w:rsid w:val="005D1CCC"/>
    <w:rsid w:val="005F4657"/>
    <w:rsid w:val="005F56A2"/>
    <w:rsid w:val="005F5FDD"/>
    <w:rsid w:val="005F7F3E"/>
    <w:rsid w:val="006002EB"/>
    <w:rsid w:val="00605745"/>
    <w:rsid w:val="00607049"/>
    <w:rsid w:val="00610F32"/>
    <w:rsid w:val="00616E0D"/>
    <w:rsid w:val="00621874"/>
    <w:rsid w:val="00621A22"/>
    <w:rsid w:val="00621ADF"/>
    <w:rsid w:val="00621F47"/>
    <w:rsid w:val="0063108D"/>
    <w:rsid w:val="0063785C"/>
    <w:rsid w:val="006403EE"/>
    <w:rsid w:val="00641B2E"/>
    <w:rsid w:val="00642B95"/>
    <w:rsid w:val="006437CF"/>
    <w:rsid w:val="006468CD"/>
    <w:rsid w:val="00646F3D"/>
    <w:rsid w:val="00647DB7"/>
    <w:rsid w:val="0065096B"/>
    <w:rsid w:val="00652D21"/>
    <w:rsid w:val="006541C5"/>
    <w:rsid w:val="00664349"/>
    <w:rsid w:val="00680A3C"/>
    <w:rsid w:val="0068154B"/>
    <w:rsid w:val="00681B4B"/>
    <w:rsid w:val="00682E96"/>
    <w:rsid w:val="00687E92"/>
    <w:rsid w:val="00690335"/>
    <w:rsid w:val="006930FC"/>
    <w:rsid w:val="00695CE1"/>
    <w:rsid w:val="006A1009"/>
    <w:rsid w:val="006A3CCB"/>
    <w:rsid w:val="006A404B"/>
    <w:rsid w:val="006A50DF"/>
    <w:rsid w:val="006A5B4F"/>
    <w:rsid w:val="006A638C"/>
    <w:rsid w:val="006B2920"/>
    <w:rsid w:val="006B5245"/>
    <w:rsid w:val="006C1101"/>
    <w:rsid w:val="006C21C9"/>
    <w:rsid w:val="006C2568"/>
    <w:rsid w:val="006C6B8F"/>
    <w:rsid w:val="006C75EE"/>
    <w:rsid w:val="006D3EA4"/>
    <w:rsid w:val="006D53BC"/>
    <w:rsid w:val="006E12A5"/>
    <w:rsid w:val="006E3F4B"/>
    <w:rsid w:val="006E65E9"/>
    <w:rsid w:val="006E7BF7"/>
    <w:rsid w:val="006F0AF1"/>
    <w:rsid w:val="006F173A"/>
    <w:rsid w:val="006F3393"/>
    <w:rsid w:val="006F45E8"/>
    <w:rsid w:val="00701ED9"/>
    <w:rsid w:val="00703807"/>
    <w:rsid w:val="007065DE"/>
    <w:rsid w:val="00707EB3"/>
    <w:rsid w:val="00714046"/>
    <w:rsid w:val="00721EE4"/>
    <w:rsid w:val="00732C21"/>
    <w:rsid w:val="00735995"/>
    <w:rsid w:val="007436FE"/>
    <w:rsid w:val="0075199A"/>
    <w:rsid w:val="00751B72"/>
    <w:rsid w:val="00751D4C"/>
    <w:rsid w:val="0076222A"/>
    <w:rsid w:val="0076480A"/>
    <w:rsid w:val="0077628C"/>
    <w:rsid w:val="00780E66"/>
    <w:rsid w:val="00783755"/>
    <w:rsid w:val="00785D71"/>
    <w:rsid w:val="00785E07"/>
    <w:rsid w:val="0079149D"/>
    <w:rsid w:val="0079545B"/>
    <w:rsid w:val="007979E3"/>
    <w:rsid w:val="007A32F7"/>
    <w:rsid w:val="007A77B1"/>
    <w:rsid w:val="007A7B8F"/>
    <w:rsid w:val="007B3162"/>
    <w:rsid w:val="007B3202"/>
    <w:rsid w:val="007B48CB"/>
    <w:rsid w:val="007C0554"/>
    <w:rsid w:val="007C5513"/>
    <w:rsid w:val="007D634A"/>
    <w:rsid w:val="007E1B9D"/>
    <w:rsid w:val="007E62B6"/>
    <w:rsid w:val="007E7285"/>
    <w:rsid w:val="007E728A"/>
    <w:rsid w:val="0080199E"/>
    <w:rsid w:val="008022B9"/>
    <w:rsid w:val="0080374C"/>
    <w:rsid w:val="0081466F"/>
    <w:rsid w:val="00822263"/>
    <w:rsid w:val="00824FA5"/>
    <w:rsid w:val="008329E4"/>
    <w:rsid w:val="00833CC9"/>
    <w:rsid w:val="00834112"/>
    <w:rsid w:val="008347F2"/>
    <w:rsid w:val="00836B9A"/>
    <w:rsid w:val="00842098"/>
    <w:rsid w:val="00842232"/>
    <w:rsid w:val="00842EE4"/>
    <w:rsid w:val="00846A85"/>
    <w:rsid w:val="00847A93"/>
    <w:rsid w:val="00853AA3"/>
    <w:rsid w:val="00861973"/>
    <w:rsid w:val="008627A4"/>
    <w:rsid w:val="00862FFF"/>
    <w:rsid w:val="00863E19"/>
    <w:rsid w:val="008659D3"/>
    <w:rsid w:val="00871A70"/>
    <w:rsid w:val="00872D79"/>
    <w:rsid w:val="008751C1"/>
    <w:rsid w:val="0087665A"/>
    <w:rsid w:val="00880725"/>
    <w:rsid w:val="008870E1"/>
    <w:rsid w:val="008878A1"/>
    <w:rsid w:val="00893A60"/>
    <w:rsid w:val="008A236C"/>
    <w:rsid w:val="008A4190"/>
    <w:rsid w:val="008A6519"/>
    <w:rsid w:val="008A7EA8"/>
    <w:rsid w:val="008B174F"/>
    <w:rsid w:val="008B32FA"/>
    <w:rsid w:val="008B4694"/>
    <w:rsid w:val="008B4B1C"/>
    <w:rsid w:val="008C0D76"/>
    <w:rsid w:val="008D1110"/>
    <w:rsid w:val="008D1A85"/>
    <w:rsid w:val="008D427F"/>
    <w:rsid w:val="008E07B3"/>
    <w:rsid w:val="008E0DA4"/>
    <w:rsid w:val="008E1B5A"/>
    <w:rsid w:val="008E499D"/>
    <w:rsid w:val="008F2008"/>
    <w:rsid w:val="008F2704"/>
    <w:rsid w:val="008F3F90"/>
    <w:rsid w:val="008F62D4"/>
    <w:rsid w:val="008F7043"/>
    <w:rsid w:val="00901830"/>
    <w:rsid w:val="00902EB8"/>
    <w:rsid w:val="00904B80"/>
    <w:rsid w:val="009064CB"/>
    <w:rsid w:val="0091124A"/>
    <w:rsid w:val="0091655F"/>
    <w:rsid w:val="00917CB8"/>
    <w:rsid w:val="0092011C"/>
    <w:rsid w:val="00923B42"/>
    <w:rsid w:val="0092666B"/>
    <w:rsid w:val="009267BD"/>
    <w:rsid w:val="00927D7A"/>
    <w:rsid w:val="0093372E"/>
    <w:rsid w:val="00935D7E"/>
    <w:rsid w:val="00942D39"/>
    <w:rsid w:val="009453F5"/>
    <w:rsid w:val="009461FB"/>
    <w:rsid w:val="00951F55"/>
    <w:rsid w:val="00953BE0"/>
    <w:rsid w:val="009548BA"/>
    <w:rsid w:val="00956433"/>
    <w:rsid w:val="00957371"/>
    <w:rsid w:val="00961D16"/>
    <w:rsid w:val="00966D34"/>
    <w:rsid w:val="00980E2A"/>
    <w:rsid w:val="009818EA"/>
    <w:rsid w:val="00984AC5"/>
    <w:rsid w:val="009939C5"/>
    <w:rsid w:val="00995E90"/>
    <w:rsid w:val="00997020"/>
    <w:rsid w:val="009A0324"/>
    <w:rsid w:val="009A2C96"/>
    <w:rsid w:val="009B18C3"/>
    <w:rsid w:val="009B2A77"/>
    <w:rsid w:val="009B5B3C"/>
    <w:rsid w:val="009B5F16"/>
    <w:rsid w:val="009C48DB"/>
    <w:rsid w:val="009D5BA8"/>
    <w:rsid w:val="009E02CF"/>
    <w:rsid w:val="009E224C"/>
    <w:rsid w:val="009F04C8"/>
    <w:rsid w:val="009F148C"/>
    <w:rsid w:val="009F266C"/>
    <w:rsid w:val="009F55DB"/>
    <w:rsid w:val="009F60B1"/>
    <w:rsid w:val="00A0131E"/>
    <w:rsid w:val="00A15C35"/>
    <w:rsid w:val="00A22F34"/>
    <w:rsid w:val="00A2657E"/>
    <w:rsid w:val="00A32A72"/>
    <w:rsid w:val="00A33A4A"/>
    <w:rsid w:val="00A3510F"/>
    <w:rsid w:val="00A371C5"/>
    <w:rsid w:val="00A374A0"/>
    <w:rsid w:val="00A41FB6"/>
    <w:rsid w:val="00A46C96"/>
    <w:rsid w:val="00A474E6"/>
    <w:rsid w:val="00A515BB"/>
    <w:rsid w:val="00A51E4D"/>
    <w:rsid w:val="00A54D07"/>
    <w:rsid w:val="00A550D0"/>
    <w:rsid w:val="00A6269B"/>
    <w:rsid w:val="00A669ED"/>
    <w:rsid w:val="00A709B9"/>
    <w:rsid w:val="00A70F94"/>
    <w:rsid w:val="00A76B27"/>
    <w:rsid w:val="00A81CD8"/>
    <w:rsid w:val="00A843B4"/>
    <w:rsid w:val="00A85810"/>
    <w:rsid w:val="00A906D8"/>
    <w:rsid w:val="00A94F96"/>
    <w:rsid w:val="00A9571A"/>
    <w:rsid w:val="00A96516"/>
    <w:rsid w:val="00A97904"/>
    <w:rsid w:val="00AA1160"/>
    <w:rsid w:val="00AA131A"/>
    <w:rsid w:val="00AA1571"/>
    <w:rsid w:val="00AA65FC"/>
    <w:rsid w:val="00AB1BA9"/>
    <w:rsid w:val="00AB28DB"/>
    <w:rsid w:val="00AB2F01"/>
    <w:rsid w:val="00AB2F1D"/>
    <w:rsid w:val="00AB4CFF"/>
    <w:rsid w:val="00AB5A74"/>
    <w:rsid w:val="00AB69F5"/>
    <w:rsid w:val="00AB6CC0"/>
    <w:rsid w:val="00AB6D9F"/>
    <w:rsid w:val="00AC50A1"/>
    <w:rsid w:val="00AD3C5D"/>
    <w:rsid w:val="00AE0CC8"/>
    <w:rsid w:val="00AE7BFB"/>
    <w:rsid w:val="00AF0B08"/>
    <w:rsid w:val="00AF225C"/>
    <w:rsid w:val="00AF47F2"/>
    <w:rsid w:val="00B01179"/>
    <w:rsid w:val="00B103F6"/>
    <w:rsid w:val="00B14D62"/>
    <w:rsid w:val="00B1582F"/>
    <w:rsid w:val="00B20C13"/>
    <w:rsid w:val="00B22592"/>
    <w:rsid w:val="00B23E33"/>
    <w:rsid w:val="00B248E5"/>
    <w:rsid w:val="00B256B3"/>
    <w:rsid w:val="00B30547"/>
    <w:rsid w:val="00B31747"/>
    <w:rsid w:val="00B31C60"/>
    <w:rsid w:val="00B36360"/>
    <w:rsid w:val="00B41578"/>
    <w:rsid w:val="00B51247"/>
    <w:rsid w:val="00B5312F"/>
    <w:rsid w:val="00B533EA"/>
    <w:rsid w:val="00B572F3"/>
    <w:rsid w:val="00B60994"/>
    <w:rsid w:val="00B620DD"/>
    <w:rsid w:val="00B62368"/>
    <w:rsid w:val="00B64536"/>
    <w:rsid w:val="00B649C4"/>
    <w:rsid w:val="00B65826"/>
    <w:rsid w:val="00B67CBA"/>
    <w:rsid w:val="00B70033"/>
    <w:rsid w:val="00B746A8"/>
    <w:rsid w:val="00B8171E"/>
    <w:rsid w:val="00B85014"/>
    <w:rsid w:val="00B87DD0"/>
    <w:rsid w:val="00B95D77"/>
    <w:rsid w:val="00B96F66"/>
    <w:rsid w:val="00B972AC"/>
    <w:rsid w:val="00BA304E"/>
    <w:rsid w:val="00BA3179"/>
    <w:rsid w:val="00BA3FCB"/>
    <w:rsid w:val="00BA4B57"/>
    <w:rsid w:val="00BA4F98"/>
    <w:rsid w:val="00BA5C41"/>
    <w:rsid w:val="00BA5CEC"/>
    <w:rsid w:val="00BB5F54"/>
    <w:rsid w:val="00BC28F7"/>
    <w:rsid w:val="00BD2354"/>
    <w:rsid w:val="00BD3114"/>
    <w:rsid w:val="00BD3663"/>
    <w:rsid w:val="00BE58B6"/>
    <w:rsid w:val="00BF407B"/>
    <w:rsid w:val="00BF414E"/>
    <w:rsid w:val="00BF5B7F"/>
    <w:rsid w:val="00C016AA"/>
    <w:rsid w:val="00C049B4"/>
    <w:rsid w:val="00C126E7"/>
    <w:rsid w:val="00C13ED4"/>
    <w:rsid w:val="00C20C84"/>
    <w:rsid w:val="00C213C5"/>
    <w:rsid w:val="00C25DEB"/>
    <w:rsid w:val="00C304EB"/>
    <w:rsid w:val="00C31FAB"/>
    <w:rsid w:val="00C378BF"/>
    <w:rsid w:val="00C4510F"/>
    <w:rsid w:val="00C51959"/>
    <w:rsid w:val="00C53ECF"/>
    <w:rsid w:val="00C63AA8"/>
    <w:rsid w:val="00C70D1E"/>
    <w:rsid w:val="00C75BE8"/>
    <w:rsid w:val="00C761EF"/>
    <w:rsid w:val="00C764BC"/>
    <w:rsid w:val="00C76CCB"/>
    <w:rsid w:val="00C77D62"/>
    <w:rsid w:val="00C80F8A"/>
    <w:rsid w:val="00C83C34"/>
    <w:rsid w:val="00C90075"/>
    <w:rsid w:val="00C920EB"/>
    <w:rsid w:val="00C95E19"/>
    <w:rsid w:val="00C96412"/>
    <w:rsid w:val="00CA075D"/>
    <w:rsid w:val="00CA4A0C"/>
    <w:rsid w:val="00CB15D8"/>
    <w:rsid w:val="00CB2ED5"/>
    <w:rsid w:val="00CB5BB6"/>
    <w:rsid w:val="00CB6D04"/>
    <w:rsid w:val="00CB7041"/>
    <w:rsid w:val="00CC335C"/>
    <w:rsid w:val="00CD3D83"/>
    <w:rsid w:val="00CD464B"/>
    <w:rsid w:val="00CD6AAD"/>
    <w:rsid w:val="00CD7E98"/>
    <w:rsid w:val="00CE24B6"/>
    <w:rsid w:val="00CE5202"/>
    <w:rsid w:val="00CE56CA"/>
    <w:rsid w:val="00CF1AD3"/>
    <w:rsid w:val="00CF623E"/>
    <w:rsid w:val="00CF66FB"/>
    <w:rsid w:val="00CF72AC"/>
    <w:rsid w:val="00D000D5"/>
    <w:rsid w:val="00D013DE"/>
    <w:rsid w:val="00D02029"/>
    <w:rsid w:val="00D024D9"/>
    <w:rsid w:val="00D03501"/>
    <w:rsid w:val="00D056F4"/>
    <w:rsid w:val="00D14776"/>
    <w:rsid w:val="00D178DF"/>
    <w:rsid w:val="00D20410"/>
    <w:rsid w:val="00D21B23"/>
    <w:rsid w:val="00D2222A"/>
    <w:rsid w:val="00D23C73"/>
    <w:rsid w:val="00D24A75"/>
    <w:rsid w:val="00D27F6D"/>
    <w:rsid w:val="00D32288"/>
    <w:rsid w:val="00D3234B"/>
    <w:rsid w:val="00D34B28"/>
    <w:rsid w:val="00D36C5C"/>
    <w:rsid w:val="00D43D6E"/>
    <w:rsid w:val="00D54E31"/>
    <w:rsid w:val="00D553B3"/>
    <w:rsid w:val="00D60CDA"/>
    <w:rsid w:val="00D61895"/>
    <w:rsid w:val="00D62D35"/>
    <w:rsid w:val="00D713C2"/>
    <w:rsid w:val="00D71C33"/>
    <w:rsid w:val="00D74823"/>
    <w:rsid w:val="00D769A2"/>
    <w:rsid w:val="00D84F4F"/>
    <w:rsid w:val="00D928CC"/>
    <w:rsid w:val="00DA4B1F"/>
    <w:rsid w:val="00DA4D68"/>
    <w:rsid w:val="00DB11B1"/>
    <w:rsid w:val="00DC24D5"/>
    <w:rsid w:val="00DC6960"/>
    <w:rsid w:val="00DC769B"/>
    <w:rsid w:val="00DD0D4C"/>
    <w:rsid w:val="00DD191A"/>
    <w:rsid w:val="00DD24A9"/>
    <w:rsid w:val="00DE07FB"/>
    <w:rsid w:val="00DE0A83"/>
    <w:rsid w:val="00DE30AC"/>
    <w:rsid w:val="00DE3473"/>
    <w:rsid w:val="00DE6295"/>
    <w:rsid w:val="00DF23A1"/>
    <w:rsid w:val="00DF322E"/>
    <w:rsid w:val="00E00508"/>
    <w:rsid w:val="00E16FE2"/>
    <w:rsid w:val="00E23738"/>
    <w:rsid w:val="00E245B9"/>
    <w:rsid w:val="00E26772"/>
    <w:rsid w:val="00E273A9"/>
    <w:rsid w:val="00E312A6"/>
    <w:rsid w:val="00E41FF9"/>
    <w:rsid w:val="00E427F7"/>
    <w:rsid w:val="00E42921"/>
    <w:rsid w:val="00E4457F"/>
    <w:rsid w:val="00E526D0"/>
    <w:rsid w:val="00E53567"/>
    <w:rsid w:val="00E53973"/>
    <w:rsid w:val="00E540E2"/>
    <w:rsid w:val="00E54103"/>
    <w:rsid w:val="00E5563A"/>
    <w:rsid w:val="00E56123"/>
    <w:rsid w:val="00E575E0"/>
    <w:rsid w:val="00E61D96"/>
    <w:rsid w:val="00E6525E"/>
    <w:rsid w:val="00E6587E"/>
    <w:rsid w:val="00E66FF0"/>
    <w:rsid w:val="00E6716F"/>
    <w:rsid w:val="00E723AA"/>
    <w:rsid w:val="00E75462"/>
    <w:rsid w:val="00E75A80"/>
    <w:rsid w:val="00E76A95"/>
    <w:rsid w:val="00E86E86"/>
    <w:rsid w:val="00E90776"/>
    <w:rsid w:val="00E91CD3"/>
    <w:rsid w:val="00E93082"/>
    <w:rsid w:val="00E93D42"/>
    <w:rsid w:val="00EA2BA5"/>
    <w:rsid w:val="00EA2BCD"/>
    <w:rsid w:val="00EA5CD5"/>
    <w:rsid w:val="00EC47E9"/>
    <w:rsid w:val="00EC4D14"/>
    <w:rsid w:val="00EC6018"/>
    <w:rsid w:val="00ED2968"/>
    <w:rsid w:val="00ED2ABB"/>
    <w:rsid w:val="00ED5A35"/>
    <w:rsid w:val="00ED6A6D"/>
    <w:rsid w:val="00EE11A0"/>
    <w:rsid w:val="00EE3307"/>
    <w:rsid w:val="00EE7C0D"/>
    <w:rsid w:val="00EF1157"/>
    <w:rsid w:val="00EF423A"/>
    <w:rsid w:val="00EF4661"/>
    <w:rsid w:val="00EF6DAB"/>
    <w:rsid w:val="00F02170"/>
    <w:rsid w:val="00F0427B"/>
    <w:rsid w:val="00F071AE"/>
    <w:rsid w:val="00F134DF"/>
    <w:rsid w:val="00F17786"/>
    <w:rsid w:val="00F2324C"/>
    <w:rsid w:val="00F23E1B"/>
    <w:rsid w:val="00F240E8"/>
    <w:rsid w:val="00F25134"/>
    <w:rsid w:val="00F331E6"/>
    <w:rsid w:val="00F3618A"/>
    <w:rsid w:val="00F36DDC"/>
    <w:rsid w:val="00F46D5C"/>
    <w:rsid w:val="00F47100"/>
    <w:rsid w:val="00F53BC9"/>
    <w:rsid w:val="00F56358"/>
    <w:rsid w:val="00F63033"/>
    <w:rsid w:val="00F6748D"/>
    <w:rsid w:val="00F675B1"/>
    <w:rsid w:val="00F73CA6"/>
    <w:rsid w:val="00F87AA8"/>
    <w:rsid w:val="00F87EB7"/>
    <w:rsid w:val="00F90A27"/>
    <w:rsid w:val="00F94258"/>
    <w:rsid w:val="00F9500E"/>
    <w:rsid w:val="00F97455"/>
    <w:rsid w:val="00F9753B"/>
    <w:rsid w:val="00F97D61"/>
    <w:rsid w:val="00FB23F6"/>
    <w:rsid w:val="00FB708D"/>
    <w:rsid w:val="00FC1D23"/>
    <w:rsid w:val="00FC2636"/>
    <w:rsid w:val="00FC5F11"/>
    <w:rsid w:val="00FD1D0B"/>
    <w:rsid w:val="00FD53CC"/>
    <w:rsid w:val="00FD6C68"/>
    <w:rsid w:val="00FD745F"/>
    <w:rsid w:val="00FE0916"/>
    <w:rsid w:val="00FF6D66"/>
    <w:rsid w:val="28A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35B9D"/>
  <w15:docId w15:val="{91A9CF8D-FD22-4529-BACA-16EBE477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C33"/>
    <w:rPr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3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zh-CN"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annotation text"/>
    <w:basedOn w:val="a"/>
    <w:link w:val="a4"/>
    <w:uiPriority w:val="99"/>
    <w:unhideWhenUsed/>
    <w:qFormat/>
  </w:style>
  <w:style w:type="character" w:customStyle="1" w:styleId="a4">
    <w:name w:val="批注文字 字符"/>
    <w:basedOn w:val="a0"/>
    <w:link w:val="a3"/>
    <w:uiPriority w:val="99"/>
    <w:qFormat/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left" w:pos="1050"/>
        <w:tab w:val="right" w:leader="dot" w:pos="9016"/>
      </w:tabs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440"/>
    </w:p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styleId="ad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eastAsia="nb-NO"/>
    </w:rPr>
  </w:style>
  <w:style w:type="paragraph" w:customStyle="1" w:styleId="Default">
    <w:name w:val="Default"/>
    <w:basedOn w:val="a"/>
    <w:qFormat/>
    <w:pPr>
      <w:autoSpaceDE w:val="0"/>
      <w:autoSpaceDN w:val="0"/>
      <w:adjustRightInd w:val="0"/>
      <w:spacing w:before="100" w:beforeAutospacing="1" w:after="160" w:line="256" w:lineRule="auto"/>
    </w:pPr>
    <w:rPr>
      <w:rFonts w:ascii="Arial" w:eastAsia="宋体" w:hAnsi="Arial" w:cs="Times New Roman"/>
      <w:color w:val="000000"/>
      <w:sz w:val="24"/>
      <w:lang w:val="en-US" w:eastAsia="zh-CN"/>
    </w:rPr>
  </w:style>
  <w:style w:type="paragraph" w:customStyle="1" w:styleId="12">
    <w:name w:val="修订1"/>
    <w:hidden/>
    <w:uiPriority w:val="99"/>
    <w:semiHidden/>
    <w:rPr>
      <w:sz w:val="22"/>
      <w:szCs w:val="22"/>
      <w:lang w:val="zh-CN" w:eastAsia="en-US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af1">
    <w:name w:val="Revision"/>
    <w:hidden/>
    <w:uiPriority w:val="99"/>
    <w:semiHidden/>
    <w:rsid w:val="005136B1"/>
    <w:rPr>
      <w:sz w:val="22"/>
      <w:szCs w:val="22"/>
      <w:lang w:val="zh-CN" w:eastAsia="en-US"/>
    </w:rPr>
  </w:style>
  <w:style w:type="table" w:styleId="af2">
    <w:name w:val="Table Grid"/>
    <w:basedOn w:val="a1"/>
    <w:qFormat/>
    <w:rsid w:val="00D21B23"/>
    <w:pPr>
      <w:spacing w:beforeLines="50" w:afterLines="50"/>
    </w:pPr>
    <w:rPr>
      <w:rFonts w:ascii="Times New Roman" w:eastAsia="宋体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C213C5"/>
    <w:pPr>
      <w:widowControl w:val="0"/>
      <w:ind w:leftChars="800" w:left="1680"/>
      <w:jc w:val="both"/>
    </w:pPr>
    <w:rPr>
      <w:kern w:val="2"/>
      <w:sz w:val="21"/>
      <w:lang w:val="en-US" w:eastAsia="zh-CN"/>
    </w:rPr>
  </w:style>
  <w:style w:type="paragraph" w:styleId="61">
    <w:name w:val="toc 6"/>
    <w:basedOn w:val="a"/>
    <w:next w:val="a"/>
    <w:autoRedefine/>
    <w:uiPriority w:val="39"/>
    <w:unhideWhenUsed/>
    <w:rsid w:val="00C213C5"/>
    <w:pPr>
      <w:widowControl w:val="0"/>
      <w:ind w:leftChars="1000" w:left="2100"/>
      <w:jc w:val="both"/>
    </w:pPr>
    <w:rPr>
      <w:kern w:val="2"/>
      <w:sz w:val="21"/>
      <w:lang w:val="en-US" w:eastAsia="zh-CN"/>
    </w:rPr>
  </w:style>
  <w:style w:type="paragraph" w:styleId="71">
    <w:name w:val="toc 7"/>
    <w:basedOn w:val="a"/>
    <w:next w:val="a"/>
    <w:autoRedefine/>
    <w:uiPriority w:val="39"/>
    <w:unhideWhenUsed/>
    <w:rsid w:val="00C213C5"/>
    <w:pPr>
      <w:widowControl w:val="0"/>
      <w:ind w:leftChars="1200" w:left="2520"/>
      <w:jc w:val="both"/>
    </w:pPr>
    <w:rPr>
      <w:kern w:val="2"/>
      <w:sz w:val="21"/>
      <w:lang w:val="en-US" w:eastAsia="zh-CN"/>
    </w:rPr>
  </w:style>
  <w:style w:type="paragraph" w:styleId="81">
    <w:name w:val="toc 8"/>
    <w:basedOn w:val="a"/>
    <w:next w:val="a"/>
    <w:autoRedefine/>
    <w:uiPriority w:val="39"/>
    <w:unhideWhenUsed/>
    <w:rsid w:val="00C213C5"/>
    <w:pPr>
      <w:widowControl w:val="0"/>
      <w:ind w:leftChars="1400" w:left="2940"/>
      <w:jc w:val="both"/>
    </w:pPr>
    <w:rPr>
      <w:kern w:val="2"/>
      <w:sz w:val="21"/>
      <w:lang w:val="en-US" w:eastAsia="zh-CN"/>
    </w:rPr>
  </w:style>
  <w:style w:type="paragraph" w:styleId="91">
    <w:name w:val="toc 9"/>
    <w:basedOn w:val="a"/>
    <w:next w:val="a"/>
    <w:autoRedefine/>
    <w:uiPriority w:val="39"/>
    <w:unhideWhenUsed/>
    <w:rsid w:val="00C213C5"/>
    <w:pPr>
      <w:widowControl w:val="0"/>
      <w:ind w:leftChars="1600" w:left="3360"/>
      <w:jc w:val="both"/>
    </w:pPr>
    <w:rPr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7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'1.0' encoding='UTF-8' standalone='yes'?>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8717-B967-450D-B190-5173867EF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67</Pages>
  <Words>3457</Words>
  <Characters>19708</Characters>
  <Application>Microsoft Office Word</Application>
  <DocSecurity>0</DocSecurity>
  <Lines>164</Lines>
  <Paragraphs>46</Paragraphs>
  <ScaleCrop>false</ScaleCrop>
  <Company/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liulinlin_clin</dc:creator>
  <cp:keywords/>
  <dc:description/>
  <cp:lastModifiedBy>wangjunyi_clin</cp:lastModifiedBy>
  <cp:revision>7</cp:revision>
  <dcterms:created xsi:type="dcterms:W3CDTF">2023-10-12T10:43:00Z</dcterms:created>
  <dcterms:modified xsi:type="dcterms:W3CDTF">2023-10-18T08:10:00Z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23E09089A8FE471EABEA6DD72C92E957_12</vt:lpwstr>
  </property>
</Properties>
</file>