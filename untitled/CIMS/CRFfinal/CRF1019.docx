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0CA8E6" w14:textId="4B7C764A" w:rsidR="000218AC" w:rsidRDefault="000218AC">
      <w:pPr>
        <w:spacing w:before="160" w:after="160"/>
        <w:rPr>
          <w:rFonts w:ascii="Times New Roman" w:eastAsia="宋体" w:hAnsi="Times New Roman" w:cs="Times New Roman"/>
        </w:rPr>
      </w:pPr>
      <w:bookmarkStart w:id="0" w:name="_GoBack"/>
      <w:bookmarkEnd w:id="0"/>
    </w:p>
    <w:p w14:paraId="3C1E2245" w14:textId="77777777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受试者信息_DS</w:t>
      </w:r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2966"/>
        <w:gridCol w:w="6770"/>
      </w:tblGrid>
      <w:tr w:rsidR="00D21B23" w14:paraId="5B15D73D" w14:textId="77777777" w:rsidTr="00D21B23">
        <w:trPr>
          <w:trHeight w:val="454"/>
          <w:jc w:val="center"/>
        </w:trPr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中心号:SITENO</w:t>
            </w:r>
          </w:p>
        </w:tc>
        <w:tc>
          <w:tcPr>
            <w:tcW w:w="3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643DA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|__|__|__|</w:t>
            </w:r>
          </w:p>
        </w:tc>
      </w:tr>
      <w:tr w:rsidR="00D21B23" w14:paraId="25D882E0" w14:textId="77777777" w:rsidTr="00D21B23">
        <w:trPr>
          <w:trHeight w:val="454"/>
          <w:jc w:val="center"/>
        </w:trPr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受试者筛选号:SUBJEID</w:t>
            </w:r>
          </w:p>
        </w:tc>
        <w:tc>
          <w:tcPr>
            <w:tcW w:w="3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D7BF0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S|__|__|__|</w:t>
            </w:r>
          </w:p>
        </w:tc>
      </w:tr>
      <w:tr>
        <w:tc>
          <w:tcPr>
            <w:tcW w:type="dxa" w:w="2966"/>
          </w:tcPr>
          <w:p>
            <w:r>
              <w:t>受试者信息:PERF</w:t>
            </w:r>
          </w:p>
        </w:tc>
        <w:tc>
          <w:tcPr>
            <w:tcW w:type="dxa" w:w="6770"/>
          </w:tcPr>
          <w:p/>
        </w:tc>
      </w:tr>
    </w:tbl>
    <w:p w14:paraId="7E21994C" w14:textId="77777777" w:rsidR="00D21B23" w:rsidRDefault="00D21B23" w:rsidP="00D21B23">
      <w:pPr>
        <w:rPr>
          <w:lang w:eastAsia="zh-CN"/>
        </w:rPr>
      </w:pPr>
    </w:p>
    <w:p w14:paraId="6A02F536" w14:textId="77777777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访视日期_SV</w:t>
      </w:r>
    </w:p>
    <w:tbl>
      <w:tblPr>
        <w:tblStyle w:val="af2"/>
        <w:tblW w:w="5000" w:type="pct"/>
        <w:tblInd w:w="0" w:type="dxa"/>
        <w:tblLook w:val="04A0" w:firstRow="1" w:lastRow="0" w:firstColumn="1" w:lastColumn="0" w:noHBand="0" w:noVBand="1"/>
      </w:tblPr>
      <w:tblGrid>
        <w:gridCol w:w="2966"/>
        <w:gridCol w:w="6770"/>
      </w:tblGrid>
      <w:tr w:rsidR="00D21B23" w14:paraId="5E05F7D2" w14:textId="77777777" w:rsidTr="00D21B23">
        <w:trPr>
          <w:trHeight w:val="510"/>
        </w:trPr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是否进行了本次访视？:PERF</w:t>
            </w:r>
          </w:p>
        </w:tc>
        <w:tc>
          <w:tcPr>
            <w:tcW w:w="3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A7D4E" w14:textId="77777777" w:rsidR="00D21B23" w:rsidRDefault="00D21B23">
            <w:pPr>
              <w:spacing w:before="120" w:after="120"/>
              <w:rPr>
                <w:lang w:val="en-US" w:eastAsia="zh-CN"/>
              </w:rPr>
            </w:pPr>
            <w:r>
              <w:rPr>
                <w:lang w:val="en-US" w:eastAsia="zh-CN"/>
              </w:rPr>
              <w:sym w:font="Wingdings 2" w:char="F0A3"/>
            </w:r>
            <w:r>
              <w:rPr>
                <w:rFonts w:hint="eastAsia"/>
                <w:lang w:val="en-US" w:eastAsia="zh-CN"/>
              </w:rPr>
              <w:t>是</w:t>
            </w:r>
            <w:r>
              <w:rPr>
                <w:lang w:val="en-US" w:eastAsia="zh-CN"/>
              </w:rPr>
              <w:t xml:space="preserve">  </w:t>
            </w:r>
            <w:r>
              <w:rPr>
                <w:lang w:val="en-US" w:eastAsia="zh-CN"/>
              </w:rPr>
              <w:sym w:font="Wingdings 2" w:char="F0A3"/>
            </w:r>
            <w:r>
              <w:rPr>
                <w:rFonts w:hint="eastAsia"/>
                <w:lang w:val="en-US" w:eastAsia="zh-CN"/>
              </w:rPr>
              <w:t>否</w:t>
            </w:r>
          </w:p>
        </w:tc>
      </w:tr>
      <w:tr w:rsidR="00D21B23" w14:paraId="28D8900D" w14:textId="77777777" w:rsidTr="00D21B23">
        <w:trPr>
          <w:trHeight w:val="510"/>
        </w:trPr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若“否”，请说明原因:REASND</w:t>
            </w:r>
          </w:p>
        </w:tc>
        <w:tc>
          <w:tcPr>
            <w:tcW w:w="3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9596E" w14:textId="77777777" w:rsidR="00D21B23" w:rsidRDefault="00D21B23">
            <w:pPr>
              <w:spacing w:before="120" w:after="120"/>
              <w:rPr>
                <w:lang w:val="en-US" w:eastAsia="zh-CN"/>
              </w:rPr>
            </w:pPr>
          </w:p>
        </w:tc>
      </w:tr>
      <w:tr w:rsidR="00D21B23" w14:paraId="3163E138" w14:textId="77777777" w:rsidTr="00D21B23">
        <w:trPr>
          <w:trHeight w:val="510"/>
        </w:trPr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访视日期:VISDAT</w:t>
            </w:r>
          </w:p>
        </w:tc>
        <w:tc>
          <w:tcPr>
            <w:tcW w:w="3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55DE" w14:textId="77777777" w:rsidR="00D21B23" w:rsidRDefault="00D21B23">
            <w:pPr>
              <w:spacing w:before="120" w:after="120"/>
              <w:rPr>
                <w:b/>
                <w:lang w:val="en-US" w:eastAsia="zh-CN"/>
              </w:rPr>
            </w:pPr>
            <w:r>
              <w:rPr>
                <w:lang w:val="en-US" w:eastAsia="zh-CN"/>
              </w:rPr>
              <w:t>|__|__|__|__|</w:t>
            </w:r>
            <w:r>
              <w:rPr>
                <w:rFonts w:hint="eastAsia"/>
                <w:lang w:val="en-US" w:eastAsia="zh-CN"/>
              </w:rPr>
              <w:t>年</w:t>
            </w:r>
            <w:r>
              <w:rPr>
                <w:lang w:val="en-US" w:eastAsia="zh-CN"/>
              </w:rPr>
              <w:t>|__|__|</w:t>
            </w:r>
            <w:r>
              <w:rPr>
                <w:rFonts w:hint="eastAsia"/>
                <w:lang w:val="en-US" w:eastAsia="zh-CN"/>
              </w:rPr>
              <w:t>月</w:t>
            </w:r>
            <w:r>
              <w:rPr>
                <w:lang w:val="en-US" w:eastAsia="zh-CN"/>
              </w:rPr>
              <w:t>|__|__|</w:t>
            </w:r>
            <w:r>
              <w:rPr>
                <w:rFonts w:hint="eastAsia"/>
                <w:lang w:val="en-US" w:eastAsia="zh-CN"/>
              </w:rPr>
              <w:t>日</w:t>
            </w:r>
          </w:p>
        </w:tc>
      </w:tr>
      <w:tr>
        <w:tc>
          <w:tcPr>
            <w:tcW w:type="dxa" w:w="2966"/>
          </w:tcPr>
          <w:p>
            <w:r>
              <w:t>访视日期:VISDAT</w:t>
            </w:r>
          </w:p>
        </w:tc>
        <w:tc>
          <w:tcPr>
            <w:tcW w:type="dxa" w:w="6770"/>
          </w:tcPr>
          <w:p/>
        </w:tc>
      </w:tr>
    </w:tbl>
    <w:p w14:paraId="3A5A45A0" w14:textId="77777777" w:rsidR="00D21B23" w:rsidRDefault="00D21B23" w:rsidP="00D21B23">
      <w:pPr>
        <w:rPr>
          <w:lang w:eastAsia="zh-CN"/>
        </w:rPr>
      </w:pPr>
    </w:p>
    <w:p w14:paraId="342DE33E" w14:textId="77777777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知情同意书_DS</w:t>
      </w:r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6375"/>
      </w:tblGrid>
      <w:tr w:rsidR="00D21B23" w14:paraId="741E7431" w14:textId="77777777" w:rsidTr="00D21B23">
        <w:trPr>
          <w:trHeight w:val="454"/>
          <w:jc w:val="center"/>
        </w:trPr>
        <w:tc>
          <w:tcPr>
            <w:tcW w:w="1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知情同意书签署日期:STDAT</w:t>
            </w:r>
          </w:p>
        </w:tc>
        <w:tc>
          <w:tcPr>
            <w:tcW w:w="3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FA29E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|__|__|__|__|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年</w:t>
            </w:r>
            <w:r>
              <w:rPr>
                <w:rFonts w:cs="Times New Roman"/>
                <w:sz w:val="21"/>
                <w:szCs w:val="21"/>
              </w:rPr>
              <w:t>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月</w:t>
            </w:r>
            <w:r>
              <w:rPr>
                <w:rFonts w:cs="Times New Roman"/>
                <w:sz w:val="21"/>
                <w:szCs w:val="21"/>
              </w:rPr>
              <w:t>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日</w:t>
            </w:r>
          </w:p>
        </w:tc>
      </w:tr>
      <w:tr w:rsidR="00D21B23" w14:paraId="1A71ECF7" w14:textId="77777777" w:rsidTr="00D21B23">
        <w:trPr>
          <w:trHeight w:val="454"/>
          <w:jc w:val="center"/>
        </w:trPr>
        <w:tc>
          <w:tcPr>
            <w:tcW w:w="1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方案版本号:PROV</w:t>
            </w:r>
          </w:p>
        </w:tc>
        <w:tc>
          <w:tcPr>
            <w:tcW w:w="3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2952F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V|__|__|__|</w:t>
            </w:r>
          </w:p>
        </w:tc>
      </w:tr>
      <w:tr w:rsidR="007B48CB" w14:paraId="7DF240EA" w14:textId="77777777" w:rsidTr="00E4457F">
        <w:trPr>
          <w:trHeight w:val="454"/>
          <w:jc w:val="center"/>
        </w:trPr>
        <w:tc>
          <w:tcPr>
            <w:tcW w:w="1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是否重新签署过知情同意书？ :DSYNB</w:t>
            </w:r>
          </w:p>
        </w:tc>
        <w:tc>
          <w:tcPr>
            <w:tcW w:w="3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E7243" w14:textId="17A06A7B" w:rsidR="007B48CB" w:rsidRDefault="007B48CB" w:rsidP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lang w:eastAsia="zh-CN"/>
              </w:rPr>
              <w:t xml:space="preserve"> 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hint="eastAsia"/>
                <w:lang w:eastAsia="zh-CN"/>
              </w:rPr>
              <w:t>否</w:t>
            </w:r>
          </w:p>
        </w:tc>
      </w:tr>
      <w:bookmarkEnd w:id="8"/>
      <w:tr>
        <w:tc>
          <w:tcPr>
            <w:tcW w:type="dxa" w:w="3361"/>
          </w:tcPr>
          <w:p>
            <w:r>
              <w:t>知情同意书:DSYN</w:t>
            </w:r>
          </w:p>
        </w:tc>
        <w:tc>
          <w:tcPr>
            <w:tcW w:type="dxa" w:w="6375"/>
          </w:tcPr>
          <w:p/>
        </w:tc>
      </w:tr>
    </w:tbl>
    <w:p w14:paraId="1F9C7EBF" w14:textId="77777777" w:rsidR="00D21B23" w:rsidRDefault="00D21B23" w:rsidP="00D21B23">
      <w:pPr>
        <w:rPr>
          <w:lang w:eastAsia="zh-CN"/>
        </w:rPr>
      </w:pPr>
    </w:p>
    <w:p w14:paraId="51B73602" w14:textId="77777777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重新签署知情同意_DS</w:t>
      </w:r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6375"/>
      </w:tblGrid>
      <w:tr w:rsidR="00D21B23" w14:paraId="5D46C3FD" w14:textId="77777777" w:rsidTr="00D21B23">
        <w:trPr>
          <w:trHeight w:val="454"/>
          <w:jc w:val="center"/>
        </w:trPr>
        <w:tc>
          <w:tcPr>
            <w:tcW w:w="1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知情同意书签署日期:STDAT</w:t>
            </w:r>
          </w:p>
        </w:tc>
        <w:tc>
          <w:tcPr>
            <w:tcW w:w="3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D8867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|__|__|__|__|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年</w:t>
            </w:r>
            <w:r>
              <w:rPr>
                <w:rFonts w:cs="Times New Roman"/>
                <w:sz w:val="21"/>
                <w:szCs w:val="21"/>
              </w:rPr>
              <w:t>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月</w:t>
            </w:r>
            <w:r>
              <w:rPr>
                <w:rFonts w:cs="Times New Roman"/>
                <w:sz w:val="21"/>
                <w:szCs w:val="21"/>
              </w:rPr>
              <w:t>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日</w:t>
            </w:r>
          </w:p>
        </w:tc>
      </w:tr>
      <w:tr w:rsidR="00D21B23" w14:paraId="4CF694A8" w14:textId="77777777" w:rsidTr="00D21B23">
        <w:trPr>
          <w:trHeight w:val="454"/>
          <w:jc w:val="center"/>
        </w:trPr>
        <w:tc>
          <w:tcPr>
            <w:tcW w:w="1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方案版本号:PROV</w:t>
            </w:r>
          </w:p>
        </w:tc>
        <w:tc>
          <w:tcPr>
            <w:tcW w:w="3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4DC5B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V|__|__|__|</w:t>
            </w:r>
          </w:p>
        </w:tc>
      </w:tr>
      <w:tr w:rsidR="00D21B23" w14:paraId="00FD277B" w14:textId="77777777" w:rsidTr="007B48CB">
        <w:trPr>
          <w:trHeight w:val="454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注：EDC中可添加多条记录:ACND</w:t>
            </w:r>
          </w:p>
        </w:tc>
      </w:tr>
      <w:tr>
        <w:tc>
          <w:tcPr>
            <w:tcW w:type="dxa" w:w="3361"/>
          </w:tcPr>
          <w:p>
            <w:r>
              <w:t>重新签署知情同意:DSYNB</w:t>
            </w:r>
          </w:p>
        </w:tc>
        <w:tc>
          <w:tcPr>
            <w:tcW w:type="dxa" w:w="6375"/>
          </w:tcPr>
          <w:p/>
        </w:tc>
      </w:tr>
    </w:tbl>
    <w:p w14:paraId="0AE05867" w14:textId="62B380A0" w:rsidR="00F9500E" w:rsidRDefault="00F9500E" w:rsidP="00D21B23">
      <w:pPr>
        <w:rPr>
          <w:lang w:eastAsia="zh-CN"/>
        </w:rPr>
      </w:pPr>
    </w:p>
    <w:p w14:paraId="1B5A7815" w14:textId="77777777" w:rsidR="00F9500E" w:rsidRDefault="00F9500E">
      <w:pPr>
        <w:rPr>
          <w:lang w:eastAsia="zh-CN"/>
        </w:rPr>
      </w:pPr>
      <w:r>
        <w:rPr>
          <w:lang w:eastAsia="zh-CN"/>
        </w:rPr>
        <w:br w:type="page"/>
      </w:r>
    </w:p>
    <w:p w14:paraId="5BAC1C2B" w14:textId="6CCC9778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入选/排除标准询问页_IEHQ</w:t>
      </w:r>
    </w:p>
    <w:tbl>
      <w:tblPr>
        <w:tblStyle w:val="af2"/>
        <w:tblW w:w="5000" w:type="pct"/>
        <w:tblInd w:w="0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7B48CB" w14:paraId="3E120001" w14:textId="77777777" w:rsidTr="007B48CB">
        <w:trPr>
          <w:trHeight w:val="45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是否符合所有入选标准且不符合所有排除标准？  :IEYN</w:t>
            </w:r>
          </w:p>
        </w:tc>
        <w:bookmarkEnd w:id="13"/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7E2A" w14:textId="5CE34D49" w:rsidR="007B48CB" w:rsidRDefault="007B48CB">
            <w:pPr>
              <w:autoSpaceDE w:val="0"/>
              <w:autoSpaceDN w:val="0"/>
              <w:spacing w:before="120" w:after="120"/>
              <w:rPr>
                <w:rFonts w:cs="Times New Roman"/>
                <w:b/>
                <w:sz w:val="21"/>
                <w:szCs w:val="21"/>
                <w:lang w:eastAsia="zh-CN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是</w:t>
            </w:r>
            <w:r>
              <w:rPr>
                <w:rFonts w:cs="Times New Roman"/>
                <w:kern w:val="2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否</w:t>
            </w:r>
          </w:p>
        </w:tc>
      </w:tr>
      <w:tr>
        <w:tc>
          <w:tcPr>
            <w:tcW w:type="dxa" w:w="4868"/>
          </w:tcPr>
          <w:p>
            <w:r>
              <w:t>入选/排除标准询问页:CATB</w:t>
            </w:r>
          </w:p>
        </w:tc>
        <w:tc>
          <w:tcPr>
            <w:tcW w:type="dxa" w:w="4868"/>
          </w:tcPr>
          <w:p/>
        </w:tc>
      </w:tr>
    </w:tbl>
    <w:p w14:paraId="6C997B52" w14:textId="17466E0D" w:rsidR="00F9500E" w:rsidRDefault="00F9500E">
      <w:pPr>
        <w:rPr>
          <w:lang w:eastAsia="zh-CN"/>
        </w:rPr>
      </w:pPr>
    </w:p>
    <w:p w14:paraId="3DCE407B" w14:textId="1E37CA92" w:rsidR="00F9500E" w:rsidRPr="00F9500E" w:rsidRDefault="00F9500E" w:rsidP="00F9500E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入选/排除标准_IE</w:t>
      </w:r>
    </w:p>
    <w:tbl>
      <w:tblPr>
        <w:tblStyle w:val="af2"/>
        <w:tblW w:w="5000" w:type="pct"/>
        <w:tblInd w:w="0" w:type="dxa"/>
        <w:tblLook w:val="04A0" w:firstRow="1" w:lastRow="0" w:firstColumn="1" w:lastColumn="0" w:noHBand="0" w:noVBand="1"/>
      </w:tblPr>
      <w:tblGrid>
        <w:gridCol w:w="2122"/>
        <w:gridCol w:w="2409"/>
        <w:gridCol w:w="5205"/>
      </w:tblGrid>
      <w:tr w:rsidR="00D21B23" w14:paraId="5FE1BFBD" w14:textId="77777777" w:rsidTr="00D21B23">
        <w:trPr>
          <w:trHeight w:val="45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若“否”，请选择关联的入选标准/排除标准:REASND</w:t>
            </w:r>
          </w:p>
        </w:tc>
      </w:tr>
      <w:tr w:rsidR="007B48CB" w14:paraId="4AB42350" w14:textId="77777777" w:rsidTr="007B48CB">
        <w:trPr>
          <w:trHeight w:val="454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标准类别:CAT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FA578" w14:textId="77777777" w:rsidR="007B48CB" w:rsidRDefault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 w:hint="eastAsia"/>
                <w:b/>
                <w:sz w:val="21"/>
                <w:szCs w:val="21"/>
                <w:lang w:val="en-US"/>
              </w:rPr>
              <w:t>不符合入选标准编号</w:t>
            </w:r>
          </w:p>
        </w:tc>
        <w:tc>
          <w:tcPr>
            <w:tcW w:w="2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E3E99" w14:textId="00F6EEAB" w:rsidR="007B48CB" w:rsidRDefault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 w:hint="eastAsia"/>
                <w:b/>
                <w:sz w:val="21"/>
                <w:szCs w:val="21"/>
                <w:lang w:val="en-US"/>
              </w:rPr>
              <w:t>符合排除标准编号</w:t>
            </w:r>
          </w:p>
        </w:tc>
      </w:tr>
      <w:tr w:rsidR="007B48CB" w14:paraId="0F30D132" w14:textId="77777777" w:rsidTr="007B48CB">
        <w:trPr>
          <w:trHeight w:val="454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 xml:space="preserve">入选标准  </w:t>
              <w:br/>
              <w:t>排除标准:CATB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D9C1E" w14:textId="77777777" w:rsidR="007B48CB" w:rsidRDefault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>01</w:t>
            </w:r>
            <w:r>
              <w:rPr>
                <w:rFonts w:cs="Times New Roman"/>
                <w:sz w:val="21"/>
                <w:szCs w:val="21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02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03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>04</w:t>
            </w:r>
          </w:p>
          <w:p w14:paraId="4AAB0CD4" w14:textId="77777777" w:rsidR="007B48CB" w:rsidRDefault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05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06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07  </w:t>
            </w:r>
          </w:p>
        </w:tc>
        <w:tc>
          <w:tcPr>
            <w:tcW w:w="2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83327" w14:textId="77777777" w:rsidR="007B48CB" w:rsidRDefault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>01</w:t>
            </w:r>
            <w:r>
              <w:rPr>
                <w:rFonts w:cs="Times New Roman"/>
                <w:sz w:val="21"/>
                <w:szCs w:val="21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02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03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04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>05</w:t>
            </w:r>
            <w:r>
              <w:rPr>
                <w:rFonts w:cs="Times New Roman"/>
                <w:sz w:val="21"/>
                <w:szCs w:val="21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06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07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08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>09</w:t>
            </w:r>
            <w:r>
              <w:rPr>
                <w:rFonts w:cs="Times New Roman"/>
                <w:sz w:val="21"/>
                <w:szCs w:val="21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>10</w:t>
            </w:r>
          </w:p>
          <w:p w14:paraId="78527A75" w14:textId="775E3DF7" w:rsidR="007B48CB" w:rsidRDefault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11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12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>13</w:t>
            </w:r>
            <w:r>
              <w:rPr>
                <w:rFonts w:cs="Times New Roman"/>
                <w:sz w:val="21"/>
                <w:szCs w:val="21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14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15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16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>17</w:t>
            </w:r>
            <w:r>
              <w:rPr>
                <w:rFonts w:cs="Times New Roman"/>
                <w:sz w:val="21"/>
                <w:szCs w:val="21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18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19  </w:t>
            </w:r>
          </w:p>
        </w:tc>
      </w:tr>
      <w:tr w:rsidR="00F9500E" w14:paraId="6FC59724" w14:textId="77777777" w:rsidTr="00F9500E">
        <w:trPr>
          <w:trHeight w:val="45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注：EDC中可添加多条记录:ACND</w:t>
            </w:r>
          </w:p>
        </w:tc>
      </w:tr>
      <w:tr>
        <w:tc>
          <w:tcPr>
            <w:tcW w:type="dxa" w:w="2122"/>
          </w:tcPr>
          <w:p>
            <w:r>
              <w:t>入选/排除标准:CATB</w:t>
            </w:r>
          </w:p>
        </w:tc>
        <w:tc>
          <w:tcPr>
            <w:tcW w:type="dxa" w:w="2409"/>
          </w:tcPr>
          <w:p/>
        </w:tc>
        <w:tc>
          <w:tcPr>
            <w:tcW w:type="dxa" w:w="5205"/>
          </w:tcPr>
          <w:p/>
        </w:tc>
      </w:tr>
    </w:tbl>
    <w:p w14:paraId="5ED613D9" w14:textId="77777777" w:rsidR="00D21B23" w:rsidRDefault="00D21B23" w:rsidP="00D21B23">
      <w:pPr>
        <w:rPr>
          <w:lang w:eastAsia="zh-CN"/>
        </w:rPr>
      </w:pPr>
    </w:p>
    <w:p w14:paraId="55C45DDF" w14:textId="77777777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筛选结果_DS</w:t>
      </w:r>
    </w:p>
    <w:tbl>
      <w:tblPr>
        <w:tblStyle w:val="af2"/>
        <w:tblW w:w="5001" w:type="pct"/>
        <w:jc w:val="center"/>
        <w:tblInd w:w="0" w:type="dxa"/>
        <w:tblLook w:val="04A0" w:firstRow="1" w:lastRow="0" w:firstColumn="1" w:lastColumn="0" w:noHBand="0" w:noVBand="1"/>
      </w:tblPr>
      <w:tblGrid>
        <w:gridCol w:w="3500"/>
        <w:gridCol w:w="6238"/>
      </w:tblGrid>
      <w:tr w:rsidR="00D21B23" w14:paraId="7F7E2973" w14:textId="77777777" w:rsidTr="00D21B23">
        <w:trPr>
          <w:trHeight w:val="20"/>
          <w:jc w:val="center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受试者是否筛选成功并成功入组？:YN</w:t>
            </w:r>
          </w:p>
        </w:tc>
        <w:tc>
          <w:tcPr>
            <w:tcW w:w="3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AD79C" w14:textId="77777777" w:rsidR="00D21B23" w:rsidRDefault="00D21B23">
            <w:pPr>
              <w:keepNext/>
              <w:autoSpaceDE w:val="0"/>
              <w:autoSpaceDN w:val="0"/>
              <w:spacing w:before="120" w:after="120"/>
              <w:jc w:val="both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是</w:t>
            </w:r>
            <w:r>
              <w:rPr>
                <w:rFonts w:cs="Times New Roman"/>
                <w:sz w:val="21"/>
                <w:szCs w:val="21"/>
                <w:lang w:val="en-US"/>
              </w:rPr>
              <w:t xml:space="preserve">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否</w:t>
            </w:r>
          </w:p>
        </w:tc>
      </w:tr>
      <w:tr w:rsidR="00D21B23" w14:paraId="1229C7AD" w14:textId="77777777" w:rsidTr="00D21B23">
        <w:trPr>
          <w:trHeight w:val="20"/>
          <w:jc w:val="center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是否替补受试者:PERF</w:t>
            </w:r>
          </w:p>
        </w:tc>
        <w:tc>
          <w:tcPr>
            <w:tcW w:w="3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9302B" w14:textId="77777777" w:rsidR="00D21B23" w:rsidRDefault="00D21B23">
            <w:pPr>
              <w:keepNext/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是</w:t>
            </w:r>
            <w:r>
              <w:rPr>
                <w:rFonts w:cs="Times New Roman"/>
                <w:sz w:val="21"/>
                <w:szCs w:val="21"/>
                <w:lang w:val="en-US"/>
              </w:rPr>
              <w:t xml:space="preserve">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否</w:t>
            </w:r>
          </w:p>
        </w:tc>
      </w:tr>
      <w:tr w:rsidR="00D21B23" w14:paraId="6F4B25F4" w14:textId="77777777" w:rsidTr="00D21B23">
        <w:trPr>
          <w:trHeight w:val="20"/>
          <w:jc w:val="center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剂量组别:GRPID</w:t>
            </w:r>
          </w:p>
        </w:tc>
        <w:tc>
          <w:tcPr>
            <w:tcW w:w="3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E46B3" w14:textId="77777777" w:rsidR="00D21B23" w:rsidRDefault="00D21B23">
            <w:pPr>
              <w:keepNext/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单药剂量递增</w:t>
            </w:r>
            <w:r>
              <w:rPr>
                <w:rFonts w:cs="Times New Roman"/>
                <w:kern w:val="2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联合剂量递增</w:t>
            </w:r>
          </w:p>
        </w:tc>
      </w:tr>
      <w:tr w:rsidR="00D21B23" w14:paraId="24C04FB0" w14:textId="77777777" w:rsidTr="00D21B23">
        <w:trPr>
          <w:trHeight w:val="20"/>
          <w:jc w:val="center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剂量队列:YNB</w:t>
            </w:r>
          </w:p>
        </w:tc>
        <w:tc>
          <w:tcPr>
            <w:tcW w:w="3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9C325" w14:textId="29EB5A73" w:rsidR="00D21B23" w:rsidRDefault="00D21B23" w:rsidP="00D3234B">
            <w:pPr>
              <w:keepNext/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 w:rsidR="00D3234B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0</w:t>
            </w:r>
            <w:r w:rsidR="00D3234B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>.5</w:t>
            </w:r>
            <w:r w:rsidR="00D3234B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m</w:t>
            </w:r>
            <w:r w:rsidR="00D3234B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>g</w:t>
            </w:r>
            <w:r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  <w:r w:rsidR="00D3234B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 w:rsidR="00D3234B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1</w:t>
            </w:r>
            <w:r w:rsidR="00D3234B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.0mg  </w:t>
            </w:r>
            <w:r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 w:rsidR="00D3234B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2</w:t>
            </w:r>
            <w:r w:rsidR="00D3234B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>.0mg</w:t>
            </w:r>
            <w:r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</w:t>
            </w:r>
            <w:r w:rsidR="00D3234B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 w:rsidR="00D3234B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3</w:t>
            </w:r>
            <w:r w:rsidR="00D3234B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.0mg  </w:t>
            </w:r>
            <w:r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 w:rsidR="00D3234B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4</w:t>
            </w:r>
            <w:r w:rsidR="00D3234B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>.0mg</w:t>
            </w:r>
            <w:r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  <w:r w:rsidR="00D3234B"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 w:rsidR="00D3234B">
              <w:rPr>
                <w:rFonts w:cs="Times New Roman"/>
                <w:kern w:val="2"/>
                <w:sz w:val="21"/>
                <w:szCs w:val="21"/>
                <w:lang w:eastAsia="zh-CN"/>
              </w:rPr>
              <w:t xml:space="preserve">5.0mg   </w:t>
            </w:r>
            <w:r w:rsidR="00D3234B"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 w:rsidR="00D3234B"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其他</w:t>
            </w:r>
          </w:p>
        </w:tc>
      </w:tr>
      <w:tr w:rsidR="00D21B23" w14:paraId="11B79095" w14:textId="77777777" w:rsidTr="00D21B23">
        <w:trPr>
          <w:trHeight w:val="20"/>
          <w:jc w:val="center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若否，请选择筛选失败的原因:REAS</w:t>
            </w:r>
          </w:p>
        </w:tc>
        <w:tc>
          <w:tcPr>
            <w:tcW w:w="3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A2B17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受试者不符合入选标准或符合排除标准</w:t>
            </w:r>
          </w:p>
          <w:p w14:paraId="2293CD87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受试者撤回知情同意</w:t>
            </w:r>
          </w:p>
          <w:p w14:paraId="1B406D8E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其他</w:t>
            </w:r>
          </w:p>
        </w:tc>
      </w:tr>
      <w:tr w:rsidR="00D21B23" w14:paraId="0A430E86" w14:textId="77777777" w:rsidTr="00D21B23">
        <w:trPr>
          <w:trHeight w:val="20"/>
          <w:jc w:val="center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其他，请说明:DESC</w:t>
            </w:r>
          </w:p>
        </w:tc>
        <w:tc>
          <w:tcPr>
            <w:tcW w:w="3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D6186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</w:rPr>
            </w:pPr>
          </w:p>
        </w:tc>
      </w:tr>
      <w:tr>
        <w:tc>
          <w:tcPr>
            <w:tcW w:type="dxa" w:w="3500"/>
          </w:tcPr>
          <w:p>
            <w:r>
              <w:t>筛选结果:PERF</w:t>
            </w:r>
          </w:p>
        </w:tc>
        <w:tc>
          <w:tcPr>
            <w:tcW w:type="dxa" w:w="6238"/>
          </w:tcPr>
          <w:p/>
        </w:tc>
      </w:tr>
    </w:tbl>
    <w:p w14:paraId="4990F109" w14:textId="77777777" w:rsidR="00D21B23" w:rsidRDefault="00D21B23" w:rsidP="00D21B23">
      <w:pPr>
        <w:rPr>
          <w:lang w:eastAsia="zh-CN"/>
        </w:rPr>
      </w:pPr>
    </w:p>
    <w:p w14:paraId="0C6946EA" w14:textId="68F02F81" w:rsidR="00586A67" w:rsidRDefault="00586A67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研究疾病诊断_DS</w:t>
      </w:r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3558"/>
        <w:gridCol w:w="6178"/>
      </w:tblGrid>
      <w:tr w:rsidR="00586A67" w:rsidRPr="00586A67" w14:paraId="60793527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诊断日期:DAT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47E96" w14:textId="26B4AF4E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|__|__|__|__|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年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|__|__|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月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|__|__|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日</w:t>
            </w:r>
          </w:p>
        </w:tc>
      </w:tr>
      <w:tr w:rsidR="00D14776" w:rsidRPr="00586A67" w14:paraId="5D2CD11C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肿瘤类型:CAT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1462" w14:textId="59AF7236" w:rsidR="00D14776" w:rsidRPr="00586A67" w:rsidRDefault="00D14776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del w:id="19" w:author="suzhaohui_clin" w:date="2023-10-18T10:51:00Z">
              <w:r w:rsidDel="009F60B1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delText xml:space="preserve">  </w:delText>
              </w:r>
            </w:del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commentRangeStart w:id="20"/>
            <w:commentRangeStart w:id="21"/>
            <w:commentRangeStart w:id="22"/>
            <w:commentRangeStart w:id="23"/>
            <w:r w:rsidR="00F134DF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多发性骨髓瘤（</w:t>
            </w:r>
            <w:r w:rsidR="00F134DF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M</w:t>
            </w:r>
            <w:r w:rsidR="00F134DF">
              <w:rPr>
                <w:rFonts w:cs="Times New Roman"/>
                <w:bCs/>
                <w:sz w:val="21"/>
                <w:szCs w:val="21"/>
                <w:lang w:val="en-US" w:eastAsia="zh-CN"/>
              </w:rPr>
              <w:t>M</w:t>
            </w:r>
            <w:r w:rsidR="00F134DF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）</w:t>
            </w:r>
            <w:commentRangeEnd w:id="20"/>
            <w:r w:rsidR="00F134DF">
              <w:rPr>
                <w:rStyle w:val="af"/>
              </w:rPr>
              <w:commentReference w:id="20"/>
            </w:r>
            <w:commentRangeEnd w:id="21"/>
            <w:r w:rsidR="00822263">
              <w:rPr>
                <w:rStyle w:val="af"/>
              </w:rPr>
              <w:commentReference w:id="21"/>
            </w:r>
            <w:commentRangeEnd w:id="22"/>
            <w:r w:rsidR="006A638C">
              <w:rPr>
                <w:rStyle w:val="af"/>
              </w:rPr>
              <w:commentReference w:id="22"/>
            </w:r>
            <w:commentRangeEnd w:id="23"/>
            <w:r w:rsidR="00AB2F01">
              <w:rPr>
                <w:rStyle w:val="af"/>
              </w:rPr>
              <w:commentReference w:id="23"/>
            </w:r>
            <w:r w:rsidR="001B2442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 </w:t>
            </w:r>
            <w:r w:rsidR="001B2442" w:rsidRPr="001B2442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□非霍奇金淋巴瘤（</w:t>
            </w:r>
            <w:r w:rsidR="001B2442" w:rsidRPr="001B2442">
              <w:rPr>
                <w:rFonts w:cs="Times New Roman"/>
                <w:bCs/>
                <w:sz w:val="21"/>
                <w:szCs w:val="21"/>
                <w:lang w:val="en-US" w:eastAsia="zh-CN"/>
              </w:rPr>
              <w:t>NHL</w:t>
            </w:r>
            <w:r w:rsidR="001B2442" w:rsidRPr="001B2442">
              <w:rPr>
                <w:rFonts w:cs="Times New Roman"/>
                <w:bCs/>
                <w:sz w:val="21"/>
                <w:szCs w:val="21"/>
                <w:lang w:val="en-US" w:eastAsia="zh-CN"/>
              </w:rPr>
              <w:t>）</w:t>
            </w:r>
          </w:p>
        </w:tc>
      </w:tr>
      <w:tr w:rsidR="00C016AA" w:rsidRPr="00586A67" w14:paraId="3AF14959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若为“多发性骨髓瘤（MM）”，请选择疾病分期:DESC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4C99" w14:textId="75BF37CC" w:rsidR="00C016AA" w:rsidRPr="00610F32" w:rsidRDefault="00610F32" w:rsidP="00AB2F01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I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 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II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 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III</w:t>
            </w:r>
            <w:del w:id="24" w:author="suzhaohui_clin" w:date="2023-10-18T10:01:00Z">
              <w:r w:rsidR="00AB6CC0" w:rsidDel="00AB2F01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delText xml:space="preserve">   </w:delText>
              </w:r>
            </w:del>
            <w:ins w:id="25" w:author="zhangxuejun_clin" w:date="2023-10-17T16:21:00Z">
              <w:del w:id="26" w:author="suzhaohui_clin" w:date="2023-10-18T10:00:00Z">
                <w:r w:rsidR="009A2C96" w:rsidRPr="00586A67" w:rsidDel="00AB2F01">
                  <w:rPr>
                    <w:rFonts w:cs="Times New Roman"/>
                    <w:bCs/>
                    <w:sz w:val="21"/>
                    <w:szCs w:val="21"/>
                    <w:lang w:val="en-US" w:eastAsia="zh-CN"/>
                  </w:rPr>
                  <w:delText>□</w:delText>
                </w:r>
                <w:r w:rsidR="009A2C96" w:rsidDel="00AB2F01">
                  <w:rPr>
                    <w:rFonts w:cs="Times New Roman"/>
                    <w:bCs/>
                    <w:sz w:val="21"/>
                    <w:szCs w:val="21"/>
                    <w:lang w:val="en-US" w:eastAsia="zh-CN"/>
                  </w:rPr>
                  <w:delText>A</w:delText>
                </w:r>
                <w:r w:rsidR="009A2C96" w:rsidDel="00AB2F01">
                  <w:rPr>
                    <w:rFonts w:cs="Times New Roman" w:hint="eastAsia"/>
                    <w:bCs/>
                    <w:sz w:val="21"/>
                    <w:szCs w:val="21"/>
                    <w:lang w:val="en-US" w:eastAsia="zh-CN"/>
                  </w:rPr>
                  <w:delText>亚型</w:delText>
                </w:r>
                <w:r w:rsidR="009A2C96" w:rsidDel="00AB2F01">
                  <w:rPr>
                    <w:rFonts w:cs="Times New Roman" w:hint="eastAsia"/>
                    <w:bCs/>
                    <w:sz w:val="21"/>
                    <w:szCs w:val="21"/>
                    <w:lang w:val="en-US" w:eastAsia="zh-CN"/>
                  </w:rPr>
                  <w:delText xml:space="preserve"> </w:delText>
                </w:r>
                <w:r w:rsidR="009A2C96" w:rsidDel="00AB2F01">
                  <w:rPr>
                    <w:rFonts w:cs="Times New Roman"/>
                    <w:bCs/>
                    <w:sz w:val="21"/>
                    <w:szCs w:val="21"/>
                    <w:lang w:val="en-US" w:eastAsia="zh-CN"/>
                  </w:rPr>
                  <w:delText xml:space="preserve">  </w:delText>
                </w:r>
                <w:r w:rsidR="009A2C96" w:rsidRPr="00586A67" w:rsidDel="00AB2F01">
                  <w:rPr>
                    <w:rFonts w:cs="Times New Roman"/>
                    <w:bCs/>
                    <w:sz w:val="21"/>
                    <w:szCs w:val="21"/>
                    <w:lang w:val="en-US" w:eastAsia="zh-CN"/>
                  </w:rPr>
                  <w:delText>□</w:delText>
                </w:r>
                <w:r w:rsidR="009A2C96" w:rsidDel="00AB2F01">
                  <w:rPr>
                    <w:rFonts w:cs="Times New Roman"/>
                    <w:bCs/>
                    <w:sz w:val="21"/>
                    <w:szCs w:val="21"/>
                    <w:lang w:val="en-US" w:eastAsia="zh-CN"/>
                  </w:rPr>
                  <w:delText>B</w:delText>
                </w:r>
                <w:r w:rsidR="009A2C96" w:rsidDel="00AB2F01">
                  <w:rPr>
                    <w:rFonts w:cs="Times New Roman" w:hint="eastAsia"/>
                    <w:bCs/>
                    <w:sz w:val="21"/>
                    <w:szCs w:val="21"/>
                    <w:lang w:val="en-US" w:eastAsia="zh-CN"/>
                  </w:rPr>
                  <w:delText>亚型</w:delText>
                </w:r>
              </w:del>
            </w:ins>
          </w:p>
        </w:tc>
      </w:tr>
      <w:tr w:rsidR="00AB2F01" w:rsidRPr="00586A67" w14:paraId="1FF654F6" w14:textId="77777777" w:rsidTr="00586A67">
        <w:trPr>
          <w:trHeight w:val="510"/>
          <w:jc w:val="center"/>
          <w:ins w:id="27" w:author="suzhaohui_clin" w:date="2023-10-18T09:59:00Z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: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022D" w14:textId="2CC6C940" w:rsidR="00AB2F01" w:rsidRPr="00586A67" w:rsidRDefault="00AB2F01" w:rsidP="009A2C96">
            <w:pPr>
              <w:autoSpaceDE w:val="0"/>
              <w:autoSpaceDN w:val="0"/>
              <w:spacing w:before="120" w:after="120"/>
              <w:jc w:val="both"/>
              <w:rPr>
                <w:ins w:id="30" w:author="suzhaohui_clin" w:date="2023-10-18T09:59:00Z"/>
                <w:rFonts w:cs="Times New Roman"/>
                <w:bCs/>
                <w:sz w:val="21"/>
                <w:szCs w:val="21"/>
                <w:lang w:val="en-US" w:eastAsia="zh-CN"/>
              </w:rPr>
            </w:pPr>
            <w:ins w:id="31" w:author="suzhaohui_clin" w:date="2023-10-18T10:00:00Z"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A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亚型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B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亚型</w:t>
              </w:r>
            </w:ins>
          </w:p>
        </w:tc>
      </w:tr>
      <w:tr w:rsidR="00586A67" w:rsidRPr="00586A67" w14:paraId="102AB9BF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若为“非霍奇金淋巴瘤”，请选择具体类型:CATG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D1D97" w14:textId="77777777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弥漫性大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B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细胞淋巴瘤（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DLBCL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）</w:t>
            </w:r>
          </w:p>
          <w:p w14:paraId="43D4FDDA" w14:textId="288FFE7C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commentRangeStart w:id="32"/>
            <w:commentRangeStart w:id="33"/>
            <w:r w:rsidR="00F134DF"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滤泡性淋巴瘤（</w:t>
            </w:r>
            <w:r w:rsidR="00F134DF"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FL</w:t>
            </w:r>
            <w:r w:rsidR="00F134DF"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）</w:t>
            </w:r>
            <w:commentRangeEnd w:id="32"/>
            <w:r w:rsidR="00F134DF">
              <w:rPr>
                <w:rStyle w:val="af"/>
              </w:rPr>
              <w:commentReference w:id="32"/>
            </w:r>
            <w:commentRangeEnd w:id="33"/>
            <w:r w:rsidR="00B533EA">
              <w:rPr>
                <w:rStyle w:val="af"/>
              </w:rPr>
              <w:commentReference w:id="33"/>
            </w:r>
          </w:p>
          <w:p w14:paraId="42524152" w14:textId="7C8255D4" w:rsidR="00871A70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commentRangeStart w:id="34"/>
            <w:commentRangeStart w:id="35"/>
            <w:r w:rsidR="00F134DF"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边缘区淋巴瘤</w:t>
            </w:r>
            <w:commentRangeEnd w:id="34"/>
            <w:r w:rsidR="00F134DF">
              <w:rPr>
                <w:rStyle w:val="af"/>
              </w:rPr>
              <w:commentReference w:id="34"/>
            </w:r>
            <w:commentRangeEnd w:id="35"/>
            <w:r w:rsidR="00C90075">
              <w:rPr>
                <w:rStyle w:val="af"/>
              </w:rPr>
              <w:commentReference w:id="35"/>
            </w:r>
          </w:p>
          <w:p w14:paraId="62E98358" w14:textId="77777777" w:rsidR="00980E2A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ins w:id="36" w:author="zhangxuejun_clin" w:date="2023-10-17T16:32:00Z"/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原发性</w:t>
            </w:r>
            <w:proofErr w:type="gramStart"/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纵隔</w:t>
            </w:r>
            <w:proofErr w:type="gramEnd"/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（胸腺）大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B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细胞淋巴瘤（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PMBL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）</w:t>
            </w:r>
          </w:p>
          <w:p w14:paraId="2FF75263" w14:textId="29635611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套细胞淋巴瘤（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MCL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）</w:t>
            </w:r>
          </w:p>
          <w:p w14:paraId="5244A62F" w14:textId="0445947E" w:rsid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高级别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B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细胞淋巴瘤</w:t>
            </w:r>
          </w:p>
          <w:p w14:paraId="7C5E5E7E" w14:textId="319C5E08" w:rsidR="008022B9" w:rsidRDefault="008022B9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T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细胞淋巴瘤</w:t>
            </w:r>
          </w:p>
          <w:p w14:paraId="0240EF58" w14:textId="034619E6" w:rsidR="00586A67" w:rsidRPr="00586A67" w:rsidRDefault="00F134DF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commentRangeStart w:id="37"/>
            <w:commentRangeStart w:id="38"/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其他</w:t>
            </w:r>
            <w:commentRangeEnd w:id="37"/>
            <w:r>
              <w:rPr>
                <w:rStyle w:val="af"/>
              </w:rPr>
              <w:commentReference w:id="37"/>
            </w:r>
            <w:commentRangeEnd w:id="38"/>
            <w:r w:rsidR="0063108D">
              <w:rPr>
                <w:rStyle w:val="af"/>
              </w:rPr>
              <w:commentReference w:id="38"/>
            </w:r>
          </w:p>
        </w:tc>
      </w:tr>
      <w:tr w:rsidR="00586A67" w:rsidRPr="00586A67" w14:paraId="2DEB88B2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其他，请说明:DESC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C94F7" w14:textId="77777777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/>
              </w:rPr>
            </w:pPr>
          </w:p>
        </w:tc>
      </w:tr>
      <w:tr w:rsidR="00586A67" w:rsidRPr="00586A67" w14:paraId="2FCFE8BA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若选择弥漫性大B细胞淋巴瘤，请提供更详细诊断结果:DESC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17AE" w14:textId="0AF535D8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proofErr w:type="gramStart"/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非特指</w:t>
            </w:r>
            <w:proofErr w:type="gramEnd"/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型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DLBCL</w:t>
            </w:r>
          </w:p>
          <w:p w14:paraId="66CF2F8C" w14:textId="6593F045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□EBV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阳性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DLBCL</w:t>
            </w:r>
          </w:p>
          <w:p w14:paraId="355FF6AF" w14:textId="5FF3B881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慢性炎症相关性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DLBCL</w:t>
            </w:r>
          </w:p>
          <w:p w14:paraId="18B9ED43" w14:textId="5116C082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□HHV8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阳性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DLBCL</w:t>
            </w:r>
          </w:p>
        </w:tc>
      </w:tr>
      <w:tr w:rsidR="00586A67" w:rsidRPr="00586A67" w14:paraId="58D63BDD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弥漫性大B细胞淋巴瘤病理亚型COO分类:CATE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E725E" w14:textId="7BCF35EF" w:rsidR="00586A67" w:rsidRPr="00586A67" w:rsidRDefault="00F87AA8" w:rsidP="00F87AA8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="00586A67"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GCB 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="00586A67"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Non</w:t>
            </w:r>
            <w:commentRangeStart w:id="39"/>
            <w:commentRangeStart w:id="40"/>
            <w:r w:rsidR="00F134DF"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-GCB </w:t>
            </w:r>
            <w:r w:rsidR="00F134DF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</w:t>
            </w:r>
            <w:r w:rsidR="00D62D35"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="00D62D35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DHL    </w:t>
            </w:r>
            <w:r w:rsidR="00D62D35"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="00CB7041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THL   </w:t>
            </w:r>
            <w:r w:rsidR="00F134DF"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="00F134DF"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无法确定</w:t>
            </w:r>
            <w:commentRangeEnd w:id="39"/>
            <w:r w:rsidR="00F134DF">
              <w:rPr>
                <w:rStyle w:val="af"/>
              </w:rPr>
              <w:commentReference w:id="39"/>
            </w:r>
            <w:commentRangeEnd w:id="40"/>
            <w:r w:rsidR="0063108D">
              <w:rPr>
                <w:rStyle w:val="af"/>
              </w:rPr>
              <w:commentReference w:id="40"/>
            </w:r>
          </w:p>
        </w:tc>
      </w:tr>
      <w:tr w:rsidR="00A51E4D" w:rsidRPr="00D62D35" w14:paraId="72D213FB" w14:textId="77777777" w:rsidTr="00646F3D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若选择弥漫性大B细胞淋巴瘤，预后指数:DESC_B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9D160" w14:textId="7B10F39A" w:rsidR="00A51E4D" w:rsidRPr="00586A67" w:rsidRDefault="00980E2A" w:rsidP="00980E2A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/>
              </w:rPr>
              <w:t xml:space="preserve">0   </w:t>
            </w:r>
            <w:r w:rsidR="00A51E4D" w:rsidRPr="00586A67">
              <w:rPr>
                <w:rFonts w:cs="Times New Roman"/>
                <w:bCs/>
                <w:sz w:val="21"/>
                <w:szCs w:val="21"/>
                <w:lang w:val="en-US"/>
              </w:rPr>
              <w:t>□</w:t>
            </w:r>
            <w:r w:rsidR="00A51E4D">
              <w:rPr>
                <w:rFonts w:cs="Times New Roman"/>
                <w:bCs/>
                <w:sz w:val="21"/>
                <w:szCs w:val="21"/>
                <w:lang w:val="en-US"/>
              </w:rPr>
              <w:t>1</w:t>
            </w:r>
            <w:commentRangeEnd w:id="41"/>
            <w:r w:rsidR="006A638C">
              <w:rPr>
                <w:rStyle w:val="af"/>
              </w:rPr>
              <w:commentReference w:id="41"/>
            </w:r>
            <w:r w:rsidR="00E56123">
              <w:rPr>
                <w:rStyle w:val="af"/>
              </w:rPr>
              <w:commentReference w:id="42"/>
            </w:r>
            <w:r>
              <w:rPr>
                <w:rFonts w:cs="Times New Roman"/>
                <w:bCs/>
                <w:sz w:val="21"/>
                <w:szCs w:val="21"/>
                <w:lang w:val="en-US"/>
              </w:rPr>
              <w:t xml:space="preserve"> </w:t>
            </w:r>
            <w:ins w:id="43" w:author="zhangxuejun_clin" w:date="2023-10-17T16:26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2 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3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4 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5</w:t>
              </w:r>
            </w:ins>
          </w:p>
        </w:tc>
      </w:tr>
      <w:commentRangeEnd w:id="42"/>
      <w:tr w:rsidR="00C016AA" w:rsidRPr="00586A67" w14:paraId="618E9319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若选择滤泡性淋巴瘤，请选择诊断分级:TYPEA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853AB" w14:textId="26F4773D" w:rsidR="00C016AA" w:rsidRPr="00586A67" w:rsidRDefault="00C016AA" w:rsidP="00C016AA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级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 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级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3</w:t>
            </w:r>
            <w:r w:rsidR="00355593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a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级</w:t>
            </w:r>
            <w:r w:rsidR="00355593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 xml:space="preserve"> </w:t>
            </w:r>
            <w:r w:rsidR="00355593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</w:t>
            </w:r>
            <w:r w:rsidR="00355593"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="00E91CD3">
              <w:rPr>
                <w:rFonts w:cs="Times New Roman"/>
                <w:bCs/>
                <w:sz w:val="21"/>
                <w:szCs w:val="21"/>
                <w:lang w:val="en-US" w:eastAsia="zh-CN"/>
              </w:rPr>
              <w:t>3</w:t>
            </w:r>
            <w:r w:rsidR="00E91CD3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b</w:t>
            </w:r>
            <w:r w:rsidR="00355593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级</w:t>
            </w:r>
          </w:p>
        </w:tc>
      </w:tr>
      <w:tr w:rsidR="00980E2A" w:rsidRPr="00586A67" w14:paraId="6544C1D6" w14:textId="77777777" w:rsidTr="00586A67">
        <w:trPr>
          <w:trHeight w:val="510"/>
          <w:jc w:val="center"/>
          <w:ins w:id="44" w:author="zhangxuejun_clin" w:date="2023-10-17T16:27:00Z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: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B2770" w14:textId="75C7F66B" w:rsidR="00980E2A" w:rsidRPr="00586A67" w:rsidRDefault="00980E2A">
            <w:pPr>
              <w:autoSpaceDE w:val="0"/>
              <w:autoSpaceDN w:val="0"/>
              <w:spacing w:before="120" w:after="120"/>
              <w:jc w:val="both"/>
              <w:rPr>
                <w:ins w:id="47" w:author="zhangxuejun_clin" w:date="2023-10-17T16:27:00Z"/>
                <w:rFonts w:cs="Times New Roman"/>
                <w:bCs/>
                <w:sz w:val="21"/>
                <w:szCs w:val="21"/>
                <w:lang w:val="en-US" w:eastAsia="zh-CN"/>
              </w:rPr>
            </w:pPr>
            <w:ins w:id="48" w:author="zhangxuejun_clin" w:date="2023-10-17T16:28:00Z"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</w:ins>
            <w:ins w:id="49" w:author="zhangxuejun_clin" w:date="2023-10-17T16:34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0-</w:t>
              </w:r>
            </w:ins>
            <w:ins w:id="50" w:author="zhangxuejun_clin" w:date="2023-10-17T16:28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1 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2 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</w:ins>
            <w:ins w:id="51" w:author="zhangxuejun_clin" w:date="2023-10-17T16:35:00Z">
              <w:del w:id="52" w:author="suzhaohui_clin" w:date="2023-10-18T15:50:00Z">
                <w:r w:rsidRPr="00980E2A" w:rsidDel="00842098">
                  <w:rPr>
                    <w:rFonts w:cs="Times New Roman" w:hint="eastAsia"/>
                    <w:bCs/>
                    <w:sz w:val="21"/>
                    <w:szCs w:val="21"/>
                    <w:lang w:val="en-US"/>
                  </w:rPr>
                  <w:delText>≥</w:delText>
                </w:r>
              </w:del>
            </w:ins>
            <w:ins w:id="53" w:author="zhangxuejun_clin" w:date="2023-10-17T16:28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3</w:t>
              </w:r>
            </w:ins>
            <w:ins w:id="54" w:author="suzhaohui_clin" w:date="2023-10-18T15:50:00Z">
              <w:r w:rsidR="00842098"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-</w:t>
              </w:r>
              <w:r w:rsidR="00842098">
                <w:rPr>
                  <w:rFonts w:cs="Times New Roman"/>
                  <w:bCs/>
                  <w:sz w:val="21"/>
                  <w:szCs w:val="21"/>
                  <w:lang w:val="en-US"/>
                </w:rPr>
                <w:t>5</w:t>
              </w:r>
            </w:ins>
          </w:p>
        </w:tc>
      </w:tr>
      <w:tr w:rsidR="008022B9" w:rsidRPr="00586A67" w14:paraId="3020B9AC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若选择边缘区淋巴瘤，请选择诊断亚型:TYPEA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AED2E" w14:textId="77777777" w:rsidR="008022B9" w:rsidRDefault="008022B9" w:rsidP="00C016AA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proofErr w:type="gramStart"/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结边外缘区</w:t>
            </w:r>
            <w:proofErr w:type="gramEnd"/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淋巴瘤</w:t>
            </w:r>
          </w:p>
          <w:p w14:paraId="04D1CCAA" w14:textId="77777777" w:rsidR="008022B9" w:rsidRDefault="008022B9" w:rsidP="00C016AA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淋巴结边缘区淋巴瘤</w:t>
            </w:r>
          </w:p>
          <w:p w14:paraId="0014918F" w14:textId="48240E53" w:rsidR="008022B9" w:rsidRPr="00586A67" w:rsidRDefault="008022B9" w:rsidP="00C016AA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脾边缘区淋巴瘤</w:t>
            </w:r>
          </w:p>
        </w:tc>
      </w:tr>
      <w:tr w:rsidR="00980E2A" w:rsidRPr="00586A67" w14:paraId="072C2248" w14:textId="77777777" w:rsidTr="00586A67">
        <w:trPr>
          <w:trHeight w:val="510"/>
          <w:jc w:val="center"/>
          <w:ins w:id="55" w:author="zhangxuejun_clin" w:date="2023-10-17T16:32:00Z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: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E6C44" w14:textId="318CD10D" w:rsidR="00980E2A" w:rsidRPr="00586A67" w:rsidRDefault="00980E2A" w:rsidP="00980E2A">
            <w:pPr>
              <w:autoSpaceDE w:val="0"/>
              <w:autoSpaceDN w:val="0"/>
              <w:spacing w:before="120" w:after="120"/>
              <w:jc w:val="both"/>
              <w:rPr>
                <w:ins w:id="60" w:author="zhangxuejun_clin" w:date="2023-10-17T16:32:00Z"/>
                <w:rFonts w:cs="Times New Roman"/>
                <w:bCs/>
                <w:sz w:val="21"/>
                <w:szCs w:val="21"/>
                <w:lang w:val="en-US" w:eastAsia="zh-CN"/>
              </w:rPr>
            </w:pPr>
            <w:ins w:id="61" w:author="zhangxuejun_clin" w:date="2023-10-17T16:32:00Z"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</w:ins>
            <w:ins w:id="62" w:author="zhangxuejun_clin" w:date="2023-10-17T16:33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0-</w:t>
              </w:r>
            </w:ins>
            <w:ins w:id="63" w:author="zhangxuejun_clin" w:date="2023-10-17T16:34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3</w:t>
              </w:r>
            </w:ins>
            <w:ins w:id="64" w:author="zhangxuejun_clin" w:date="2023-10-17T16:32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 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</w:ins>
            <w:ins w:id="65" w:author="zhangxuejun_clin" w:date="2023-10-17T16:34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4-5</w:t>
              </w:r>
            </w:ins>
            <w:ins w:id="66" w:author="zhangxuejun_clin" w:date="2023-10-17T16:32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 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</w:ins>
            <w:ins w:id="67" w:author="zhangxuejun_clin" w:date="2023-10-17T16:34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6-11</w:t>
              </w:r>
            </w:ins>
          </w:p>
        </w:tc>
      </w:tr>
      <w:tr w:rsidR="00842098" w:rsidRPr="00586A67" w14:paraId="1E8289EB" w14:textId="77777777" w:rsidTr="00586A67">
        <w:trPr>
          <w:trHeight w:val="510"/>
          <w:jc w:val="center"/>
          <w:ins w:id="68" w:author="suzhaohui_clin" w:date="2023-10-18T15:46:00Z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: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8B88" w14:textId="494CC87D" w:rsidR="00842098" w:rsidRPr="00586A67" w:rsidRDefault="00842098" w:rsidP="00842098">
            <w:pPr>
              <w:autoSpaceDE w:val="0"/>
              <w:autoSpaceDN w:val="0"/>
              <w:spacing w:before="120" w:after="120"/>
              <w:jc w:val="both"/>
              <w:rPr>
                <w:ins w:id="72" w:author="suzhaohui_clin" w:date="2023-10-18T15:46:00Z"/>
                <w:rFonts w:cs="Times New Roman"/>
                <w:bCs/>
                <w:sz w:val="21"/>
                <w:szCs w:val="21"/>
                <w:lang w:val="en-US"/>
              </w:rPr>
            </w:pPr>
            <w:ins w:id="73" w:author="suzhaohui_clin" w:date="2023-10-18T15:48:00Z"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0 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1 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2</w:t>
              </w:r>
            </w:ins>
            <w:ins w:id="74" w:author="suzhaohui_clin" w:date="2023-10-18T15:49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 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3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-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4</w:t>
              </w:r>
            </w:ins>
          </w:p>
        </w:tc>
      </w:tr>
      <w:tr w:rsidR="00C016AA" w:rsidRPr="00AF47F2" w14:paraId="527CA0CE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筛选时临床分期:STAGEH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58E2" w14:textId="0C6953F4" w:rsidR="00C016AA" w:rsidRPr="00586A67" w:rsidRDefault="00C016AA" w:rsidP="008870E1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/>
              </w:rPr>
              <w:t>I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 xml:space="preserve">   □</w:t>
            </w:r>
            <w:r>
              <w:rPr>
                <w:rFonts w:cs="Times New Roman"/>
                <w:bCs/>
                <w:sz w:val="21"/>
                <w:szCs w:val="21"/>
                <w:lang w:val="en-US"/>
              </w:rPr>
              <w:t>II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 xml:space="preserve">   □</w:t>
            </w:r>
            <w:r>
              <w:rPr>
                <w:rFonts w:cs="Times New Roman"/>
                <w:bCs/>
                <w:sz w:val="21"/>
                <w:szCs w:val="21"/>
                <w:lang w:val="en-US"/>
              </w:rPr>
              <w:t>III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 xml:space="preserve">   □</w:t>
            </w:r>
            <w:commentRangeStart w:id="75"/>
            <w:commentRangeStart w:id="76"/>
            <w:r w:rsidR="00F134DF">
              <w:rPr>
                <w:rFonts w:cs="Times New Roman"/>
                <w:bCs/>
                <w:sz w:val="21"/>
                <w:szCs w:val="21"/>
                <w:lang w:val="en-US"/>
              </w:rPr>
              <w:t>IV</w:t>
            </w:r>
            <w:commentRangeEnd w:id="75"/>
            <w:r w:rsidR="00F134DF">
              <w:rPr>
                <w:rStyle w:val="af"/>
              </w:rPr>
              <w:commentReference w:id="75"/>
            </w:r>
            <w:commentRangeEnd w:id="76"/>
            <w:r w:rsidR="00E56123">
              <w:rPr>
                <w:rStyle w:val="af"/>
              </w:rPr>
              <w:commentReference w:id="76"/>
            </w:r>
          </w:p>
        </w:tc>
      </w:tr>
      <w:tr w:rsidR="00824FA5" w:rsidRPr="001B5453" w14:paraId="3FD548E8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筛选时临床分期情况:GROUPB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AE3E" w14:textId="07B71BDC" w:rsidR="00824FA5" w:rsidRPr="00586A67" w:rsidRDefault="00824FA5" w:rsidP="00B41578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A   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B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E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X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</w:t>
            </w:r>
          </w:p>
        </w:tc>
      </w:tr>
      <w:tr w:rsidR="00C016AA" w:rsidRPr="00586A67" w14:paraId="2B469EA7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是否累及结外其他部位？:LOC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3A0A5" w14:textId="470A11AA" w:rsidR="00C016AA" w:rsidRPr="00586A67" w:rsidRDefault="00C016AA" w:rsidP="00C016AA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□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是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 xml:space="preserve">  □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否</w:t>
            </w:r>
          </w:p>
        </w:tc>
      </w:tr>
      <w:tr w:rsidR="00F134DF" w:rsidRPr="00586A67" w14:paraId="3662EC03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累及结外部位:LOC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8E7D7" w14:textId="6A434985" w:rsidR="00F134DF" w:rsidRPr="00586A67" w:rsidRDefault="0032667E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ins w:id="84" w:author="suzhaohui_clin" w:date="2023-10-18T15:58:00Z"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肺</w:t>
              </w:r>
            </w:ins>
            <w:ins w:id="85" w:author="suzhaohui_clin" w:date="2023-10-18T15:59:00Z"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肝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骨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皮肤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淋巴结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脾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骨髓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其他</w:t>
              </w:r>
            </w:ins>
          </w:p>
        </w:tc>
      </w:tr>
      <w:tr w:rsidR="0032667E" w:rsidRPr="00586A67" w14:paraId="2BDDEA58" w14:textId="77777777" w:rsidTr="00586A67">
        <w:trPr>
          <w:trHeight w:val="510"/>
          <w:jc w:val="center"/>
          <w:ins w:id="86" w:author="suzhaohui_clin" w:date="2023-10-18T15:59:00Z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: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747E5" w14:textId="77777777" w:rsidR="0032667E" w:rsidRPr="00586A67" w:rsidRDefault="0032667E" w:rsidP="0032667E">
            <w:pPr>
              <w:autoSpaceDE w:val="0"/>
              <w:autoSpaceDN w:val="0"/>
              <w:spacing w:before="120" w:after="120"/>
              <w:jc w:val="both"/>
              <w:rPr>
                <w:ins w:id="89" w:author="suzhaohui_clin" w:date="2023-10-18T15:59:00Z"/>
                <w:rFonts w:cs="Times New Roman"/>
                <w:bCs/>
                <w:sz w:val="21"/>
                <w:szCs w:val="21"/>
                <w:lang w:val="en-US"/>
              </w:rPr>
            </w:pPr>
          </w:p>
        </w:tc>
      </w:tr>
      <w:tr>
        <w:tc>
          <w:tcPr>
            <w:tcW w:type="dxa" w:w="3558"/>
          </w:tcPr>
          <w:p>
            <w:r>
              <w:t>研究疾病诊断:TERM</w:t>
            </w:r>
          </w:p>
        </w:tc>
        <w:tc>
          <w:tcPr>
            <w:tcW w:type="dxa" w:w="6178"/>
          </w:tcPr>
          <w:p/>
        </w:tc>
      </w:tr>
    </w:tbl>
    <w:p w14:paraId="76FB9B69" w14:textId="77777777" w:rsidR="00586A67" w:rsidRPr="00586A67" w:rsidRDefault="00586A67" w:rsidP="00586A67">
      <w:pPr>
        <w:rPr>
          <w:lang w:eastAsia="zh-CN"/>
        </w:rPr>
      </w:pPr>
    </w:p>
    <w:p w14:paraId="587BD59D" w14:textId="52BF3536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人口统计学资料_DM</w:t>
      </w:r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3558"/>
        <w:gridCol w:w="6178"/>
      </w:tblGrid>
      <w:tr w:rsidR="00D21B23" w14:paraId="02AE6114" w14:textId="77777777" w:rsidTr="00D21B23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出生日期:BRTHDAT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8DC75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|__|__|__|__|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年</w:t>
            </w:r>
            <w:r>
              <w:rPr>
                <w:rFonts w:cs="Times New Roman"/>
                <w:sz w:val="21"/>
                <w:szCs w:val="21"/>
              </w:rPr>
              <w:t>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月</w:t>
            </w:r>
            <w:r>
              <w:rPr>
                <w:rFonts w:cs="Times New Roman"/>
                <w:sz w:val="21"/>
                <w:szCs w:val="21"/>
              </w:rPr>
              <w:t>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日</w:t>
            </w:r>
          </w:p>
        </w:tc>
      </w:tr>
      <w:tr w:rsidR="00D21B23" w14:paraId="7BD7ED03" w14:textId="77777777" w:rsidTr="00D21B23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年龄（自动计算）:AGE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270A2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周岁</w:t>
            </w:r>
          </w:p>
        </w:tc>
      </w:tr>
      <w:tr w:rsidR="00D21B23" w14:paraId="77494D76" w14:textId="77777777" w:rsidTr="00D21B23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性别:SEX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44F76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男</w:t>
            </w:r>
            <w:r>
              <w:rPr>
                <w:rFonts w:cs="Times New Roman"/>
                <w:sz w:val="21"/>
                <w:szCs w:val="21"/>
                <w:lang w:val="en-US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女</w:t>
            </w:r>
          </w:p>
        </w:tc>
      </w:tr>
      <w:tr w:rsidR="00212032" w14:paraId="4713207A" w14:textId="77777777" w:rsidTr="00B8171E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是否为育龄期女性？:PERF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ED660" w14:textId="77777777" w:rsidR="00212032" w:rsidRDefault="00212032" w:rsidP="00B8171E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是</w:t>
            </w:r>
            <w:r>
              <w:rPr>
                <w:rFonts w:cs="Times New Roman"/>
                <w:sz w:val="21"/>
                <w:szCs w:val="21"/>
                <w:lang w:val="en-US"/>
              </w:rPr>
              <w:t xml:space="preserve">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否</w:t>
            </w:r>
          </w:p>
        </w:tc>
      </w:tr>
      <w:tr w:rsidR="00D21B23" w14:paraId="2118EE10" w14:textId="77777777" w:rsidTr="00D21B23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民族:ETHNIC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41726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汉族</w:t>
            </w:r>
            <w:r>
              <w:rPr>
                <w:rFonts w:cs="Times New Roman"/>
                <w:sz w:val="21"/>
                <w:szCs w:val="21"/>
                <w:lang w:val="en-US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其他</w:t>
            </w:r>
          </w:p>
        </w:tc>
      </w:tr>
      <w:tr w:rsidR="00D21B23" w14:paraId="0C5CA8E6" w14:textId="77777777" w:rsidTr="00D21B23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其他，请说明:DESC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F689A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</w:rPr>
            </w:pPr>
          </w:p>
        </w:tc>
      </w:tr>
      <w:tr>
        <w:tc>
          <w:tcPr>
            <w:tcW w:type="dxa" w:w="3558"/>
          </w:tcPr>
          <w:p>
            <w:r>
              <w:t>人口统计学资料:PERF</w:t>
            </w:r>
          </w:p>
        </w:tc>
        <w:tc>
          <w:tcPr>
            <w:tcW w:type="dxa" w:w="6178"/>
          </w:tcPr>
          <w:p/>
        </w:tc>
      </w:tr>
    </w:tbl>
    <w:p w14:paraId="59C847EF" w14:textId="43501E11" w:rsidR="00E4457F" w:rsidRDefault="00E4457F" w:rsidP="00D21B23">
      <w:pPr>
        <w:rPr>
          <w:lang w:eastAsia="zh-CN"/>
        </w:rPr>
      </w:pPr>
    </w:p>
    <w:p w14:paraId="739E43FF" w14:textId="77777777" w:rsidR="00E4457F" w:rsidRDefault="00E4457F">
      <w:pPr>
        <w:rPr>
          <w:lang w:eastAsia="zh-CN"/>
        </w:rPr>
      </w:pPr>
      <w:r>
        <w:rPr>
          <w:lang w:eastAsia="zh-CN"/>
        </w:rPr>
        <w:br w:type="page"/>
      </w:r>
    </w:p>
    <w:p w14:paraId="0776115F" w14:textId="705AE30E" w:rsidR="0075199A" w:rsidRDefault="00A9571A" w:rsidP="0075199A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</w:rPr>
      </w:pPr>
      <w:r>
        <w:t>其他肿瘤病史询问页_MHHQ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398"/>
        <w:gridCol w:w="6338"/>
      </w:tblGrid>
      <w:tr w:rsidR="0075199A" w14:paraId="7F72D06A" w14:textId="77777777" w:rsidTr="000D2A8C">
        <w:trPr>
          <w:jc w:val="center"/>
        </w:trPr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受试者是否有其他肿瘤病史? :MHYN</w:t>
            </w:r>
          </w:p>
        </w:tc>
        <w:tc>
          <w:tcPr>
            <w:tcW w:w="3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ABF1F" w14:textId="77777777" w:rsidR="0075199A" w:rsidRDefault="0075199A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</w:tr>
      <w:tr>
        <w:tc>
          <w:tcPr>
            <w:tcW w:type="dxa" w:w="3398"/>
          </w:tcPr>
          <w:p>
            <w:r>
              <w:t>其他肿瘤病史询问页:MHYN</w:t>
            </w:r>
          </w:p>
        </w:tc>
        <w:tc>
          <w:tcPr>
            <w:tcW w:type="dxa" w:w="6338"/>
          </w:tcPr>
          <w:p/>
        </w:tc>
      </w:tr>
    </w:tbl>
    <w:p w14:paraId="6AA39A59" w14:textId="2657951D" w:rsidR="000D2A8C" w:rsidRDefault="000D2A8C"/>
    <w:p w14:paraId="0900484A" w14:textId="20BC3C31" w:rsidR="000D2A8C" w:rsidRPr="000D2A8C" w:rsidRDefault="00A9571A" w:rsidP="000D2A8C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</w:rPr>
      </w:pPr>
      <w:r>
        <w:t>其他肿瘤病史_MH</w:t>
      </w:r>
    </w:p>
    <w:tbl>
      <w:tblPr>
        <w:tblW w:w="4998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448"/>
        <w:gridCol w:w="6276"/>
        <w:gridCol w:w="12"/>
      </w:tblGrid>
      <w:tr w:rsidR="000D2A8C" w14:paraId="3707BB74" w14:textId="77777777" w:rsidTr="000D2A8C">
        <w:trPr>
          <w:gridAfter w:val="1"/>
          <w:wAfter w:w="6" w:type="pct"/>
          <w:trHeight w:val="671"/>
          <w:jc w:val="center"/>
        </w:trPr>
        <w:tc>
          <w:tcPr>
            <w:tcW w:w="1771" w:type="pct"/>
            <w:tcBorders>
              <w:top w:val="single" w:sz="4" w:space="0" w:color="auto"/>
            </w:tcBorders>
          </w:tcPr>
          <w:p>
            <w:r>
              <w:t>疾病名称:TERM</w:t>
            </w:r>
          </w:p>
        </w:tc>
        <w:tc>
          <w:tcPr>
            <w:tcW w:w="3223" w:type="pct"/>
            <w:tcBorders>
              <w:top w:val="single" w:sz="4" w:space="0" w:color="auto"/>
            </w:tcBorders>
          </w:tcPr>
          <w:p w14:paraId="4271A73E" w14:textId="5CD8D803" w:rsidR="000D2A8C" w:rsidRDefault="000D2A8C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D2A8C" w14:paraId="5D442092" w14:textId="77777777" w:rsidTr="000D2A8C">
        <w:trPr>
          <w:gridAfter w:val="1"/>
          <w:wAfter w:w="6" w:type="pct"/>
          <w:trHeight w:val="701"/>
          <w:jc w:val="center"/>
        </w:trPr>
        <w:tc>
          <w:tcPr>
            <w:tcW w:w="1771" w:type="pct"/>
          </w:tcPr>
          <w:p w14:paraId="3EAF1746" w14:textId="30D22923" w:rsidR="000D2A8C" w:rsidRDefault="000D2A8C" w:rsidP="000D2A8C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诊断临床分期</w:t>
            </w:r>
          </w:p>
        </w:tc>
        <w:tc>
          <w:tcPr>
            <w:tcW w:w="3223" w:type="pct"/>
          </w:tcPr>
          <w:p>
            <w:r>
              <w:t>□0   □IA   □IB   □IIA   □IIB   □IIIA   □IIIB   □IIIC   □IV   □其他:DESC</w:t>
            </w:r>
          </w:p>
        </w:tc>
      </w:tr>
      <w:tr w:rsidR="000D2A8C" w14:paraId="59C9FA43" w14:textId="77777777" w:rsidTr="000D2A8C">
        <w:trPr>
          <w:gridAfter w:val="1"/>
          <w:wAfter w:w="6" w:type="pct"/>
          <w:trHeight w:val="701"/>
          <w:jc w:val="center"/>
        </w:trPr>
        <w:tc>
          <w:tcPr>
            <w:tcW w:w="1771" w:type="pct"/>
          </w:tcPr>
          <w:p w14:paraId="4CF2D0A2" w14:textId="4AE82926" w:rsidR="000D2A8C" w:rsidRDefault="000D2A8C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3223" w:type="pct"/>
          </w:tcPr>
          <w:p w14:paraId="1A3AB8A3" w14:textId="77777777" w:rsidR="000D2A8C" w:rsidRDefault="000D2A8C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D2A8C" w14:paraId="03A17401" w14:textId="77777777" w:rsidTr="000D2A8C">
        <w:trPr>
          <w:gridAfter w:val="1"/>
          <w:wAfter w:w="6" w:type="pct"/>
          <w:trHeight w:val="701"/>
          <w:jc w:val="center"/>
        </w:trPr>
        <w:tc>
          <w:tcPr>
            <w:tcW w:w="1771" w:type="pct"/>
          </w:tcPr>
          <w:p>
            <w:r>
              <w:t>确诊日期:DAT</w:t>
            </w:r>
          </w:p>
        </w:tc>
        <w:tc>
          <w:tcPr>
            <w:tcW w:w="3223" w:type="pct"/>
          </w:tcPr>
          <w:p w14:paraId="61D35645" w14:textId="6C3D7701" w:rsidR="000D2A8C" w:rsidRDefault="000D2A8C" w:rsidP="000D2A8C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D2A8C" w14:paraId="53344ACD" w14:textId="77777777" w:rsidTr="000D2A8C">
        <w:trPr>
          <w:gridAfter w:val="1"/>
          <w:wAfter w:w="6" w:type="pct"/>
          <w:trHeight w:val="701"/>
          <w:jc w:val="center"/>
        </w:trPr>
        <w:tc>
          <w:tcPr>
            <w:tcW w:w="1771" w:type="pct"/>
          </w:tcPr>
          <w:p w14:paraId="7AD206DF" w14:textId="17BF3EA7" w:rsidR="000D2A8C" w:rsidRDefault="000D2A8C" w:rsidP="000D2A8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是否持续</w:t>
            </w:r>
          </w:p>
        </w:tc>
        <w:tc>
          <w:tcPr>
            <w:tcW w:w="3223" w:type="pct"/>
          </w:tcPr>
          <w:p>
            <w:r>
              <w:t>□是  □否:DESCB</w:t>
            </w:r>
          </w:p>
        </w:tc>
      </w:tr>
      <w:tr w:rsidR="000D2A8C" w14:paraId="3FB7D172" w14:textId="77777777" w:rsidTr="000D2A8C">
        <w:trPr>
          <w:gridAfter w:val="1"/>
          <w:wAfter w:w="6" w:type="pct"/>
          <w:trHeight w:val="701"/>
          <w:jc w:val="center"/>
        </w:trPr>
        <w:tc>
          <w:tcPr>
            <w:tcW w:w="1771" w:type="pct"/>
          </w:tcPr>
          <w:p w14:paraId="30591A23" w14:textId="657D01AD" w:rsidR="000D2A8C" w:rsidRDefault="000D2A8C" w:rsidP="000D2A8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结束日期</w:t>
            </w:r>
          </w:p>
        </w:tc>
        <w:tc>
          <w:tcPr>
            <w:tcW w:w="3223" w:type="pct"/>
          </w:tcPr>
          <w:p w14:paraId="654C6B28" w14:textId="183E1AD9" w:rsidR="000D2A8C" w:rsidRDefault="000D2A8C" w:rsidP="000D2A8C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D2A8C" w14:paraId="0AD265A6" w14:textId="77777777" w:rsidTr="000D2A8C">
        <w:trPr>
          <w:jc w:val="center"/>
        </w:trPr>
        <w:tc>
          <w:tcPr>
            <w:tcW w:w="5000" w:type="pct"/>
            <w:gridSpan w:val="3"/>
          </w:tcPr>
          <w:p>
            <w:r>
              <w:t>注：EDC中可添加多条记录:ACND</w:t>
            </w:r>
          </w:p>
        </w:tc>
      </w:tr>
      <w:tr>
        <w:tc>
          <w:tcPr>
            <w:tcW w:type="dxa" w:w="3448"/>
          </w:tcPr>
          <w:p>
            <w:r>
              <w:t>其他肿瘤病史:MHYN</w:t>
            </w:r>
          </w:p>
        </w:tc>
        <w:tc>
          <w:tcPr>
            <w:tcW w:type="dxa" w:w="6276"/>
          </w:tcPr>
          <w:p/>
        </w:tc>
        <w:tc>
          <w:tcPr>
            <w:tcW w:type="dxa" w:w="12"/>
          </w:tcPr>
          <w:p/>
        </w:tc>
      </w:tr>
    </w:tbl>
    <w:p w14:paraId="6E252526" w14:textId="740032F2" w:rsidR="000D2A8C" w:rsidRDefault="000D2A8C" w:rsidP="00D21B23">
      <w:pPr>
        <w:rPr>
          <w:lang w:eastAsia="zh-CN"/>
        </w:rPr>
      </w:pPr>
    </w:p>
    <w:p w14:paraId="46AF5192" w14:textId="77777777" w:rsidR="000D2A8C" w:rsidRDefault="000D2A8C">
      <w:pPr>
        <w:rPr>
          <w:lang w:eastAsia="zh-CN"/>
        </w:rPr>
      </w:pPr>
      <w:r>
        <w:rPr>
          <w:lang w:eastAsia="zh-CN"/>
        </w:rPr>
        <w:br w:type="page"/>
      </w:r>
    </w:p>
    <w:p w14:paraId="46B88527" w14:textId="539CA908" w:rsidR="000218AC" w:rsidRDefault="005228F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既往/现病史（除研究疾病和其他肿瘤）询问页_MHHQ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38"/>
        <w:gridCol w:w="6198"/>
      </w:tblGrid>
      <w:tr w:rsidR="00A33A4A" w14:paraId="1C3A42E2" w14:textId="77777777" w:rsidTr="0075199A">
        <w:trPr>
          <w:jc w:val="center"/>
        </w:trPr>
        <w:tc>
          <w:tcPr>
            <w:tcW w:w="1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受试者是否有既往/现病史（除研究疾病和其他肿瘤）? :MHYN</w:t>
            </w:r>
          </w:p>
        </w:tc>
        <w:tc>
          <w:tcPr>
            <w:tcW w:w="3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1BE32" w14:textId="69C67313" w:rsidR="00A33A4A" w:rsidRDefault="00A33A4A" w:rsidP="003A304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</w:tr>
      <w:tr>
        <w:tc>
          <w:tcPr>
            <w:tcW w:type="dxa" w:w="3538"/>
          </w:tcPr>
          <w:p>
            <w:r>
              <w:t>既往/现病史（除研究疾病和其他肿瘤）询问页:MHYN</w:t>
            </w:r>
          </w:p>
        </w:tc>
        <w:tc>
          <w:tcPr>
            <w:tcW w:type="dxa" w:w="6198"/>
          </w:tcPr>
          <w:p/>
        </w:tc>
      </w:tr>
    </w:tbl>
    <w:p w14:paraId="37B4009F" w14:textId="7CA9FBD7" w:rsidR="000D2A8C" w:rsidRDefault="000D2A8C"/>
    <w:p w14:paraId="202F5314" w14:textId="0EAC5F67" w:rsidR="000D2A8C" w:rsidRPr="000D2A8C" w:rsidRDefault="000D2A8C" w:rsidP="000D2A8C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既往/现病史（除研究疾病和其他肿瘤）_MH</w:t>
      </w:r>
    </w:p>
    <w:tbl>
      <w:tblPr>
        <w:tblW w:w="4998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840"/>
        <w:gridCol w:w="3349"/>
        <w:gridCol w:w="1326"/>
        <w:gridCol w:w="3221"/>
      </w:tblGrid>
      <w:tr w:rsidR="000218AC" w14:paraId="24F39419" w14:textId="77777777" w:rsidTr="000D2A8C">
        <w:trPr>
          <w:jc w:val="center"/>
        </w:trPr>
        <w:tc>
          <w:tcPr>
            <w:tcW w:w="945" w:type="pct"/>
            <w:tcBorders>
              <w:top w:val="single" w:sz="4" w:space="0" w:color="auto"/>
            </w:tcBorders>
          </w:tcPr>
          <w:p>
            <w:r>
              <w:t>疾病名称:TERM</w:t>
            </w:r>
          </w:p>
        </w:tc>
        <w:tc>
          <w:tcPr>
            <w:tcW w:w="1720" w:type="pct"/>
            <w:tcBorders>
              <w:top w:val="single" w:sz="4" w:space="0" w:color="auto"/>
            </w:tcBorders>
          </w:tcPr>
          <w:p w14:paraId="4F3C5C3D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开始日期</w:t>
            </w:r>
          </w:p>
        </w:tc>
        <w:tc>
          <w:tcPr>
            <w:tcW w:w="681" w:type="pct"/>
            <w:tcBorders>
              <w:top w:val="single" w:sz="4" w:space="0" w:color="auto"/>
            </w:tcBorders>
          </w:tcPr>
          <w:p w14:paraId="59AB7038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是否持续</w:t>
            </w:r>
          </w:p>
        </w:tc>
        <w:tc>
          <w:tcPr>
            <w:tcW w:w="1654" w:type="pct"/>
            <w:tcBorders>
              <w:top w:val="single" w:sz="4" w:space="0" w:color="auto"/>
            </w:tcBorders>
          </w:tcPr>
          <w:p w14:paraId="20FCFFF1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结束日期</w:t>
            </w:r>
          </w:p>
        </w:tc>
      </w:tr>
      <w:tr w:rsidR="000218AC" w14:paraId="0AAD5F72" w14:textId="77777777" w:rsidTr="000D2A8C">
        <w:trPr>
          <w:jc w:val="center"/>
        </w:trPr>
        <w:tc>
          <w:tcPr>
            <w:tcW w:w="945" w:type="pct"/>
          </w:tcPr>
          <w:p>
            <w:r>
              <w:t>:</w:t>
            </w:r>
          </w:p>
        </w:tc>
        <w:tc>
          <w:tcPr>
            <w:tcW w:w="1720" w:type="pct"/>
          </w:tcPr>
          <w:p w14:paraId="2795DA93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  <w:tc>
          <w:tcPr>
            <w:tcW w:w="681" w:type="pct"/>
          </w:tcPr>
          <w:p w14:paraId="3AEF0E86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  <w:tc>
          <w:tcPr>
            <w:tcW w:w="1654" w:type="pct"/>
          </w:tcPr>
          <w:p w14:paraId="000CEB59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218AC" w14:paraId="6AE3E84C" w14:textId="77777777" w:rsidTr="000D2A8C">
        <w:trPr>
          <w:jc w:val="center"/>
        </w:trPr>
        <w:tc>
          <w:tcPr>
            <w:tcW w:w="5000" w:type="pct"/>
            <w:gridSpan w:val="4"/>
          </w:tcPr>
          <w:p>
            <w:r>
              <w:t>注：EDC中可添加多条记录:ACND</w:t>
            </w:r>
          </w:p>
        </w:tc>
      </w:tr>
      <w:tr>
        <w:tc>
          <w:tcPr>
            <w:tcW w:type="dxa" w:w="1840"/>
          </w:tcPr>
          <w:p>
            <w:r>
              <w:t>既往/现病史（除研究疾病和其他肿瘤）:MHYN</w:t>
            </w:r>
          </w:p>
        </w:tc>
        <w:tc>
          <w:tcPr>
            <w:tcW w:type="dxa" w:w="3349"/>
          </w:tcPr>
          <w:p/>
        </w:tc>
        <w:tc>
          <w:tcPr>
            <w:tcW w:type="dxa" w:w="1326"/>
          </w:tcPr>
          <w:p/>
        </w:tc>
        <w:tc>
          <w:tcPr>
            <w:tcW w:type="dxa" w:w="3221"/>
          </w:tcPr>
          <w:p/>
        </w:tc>
      </w:tr>
    </w:tbl>
    <w:p w14:paraId="44539D91" w14:textId="77777777" w:rsidR="000218AC" w:rsidRDefault="000218AC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56D098DE" w14:textId="4587ACFE" w:rsidR="000218AC" w:rsidRDefault="005228F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手术史（除抗肿瘤外）询问页_PRHQ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401"/>
        <w:gridCol w:w="6339"/>
      </w:tblGrid>
      <w:tr w:rsidR="00A33A4A" w14:paraId="3AA0029B" w14:textId="77777777" w:rsidTr="00A33A4A">
        <w:trPr>
          <w:jc w:val="center"/>
        </w:trPr>
        <w:tc>
          <w:tcPr>
            <w:tcW w:w="1746" w:type="pct"/>
            <w:tcBorders>
              <w:top w:val="single" w:sz="2" w:space="0" w:color="000000"/>
            </w:tcBorders>
          </w:tcPr>
          <w:p>
            <w:r>
              <w:t>受试者是否有除抗肿瘤外手术史？ :PRYN</w:t>
            </w:r>
          </w:p>
        </w:tc>
        <w:tc>
          <w:tcPr>
            <w:tcW w:w="3254" w:type="pct"/>
            <w:tcBorders>
              <w:top w:val="single" w:sz="2" w:space="0" w:color="000000"/>
            </w:tcBorders>
          </w:tcPr>
          <w:p w14:paraId="6859084B" w14:textId="278FEA97" w:rsidR="00A33A4A" w:rsidRDefault="00A33A4A" w:rsidP="003A304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</w:t>
            </w:r>
          </w:p>
        </w:tc>
      </w:tr>
      <w:tr>
        <w:tc>
          <w:tcPr>
            <w:tcW w:type="dxa" w:w="3401"/>
          </w:tcPr>
          <w:p>
            <w:r>
              <w:t>手术史（除抗肿瘤外）询问页:PRYN</w:t>
            </w:r>
          </w:p>
        </w:tc>
        <w:tc>
          <w:tcPr>
            <w:tcW w:type="dxa" w:w="6339"/>
          </w:tcPr>
          <w:p/>
        </w:tc>
      </w:tr>
    </w:tbl>
    <w:p w14:paraId="2B5A46EA" w14:textId="1F528E14" w:rsidR="000F6CA6" w:rsidRDefault="000F6CA6"/>
    <w:p w14:paraId="28BF81C2" w14:textId="69575DEE" w:rsidR="000F6CA6" w:rsidRDefault="000F6CA6" w:rsidP="000F6CA6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手术史（除抗肿瘤外）_PRHQ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401"/>
        <w:gridCol w:w="6339"/>
      </w:tblGrid>
      <w:tr w:rsidR="000218AC" w14:paraId="5CBB208F" w14:textId="77777777">
        <w:trPr>
          <w:jc w:val="center"/>
        </w:trPr>
        <w:tc>
          <w:tcPr>
            <w:tcW w:w="1746" w:type="pct"/>
          </w:tcPr>
          <w:p>
            <w:r>
              <w:t>手术名称:TERM</w:t>
            </w:r>
          </w:p>
        </w:tc>
        <w:tc>
          <w:tcPr>
            <w:tcW w:w="3254" w:type="pct"/>
          </w:tcPr>
          <w:p w14:paraId="7B1E8401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A96516" w14:paraId="096752D0" w14:textId="77777777">
        <w:trPr>
          <w:jc w:val="center"/>
        </w:trPr>
        <w:tc>
          <w:tcPr>
            <w:tcW w:w="1746" w:type="pct"/>
          </w:tcPr>
          <w:p>
            <w:r>
              <w:t>手术部位:LOC</w:t>
            </w:r>
          </w:p>
        </w:tc>
        <w:tc>
          <w:tcPr>
            <w:tcW w:w="3254" w:type="pct"/>
          </w:tcPr>
          <w:p w14:paraId="0E450897" w14:textId="77777777" w:rsidR="00A96516" w:rsidRDefault="00A96516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7A38828A" w14:textId="77777777">
        <w:trPr>
          <w:jc w:val="center"/>
        </w:trPr>
        <w:tc>
          <w:tcPr>
            <w:tcW w:w="1746" w:type="pct"/>
          </w:tcPr>
          <w:p>
            <w:r>
              <w:t>手术日期:DAT</w:t>
            </w:r>
          </w:p>
        </w:tc>
        <w:tc>
          <w:tcPr>
            <w:tcW w:w="3254" w:type="pct"/>
          </w:tcPr>
          <w:p w14:paraId="648C6CD8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218AC" w14:paraId="2439C921" w14:textId="77777777">
        <w:trPr>
          <w:jc w:val="center"/>
        </w:trPr>
        <w:tc>
          <w:tcPr>
            <w:tcW w:w="5000" w:type="pct"/>
            <w:gridSpan w:val="2"/>
          </w:tcPr>
          <w:p>
            <w:r>
              <w:t>注：EDC中可添加多条记录:ACND</w:t>
            </w:r>
          </w:p>
        </w:tc>
      </w:tr>
      <w:tr>
        <w:tc>
          <w:tcPr>
            <w:tcW w:type="dxa" w:w="3401"/>
          </w:tcPr>
          <w:p>
            <w:r>
              <w:t>手术史（除抗肿瘤外）:PRYN</w:t>
            </w:r>
          </w:p>
        </w:tc>
        <w:tc>
          <w:tcPr>
            <w:tcW w:type="dxa" w:w="6339"/>
          </w:tcPr>
          <w:p/>
        </w:tc>
      </w:tr>
    </w:tbl>
    <w:p w14:paraId="535C23D5" w14:textId="719824CA" w:rsidR="000F6CA6" w:rsidRDefault="000F6CA6" w:rsidP="000F6CA6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74C84594" w14:textId="77777777" w:rsidR="000F6CA6" w:rsidRDefault="000F6CA6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70660019" w14:textId="50D8B8F1" w:rsidR="000F6CA6" w:rsidRDefault="000F6CA6" w:rsidP="000F6CA6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既往抗肿瘤药物治疗史询问页_PRHQ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826"/>
        <w:gridCol w:w="5914"/>
      </w:tblGrid>
      <w:tr w:rsidR="000F6CA6" w14:paraId="58214165" w14:textId="77777777" w:rsidTr="009064CB">
        <w:trPr>
          <w:jc w:val="center"/>
        </w:trPr>
        <w:tc>
          <w:tcPr>
            <w:tcW w:w="1964" w:type="pct"/>
            <w:tcBorders>
              <w:top w:val="single" w:sz="2" w:space="0" w:color="000000"/>
            </w:tcBorders>
          </w:tcPr>
          <w:p>
            <w:r>
              <w:t>受试者是否有接受过抗肿瘤药物治疗？ :PRYN</w:t>
            </w:r>
          </w:p>
        </w:tc>
        <w:tc>
          <w:tcPr>
            <w:tcW w:w="3036" w:type="pct"/>
            <w:tcBorders>
              <w:top w:val="single" w:sz="2" w:space="0" w:color="000000"/>
            </w:tcBorders>
          </w:tcPr>
          <w:p w14:paraId="780AF9E2" w14:textId="77777777" w:rsidR="000F6CA6" w:rsidRDefault="000F6CA6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   </w:t>
            </w:r>
          </w:p>
        </w:tc>
      </w:tr>
      <w:tr>
        <w:tc>
          <w:tcPr>
            <w:tcW w:type="dxa" w:w="3826"/>
          </w:tcPr>
          <w:p>
            <w:r>
              <w:t>既往抗肿瘤药物治疗史询问页:PRYN</w:t>
            </w:r>
          </w:p>
        </w:tc>
        <w:tc>
          <w:tcPr>
            <w:tcW w:type="dxa" w:w="5914"/>
          </w:tcPr>
          <w:p/>
        </w:tc>
      </w:tr>
    </w:tbl>
    <w:p w14:paraId="4D9FC9AC" w14:textId="7E907A7F" w:rsidR="000F6CA6" w:rsidRDefault="000F6CA6"/>
    <w:p w14:paraId="07B855FF" w14:textId="0AFA6D9C" w:rsidR="000F6CA6" w:rsidRPr="000F6CA6" w:rsidRDefault="000F6CA6" w:rsidP="000F6CA6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既往抗肿瘤药物治疗史_CM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826"/>
        <w:gridCol w:w="5914"/>
      </w:tblGrid>
      <w:tr w:rsidR="00F134DF" w14:paraId="54F3EBA9" w14:textId="77777777" w:rsidTr="009064CB">
        <w:trPr>
          <w:jc w:val="center"/>
        </w:trPr>
        <w:tc>
          <w:tcPr>
            <w:tcW w:w="1964" w:type="pct"/>
          </w:tcPr>
          <w:p>
            <w:r>
              <w:t>治疗阶段:LINE</w:t>
            </w:r>
          </w:p>
        </w:tc>
        <w:tc>
          <w:tcPr>
            <w:tcW w:w="3036" w:type="pct"/>
          </w:tcPr>
          <w:p w14:paraId="74A3EADB" w14:textId="0BE425A3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commentRangeStart w:id="99"/>
            <w:commentRangeStart w:id="100"/>
            <w:commentRangeStart w:id="101"/>
            <w:commentRangeStart w:id="102"/>
            <w:del w:id="103" w:author="zhangxuejun_clin" w:date="2023-10-17T16:47:00Z">
              <w:r w:rsidDel="00E56123">
                <w:rPr>
                  <w:rFonts w:ascii="Times New Roman" w:eastAsia="宋体" w:hAnsi="Times New Roman" w:cs="Times New Roman"/>
                  <w:lang w:eastAsia="zh-CN"/>
                </w:rPr>
                <w:delText>□</w:delText>
              </w:r>
              <w:r w:rsidDel="00E56123">
                <w:rPr>
                  <w:rFonts w:ascii="Times New Roman" w:eastAsia="宋体" w:hAnsi="Times New Roman" w:cs="Times New Roman" w:hint="eastAsia"/>
                  <w:lang w:eastAsia="zh-CN"/>
                </w:rPr>
                <w:delText>新辅助</w:delText>
              </w:r>
              <w:r w:rsidR="00B14D62" w:rsidDel="00E56123">
                <w:rPr>
                  <w:rFonts w:ascii="Times New Roman" w:eastAsia="宋体" w:hAnsi="Times New Roman" w:cs="Times New Roman" w:hint="eastAsia"/>
                  <w:lang w:eastAsia="zh-CN"/>
                </w:rPr>
                <w:delText>（淋巴瘤不适用）</w:delText>
              </w:r>
              <w:r w:rsidDel="00E56123">
                <w:rPr>
                  <w:rFonts w:ascii="Times New Roman" w:eastAsia="宋体" w:hAnsi="Times New Roman" w:cs="Times New Roman" w:hint="eastAsia"/>
                  <w:lang w:eastAsia="zh-CN"/>
                </w:rPr>
                <w:delText xml:space="preserve"> </w:delText>
              </w:r>
              <w:r w:rsidDel="00E56123">
                <w:rPr>
                  <w:rFonts w:ascii="Times New Roman" w:eastAsia="宋体" w:hAnsi="Times New Roman" w:cs="Times New Roman"/>
                  <w:lang w:eastAsia="zh-CN"/>
                </w:rPr>
                <w:delText xml:space="preserve">   □</w:delText>
              </w:r>
              <w:r w:rsidDel="00E56123">
                <w:rPr>
                  <w:rFonts w:ascii="Times New Roman" w:eastAsia="宋体" w:hAnsi="Times New Roman" w:cs="Times New Roman" w:hint="eastAsia"/>
                  <w:lang w:eastAsia="zh-CN"/>
                </w:rPr>
                <w:delText>辅助</w:delText>
              </w:r>
              <w:r w:rsidR="00B14D62" w:rsidDel="00E56123">
                <w:rPr>
                  <w:rFonts w:ascii="Times New Roman" w:eastAsia="宋体" w:hAnsi="Times New Roman" w:cs="Times New Roman" w:hint="eastAsia"/>
                  <w:lang w:eastAsia="zh-CN"/>
                </w:rPr>
                <w:delText>（淋巴瘤不适用）</w:delText>
              </w:r>
              <w:r w:rsidDel="00E56123">
                <w:rPr>
                  <w:rFonts w:ascii="Times New Roman" w:eastAsia="宋体" w:hAnsi="Times New Roman" w:cs="Times New Roman" w:hint="eastAsia"/>
                  <w:lang w:eastAsia="zh-CN"/>
                </w:rPr>
                <w:delText xml:space="preserve"> </w:delText>
              </w:r>
              <w:r w:rsidDel="00E56123">
                <w:rPr>
                  <w:rFonts w:ascii="Times New Roman" w:eastAsia="宋体" w:hAnsi="Times New Roman" w:cs="Times New Roman"/>
                  <w:lang w:eastAsia="zh-CN"/>
                </w:rPr>
                <w:delText xml:space="preserve"> </w:delText>
              </w:r>
              <w:commentRangeEnd w:id="99"/>
              <w:r w:rsidDel="00E56123">
                <w:rPr>
                  <w:rStyle w:val="af"/>
                </w:rPr>
                <w:commentReference w:id="99"/>
              </w:r>
              <w:commentRangeEnd w:id="100"/>
              <w:r w:rsidR="009548BA" w:rsidDel="00E56123">
                <w:rPr>
                  <w:rStyle w:val="af"/>
                </w:rPr>
                <w:commentReference w:id="100"/>
              </w:r>
              <w:commentRangeEnd w:id="101"/>
              <w:r w:rsidR="00646F3D" w:rsidDel="00E56123">
                <w:rPr>
                  <w:rStyle w:val="af"/>
                </w:rPr>
                <w:commentReference w:id="101"/>
              </w:r>
              <w:commentRangeEnd w:id="102"/>
              <w:r w:rsidR="00E56123" w:rsidDel="00E56123">
                <w:rPr>
                  <w:rStyle w:val="af"/>
                </w:rPr>
                <w:commentReference w:id="102"/>
              </w:r>
            </w:del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一线治疗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二线治疗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三线治疗</w:t>
            </w:r>
          </w:p>
          <w:p w14:paraId="5BF4AF3F" w14:textId="4F75C11B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□&gt;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三线治疗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同步放化疗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F134DF" w14:paraId="473215EB" w14:textId="77777777" w:rsidTr="009064CB">
        <w:trPr>
          <w:jc w:val="center"/>
        </w:trPr>
        <w:tc>
          <w:tcPr>
            <w:tcW w:w="1964" w:type="pct"/>
          </w:tcPr>
          <w:p>
            <w:r>
              <w:t>其他，请说明:DESC</w:t>
            </w:r>
          </w:p>
        </w:tc>
        <w:tc>
          <w:tcPr>
            <w:tcW w:w="3036" w:type="pct"/>
          </w:tcPr>
          <w:p w14:paraId="14958593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F134DF" w14:paraId="3B196CAE" w14:textId="77777777" w:rsidTr="009064CB">
        <w:trPr>
          <w:jc w:val="center"/>
        </w:trPr>
        <w:tc>
          <w:tcPr>
            <w:tcW w:w="1964" w:type="pct"/>
          </w:tcPr>
          <w:p>
            <w:r>
              <w:t>治疗方案名称:TRT</w:t>
            </w:r>
          </w:p>
        </w:tc>
        <w:tc>
          <w:tcPr>
            <w:tcW w:w="3036" w:type="pct"/>
          </w:tcPr>
          <w:p w14:paraId="40E8B94C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F134DF" w14:paraId="04EBD3C9" w14:textId="77777777" w:rsidTr="009064CB">
        <w:trPr>
          <w:jc w:val="center"/>
        </w:trPr>
        <w:tc>
          <w:tcPr>
            <w:tcW w:w="1964" w:type="pct"/>
          </w:tcPr>
          <w:p>
            <w:r>
              <w:t>治疗周期总数:CYCLE</w:t>
            </w:r>
          </w:p>
        </w:tc>
        <w:tc>
          <w:tcPr>
            <w:tcW w:w="3036" w:type="pct"/>
          </w:tcPr>
          <w:p w14:paraId="03F5B9F6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F134DF" w14:paraId="2180F1A2" w14:textId="77777777" w:rsidTr="009064CB">
        <w:trPr>
          <w:jc w:val="center"/>
        </w:trPr>
        <w:tc>
          <w:tcPr>
            <w:tcW w:w="1964" w:type="pct"/>
          </w:tcPr>
          <w:p>
            <w:r>
              <w:t>药物名称:TRT</w:t>
            </w:r>
          </w:p>
        </w:tc>
        <w:tc>
          <w:tcPr>
            <w:tcW w:w="3036" w:type="pct"/>
          </w:tcPr>
          <w:p w14:paraId="1EE3BAC6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F134DF" w14:paraId="61EA25F2" w14:textId="77777777" w:rsidTr="009064CB">
        <w:trPr>
          <w:jc w:val="center"/>
        </w:trPr>
        <w:tc>
          <w:tcPr>
            <w:tcW w:w="1964" w:type="pct"/>
          </w:tcPr>
          <w:p>
            <w:r>
              <w:t>开始日期:STDAT</w:t>
            </w:r>
          </w:p>
        </w:tc>
        <w:tc>
          <w:tcPr>
            <w:tcW w:w="3036" w:type="pct"/>
          </w:tcPr>
          <w:p w14:paraId="42EEE594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F134DF" w14:paraId="3F0E58AA" w14:textId="77777777" w:rsidTr="009064CB">
        <w:trPr>
          <w:jc w:val="center"/>
        </w:trPr>
        <w:tc>
          <w:tcPr>
            <w:tcW w:w="1964" w:type="pct"/>
          </w:tcPr>
          <w:p>
            <w:r>
              <w:t>结束日期:ENDAT</w:t>
            </w:r>
          </w:p>
        </w:tc>
        <w:tc>
          <w:tcPr>
            <w:tcW w:w="3036" w:type="pct"/>
          </w:tcPr>
          <w:p w14:paraId="6DA71CF2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F134DF" w14:paraId="2E57303F" w14:textId="77777777" w:rsidTr="009064CB">
        <w:trPr>
          <w:jc w:val="center"/>
        </w:trPr>
        <w:tc>
          <w:tcPr>
            <w:tcW w:w="1964" w:type="pct"/>
          </w:tcPr>
          <w:p>
            <w:r>
              <w:t>给药剂量:YNA</w:t>
            </w:r>
          </w:p>
        </w:tc>
        <w:tc>
          <w:tcPr>
            <w:tcW w:w="3036" w:type="pct"/>
          </w:tcPr>
          <w:p w14:paraId="53603ED4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F134DF" w14:paraId="6BEDF289" w14:textId="77777777" w:rsidTr="009064CB">
        <w:trPr>
          <w:jc w:val="center"/>
        </w:trPr>
        <w:tc>
          <w:tcPr>
            <w:tcW w:w="1964" w:type="pct"/>
          </w:tcPr>
          <w:p>
            <w:r>
              <w:t>剂量单位:DOSU</w:t>
            </w:r>
          </w:p>
        </w:tc>
        <w:tc>
          <w:tcPr>
            <w:tcW w:w="3036" w:type="pct"/>
          </w:tcPr>
          <w:p w14:paraId="00A8EF38" w14:textId="1B76E712" w:rsidR="00F134DF" w:rsidRPr="000F6CA6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>□mg  □g  □ug  □mL  □L  □IU  □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片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□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胶囊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 □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滴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□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未知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□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其他</w:t>
            </w:r>
          </w:p>
        </w:tc>
      </w:tr>
      <w:tr w:rsidR="00F134DF" w14:paraId="03AEAA5B" w14:textId="77777777" w:rsidTr="009064CB">
        <w:trPr>
          <w:jc w:val="center"/>
        </w:trPr>
        <w:tc>
          <w:tcPr>
            <w:tcW w:w="1964" w:type="pct"/>
          </w:tcPr>
          <w:p>
            <w:r>
              <w:t>其他，请说明:DESC</w:t>
            </w:r>
          </w:p>
        </w:tc>
        <w:tc>
          <w:tcPr>
            <w:tcW w:w="3036" w:type="pct"/>
          </w:tcPr>
          <w:p w14:paraId="480BB1BE" w14:textId="77777777" w:rsidR="00F134DF" w:rsidRPr="000F6CA6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</w:p>
        </w:tc>
      </w:tr>
      <w:tr w:rsidR="00F134DF" w14:paraId="0856E33C" w14:textId="77777777" w:rsidTr="009064CB">
        <w:trPr>
          <w:jc w:val="center"/>
        </w:trPr>
        <w:tc>
          <w:tcPr>
            <w:tcW w:w="1964" w:type="pct"/>
          </w:tcPr>
          <w:p>
            <w:r>
              <w:t>给药频率:DOSFRQ</w:t>
            </w:r>
          </w:p>
        </w:tc>
        <w:tc>
          <w:tcPr>
            <w:tcW w:w="3036" w:type="pct"/>
          </w:tcPr>
          <w:p w14:paraId="56DFAC0D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>□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单次给药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□QD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（每日一次）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□BID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（每日两次）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</w:t>
            </w:r>
          </w:p>
          <w:p w14:paraId="4415E92A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>□TID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（每日三次）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□QID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（每日四次）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</w:t>
            </w:r>
          </w:p>
          <w:p w14:paraId="0B324040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>□QOD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（隔日一次）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□QW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（每周一次）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</w:t>
            </w:r>
          </w:p>
          <w:p w14:paraId="67A36922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>□BIW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（每周两次）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□TIW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（每周三次）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  </w:t>
            </w:r>
          </w:p>
          <w:p w14:paraId="34464F24" w14:textId="45159289" w:rsidR="00F134DF" w:rsidRPr="000F6CA6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>□prn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（必要时）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□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其他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</w:t>
            </w:r>
          </w:p>
        </w:tc>
      </w:tr>
      <w:tr w:rsidR="00F134DF" w14:paraId="6941AD8B" w14:textId="77777777" w:rsidTr="009064CB">
        <w:trPr>
          <w:jc w:val="center"/>
        </w:trPr>
        <w:tc>
          <w:tcPr>
            <w:tcW w:w="1964" w:type="pct"/>
          </w:tcPr>
          <w:p>
            <w:r>
              <w:t>其他，请说明:DESC</w:t>
            </w:r>
          </w:p>
        </w:tc>
        <w:tc>
          <w:tcPr>
            <w:tcW w:w="3036" w:type="pct"/>
          </w:tcPr>
          <w:p w14:paraId="05F0282B" w14:textId="77777777" w:rsidR="00F134DF" w:rsidRPr="000F6CA6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</w:p>
        </w:tc>
      </w:tr>
      <w:tr w:rsidR="00F134DF" w14:paraId="08185EFC" w14:textId="77777777" w:rsidTr="009064CB">
        <w:trPr>
          <w:jc w:val="center"/>
        </w:trPr>
        <w:tc>
          <w:tcPr>
            <w:tcW w:w="1964" w:type="pct"/>
          </w:tcPr>
          <w:p>
            <w:r>
              <w:t>停止治疗原因:REASND</w:t>
            </w:r>
          </w:p>
        </w:tc>
        <w:tc>
          <w:tcPr>
            <w:tcW w:w="3036" w:type="pct"/>
          </w:tcPr>
          <w:p w14:paraId="1ACEBC3E" w14:textId="187CEE52" w:rsidR="00F134DF" w:rsidRPr="000F6CA6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完成既定治疗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疾病进展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不可耐受的药物毒性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未知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</w:t>
            </w:r>
          </w:p>
        </w:tc>
      </w:tr>
      <w:tr w:rsidR="00F134DF" w14:paraId="777C6D06" w14:textId="77777777" w:rsidTr="009064CB">
        <w:trPr>
          <w:jc w:val="center"/>
        </w:trPr>
        <w:tc>
          <w:tcPr>
            <w:tcW w:w="1964" w:type="pct"/>
          </w:tcPr>
          <w:p>
            <w:r>
              <w:t>其他，请说明:DESC</w:t>
            </w:r>
          </w:p>
        </w:tc>
        <w:tc>
          <w:tcPr>
            <w:tcW w:w="3036" w:type="pct"/>
          </w:tcPr>
          <w:p w14:paraId="50B2D404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F134DF" w14:paraId="4C412D1D" w14:textId="77777777" w:rsidTr="009064CB">
        <w:trPr>
          <w:jc w:val="center"/>
        </w:trPr>
        <w:tc>
          <w:tcPr>
            <w:tcW w:w="1964" w:type="pct"/>
          </w:tcPr>
          <w:p>
            <w:r>
              <w:t>最佳疗效:STRESP</w:t>
            </w:r>
          </w:p>
        </w:tc>
        <w:tc>
          <w:tcPr>
            <w:tcW w:w="3036" w:type="pct"/>
          </w:tcPr>
          <w:p w14:paraId="6B23820D" w14:textId="6CA52FA1" w:rsidR="00F134DF" w:rsidRPr="000F6CA6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完全缓解（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C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）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部分缓解（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P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）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疾病进展（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P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D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）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疾病稳定（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S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D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）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不可评价（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NE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）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未知</w:t>
            </w:r>
          </w:p>
        </w:tc>
      </w:tr>
      <w:tr w:rsidR="00F134DF" w14:paraId="5C711549" w14:textId="77777777" w:rsidTr="009064CB">
        <w:trPr>
          <w:jc w:val="center"/>
        </w:trPr>
        <w:tc>
          <w:tcPr>
            <w:tcW w:w="1964" w:type="pct"/>
          </w:tcPr>
          <w:p>
            <w:r>
              <w:t>其他，请说明:DESC</w:t>
            </w:r>
          </w:p>
        </w:tc>
        <w:tc>
          <w:tcPr>
            <w:tcW w:w="3036" w:type="pct"/>
          </w:tcPr>
          <w:p w14:paraId="4499D444" w14:textId="77777777" w:rsidR="00F134DF" w:rsidRPr="000F6CA6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</w:p>
        </w:tc>
      </w:tr>
      <w:tr w:rsidR="00F134DF" w14:paraId="69410264" w14:textId="77777777" w:rsidTr="009064CB">
        <w:trPr>
          <w:jc w:val="center"/>
        </w:trPr>
        <w:tc>
          <w:tcPr>
            <w:tcW w:w="5000" w:type="pct"/>
            <w:gridSpan w:val="2"/>
          </w:tcPr>
          <w:p>
            <w:r>
              <w:t>注：EDC中可添加多条记录:ACND</w:t>
            </w:r>
          </w:p>
        </w:tc>
      </w:tr>
      <w:tr>
        <w:tc>
          <w:tcPr>
            <w:tcW w:type="dxa" w:w="3826"/>
          </w:tcPr>
          <w:p>
            <w:r>
              <w:t>既往抗肿瘤药物治疗史:PRYN</w:t>
            </w:r>
          </w:p>
        </w:tc>
        <w:tc>
          <w:tcPr>
            <w:tcW w:type="dxa" w:w="5914"/>
          </w:tcPr>
          <w:p/>
        </w:tc>
      </w:tr>
    </w:tbl>
    <w:p w14:paraId="7E05A080" w14:textId="77777777" w:rsidR="000F6CA6" w:rsidRDefault="000F6CA6" w:rsidP="000F6CA6">
      <w:pPr>
        <w:rPr>
          <w:lang w:eastAsia="zh-CN"/>
        </w:rPr>
      </w:pPr>
    </w:p>
    <w:p w14:paraId="38EB371A" w14:textId="22E8E63A" w:rsidR="000F6CA6" w:rsidRDefault="000F6CA6" w:rsidP="000F6CA6">
      <w:pPr>
        <w:rPr>
          <w:lang w:eastAsia="zh-CN"/>
        </w:rPr>
      </w:pPr>
      <w:r>
        <w:rPr>
          <w:lang w:eastAsia="zh-CN"/>
        </w:rPr>
        <w:br w:type="page"/>
      </w:r>
    </w:p>
    <w:p w14:paraId="79C1F908" w14:textId="2455BA44" w:rsidR="00076350" w:rsidRDefault="00076350" w:rsidP="00076350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既往抗肿瘤其他治疗史询问页_PRHQ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826"/>
        <w:gridCol w:w="5914"/>
      </w:tblGrid>
      <w:tr w:rsidR="00076350" w14:paraId="6F7A6C16" w14:textId="77777777" w:rsidTr="009064CB">
        <w:trPr>
          <w:jc w:val="center"/>
        </w:trPr>
        <w:tc>
          <w:tcPr>
            <w:tcW w:w="1964" w:type="pct"/>
            <w:tcBorders>
              <w:top w:val="single" w:sz="2" w:space="0" w:color="000000"/>
            </w:tcBorders>
          </w:tcPr>
          <w:p>
            <w:r>
              <w:t>受试者是否有接受过肿瘤相关的其他治疗？ :YNB</w:t>
            </w:r>
          </w:p>
        </w:tc>
        <w:tc>
          <w:tcPr>
            <w:tcW w:w="3036" w:type="pct"/>
            <w:tcBorders>
              <w:top w:val="single" w:sz="2" w:space="0" w:color="000000"/>
            </w:tcBorders>
          </w:tcPr>
          <w:p w14:paraId="219F1878" w14:textId="77777777" w:rsidR="00076350" w:rsidRDefault="00076350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   </w:t>
            </w:r>
          </w:p>
        </w:tc>
      </w:tr>
      <w:tr>
        <w:tc>
          <w:tcPr>
            <w:tcW w:type="dxa" w:w="3826"/>
          </w:tcPr>
          <w:p>
            <w:r>
              <w:t>既往抗肿瘤其他治疗史询问页:PRYN</w:t>
            </w:r>
          </w:p>
        </w:tc>
        <w:tc>
          <w:tcPr>
            <w:tcW w:type="dxa" w:w="5914"/>
          </w:tcPr>
          <w:p/>
        </w:tc>
      </w:tr>
    </w:tbl>
    <w:p w14:paraId="4691868C" w14:textId="77777777" w:rsidR="00076350" w:rsidRDefault="00076350" w:rsidP="00076350"/>
    <w:p w14:paraId="57E37AC1" w14:textId="6BBABED7" w:rsidR="00076350" w:rsidRPr="000F6CA6" w:rsidRDefault="00076350" w:rsidP="00076350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既往抗肿瘤其他治疗史_PRHQ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826"/>
        <w:gridCol w:w="5914"/>
      </w:tblGrid>
      <w:tr w:rsidR="00076350" w14:paraId="23EEDAB9" w14:textId="77777777" w:rsidTr="009064CB">
        <w:trPr>
          <w:jc w:val="center"/>
        </w:trPr>
        <w:tc>
          <w:tcPr>
            <w:tcW w:w="1964" w:type="pct"/>
          </w:tcPr>
          <w:p>
            <w:r>
              <w:t>治疗名称:TRT</w:t>
            </w:r>
          </w:p>
        </w:tc>
        <w:tc>
          <w:tcPr>
            <w:tcW w:w="3036" w:type="pct"/>
          </w:tcPr>
          <w:p w14:paraId="0BAA6B9B" w14:textId="31B1750B" w:rsidR="00076350" w:rsidRDefault="00076350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76350" w14:paraId="7140219A" w14:textId="77777777" w:rsidTr="009064CB">
        <w:trPr>
          <w:jc w:val="center"/>
        </w:trPr>
        <w:tc>
          <w:tcPr>
            <w:tcW w:w="1964" w:type="pct"/>
          </w:tcPr>
          <w:p>
            <w:r>
              <w:t>开始日期:STDAT</w:t>
            </w:r>
          </w:p>
        </w:tc>
        <w:tc>
          <w:tcPr>
            <w:tcW w:w="3036" w:type="pct"/>
          </w:tcPr>
          <w:p w14:paraId="70225C69" w14:textId="77777777" w:rsidR="00076350" w:rsidRDefault="00076350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8D1A85" w14:paraId="24731F2D" w14:textId="77777777" w:rsidTr="009064CB">
        <w:trPr>
          <w:jc w:val="center"/>
        </w:trPr>
        <w:tc>
          <w:tcPr>
            <w:tcW w:w="1964" w:type="pct"/>
          </w:tcPr>
          <w:p>
            <w:r>
              <w:t>是否持续:ONGO</w:t>
            </w:r>
          </w:p>
        </w:tc>
        <w:tc>
          <w:tcPr>
            <w:tcW w:w="3036" w:type="pct"/>
          </w:tcPr>
          <w:p w14:paraId="3078C6E5" w14:textId="36C5502C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</w:p>
        </w:tc>
      </w:tr>
      <w:tr w:rsidR="00076350" w14:paraId="5EC3A4D9" w14:textId="77777777" w:rsidTr="009064CB">
        <w:trPr>
          <w:jc w:val="center"/>
        </w:trPr>
        <w:tc>
          <w:tcPr>
            <w:tcW w:w="1964" w:type="pct"/>
          </w:tcPr>
          <w:p>
            <w:r>
              <w:t>结束日期:ENDAT</w:t>
            </w:r>
          </w:p>
        </w:tc>
        <w:tc>
          <w:tcPr>
            <w:tcW w:w="3036" w:type="pct"/>
          </w:tcPr>
          <w:p w14:paraId="31A6958A" w14:textId="77777777" w:rsidR="00076350" w:rsidRDefault="00076350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76350" w14:paraId="7983B457" w14:textId="77777777" w:rsidTr="009064CB">
        <w:trPr>
          <w:jc w:val="center"/>
        </w:trPr>
        <w:tc>
          <w:tcPr>
            <w:tcW w:w="5000" w:type="pct"/>
            <w:gridSpan w:val="2"/>
          </w:tcPr>
          <w:p>
            <w:r>
              <w:t>注：EDC中可添加多条记录:ACND</w:t>
            </w:r>
          </w:p>
        </w:tc>
      </w:tr>
      <w:tr>
        <w:tc>
          <w:tcPr>
            <w:tcW w:type="dxa" w:w="3826"/>
          </w:tcPr>
          <w:p>
            <w:r>
              <w:t>既往抗肿瘤其他治疗史:PRYN</w:t>
            </w:r>
          </w:p>
        </w:tc>
        <w:tc>
          <w:tcPr>
            <w:tcW w:type="dxa" w:w="5914"/>
          </w:tcPr>
          <w:p/>
        </w:tc>
      </w:tr>
    </w:tbl>
    <w:p w14:paraId="4CAA6F4E" w14:textId="77777777" w:rsidR="00076350" w:rsidRDefault="00076350" w:rsidP="00076350">
      <w:pPr>
        <w:rPr>
          <w:lang w:eastAsia="zh-CN"/>
        </w:rPr>
      </w:pPr>
    </w:p>
    <w:p w14:paraId="57E5BFAB" w14:textId="32FCC5A8" w:rsidR="000218AC" w:rsidRDefault="00146AE6" w:rsidP="00146AE6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过敏史_MH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401"/>
        <w:gridCol w:w="6339"/>
      </w:tblGrid>
      <w:tr w:rsidR="00146AE6" w14:paraId="64E4D880" w14:textId="77777777" w:rsidTr="00EF6DAB">
        <w:trPr>
          <w:jc w:val="center"/>
        </w:trPr>
        <w:tc>
          <w:tcPr>
            <w:tcW w:w="1746" w:type="pct"/>
            <w:tcBorders>
              <w:top w:val="single" w:sz="2" w:space="0" w:color="000000"/>
            </w:tcBorders>
          </w:tcPr>
          <w:p>
            <w:r>
              <w:t>受试者是否有过敏史？ :MHYN</w:t>
            </w:r>
          </w:p>
        </w:tc>
        <w:tc>
          <w:tcPr>
            <w:tcW w:w="3254" w:type="pct"/>
            <w:tcBorders>
              <w:top w:val="single" w:sz="2" w:space="0" w:color="000000"/>
            </w:tcBorders>
          </w:tcPr>
          <w:p w14:paraId="73E2F52E" w14:textId="77777777" w:rsidR="00146AE6" w:rsidRDefault="00146AE6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</w:t>
            </w:r>
          </w:p>
        </w:tc>
      </w:tr>
      <w:tr w:rsidR="00146AE6" w14:paraId="4BC674E0" w14:textId="77777777" w:rsidTr="00EF6DAB">
        <w:trPr>
          <w:jc w:val="center"/>
        </w:trPr>
        <w:tc>
          <w:tcPr>
            <w:tcW w:w="1746" w:type="pct"/>
          </w:tcPr>
          <w:p>
            <w:r>
              <w:t>若“是”，请详述:DESC</w:t>
            </w:r>
          </w:p>
        </w:tc>
        <w:tc>
          <w:tcPr>
            <w:tcW w:w="3254" w:type="pct"/>
          </w:tcPr>
          <w:p w14:paraId="0BA4C92D" w14:textId="77777777" w:rsidR="00146AE6" w:rsidRDefault="00146AE6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>
        <w:tc>
          <w:tcPr>
            <w:tcW w:type="dxa" w:w="3401"/>
          </w:tcPr>
          <w:p>
            <w:r>
              <w:t>过敏史:MHYN</w:t>
            </w:r>
          </w:p>
        </w:tc>
        <w:tc>
          <w:tcPr>
            <w:tcW w:type="dxa" w:w="6339"/>
          </w:tcPr>
          <w:p/>
        </w:tc>
      </w:tr>
    </w:tbl>
    <w:p w14:paraId="080F45B0" w14:textId="1E785BBB" w:rsidR="00146AE6" w:rsidRDefault="00146AE6" w:rsidP="00146AE6">
      <w:pPr>
        <w:rPr>
          <w:lang w:eastAsia="zh-CN"/>
        </w:rPr>
      </w:pPr>
    </w:p>
    <w:p w14:paraId="0A63DF44" w14:textId="77777777" w:rsidR="00146AE6" w:rsidRDefault="00146AE6">
      <w:pPr>
        <w:rPr>
          <w:lang w:eastAsia="zh-CN"/>
        </w:rPr>
      </w:pPr>
      <w:r>
        <w:rPr>
          <w:lang w:eastAsia="zh-CN"/>
        </w:rPr>
        <w:br w:type="page"/>
      </w:r>
    </w:p>
    <w:p w14:paraId="345AE7B8" w14:textId="6FA51BAC" w:rsidR="00146AE6" w:rsidRPr="00146AE6" w:rsidRDefault="00146AE6" w:rsidP="00146AE6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其他个人史_MH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826"/>
        <w:gridCol w:w="5914"/>
      </w:tblGrid>
      <w:tr w:rsidR="00E575E0" w14:paraId="307428E7" w14:textId="77777777" w:rsidTr="00EF6DAB">
        <w:trPr>
          <w:jc w:val="center"/>
        </w:trPr>
        <w:tc>
          <w:tcPr>
            <w:tcW w:w="1964" w:type="pct"/>
          </w:tcPr>
          <w:p>
            <w:r>
              <w:t>受试者是否有吸烟史？:YNA</w:t>
            </w:r>
          </w:p>
        </w:tc>
        <w:tc>
          <w:tcPr>
            <w:tcW w:w="3036" w:type="pct"/>
          </w:tcPr>
          <w:p w14:paraId="33932EB8" w14:textId="011B351A" w:rsidR="00E575E0" w:rsidRDefault="00E575E0" w:rsidP="00E575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   </w:t>
            </w:r>
          </w:p>
        </w:tc>
      </w:tr>
      <w:tr w:rsidR="00E575E0" w14:paraId="1B69E8DD" w14:textId="77777777" w:rsidTr="00EF6DAB">
        <w:trPr>
          <w:jc w:val="center"/>
        </w:trPr>
        <w:tc>
          <w:tcPr>
            <w:tcW w:w="1964" w:type="pct"/>
          </w:tcPr>
          <w:p>
            <w:r>
              <w:t>若“是”，请详述:DESC</w:t>
            </w:r>
          </w:p>
        </w:tc>
        <w:tc>
          <w:tcPr>
            <w:tcW w:w="3036" w:type="pct"/>
          </w:tcPr>
          <w:p w14:paraId="1EE39222" w14:textId="77777777" w:rsidR="00E575E0" w:rsidRDefault="00E575E0" w:rsidP="00E575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E575E0" w14:paraId="49BAE840" w14:textId="77777777" w:rsidTr="00EF6DAB">
        <w:trPr>
          <w:jc w:val="center"/>
        </w:trPr>
        <w:tc>
          <w:tcPr>
            <w:tcW w:w="1964" w:type="pct"/>
          </w:tcPr>
          <w:p>
            <w:r>
              <w:t>受试者是否有饮酒史？:YNB</w:t>
            </w:r>
          </w:p>
        </w:tc>
        <w:tc>
          <w:tcPr>
            <w:tcW w:w="3036" w:type="pct"/>
          </w:tcPr>
          <w:p w14:paraId="2E107DE8" w14:textId="0ECE8D81" w:rsidR="00E575E0" w:rsidRDefault="00E575E0" w:rsidP="00E575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   </w:t>
            </w:r>
          </w:p>
        </w:tc>
      </w:tr>
      <w:tr w:rsidR="00E575E0" w14:paraId="53CDB184" w14:textId="77777777" w:rsidTr="00EF6DAB">
        <w:trPr>
          <w:jc w:val="center"/>
        </w:trPr>
        <w:tc>
          <w:tcPr>
            <w:tcW w:w="1964" w:type="pct"/>
          </w:tcPr>
          <w:p>
            <w:r>
              <w:t>若“是”，请详述:DESC</w:t>
            </w:r>
          </w:p>
        </w:tc>
        <w:tc>
          <w:tcPr>
            <w:tcW w:w="3036" w:type="pct"/>
          </w:tcPr>
          <w:p w14:paraId="02DF83BE" w14:textId="77777777" w:rsidR="00E575E0" w:rsidRDefault="00E575E0" w:rsidP="00E575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E575E0" w14:paraId="247EFEBE" w14:textId="77777777" w:rsidTr="00EF6DAB">
        <w:trPr>
          <w:jc w:val="center"/>
        </w:trPr>
        <w:tc>
          <w:tcPr>
            <w:tcW w:w="1964" w:type="pct"/>
            <w:tcBorders>
              <w:top w:val="single" w:sz="2" w:space="0" w:color="000000"/>
            </w:tcBorders>
          </w:tcPr>
          <w:p>
            <w:r>
              <w:t>受试者是否有吸毒史？:PRYN</w:t>
            </w:r>
          </w:p>
        </w:tc>
        <w:tc>
          <w:tcPr>
            <w:tcW w:w="3036" w:type="pct"/>
            <w:tcBorders>
              <w:top w:val="single" w:sz="2" w:space="0" w:color="000000"/>
            </w:tcBorders>
          </w:tcPr>
          <w:p w14:paraId="5A6309E2" w14:textId="77777777" w:rsidR="00E575E0" w:rsidRDefault="00E575E0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   </w:t>
            </w:r>
          </w:p>
        </w:tc>
      </w:tr>
      <w:tr w:rsidR="00E575E0" w14:paraId="580EF92C" w14:textId="77777777" w:rsidTr="00EF6DAB">
        <w:trPr>
          <w:jc w:val="center"/>
        </w:trPr>
        <w:tc>
          <w:tcPr>
            <w:tcW w:w="1964" w:type="pct"/>
          </w:tcPr>
          <w:p>
            <w:r>
              <w:t>若“是”，请详述:DESC</w:t>
            </w:r>
          </w:p>
        </w:tc>
        <w:tc>
          <w:tcPr>
            <w:tcW w:w="3036" w:type="pct"/>
          </w:tcPr>
          <w:p w14:paraId="01B0007A" w14:textId="77777777" w:rsidR="00E575E0" w:rsidRDefault="00E575E0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E575E0" w14:paraId="6C5707C8" w14:textId="77777777" w:rsidTr="00EF6DAB">
        <w:trPr>
          <w:jc w:val="center"/>
        </w:trPr>
        <w:tc>
          <w:tcPr>
            <w:tcW w:w="1964" w:type="pct"/>
            <w:tcBorders>
              <w:top w:val="single" w:sz="2" w:space="0" w:color="000000"/>
            </w:tcBorders>
          </w:tcPr>
          <w:p>
            <w:r>
              <w:t>受试者是否有吸毒史？:PRYN</w:t>
            </w:r>
          </w:p>
        </w:tc>
        <w:tc>
          <w:tcPr>
            <w:tcW w:w="3036" w:type="pct"/>
            <w:tcBorders>
              <w:top w:val="single" w:sz="2" w:space="0" w:color="000000"/>
            </w:tcBorders>
          </w:tcPr>
          <w:p w14:paraId="4F1178E0" w14:textId="77777777" w:rsidR="00E575E0" w:rsidRDefault="00E575E0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   </w:t>
            </w:r>
          </w:p>
        </w:tc>
      </w:tr>
      <w:tr w:rsidR="00E575E0" w14:paraId="71EA3FE9" w14:textId="77777777" w:rsidTr="00EF6DAB">
        <w:trPr>
          <w:jc w:val="center"/>
        </w:trPr>
        <w:tc>
          <w:tcPr>
            <w:tcW w:w="1964" w:type="pct"/>
          </w:tcPr>
          <w:p>
            <w:r>
              <w:t>若“是”，请详述:DESC</w:t>
            </w:r>
          </w:p>
        </w:tc>
        <w:tc>
          <w:tcPr>
            <w:tcW w:w="3036" w:type="pct"/>
          </w:tcPr>
          <w:p w14:paraId="6355E976" w14:textId="77777777" w:rsidR="00E575E0" w:rsidRDefault="00E575E0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>
        <w:tc>
          <w:tcPr>
            <w:tcW w:type="dxa" w:w="3826"/>
          </w:tcPr>
          <w:p>
            <w:r>
              <w:t>其他个人史:YNB</w:t>
            </w:r>
          </w:p>
        </w:tc>
        <w:tc>
          <w:tcPr>
            <w:tcW w:type="dxa" w:w="5914"/>
          </w:tcPr>
          <w:p/>
        </w:tc>
      </w:tr>
    </w:tbl>
    <w:p w14:paraId="0A8C0C9F" w14:textId="77777777" w:rsidR="00146AE6" w:rsidRPr="00146AE6" w:rsidRDefault="00146AE6" w:rsidP="00146AE6">
      <w:pPr>
        <w:rPr>
          <w:lang w:eastAsia="zh-CN"/>
        </w:rPr>
      </w:pPr>
    </w:p>
    <w:p w14:paraId="2B962F8C" w14:textId="77777777" w:rsidR="008D1A85" w:rsidRDefault="008D1A85" w:rsidP="008D1A85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ECOG评分_QS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8D1A85" w14:paraId="5F38E9E9" w14:textId="77777777" w:rsidTr="009064CB">
        <w:trPr>
          <w:jc w:val="center"/>
        </w:trPr>
        <w:tc>
          <w:tcPr>
            <w:tcW w:w="1818" w:type="pct"/>
            <w:tcBorders>
              <w:top w:val="single" w:sz="2" w:space="0" w:color="000000"/>
              <w:bottom w:val="single" w:sz="4" w:space="0" w:color="auto"/>
            </w:tcBorders>
          </w:tcPr>
          <w:p>
            <w:r>
              <w:t>受试者是否进行了ECOG评分？:YN</w:t>
            </w:r>
          </w:p>
        </w:tc>
        <w:tc>
          <w:tcPr>
            <w:tcW w:w="3182" w:type="pct"/>
            <w:tcBorders>
              <w:top w:val="single" w:sz="2" w:space="0" w:color="000000"/>
              <w:bottom w:val="single" w:sz="4" w:space="0" w:color="auto"/>
            </w:tcBorders>
          </w:tcPr>
          <w:p w14:paraId="25739C1E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8D1A85" w14:paraId="650CD2B3" w14:textId="77777777" w:rsidTr="009064CB">
        <w:trPr>
          <w:jc w:val="center"/>
        </w:trPr>
        <w:tc>
          <w:tcPr>
            <w:tcW w:w="1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若“否”，请说明原因:REASND</w:t>
            </w:r>
          </w:p>
        </w:tc>
        <w:tc>
          <w:tcPr>
            <w:tcW w:w="3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B969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3F6A5768" w14:textId="77777777" w:rsidTr="009064CB">
        <w:trPr>
          <w:jc w:val="center"/>
        </w:trPr>
        <w:tc>
          <w:tcPr>
            <w:tcW w:w="1818" w:type="pct"/>
            <w:tcBorders>
              <w:top w:val="single" w:sz="4" w:space="0" w:color="auto"/>
            </w:tcBorders>
          </w:tcPr>
          <w:p>
            <w:r>
              <w:t>评分日期:DAT</w:t>
            </w:r>
          </w:p>
        </w:tc>
        <w:tc>
          <w:tcPr>
            <w:tcW w:w="3182" w:type="pct"/>
            <w:tcBorders>
              <w:top w:val="single" w:sz="4" w:space="0" w:color="auto"/>
            </w:tcBorders>
          </w:tcPr>
          <w:p w14:paraId="5B149378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8D1A85" w14:paraId="3944EAD7" w14:textId="77777777" w:rsidTr="009064CB">
        <w:trPr>
          <w:jc w:val="center"/>
        </w:trPr>
        <w:tc>
          <w:tcPr>
            <w:tcW w:w="1818" w:type="pct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评分:DAT</w:t>
            </w:r>
          </w:p>
        </w:tc>
        <w:tc>
          <w:tcPr>
            <w:tcW w:w="3182" w:type="pct"/>
            <w:tcBorders>
              <w:top w:val="single" w:sz="4" w:space="0" w:color="auto"/>
              <w:bottom w:val="single" w:sz="4" w:space="0" w:color="auto"/>
            </w:tcBorders>
          </w:tcPr>
          <w:p w14:paraId="63B1DBA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□1 □2 □3 □4 □5</w:t>
            </w:r>
          </w:p>
        </w:tc>
      </w:tr>
      <w:tr w:rsidR="008D1A85" w14:paraId="57ACFC47" w14:textId="77777777" w:rsidTr="009064CB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</w:tcBorders>
          </w:tcPr>
          <w:p>
            <w:r>
              <w:t>注：（建议整个研究期间由同一位研究者进行ECOG的评价）</w:t>
              <w:br/>
              <w:t>0：活动能力完全正常，与起病前活动能力无任何差异。</w:t>
              <w:br/>
              <w:t>1：能自由走动及从事轻体力活动，包括一般家务或办公室工作，但不能从事较重的体力活动。</w:t>
              <w:br/>
              <w:t>2：能自由走动及生活自理，但已丧失工作能力，日间不少于一半时间可以起床活动。</w:t>
              <w:br/>
              <w:t>3：生活仅能部分自理，日间一半以上时间卧床或坐轮椅。</w:t>
              <w:br/>
              <w:t>4：卧床不起，生活不能自理。</w:t>
              <w:br/>
              <w:t>5：死亡:YNA</w:t>
            </w:r>
          </w:p>
        </w:tc>
      </w:tr>
      <w:tr>
        <w:tc>
          <w:tcPr>
            <w:tcW w:type="dxa" w:w="3541"/>
          </w:tcPr>
          <w:p>
            <w:r>
              <w:t>ECOG评分:QS1</w:t>
            </w:r>
          </w:p>
        </w:tc>
        <w:tc>
          <w:tcPr>
            <w:tcW w:type="dxa" w:w="6199"/>
          </w:tcPr>
          <w:p/>
        </w:tc>
      </w:tr>
    </w:tbl>
    <w:p w14:paraId="22571792" w14:textId="77777777" w:rsidR="008D1A85" w:rsidRDefault="008D1A85" w:rsidP="008D1A85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02300579" w14:textId="774E9BDC" w:rsidR="008D1A85" w:rsidRDefault="008D1A85" w:rsidP="008D1A85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5713C759" w14:textId="77777777" w:rsidR="008D1A85" w:rsidRDefault="008D1A85" w:rsidP="008D1A85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身高体重_VS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364"/>
        <w:gridCol w:w="6376"/>
      </w:tblGrid>
      <w:tr w:rsidR="008D1A85" w14:paraId="4F8DE83E" w14:textId="77777777" w:rsidTr="009064CB">
        <w:trPr>
          <w:jc w:val="center"/>
        </w:trPr>
        <w:tc>
          <w:tcPr>
            <w:tcW w:w="1727" w:type="pct"/>
            <w:tcBorders>
              <w:top w:val="single" w:sz="2" w:space="0" w:color="000000"/>
            </w:tcBorders>
          </w:tcPr>
          <w:p>
            <w:r>
              <w:t>受试者是否进行了身高体重测量？               :PERF</w:t>
            </w:r>
          </w:p>
        </w:tc>
        <w:tc>
          <w:tcPr>
            <w:tcW w:w="3273" w:type="pct"/>
            <w:tcBorders>
              <w:top w:val="single" w:sz="2" w:space="0" w:color="000000"/>
            </w:tcBorders>
          </w:tcPr>
          <w:p w14:paraId="4B4274F6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</w:p>
        </w:tc>
      </w:tr>
      <w:tr w:rsidR="008D1A85" w14:paraId="1DC16EEB" w14:textId="77777777" w:rsidTr="009064CB">
        <w:trPr>
          <w:jc w:val="center"/>
        </w:trPr>
        <w:tc>
          <w:tcPr>
            <w:tcW w:w="1727" w:type="pct"/>
          </w:tcPr>
          <w:p>
            <w:r>
              <w:t>若“否”，请说明原因:REASND</w:t>
            </w:r>
          </w:p>
        </w:tc>
        <w:tc>
          <w:tcPr>
            <w:tcW w:w="3273" w:type="pct"/>
          </w:tcPr>
          <w:p w14:paraId="1072C377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796C1B4B" w14:textId="77777777" w:rsidTr="009064CB">
        <w:trPr>
          <w:jc w:val="center"/>
        </w:trPr>
        <w:tc>
          <w:tcPr>
            <w:tcW w:w="1727" w:type="pct"/>
          </w:tcPr>
          <w:p>
            <w:r>
              <w:t>测量日期:DAT</w:t>
            </w:r>
          </w:p>
        </w:tc>
        <w:tc>
          <w:tcPr>
            <w:tcW w:w="3273" w:type="pct"/>
          </w:tcPr>
          <w:p w14:paraId="59324AC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8D1A85" w14:paraId="3FFB9005" w14:textId="77777777" w:rsidTr="009064CB">
        <w:trPr>
          <w:jc w:val="center"/>
        </w:trPr>
        <w:tc>
          <w:tcPr>
            <w:tcW w:w="1727" w:type="pct"/>
          </w:tcPr>
          <w:p>
            <w:r>
              <w:t>身高:PERF</w:t>
            </w:r>
          </w:p>
        </w:tc>
        <w:tc>
          <w:tcPr>
            <w:tcW w:w="3273" w:type="pct"/>
          </w:tcPr>
          <w:p w14:paraId="56C789B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|__|__|__|.|__| cm</w:t>
            </w:r>
          </w:p>
        </w:tc>
      </w:tr>
      <w:tr w:rsidR="008D1A85" w14:paraId="34715B4D" w14:textId="77777777" w:rsidTr="009064CB">
        <w:trPr>
          <w:jc w:val="center"/>
        </w:trPr>
        <w:tc>
          <w:tcPr>
            <w:tcW w:w="1727" w:type="pct"/>
          </w:tcPr>
          <w:p>
            <w:r>
              <w:t>体重:PERF</w:t>
            </w:r>
          </w:p>
        </w:tc>
        <w:tc>
          <w:tcPr>
            <w:tcW w:w="3273" w:type="pct"/>
          </w:tcPr>
          <w:p w14:paraId="5698869F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|__|__|__|.|__| kg</w:t>
            </w:r>
          </w:p>
        </w:tc>
      </w:tr>
      <w:tr>
        <w:tc>
          <w:tcPr>
            <w:tcW w:type="dxa" w:w="3364"/>
          </w:tcPr>
          <w:p>
            <w:r>
              <w:t>身高体重:VS1</w:t>
            </w:r>
          </w:p>
        </w:tc>
        <w:tc>
          <w:tcPr>
            <w:tcW w:type="dxa" w:w="6376"/>
          </w:tcPr>
          <w:p/>
        </w:tc>
      </w:tr>
    </w:tbl>
    <w:p w14:paraId="7BC87522" w14:textId="77777777" w:rsidR="008D1A85" w:rsidRDefault="008D1A85" w:rsidP="008D1A85">
      <w:pPr>
        <w:rPr>
          <w:lang w:eastAsia="zh-CN"/>
        </w:rPr>
      </w:pPr>
    </w:p>
    <w:p w14:paraId="54428339" w14:textId="77777777" w:rsidR="008D1A85" w:rsidRDefault="008D1A85" w:rsidP="008D1A85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16B114E0" w14:textId="77777777" w:rsidR="008D1A85" w:rsidRDefault="008D1A85" w:rsidP="008D1A85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体重_VS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364"/>
        <w:gridCol w:w="6376"/>
      </w:tblGrid>
      <w:tr w:rsidR="008D1A85" w14:paraId="52EC38D7" w14:textId="77777777" w:rsidTr="009064CB">
        <w:trPr>
          <w:jc w:val="center"/>
        </w:trPr>
        <w:tc>
          <w:tcPr>
            <w:tcW w:w="5000" w:type="pct"/>
            <w:gridSpan w:val="2"/>
            <w:tcBorders>
              <w:top w:val="single" w:sz="2" w:space="0" w:color="000000"/>
            </w:tcBorders>
          </w:tcPr>
          <w:p>
            <w:r>
              <w:t>受试者是否进行了体重测量？                    □是  □否               :PERF</w:t>
            </w:r>
          </w:p>
        </w:tc>
      </w:tr>
      <w:tr w:rsidR="008D1A85" w14:paraId="741BFBFD" w14:textId="77777777" w:rsidTr="009064CB">
        <w:trPr>
          <w:jc w:val="center"/>
        </w:trPr>
        <w:tc>
          <w:tcPr>
            <w:tcW w:w="1727" w:type="pct"/>
          </w:tcPr>
          <w:p>
            <w:r>
              <w:t>若“否”，请说明原因:REASND</w:t>
            </w:r>
          </w:p>
        </w:tc>
        <w:tc>
          <w:tcPr>
            <w:tcW w:w="3273" w:type="pct"/>
          </w:tcPr>
          <w:p w14:paraId="73E35AB6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19ED5F16" w14:textId="77777777" w:rsidTr="009064CB">
        <w:trPr>
          <w:jc w:val="center"/>
        </w:trPr>
        <w:tc>
          <w:tcPr>
            <w:tcW w:w="1727" w:type="pct"/>
          </w:tcPr>
          <w:p>
            <w:r>
              <w:t>测量日期:DAT</w:t>
            </w:r>
          </w:p>
        </w:tc>
        <w:tc>
          <w:tcPr>
            <w:tcW w:w="3273" w:type="pct"/>
          </w:tcPr>
          <w:p w14:paraId="20C753F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8D1A85" w14:paraId="2FD0D765" w14:textId="77777777" w:rsidTr="009064CB">
        <w:trPr>
          <w:jc w:val="center"/>
        </w:trPr>
        <w:tc>
          <w:tcPr>
            <w:tcW w:w="1727" w:type="pct"/>
          </w:tcPr>
          <w:p>
            <w:r>
              <w:t>体重:PERF</w:t>
            </w:r>
          </w:p>
        </w:tc>
        <w:tc>
          <w:tcPr>
            <w:tcW w:w="3273" w:type="pct"/>
          </w:tcPr>
          <w:p w14:paraId="4C7E996D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|__|__|__|.|__| kg</w:t>
            </w:r>
          </w:p>
        </w:tc>
      </w:tr>
      <w:tr>
        <w:tc>
          <w:tcPr>
            <w:tcW w:type="dxa" w:w="3364"/>
          </w:tcPr>
          <w:p>
            <w:r>
              <w:t>体重:PERF</w:t>
            </w:r>
          </w:p>
        </w:tc>
        <w:tc>
          <w:tcPr>
            <w:tcW w:type="dxa" w:w="6376"/>
          </w:tcPr>
          <w:p/>
        </w:tc>
      </w:tr>
    </w:tbl>
    <w:p w14:paraId="79E40DA3" w14:textId="77777777" w:rsidR="008D1A85" w:rsidRDefault="008D1A85" w:rsidP="008D1A85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3CEC1F26" w14:textId="77777777" w:rsidR="008D1A85" w:rsidRDefault="008D1A85" w:rsidP="008D1A85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1DBE4015" w14:textId="77777777" w:rsidR="008D1A85" w:rsidRDefault="008D1A85" w:rsidP="008D1A85">
      <w:pPr>
        <w:rPr>
          <w:rFonts w:ascii="Times New Roman" w:eastAsia="宋体" w:hAnsi="Times New Roman" w:cs="Times New Roman"/>
          <w:lang w:eastAsia="zh-CN"/>
        </w:rPr>
      </w:pPr>
    </w:p>
    <w:p w14:paraId="49380383" w14:textId="77777777" w:rsidR="008D1A85" w:rsidRDefault="008D1A85" w:rsidP="008D1A85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体格检查_PE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974"/>
        <w:gridCol w:w="3910"/>
        <w:gridCol w:w="2856"/>
      </w:tblGrid>
      <w:tr w:rsidR="008D1A85" w14:paraId="336FD161" w14:textId="77777777" w:rsidTr="009064CB">
        <w:trPr>
          <w:trHeight w:val="877"/>
          <w:jc w:val="center"/>
        </w:trPr>
        <w:tc>
          <w:tcPr>
            <w:tcW w:w="1527" w:type="pct"/>
            <w:tcBorders>
              <w:top w:val="single" w:sz="2" w:space="0" w:color="000000"/>
              <w:bottom w:val="single" w:sz="4" w:space="0" w:color="auto"/>
            </w:tcBorders>
          </w:tcPr>
          <w:p>
            <w:r>
              <w:t>受试者是否进行了体格检查？    :RF</w:t>
            </w:r>
          </w:p>
        </w:tc>
        <w:tc>
          <w:tcPr>
            <w:tcW w:w="3473" w:type="pct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 w14:paraId="5B1E45FD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  </w:t>
            </w:r>
          </w:p>
        </w:tc>
      </w:tr>
      <w:tr w:rsidR="008D1A85" w14:paraId="7B684A39" w14:textId="77777777" w:rsidTr="009064CB">
        <w:trPr>
          <w:jc w:val="center"/>
        </w:trPr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若“否”，请说明原因:REASND</w:t>
            </w:r>
          </w:p>
        </w:tc>
        <w:tc>
          <w:tcPr>
            <w:tcW w:w="34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3BA8B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8D1A85" w14:paraId="73BAC7DC" w14:textId="77777777" w:rsidTr="009064CB">
        <w:trPr>
          <w:jc w:val="center"/>
        </w:trPr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检查日期:DAT</w:t>
            </w:r>
          </w:p>
        </w:tc>
        <w:tc>
          <w:tcPr>
            <w:tcW w:w="34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7281D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F0BD7" w14:paraId="0CECFFE3" w14:textId="77777777" w:rsidTr="009064CB">
        <w:trPr>
          <w:jc w:val="center"/>
        </w:trPr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检查时间:TIM</w:t>
            </w:r>
          </w:p>
        </w:tc>
        <w:tc>
          <w:tcPr>
            <w:tcW w:w="34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0C89D" w14:textId="533C06E2" w:rsidR="000F0BD7" w:rsidRDefault="000F0BD7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0F0BD7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8D1A85" w14:paraId="3E675946" w14:textId="77777777" w:rsidTr="009064CB">
        <w:trPr>
          <w:jc w:val="center"/>
        </w:trPr>
        <w:tc>
          <w:tcPr>
            <w:tcW w:w="1527" w:type="pct"/>
            <w:tcBorders>
              <w:top w:val="single" w:sz="4" w:space="0" w:color="auto"/>
            </w:tcBorders>
          </w:tcPr>
          <w:p>
            <w:r>
              <w:t>检查项目:TEST_A</w:t>
            </w:r>
          </w:p>
        </w:tc>
        <w:tc>
          <w:tcPr>
            <w:tcW w:w="2007" w:type="pct"/>
            <w:tcBorders>
              <w:top w:val="single" w:sz="4" w:space="0" w:color="auto"/>
            </w:tcBorders>
          </w:tcPr>
          <w:p w14:paraId="062C36B9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1466" w:type="pct"/>
            <w:tcBorders>
              <w:top w:val="single" w:sz="4" w:space="0" w:color="auto"/>
            </w:tcBorders>
          </w:tcPr>
          <w:p w14:paraId="693C03B6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D024D9">
              <w:rPr>
                <w:rFonts w:ascii="Times New Roman" w:eastAsia="宋体" w:hAnsi="Times New Roman" w:cs="Times New Roman" w:hint="eastAsia"/>
                <w:lang w:eastAsia="zh-CN"/>
              </w:rPr>
              <w:t>若异常，请详述</w:t>
            </w:r>
          </w:p>
        </w:tc>
      </w:tr>
      <w:tr w:rsidR="008D1A85" w14:paraId="46960EB8" w14:textId="77777777" w:rsidTr="009064CB">
        <w:trPr>
          <w:jc w:val="center"/>
        </w:trPr>
        <w:tc>
          <w:tcPr>
            <w:tcW w:w="1527" w:type="pct"/>
            <w:tcBorders>
              <w:top w:val="single" w:sz="4" w:space="0" w:color="auto"/>
            </w:tcBorders>
          </w:tcPr>
          <w:p>
            <w:r>
              <w:t>皮肤黏膜:DESC_B</w:t>
            </w:r>
          </w:p>
        </w:tc>
        <w:tc>
          <w:tcPr>
            <w:tcW w:w="2007" w:type="pct"/>
            <w:tcBorders>
              <w:top w:val="single" w:sz="4" w:space="0" w:color="auto"/>
            </w:tcBorders>
          </w:tcPr>
          <w:p w14:paraId="1C36062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466" w:type="pct"/>
            <w:tcBorders>
              <w:top w:val="single" w:sz="4" w:space="0" w:color="auto"/>
            </w:tcBorders>
          </w:tcPr>
          <w:p w14:paraId="5F973340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:rsidRPr="00212032" w14:paraId="1FB32BEA" w14:textId="77777777" w:rsidTr="00212032">
        <w:trPr>
          <w:trHeight w:val="729"/>
          <w:jc w:val="center"/>
        </w:trPr>
        <w:tc>
          <w:tcPr>
            <w:tcW w:w="1527" w:type="pct"/>
          </w:tcPr>
          <w:p>
            <w:r>
              <w:t>淋巴结:TEST_C</w:t>
            </w:r>
          </w:p>
        </w:tc>
        <w:tc>
          <w:tcPr>
            <w:tcW w:w="2007" w:type="pct"/>
          </w:tcPr>
          <w:p w14:paraId="1CF73CE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466" w:type="pct"/>
          </w:tcPr>
          <w:p w14:paraId="53E8A949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224549D6" w14:textId="77777777" w:rsidTr="009064CB">
        <w:trPr>
          <w:jc w:val="center"/>
        </w:trPr>
        <w:tc>
          <w:tcPr>
            <w:tcW w:w="1527" w:type="pct"/>
          </w:tcPr>
          <w:p>
            <w:r>
              <w:t>头部:DESC_A</w:t>
            </w:r>
          </w:p>
        </w:tc>
        <w:tc>
          <w:tcPr>
            <w:tcW w:w="2007" w:type="pct"/>
          </w:tcPr>
          <w:p w14:paraId="5478A123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466" w:type="pct"/>
          </w:tcPr>
          <w:p w14:paraId="32CA9F12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47FBE295" w14:textId="77777777" w:rsidTr="009064CB">
        <w:trPr>
          <w:jc w:val="center"/>
        </w:trPr>
        <w:tc>
          <w:tcPr>
            <w:tcW w:w="1527" w:type="pct"/>
          </w:tcPr>
          <w:p>
            <w:r>
              <w:t>颈部:DESC_D</w:t>
            </w:r>
          </w:p>
        </w:tc>
        <w:tc>
          <w:tcPr>
            <w:tcW w:w="2007" w:type="pct"/>
          </w:tcPr>
          <w:p w14:paraId="27DEE120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466" w:type="pct"/>
          </w:tcPr>
          <w:p w14:paraId="2C6F617E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437A1B64" w14:textId="77777777" w:rsidTr="009064CB">
        <w:trPr>
          <w:jc w:val="center"/>
        </w:trPr>
        <w:tc>
          <w:tcPr>
            <w:tcW w:w="1527" w:type="pct"/>
          </w:tcPr>
          <w:p>
            <w:r>
              <w:t>胸部:PERF</w:t>
            </w:r>
          </w:p>
        </w:tc>
        <w:tc>
          <w:tcPr>
            <w:tcW w:w="2007" w:type="pct"/>
          </w:tcPr>
          <w:p w14:paraId="4A7C0D4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466" w:type="pct"/>
          </w:tcPr>
          <w:p w14:paraId="1416A30E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442BAE9A" w14:textId="77777777" w:rsidTr="009064CB">
        <w:trPr>
          <w:jc w:val="center"/>
        </w:trPr>
        <w:tc>
          <w:tcPr>
            <w:tcW w:w="1527" w:type="pct"/>
          </w:tcPr>
          <w:p>
            <w:r>
              <w:t>腹部:DESC_F</w:t>
            </w:r>
          </w:p>
        </w:tc>
        <w:tc>
          <w:tcPr>
            <w:tcW w:w="2007" w:type="pct"/>
          </w:tcPr>
          <w:p w14:paraId="592A322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466" w:type="pct"/>
          </w:tcPr>
          <w:p w14:paraId="42D36DE4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413DF5B2" w14:textId="77777777" w:rsidTr="009064CB">
        <w:trPr>
          <w:jc w:val="center"/>
        </w:trPr>
        <w:tc>
          <w:tcPr>
            <w:tcW w:w="1527" w:type="pct"/>
          </w:tcPr>
          <w:p>
            <w:r>
              <w:t>脊柱/四肢:RES_G</w:t>
            </w:r>
          </w:p>
        </w:tc>
        <w:tc>
          <w:tcPr>
            <w:tcW w:w="2007" w:type="pct"/>
          </w:tcPr>
          <w:p w14:paraId="6339126C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466" w:type="pct"/>
          </w:tcPr>
          <w:p w14:paraId="1F84B5C4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21F71EC8" w14:textId="77777777" w:rsidTr="009064CB">
        <w:trPr>
          <w:jc w:val="center"/>
        </w:trPr>
        <w:tc>
          <w:tcPr>
            <w:tcW w:w="1527" w:type="pct"/>
          </w:tcPr>
          <w:p>
            <w:r>
              <w:t>肌肉骨骼系统:RES_I</w:t>
            </w:r>
          </w:p>
        </w:tc>
        <w:tc>
          <w:tcPr>
            <w:tcW w:w="2007" w:type="pct"/>
          </w:tcPr>
          <w:p w14:paraId="1A5900DB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466" w:type="pct"/>
          </w:tcPr>
          <w:p w14:paraId="63828A0E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39DC8850" w14:textId="77777777" w:rsidTr="009064CB">
        <w:trPr>
          <w:jc w:val="center"/>
        </w:trPr>
        <w:tc>
          <w:tcPr>
            <w:tcW w:w="1527" w:type="pct"/>
          </w:tcPr>
          <w:p>
            <w:r>
              <w:t>神经系统:RES_H</w:t>
            </w:r>
          </w:p>
        </w:tc>
        <w:tc>
          <w:tcPr>
            <w:tcW w:w="2007" w:type="pct"/>
          </w:tcPr>
          <w:p w14:paraId="4E46C883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466" w:type="pct"/>
          </w:tcPr>
          <w:p w14:paraId="0C8733D7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2974"/>
          </w:tcPr>
          <w:p>
            <w:r>
              <w:t>体格检查:PE</w:t>
            </w:r>
          </w:p>
        </w:tc>
        <w:tc>
          <w:tcPr>
            <w:tcW w:type="dxa" w:w="3910"/>
          </w:tcPr>
          <w:p/>
        </w:tc>
        <w:tc>
          <w:tcPr>
            <w:tcW w:type="dxa" w:w="2856"/>
          </w:tcPr>
          <w:p/>
        </w:tc>
      </w:tr>
    </w:tbl>
    <w:p w14:paraId="5C662A4B" w14:textId="77777777" w:rsidR="008D1A85" w:rsidRDefault="008D1A85" w:rsidP="008D1A85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56717927" w14:textId="77777777" w:rsidR="008D1A85" w:rsidRDefault="008D1A85" w:rsidP="008D1A85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6C20CF1D" w14:textId="77777777" w:rsidR="000218AC" w:rsidRDefault="005228F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</w:rPr>
      </w:pPr>
      <w:r>
        <w:t>生命体征_VS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265"/>
        <w:gridCol w:w="1418"/>
        <w:gridCol w:w="1701"/>
        <w:gridCol w:w="4356"/>
      </w:tblGrid>
      <w:tr w:rsidR="00021A7A" w14:paraId="0F0DF22C" w14:textId="2FDB92FE" w:rsidTr="00B1582F">
        <w:trPr>
          <w:jc w:val="center"/>
        </w:trPr>
        <w:tc>
          <w:tcPr>
            <w:tcW w:w="1891" w:type="pct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>
            <w:r>
              <w:t>受试者是否进行了生命体征检查？ :PERF</w:t>
            </w:r>
          </w:p>
        </w:tc>
        <w:tc>
          <w:tcPr>
            <w:tcW w:w="3109" w:type="pct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 w14:paraId="15A2D698" w14:textId="7CAC9B79" w:rsidR="00021A7A" w:rsidRDefault="00021A7A" w:rsidP="006F339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</w:p>
        </w:tc>
      </w:tr>
      <w:tr w:rsidR="00021A7A" w14:paraId="747E5B32" w14:textId="230F412A" w:rsidTr="00B1582F">
        <w:trPr>
          <w:jc w:val="center"/>
        </w:trPr>
        <w:tc>
          <w:tcPr>
            <w:tcW w:w="1891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若“否”，请说明原因:REASND</w:t>
            </w:r>
          </w:p>
        </w:tc>
        <w:tc>
          <w:tcPr>
            <w:tcW w:w="3109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3A7BA" w14:textId="77777777" w:rsidR="00021A7A" w:rsidRDefault="00021A7A" w:rsidP="00A9651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21A7A" w14:paraId="539A7DD9" w14:textId="0D863848" w:rsidTr="00B1582F">
        <w:trPr>
          <w:jc w:val="center"/>
        </w:trPr>
        <w:tc>
          <w:tcPr>
            <w:tcW w:w="1891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检查日期:DAT</w:t>
            </w:r>
          </w:p>
        </w:tc>
        <w:tc>
          <w:tcPr>
            <w:tcW w:w="3109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CDFD" w14:textId="3BE9BE30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21A7A" w14:paraId="57B82048" w14:textId="77777777" w:rsidTr="00B1582F">
        <w:trPr>
          <w:jc w:val="center"/>
        </w:trPr>
        <w:tc>
          <w:tcPr>
            <w:tcW w:w="1163" w:type="pct"/>
            <w:tcBorders>
              <w:top w:val="single" w:sz="4" w:space="0" w:color="auto"/>
            </w:tcBorders>
          </w:tcPr>
          <w:p>
            <w:r>
              <w:t>检查项目:TEST_A</w:t>
            </w:r>
          </w:p>
        </w:tc>
        <w:tc>
          <w:tcPr>
            <w:tcW w:w="1601" w:type="pct"/>
            <w:gridSpan w:val="2"/>
            <w:tcBorders>
              <w:top w:val="single" w:sz="4" w:space="0" w:color="auto"/>
            </w:tcBorders>
          </w:tcPr>
          <w:p w14:paraId="489D45CD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2236" w:type="pct"/>
            <w:tcBorders>
              <w:top w:val="single" w:sz="4" w:space="0" w:color="auto"/>
            </w:tcBorders>
          </w:tcPr>
          <w:p w14:paraId="3035B239" w14:textId="1A9C552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单位</w:t>
            </w:r>
          </w:p>
        </w:tc>
      </w:tr>
      <w:tr w:rsidR="00021A7A" w14:paraId="72EA0FCE" w14:textId="77777777" w:rsidTr="00B1582F">
        <w:trPr>
          <w:jc w:val="center"/>
        </w:trPr>
        <w:tc>
          <w:tcPr>
            <w:tcW w:w="1163" w:type="pct"/>
          </w:tcPr>
          <w:p>
            <w:r>
              <w:t>体温:DESC_TP</w:t>
            </w:r>
          </w:p>
        </w:tc>
        <w:tc>
          <w:tcPr>
            <w:tcW w:w="1601" w:type="pct"/>
            <w:gridSpan w:val="2"/>
          </w:tcPr>
          <w:p w14:paraId="2717BDB0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36" w:type="pct"/>
          </w:tcPr>
          <w:p w14:paraId="699CF630" w14:textId="07C654A3" w:rsidR="00021A7A" w:rsidRDefault="0057570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575708">
              <w:rPr>
                <w:rFonts w:ascii="Times New Roman" w:eastAsia="宋体" w:hAnsi="Times New Roman" w:cs="Times New Roman" w:hint="eastAsia"/>
                <w:lang w:eastAsia="zh-CN"/>
              </w:rPr>
              <w:t>℃</w:t>
            </w:r>
          </w:p>
        </w:tc>
      </w:tr>
      <w:tr w:rsidR="00021A7A" w14:paraId="5F8AE3F6" w14:textId="77777777" w:rsidTr="00B1582F">
        <w:trPr>
          <w:jc w:val="center"/>
        </w:trPr>
        <w:tc>
          <w:tcPr>
            <w:tcW w:w="1163" w:type="pct"/>
          </w:tcPr>
          <w:p>
            <w:r>
              <w:t>呼吸:RR_B</w:t>
            </w:r>
          </w:p>
        </w:tc>
        <w:tc>
          <w:tcPr>
            <w:tcW w:w="1601" w:type="pct"/>
            <w:gridSpan w:val="2"/>
          </w:tcPr>
          <w:p w14:paraId="346A0162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36" w:type="pct"/>
          </w:tcPr>
          <w:p w14:paraId="44AE4584" w14:textId="7AB66B62" w:rsidR="00021A7A" w:rsidRDefault="00575708" w:rsidP="0057570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分</w:t>
            </w:r>
          </w:p>
        </w:tc>
      </w:tr>
      <w:tr w:rsidR="00021A7A" w14:paraId="11823DB7" w14:textId="77777777" w:rsidTr="00B1582F">
        <w:trPr>
          <w:jc w:val="center"/>
        </w:trPr>
        <w:tc>
          <w:tcPr>
            <w:tcW w:w="1163" w:type="pct"/>
          </w:tcPr>
          <w:p>
            <w:r>
              <w:t>脉搏:DESC_PR</w:t>
            </w:r>
          </w:p>
        </w:tc>
        <w:tc>
          <w:tcPr>
            <w:tcW w:w="1601" w:type="pct"/>
            <w:gridSpan w:val="2"/>
          </w:tcPr>
          <w:p w14:paraId="4A6F9C37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36" w:type="pct"/>
          </w:tcPr>
          <w:p w14:paraId="5C4F82D5" w14:textId="3F50BA8E" w:rsidR="00021A7A" w:rsidRDefault="0057570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分</w:t>
            </w:r>
          </w:p>
        </w:tc>
      </w:tr>
      <w:tr w:rsidR="00021A7A" w14:paraId="323435B4" w14:textId="77777777" w:rsidTr="00B1582F">
        <w:trPr>
          <w:jc w:val="center"/>
        </w:trPr>
        <w:tc>
          <w:tcPr>
            <w:tcW w:w="1163" w:type="pct"/>
          </w:tcPr>
          <w:p>
            <w:r>
              <w:t>收缩压（坐位）:DESC_SBP</w:t>
            </w:r>
          </w:p>
        </w:tc>
        <w:tc>
          <w:tcPr>
            <w:tcW w:w="1601" w:type="pct"/>
            <w:gridSpan w:val="2"/>
          </w:tcPr>
          <w:p w14:paraId="567BB2BE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36" w:type="pct"/>
          </w:tcPr>
          <w:p w14:paraId="4F64A652" w14:textId="6DD28E39" w:rsidR="00021A7A" w:rsidRDefault="0057570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575708">
              <w:rPr>
                <w:rFonts w:ascii="Times New Roman" w:eastAsia="宋体" w:hAnsi="Times New Roman" w:cs="Times New Roman"/>
                <w:lang w:eastAsia="zh-CN"/>
              </w:rPr>
              <w:t>mmHg</w:t>
            </w:r>
          </w:p>
        </w:tc>
      </w:tr>
      <w:tr w:rsidR="00021A7A" w14:paraId="6AE9DD08" w14:textId="77777777" w:rsidTr="00B1582F">
        <w:trPr>
          <w:jc w:val="center"/>
        </w:trPr>
        <w:tc>
          <w:tcPr>
            <w:tcW w:w="1163" w:type="pct"/>
          </w:tcPr>
          <w:p>
            <w:r>
              <w:t>舒张压（坐位）:DESC_DBP</w:t>
            </w:r>
          </w:p>
        </w:tc>
        <w:tc>
          <w:tcPr>
            <w:tcW w:w="1601" w:type="pct"/>
            <w:gridSpan w:val="2"/>
          </w:tcPr>
          <w:p w14:paraId="5E6C01BD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36" w:type="pct"/>
          </w:tcPr>
          <w:p w14:paraId="2C6086EC" w14:textId="3A6503BF" w:rsidR="00021A7A" w:rsidRDefault="0057570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575708">
              <w:rPr>
                <w:rFonts w:ascii="Times New Roman" w:eastAsia="宋体" w:hAnsi="Times New Roman" w:cs="Times New Roman"/>
                <w:lang w:eastAsia="zh-CN"/>
              </w:rPr>
              <w:t>mmHg</w:t>
            </w:r>
          </w:p>
        </w:tc>
      </w:tr>
      <w:tr w:rsidR="00021A7A" w14:paraId="48947162" w14:textId="77777777" w:rsidTr="00B1582F">
        <w:trPr>
          <w:jc w:val="center"/>
        </w:trPr>
        <w:tc>
          <w:tcPr>
            <w:tcW w:w="1891" w:type="pct"/>
            <w:gridSpan w:val="2"/>
          </w:tcPr>
          <w:p>
            <w:r>
              <w:t>临床意义判断:CLSIG</w:t>
            </w:r>
          </w:p>
        </w:tc>
        <w:tc>
          <w:tcPr>
            <w:tcW w:w="3109" w:type="pct"/>
            <w:gridSpan w:val="2"/>
          </w:tcPr>
          <w:p w14:paraId="1BB01F52" w14:textId="047D70D9" w:rsidR="00021A7A" w:rsidRDefault="00021A7A" w:rsidP="008D1A8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="00B1582F"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 w:rsidR="00B1582F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="00B1582F"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 w:rsidR="00B1582F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</w:p>
        </w:tc>
      </w:tr>
      <w:tr w:rsidR="00021A7A" w14:paraId="720BEEB9" w14:textId="77777777" w:rsidTr="00B1582F">
        <w:trPr>
          <w:jc w:val="center"/>
        </w:trPr>
        <w:tc>
          <w:tcPr>
            <w:tcW w:w="1891" w:type="pct"/>
            <w:gridSpan w:val="2"/>
          </w:tcPr>
          <w:p>
            <w:r>
              <w:t>若异常，请详述:DESC</w:t>
            </w:r>
          </w:p>
        </w:tc>
        <w:tc>
          <w:tcPr>
            <w:tcW w:w="3109" w:type="pct"/>
            <w:gridSpan w:val="2"/>
          </w:tcPr>
          <w:p w14:paraId="4DED03F9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2265"/>
          </w:tcPr>
          <w:p>
            <w:r>
              <w:t>生命体征:VS3</w:t>
            </w:r>
          </w:p>
        </w:tc>
        <w:tc>
          <w:tcPr>
            <w:tcW w:type="dxa" w:w="1418"/>
          </w:tcPr>
          <w:p/>
        </w:tc>
        <w:tc>
          <w:tcPr>
            <w:tcW w:type="dxa" w:w="1701"/>
          </w:tcPr>
          <w:p/>
        </w:tc>
        <w:tc>
          <w:tcPr>
            <w:tcW w:type="dxa" w:w="4356"/>
          </w:tcPr>
          <w:p/>
        </w:tc>
      </w:tr>
    </w:tbl>
    <w:p w14:paraId="28D16FBF" w14:textId="203B0CF3" w:rsidR="000218AC" w:rsidRDefault="000218AC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146C9CE6" w14:textId="1FAE5BB4" w:rsidR="006F3393" w:rsidRDefault="006F3393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7F00D9FD" w14:textId="57781BBC" w:rsidR="006F3393" w:rsidRDefault="006F3393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35CCEF5D" w14:textId="67756E3C" w:rsidR="006F3393" w:rsidRDefault="006F3393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1F12E192" w14:textId="513171D4" w:rsidR="006F3393" w:rsidRDefault="006F3393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70E8AF00" w14:textId="37D6E73E" w:rsidR="006F3393" w:rsidRDefault="006F3393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1E70DF30" w14:textId="4ED6E562" w:rsidR="006F3393" w:rsidRDefault="006F3393">
      <w:pPr>
        <w:spacing w:before="160" w:after="160"/>
        <w:rPr>
          <w:rFonts w:ascii="Times New Roman" w:eastAsia="宋体" w:hAnsi="Times New Roman" w:cs="Times New Roman"/>
          <w:lang w:eastAsia="zh-CN"/>
        </w:rPr>
        <w:sectPr w:rsidR="006F339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pgSz w:w="11906" w:h="16838"/>
          <w:pgMar w:top="1440" w:right="1080" w:bottom="1440" w:left="1080" w:header="283" w:footer="708" w:gutter="0"/>
          <w:cols w:space="708"/>
          <w:docGrid w:linePitch="360"/>
        </w:sectPr>
      </w:pPr>
    </w:p>
    <w:p w14:paraId="1BF5C59B" w14:textId="01B02A4D" w:rsidR="00647DB7" w:rsidRDefault="00647DB7" w:rsidP="00647DB7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生命体征（D1）_VS</w:t>
      </w:r>
    </w:p>
    <w:p w14:paraId="2546F603" w14:textId="77777777" w:rsidR="006F3393" w:rsidRPr="006F3393" w:rsidRDefault="006F3393" w:rsidP="006F3393">
      <w:pPr>
        <w:rPr>
          <w:lang w:eastAsia="zh-CN"/>
        </w:rPr>
      </w:pP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91"/>
        <w:gridCol w:w="706"/>
        <w:gridCol w:w="1702"/>
        <w:gridCol w:w="993"/>
        <w:gridCol w:w="1133"/>
        <w:gridCol w:w="1418"/>
        <w:gridCol w:w="1275"/>
        <w:gridCol w:w="1278"/>
        <w:gridCol w:w="2126"/>
        <w:gridCol w:w="2330"/>
      </w:tblGrid>
      <w:tr w:rsidR="00575708" w14:paraId="3C84EAD0" w14:textId="77777777" w:rsidTr="00B1582F">
        <w:trPr>
          <w:jc w:val="center"/>
        </w:trPr>
        <w:tc>
          <w:tcPr>
            <w:tcW w:w="1218" w:type="pct"/>
            <w:gridSpan w:val="3"/>
            <w:tcBorders>
              <w:top w:val="single" w:sz="2" w:space="0" w:color="000000"/>
              <w:bottom w:val="single" w:sz="4" w:space="0" w:color="auto"/>
            </w:tcBorders>
          </w:tcPr>
          <w:p>
            <w:r>
              <w:t>受试者是否进行了生命体征检查？ :PERF</w:t>
            </w:r>
          </w:p>
        </w:tc>
        <w:tc>
          <w:tcPr>
            <w:tcW w:w="3782" w:type="pct"/>
            <w:gridSpan w:val="7"/>
            <w:tcBorders>
              <w:top w:val="single" w:sz="2" w:space="0" w:color="000000"/>
              <w:bottom w:val="single" w:sz="4" w:space="0" w:color="auto"/>
            </w:tcBorders>
          </w:tcPr>
          <w:p w14:paraId="354F4132" w14:textId="42DDAC49" w:rsidR="00575708" w:rsidRDefault="00575708" w:rsidP="00134F6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</w:p>
        </w:tc>
      </w:tr>
      <w:tr w:rsidR="00575708" w14:paraId="1F77310C" w14:textId="77777777" w:rsidTr="00B1582F">
        <w:trPr>
          <w:jc w:val="center"/>
        </w:trPr>
        <w:tc>
          <w:tcPr>
            <w:tcW w:w="1218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若“否”，请说明原因:REASND</w:t>
            </w:r>
          </w:p>
        </w:tc>
        <w:tc>
          <w:tcPr>
            <w:tcW w:w="3782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E716687" w14:textId="78FC2F7C" w:rsidR="00575708" w:rsidRDefault="00575708" w:rsidP="00134F6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75708" w14:paraId="4E5EB056" w14:textId="77777777" w:rsidTr="00B1582F">
        <w:trPr>
          <w:jc w:val="center"/>
        </w:trPr>
        <w:tc>
          <w:tcPr>
            <w:tcW w:w="1218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检查日期:DAT</w:t>
            </w:r>
          </w:p>
        </w:tc>
        <w:tc>
          <w:tcPr>
            <w:tcW w:w="3782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9B9F7A7" w14:textId="61C3839E" w:rsidR="00575708" w:rsidRDefault="00575708" w:rsidP="00134F68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575708" w14:paraId="388E0C59" w14:textId="77777777" w:rsidTr="00B1582F">
        <w:trPr>
          <w:jc w:val="center"/>
        </w:trPr>
        <w:tc>
          <w:tcPr>
            <w:tcW w:w="355" w:type="pct"/>
            <w:tcBorders>
              <w:top w:val="single" w:sz="4" w:space="0" w:color="auto"/>
            </w:tcBorders>
          </w:tcPr>
          <w:p>
            <w:r>
              <w:t>检查时间点:TPT_A</w:t>
            </w:r>
          </w:p>
        </w:tc>
        <w:tc>
          <w:tcPr>
            <w:tcW w:w="253" w:type="pct"/>
            <w:tcBorders>
              <w:top w:val="single" w:sz="4" w:space="0" w:color="auto"/>
            </w:tcBorders>
          </w:tcPr>
          <w:p w14:paraId="07609D8D" w14:textId="0049DFCA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未查</w:t>
            </w:r>
          </w:p>
        </w:tc>
        <w:tc>
          <w:tcPr>
            <w:tcW w:w="610" w:type="pct"/>
            <w:tcBorders>
              <w:top w:val="single" w:sz="4" w:space="0" w:color="auto"/>
            </w:tcBorders>
          </w:tcPr>
          <w:p w14:paraId="2088ED83" w14:textId="307D83EA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检查时间</w:t>
            </w:r>
          </w:p>
        </w:tc>
        <w:tc>
          <w:tcPr>
            <w:tcW w:w="356" w:type="pct"/>
            <w:tcBorders>
              <w:top w:val="single" w:sz="4" w:space="0" w:color="auto"/>
            </w:tcBorders>
          </w:tcPr>
          <w:p w14:paraId="2350104B" w14:textId="4241501A" w:rsidR="00575708" w:rsidRPr="00C049B4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体温（</w:t>
            </w:r>
            <w:r w:rsidRPr="00575708">
              <w:rPr>
                <w:rFonts w:ascii="Times New Roman" w:eastAsia="宋体" w:hAnsi="Times New Roman" w:cs="Times New Roman" w:hint="eastAsia"/>
                <w:lang w:eastAsia="zh-CN"/>
              </w:rPr>
              <w:t>℃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406" w:type="pct"/>
            <w:tcBorders>
              <w:top w:val="single" w:sz="4" w:space="0" w:color="auto"/>
            </w:tcBorders>
          </w:tcPr>
          <w:p w14:paraId="3877D969" w14:textId="4C5435A3" w:rsidR="00575708" w:rsidRPr="00C049B4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呼吸（次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分）</w:t>
            </w:r>
          </w:p>
        </w:tc>
        <w:tc>
          <w:tcPr>
            <w:tcW w:w="508" w:type="pct"/>
            <w:tcBorders>
              <w:top w:val="single" w:sz="4" w:space="0" w:color="auto"/>
            </w:tcBorders>
          </w:tcPr>
          <w:p w14:paraId="3380A923" w14:textId="00640442" w:rsidR="00575708" w:rsidRPr="00C049B4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脉搏（次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分）</w:t>
            </w:r>
          </w:p>
        </w:tc>
        <w:tc>
          <w:tcPr>
            <w:tcW w:w="457" w:type="pct"/>
            <w:tcBorders>
              <w:top w:val="single" w:sz="4" w:space="0" w:color="auto"/>
            </w:tcBorders>
          </w:tcPr>
          <w:p w14:paraId="727055DA" w14:textId="42AB20D0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收缩压</w:t>
            </w:r>
            <w:r>
              <w:rPr>
                <w:rFonts w:ascii="Times New Roman" w:eastAsia="宋体" w:hAnsi="Times New Roman" w:cs="Times New Roman"/>
                <w:lang w:eastAsia="zh-CN"/>
              </w:rPr>
              <w:t>（坐位）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（</w:t>
            </w:r>
            <w:r w:rsidRPr="00575708">
              <w:rPr>
                <w:rFonts w:ascii="Times New Roman" w:eastAsia="宋体" w:hAnsi="Times New Roman" w:cs="Times New Roman"/>
                <w:lang w:eastAsia="zh-CN"/>
              </w:rPr>
              <w:t>mmHg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1F3EFFE8" w14:textId="677E5304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舒张压</w:t>
            </w:r>
            <w:r>
              <w:rPr>
                <w:rFonts w:ascii="Times New Roman" w:eastAsia="宋体" w:hAnsi="Times New Roman" w:cs="Times New Roman"/>
                <w:lang w:eastAsia="zh-CN"/>
              </w:rPr>
              <w:t>（坐位）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（</w:t>
            </w:r>
            <w:r w:rsidRPr="00575708">
              <w:rPr>
                <w:rFonts w:ascii="Times New Roman" w:eastAsia="宋体" w:hAnsi="Times New Roman" w:cs="Times New Roman"/>
                <w:lang w:eastAsia="zh-CN"/>
              </w:rPr>
              <w:t>mmHg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762" w:type="pct"/>
            <w:tcBorders>
              <w:top w:val="single" w:sz="4" w:space="0" w:color="auto"/>
            </w:tcBorders>
          </w:tcPr>
          <w:p w14:paraId="2384DB27" w14:textId="3E4CB16A" w:rsidR="00575708" w:rsidRPr="00C049B4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临床意义判断</w:t>
            </w:r>
          </w:p>
        </w:tc>
        <w:tc>
          <w:tcPr>
            <w:tcW w:w="835" w:type="pct"/>
            <w:tcBorders>
              <w:top w:val="single" w:sz="4" w:space="0" w:color="auto"/>
            </w:tcBorders>
          </w:tcPr>
          <w:p w14:paraId="400C7269" w14:textId="4CBDAC39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049B4">
              <w:rPr>
                <w:rFonts w:ascii="Times New Roman" w:eastAsia="宋体" w:hAnsi="Times New Roman" w:cs="Times New Roman" w:hint="eastAsia"/>
                <w:lang w:eastAsia="zh-CN"/>
              </w:rPr>
              <w:t>若异常，请详述</w:t>
            </w:r>
          </w:p>
        </w:tc>
      </w:tr>
      <w:tr w:rsidR="00575708" w14:paraId="240020DE" w14:textId="77777777" w:rsidTr="00B1582F">
        <w:trPr>
          <w:jc w:val="center"/>
        </w:trPr>
        <w:tc>
          <w:tcPr>
            <w:tcW w:w="355" w:type="pct"/>
          </w:tcPr>
          <w:p>
            <w:r>
              <w:t>给药前:TPT_A</w:t>
            </w:r>
          </w:p>
        </w:tc>
        <w:tc>
          <w:tcPr>
            <w:tcW w:w="253" w:type="pct"/>
          </w:tcPr>
          <w:p w14:paraId="0FB5D5B2" w14:textId="036E5A61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</w:p>
        </w:tc>
        <w:tc>
          <w:tcPr>
            <w:tcW w:w="610" w:type="pct"/>
          </w:tcPr>
          <w:p w14:paraId="4DD3CCFA" w14:textId="6D7B2933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  <w:tc>
          <w:tcPr>
            <w:tcW w:w="356" w:type="pct"/>
          </w:tcPr>
          <w:p w14:paraId="4985A415" w14:textId="77777777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406" w:type="pct"/>
          </w:tcPr>
          <w:p w14:paraId="6CB043D1" w14:textId="77777777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08" w:type="pct"/>
          </w:tcPr>
          <w:p w14:paraId="23032E4A" w14:textId="68DC7638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457" w:type="pct"/>
          </w:tcPr>
          <w:p w14:paraId="752BA0D5" w14:textId="77777777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458" w:type="pct"/>
          </w:tcPr>
          <w:p w14:paraId="57F87A87" w14:textId="77777777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62" w:type="pct"/>
          </w:tcPr>
          <w:p w14:paraId="13966EAC" w14:textId="4EEC3D4C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35" w:type="pct"/>
          </w:tcPr>
          <w:p w14:paraId="516B7F51" w14:textId="3AD835D8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75708" w14:paraId="3E95DB36" w14:textId="77777777" w:rsidTr="00B1582F">
        <w:trPr>
          <w:jc w:val="center"/>
        </w:trPr>
        <w:tc>
          <w:tcPr>
            <w:tcW w:w="355" w:type="pct"/>
          </w:tcPr>
          <w:p>
            <w:r>
              <w:t>给药后:TPT_B</w:t>
            </w:r>
          </w:p>
        </w:tc>
        <w:tc>
          <w:tcPr>
            <w:tcW w:w="253" w:type="pct"/>
          </w:tcPr>
          <w:p w14:paraId="0AAF6565" w14:textId="3CA806EA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</w:p>
        </w:tc>
        <w:tc>
          <w:tcPr>
            <w:tcW w:w="610" w:type="pct"/>
          </w:tcPr>
          <w:p w14:paraId="05D17E8E" w14:textId="6A8F4B1C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  <w:tc>
          <w:tcPr>
            <w:tcW w:w="356" w:type="pct"/>
          </w:tcPr>
          <w:p w14:paraId="0E6B840C" w14:textId="77777777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406" w:type="pct"/>
          </w:tcPr>
          <w:p w14:paraId="027B3104" w14:textId="77777777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08" w:type="pct"/>
          </w:tcPr>
          <w:p w14:paraId="23107C85" w14:textId="4126A455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457" w:type="pct"/>
          </w:tcPr>
          <w:p w14:paraId="378C5DE9" w14:textId="77777777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458" w:type="pct"/>
          </w:tcPr>
          <w:p w14:paraId="6C03BEDD" w14:textId="77777777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62" w:type="pct"/>
          </w:tcPr>
          <w:p w14:paraId="306B626E" w14:textId="728178C9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35" w:type="pct"/>
          </w:tcPr>
          <w:p w14:paraId="50F0BD2A" w14:textId="0D206FBD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991"/>
          </w:tcPr>
          <w:p>
            <w:r>
              <w:t>生命体征（D1）:VS3</w:t>
            </w:r>
          </w:p>
        </w:tc>
        <w:tc>
          <w:tcPr>
            <w:tcW w:type="dxa" w:w="706"/>
          </w:tcPr>
          <w:p/>
        </w:tc>
        <w:tc>
          <w:tcPr>
            <w:tcW w:type="dxa" w:w="1702"/>
          </w:tcPr>
          <w:p/>
        </w:tc>
        <w:tc>
          <w:tcPr>
            <w:tcW w:type="dxa" w:w="993"/>
          </w:tcPr>
          <w:p/>
        </w:tc>
        <w:tc>
          <w:tcPr>
            <w:tcW w:type="dxa" w:w="1133"/>
          </w:tcPr>
          <w:p/>
        </w:tc>
        <w:tc>
          <w:tcPr>
            <w:tcW w:type="dxa" w:w="1418"/>
          </w:tcPr>
          <w:p/>
        </w:tc>
        <w:tc>
          <w:tcPr>
            <w:tcW w:type="dxa" w:w="1275"/>
          </w:tcPr>
          <w:p/>
        </w:tc>
        <w:tc>
          <w:tcPr>
            <w:tcW w:type="dxa" w:w="1278"/>
          </w:tcPr>
          <w:p/>
        </w:tc>
        <w:tc>
          <w:tcPr>
            <w:tcW w:type="dxa" w:w="2126"/>
          </w:tcPr>
          <w:p/>
        </w:tc>
        <w:tc>
          <w:tcPr>
            <w:tcW w:type="dxa" w:w="2330"/>
          </w:tcPr>
          <w:p/>
        </w:tc>
      </w:tr>
    </w:tbl>
    <w:p w14:paraId="7F50061A" w14:textId="77777777" w:rsidR="006F3393" w:rsidRDefault="006F3393">
      <w:pPr>
        <w:spacing w:before="160" w:after="160"/>
        <w:rPr>
          <w:rFonts w:ascii="Times New Roman" w:eastAsia="宋体" w:hAnsi="Times New Roman" w:cs="Times New Roman"/>
          <w:lang w:eastAsia="zh-CN"/>
        </w:rPr>
        <w:sectPr w:rsidR="006F3393" w:rsidSect="00086F9E">
          <w:pgSz w:w="16838" w:h="11906" w:orient="landscape"/>
          <w:pgMar w:top="1080" w:right="1440" w:bottom="1080" w:left="1440" w:header="283" w:footer="708" w:gutter="0"/>
          <w:cols w:space="708"/>
          <w:docGrid w:linePitch="360"/>
        </w:sectPr>
      </w:pPr>
    </w:p>
    <w:p w14:paraId="7C020189" w14:textId="77777777" w:rsidR="000218AC" w:rsidRDefault="000218AC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5BF0B696" w14:textId="77777777" w:rsidR="000218AC" w:rsidRDefault="000218AC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3729F750" w14:textId="541552B6" w:rsidR="000218AC" w:rsidRDefault="005228F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血常规_LB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551"/>
        <w:gridCol w:w="1383"/>
        <w:gridCol w:w="1463"/>
        <w:gridCol w:w="997"/>
        <w:gridCol w:w="2267"/>
        <w:gridCol w:w="2079"/>
      </w:tblGrid>
      <w:tr w:rsidR="00A33A4A" w14:paraId="3A14A3E7" w14:textId="77777777" w:rsidTr="00A33A4A">
        <w:trPr>
          <w:jc w:val="center"/>
        </w:trPr>
        <w:tc>
          <w:tcPr>
            <w:tcW w:w="1506" w:type="pct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>
            <w:r>
              <w:t>受试者是否进行了血常规检查?:PERF</w:t>
            </w:r>
          </w:p>
        </w:tc>
        <w:tc>
          <w:tcPr>
            <w:tcW w:w="3494" w:type="pct"/>
            <w:gridSpan w:val="4"/>
            <w:tcBorders>
              <w:top w:val="single" w:sz="2" w:space="0" w:color="000000"/>
              <w:bottom w:val="single" w:sz="4" w:space="0" w:color="auto"/>
            </w:tcBorders>
          </w:tcPr>
          <w:p w14:paraId="37EDD517" w14:textId="62EAECB6" w:rsidR="00A33A4A" w:rsidRDefault="00A33A4A" w:rsidP="00C31FAB">
            <w:pPr>
              <w:spacing w:before="160" w:after="160"/>
              <w:ind w:firstLineChars="100" w:firstLine="22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0218AC" w14:paraId="1F22D470" w14:textId="77777777" w:rsidTr="00D769A2">
        <w:trPr>
          <w:jc w:val="center"/>
        </w:trPr>
        <w:tc>
          <w:tcPr>
            <w:tcW w:w="1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若“否”，请说明原因:REASND</w:t>
            </w:r>
          </w:p>
        </w:tc>
        <w:tc>
          <w:tcPr>
            <w:tcW w:w="34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128B0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218AC" w14:paraId="597D7EF9" w14:textId="77777777" w:rsidTr="00D769A2">
        <w:trPr>
          <w:jc w:val="center"/>
        </w:trPr>
        <w:tc>
          <w:tcPr>
            <w:tcW w:w="1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采样日期:DAT</w:t>
            </w:r>
          </w:p>
        </w:tc>
        <w:tc>
          <w:tcPr>
            <w:tcW w:w="34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9BE6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F0BD7" w:rsidRPr="000F0BD7" w14:paraId="5E10B8B4" w14:textId="77777777" w:rsidTr="00D769A2">
        <w:trPr>
          <w:jc w:val="center"/>
        </w:trPr>
        <w:tc>
          <w:tcPr>
            <w:tcW w:w="1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采样时间:TIM</w:t>
            </w:r>
          </w:p>
        </w:tc>
        <w:tc>
          <w:tcPr>
            <w:tcW w:w="34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66B57" w14:textId="69F4CDE0" w:rsidR="000F0BD7" w:rsidRPr="000F0BD7" w:rsidRDefault="000F0BD7" w:rsidP="000F0BD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0F0BD7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0218AC" w14:paraId="6B3B8B23" w14:textId="77777777" w:rsidTr="00D769A2">
        <w:trPr>
          <w:jc w:val="center"/>
        </w:trPr>
        <w:tc>
          <w:tcPr>
            <w:tcW w:w="1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实验室编号:NAM</w:t>
            </w:r>
          </w:p>
        </w:tc>
        <w:tc>
          <w:tcPr>
            <w:tcW w:w="34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091F0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3C58E52C" w14:textId="77777777" w:rsidTr="00D769A2">
        <w:trPr>
          <w:jc w:val="center"/>
        </w:trPr>
        <w:tc>
          <w:tcPr>
            <w:tcW w:w="796" w:type="pct"/>
            <w:tcBorders>
              <w:top w:val="single" w:sz="4" w:space="0" w:color="auto"/>
            </w:tcBorders>
          </w:tcPr>
          <w:p>
            <w:r>
              <w:t>检查项目:TEST_A</w:t>
            </w:r>
          </w:p>
        </w:tc>
        <w:tc>
          <w:tcPr>
            <w:tcW w:w="710" w:type="pct"/>
            <w:tcBorders>
              <w:top w:val="single" w:sz="4" w:space="0" w:color="auto"/>
            </w:tcBorders>
          </w:tcPr>
          <w:p w14:paraId="7FF10E4F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751" w:type="pct"/>
            <w:tcBorders>
              <w:top w:val="single" w:sz="4" w:space="0" w:color="auto"/>
            </w:tcBorders>
          </w:tcPr>
          <w:p w14:paraId="5DBEDD17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12" w:type="pct"/>
            <w:tcBorders>
              <w:top w:val="single" w:sz="4" w:space="0" w:color="auto"/>
            </w:tcBorders>
          </w:tcPr>
          <w:p w14:paraId="7E34A6E0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164" w:type="pct"/>
            <w:tcBorders>
              <w:top w:val="single" w:sz="4" w:space="0" w:color="auto"/>
            </w:tcBorders>
          </w:tcPr>
          <w:p w14:paraId="44F2D251" w14:textId="37A4E8CC" w:rsidR="006F45E8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  <w:p w14:paraId="4C839B5F" w14:textId="77777777" w:rsidR="000218AC" w:rsidRPr="006F45E8" w:rsidRDefault="000218AC" w:rsidP="006F45E8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67" w:type="pct"/>
            <w:tcBorders>
              <w:top w:val="single" w:sz="4" w:space="0" w:color="auto"/>
            </w:tcBorders>
          </w:tcPr>
          <w:p w14:paraId="327B397B" w14:textId="344C961E" w:rsidR="000218AC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64766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0218AC" w14:paraId="3192CB65" w14:textId="77777777" w:rsidTr="00D769A2">
        <w:trPr>
          <w:jc w:val="center"/>
        </w:trPr>
        <w:tc>
          <w:tcPr>
            <w:tcW w:w="796" w:type="pct"/>
          </w:tcPr>
          <w:p>
            <w:r>
              <w:t>白细胞计数（WBC）:ORRESU_WBC</w:t>
            </w:r>
          </w:p>
        </w:tc>
        <w:tc>
          <w:tcPr>
            <w:tcW w:w="710" w:type="pct"/>
          </w:tcPr>
          <w:p w14:paraId="30751A9F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178B0D52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4C8AC82C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032E2178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1BC6B823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64766" w14:paraId="7E1CFC4A" w14:textId="77777777" w:rsidTr="00D769A2">
        <w:trPr>
          <w:jc w:val="center"/>
        </w:trPr>
        <w:tc>
          <w:tcPr>
            <w:tcW w:w="796" w:type="pct"/>
          </w:tcPr>
          <w:p>
            <w:r>
              <w:t>中性粒细胞计数（ANC）:CLSIG_NEUT</w:t>
            </w:r>
          </w:p>
        </w:tc>
        <w:tc>
          <w:tcPr>
            <w:tcW w:w="710" w:type="pct"/>
          </w:tcPr>
          <w:p w14:paraId="23BEB62C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665F84BB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7973F676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70C308B9" w14:textId="38B13C7B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053284CA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64766" w14:paraId="5EB9965E" w14:textId="77777777" w:rsidTr="00D769A2">
        <w:trPr>
          <w:jc w:val="center"/>
        </w:trPr>
        <w:tc>
          <w:tcPr>
            <w:tcW w:w="796" w:type="pct"/>
          </w:tcPr>
          <w:p>
            <w:r>
              <w:t>嗜酸性粒细胞计数（EO）:DESC_NEUT</w:t>
            </w:r>
          </w:p>
        </w:tc>
        <w:tc>
          <w:tcPr>
            <w:tcW w:w="710" w:type="pct"/>
          </w:tcPr>
          <w:p w14:paraId="371C5636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55243560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692082F5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1F4CDE1A" w14:textId="7D5B2C84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62F150E7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64766" w14:paraId="71BE004A" w14:textId="77777777" w:rsidTr="00D769A2">
        <w:trPr>
          <w:jc w:val="center"/>
        </w:trPr>
        <w:tc>
          <w:tcPr>
            <w:tcW w:w="796" w:type="pct"/>
          </w:tcPr>
          <w:p>
            <w:r>
              <w:t>嗜碱性粒细胞计数（BASO）:DESC_NEUT</w:t>
            </w:r>
          </w:p>
        </w:tc>
        <w:tc>
          <w:tcPr>
            <w:tcW w:w="710" w:type="pct"/>
          </w:tcPr>
          <w:p w14:paraId="435E8DB0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1D6E79E6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324721AE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6DE3E1BB" w14:textId="2DD30765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5A57B4C0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64766" w14:paraId="5420EF0C" w14:textId="77777777" w:rsidTr="00D769A2">
        <w:trPr>
          <w:jc w:val="center"/>
        </w:trPr>
        <w:tc>
          <w:tcPr>
            <w:tcW w:w="796" w:type="pct"/>
          </w:tcPr>
          <w:p>
            <w:r>
              <w:t>淋巴细胞计数（LYMPH）:ORRESU_LY</w:t>
            </w:r>
          </w:p>
        </w:tc>
        <w:tc>
          <w:tcPr>
            <w:tcW w:w="710" w:type="pct"/>
          </w:tcPr>
          <w:p w14:paraId="311FFBE5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330F5DDA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6F904FFB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0E593D95" w14:textId="744229F4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109C381A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64766" w14:paraId="3EE6EAA8" w14:textId="77777777" w:rsidTr="00D769A2">
        <w:trPr>
          <w:jc w:val="center"/>
        </w:trPr>
        <w:tc>
          <w:tcPr>
            <w:tcW w:w="796" w:type="pct"/>
          </w:tcPr>
          <w:p>
            <w:r>
              <w:t>红细胞计数（RBC）:ORRESU_RBC</w:t>
            </w:r>
          </w:p>
        </w:tc>
        <w:tc>
          <w:tcPr>
            <w:tcW w:w="710" w:type="pct"/>
          </w:tcPr>
          <w:p w14:paraId="2C825E8C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2071EA37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4D331327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3B728A79" w14:textId="7A759885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34370C7D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64766" w14:paraId="7D918408" w14:textId="77777777" w:rsidTr="00D769A2">
        <w:trPr>
          <w:jc w:val="center"/>
        </w:trPr>
        <w:tc>
          <w:tcPr>
            <w:tcW w:w="796" w:type="pct"/>
          </w:tcPr>
          <w:p>
            <w:r>
              <w:t>血红蛋白（HGB）:TEST_HB</w:t>
            </w:r>
          </w:p>
        </w:tc>
        <w:tc>
          <w:tcPr>
            <w:tcW w:w="710" w:type="pct"/>
          </w:tcPr>
          <w:p w14:paraId="75DC3824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1C62A2FC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0F13523A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734622C8" w14:textId="3BEFECCD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64B136D5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64766" w14:paraId="60CB53FD" w14:textId="77777777" w:rsidTr="00D769A2">
        <w:trPr>
          <w:jc w:val="center"/>
        </w:trPr>
        <w:tc>
          <w:tcPr>
            <w:tcW w:w="796" w:type="pct"/>
          </w:tcPr>
          <w:p>
            <w:r>
              <w:t>血小板计数（PLT）:ORRESU_PLT</w:t>
            </w:r>
          </w:p>
        </w:tc>
        <w:tc>
          <w:tcPr>
            <w:tcW w:w="710" w:type="pct"/>
          </w:tcPr>
          <w:p w14:paraId="043FA5D3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18C94035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7BB0FFB3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504E7D0C" w14:textId="7C2F1D8B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6E201B7C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64766" w14:paraId="58D4C843" w14:textId="77777777" w:rsidTr="00D769A2">
        <w:trPr>
          <w:jc w:val="center"/>
        </w:trPr>
        <w:tc>
          <w:tcPr>
            <w:tcW w:w="796" w:type="pct"/>
          </w:tcPr>
          <w:p>
            <w:r>
              <w:t>红细胞压积（HCT）:ORRESU_HCT</w:t>
            </w:r>
          </w:p>
        </w:tc>
        <w:tc>
          <w:tcPr>
            <w:tcW w:w="710" w:type="pct"/>
          </w:tcPr>
          <w:p w14:paraId="0F848669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6A2526E9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2E529E66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32937C28" w14:textId="6CABCCD7" w:rsidR="00064766" w:rsidRDefault="00D769A2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5F0EE0D9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64766" w14:paraId="395B2BDA" w14:textId="77777777" w:rsidTr="00D769A2">
        <w:trPr>
          <w:jc w:val="center"/>
        </w:trPr>
        <w:tc>
          <w:tcPr>
            <w:tcW w:w="796" w:type="pct"/>
          </w:tcPr>
          <w:p>
            <w:r>
              <w:t>红细胞沉降率（ESR）:DESC_RBC</w:t>
            </w:r>
          </w:p>
        </w:tc>
        <w:tc>
          <w:tcPr>
            <w:tcW w:w="710" w:type="pct"/>
          </w:tcPr>
          <w:p w14:paraId="0F86D3E6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427BD088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22FBD12B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31941758" w14:textId="2D95D492" w:rsidR="00064766" w:rsidRDefault="00D769A2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195051B4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1551"/>
          </w:tcPr>
          <w:p>
            <w:r>
              <w:t>血常规:LB1</w:t>
            </w:r>
          </w:p>
        </w:tc>
        <w:tc>
          <w:tcPr>
            <w:tcW w:type="dxa" w:w="1383"/>
          </w:tcPr>
          <w:p/>
        </w:tc>
        <w:tc>
          <w:tcPr>
            <w:tcW w:type="dxa" w:w="1463"/>
          </w:tcPr>
          <w:p/>
        </w:tc>
        <w:tc>
          <w:tcPr>
            <w:tcW w:type="dxa" w:w="997"/>
          </w:tcPr>
          <w:p/>
        </w:tc>
        <w:tc>
          <w:tcPr>
            <w:tcW w:type="dxa" w:w="2267"/>
          </w:tcPr>
          <w:p/>
        </w:tc>
        <w:tc>
          <w:tcPr>
            <w:tcW w:type="dxa" w:w="2079"/>
          </w:tcPr>
          <w:p/>
        </w:tc>
      </w:tr>
    </w:tbl>
    <w:p w14:paraId="28D0FFAF" w14:textId="77777777" w:rsidR="000218AC" w:rsidRDefault="000218AC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74EDA8D9" w14:textId="77777777" w:rsidR="000218AC" w:rsidRDefault="005228F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血生化_LB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554"/>
        <w:gridCol w:w="1091"/>
        <w:gridCol w:w="1321"/>
        <w:gridCol w:w="993"/>
        <w:gridCol w:w="2552"/>
        <w:gridCol w:w="2229"/>
      </w:tblGrid>
      <w:tr w:rsidR="00A33A4A" w14:paraId="51C0C6D7" w14:textId="77777777" w:rsidTr="0079149D">
        <w:trPr>
          <w:jc w:val="center"/>
        </w:trPr>
        <w:tc>
          <w:tcPr>
            <w:tcW w:w="1358" w:type="pct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>
            <w:r>
              <w:t>受试者是否进行了血生化检查?:PERF</w:t>
            </w:r>
          </w:p>
        </w:tc>
        <w:tc>
          <w:tcPr>
            <w:tcW w:w="3642" w:type="pct"/>
            <w:gridSpan w:val="4"/>
            <w:tcBorders>
              <w:top w:val="single" w:sz="2" w:space="0" w:color="000000"/>
              <w:bottom w:val="single" w:sz="4" w:space="0" w:color="auto"/>
            </w:tcBorders>
          </w:tcPr>
          <w:p w14:paraId="577229F7" w14:textId="16E40F6C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0218AC" w14:paraId="7946F428" w14:textId="77777777" w:rsidTr="0079149D">
        <w:trPr>
          <w:jc w:val="center"/>
        </w:trPr>
        <w:tc>
          <w:tcPr>
            <w:tcW w:w="13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若“否”，请说明原因:REASND</w:t>
            </w:r>
          </w:p>
        </w:tc>
        <w:tc>
          <w:tcPr>
            <w:tcW w:w="36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EAF46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218AC" w14:paraId="21D3D175" w14:textId="77777777" w:rsidTr="0079149D">
        <w:trPr>
          <w:jc w:val="center"/>
        </w:trPr>
        <w:tc>
          <w:tcPr>
            <w:tcW w:w="13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采样日期:DAT</w:t>
            </w:r>
          </w:p>
        </w:tc>
        <w:tc>
          <w:tcPr>
            <w:tcW w:w="36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7C4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F0BD7" w14:paraId="1E54111D" w14:textId="77777777" w:rsidTr="0079149D">
        <w:trPr>
          <w:jc w:val="center"/>
        </w:trPr>
        <w:tc>
          <w:tcPr>
            <w:tcW w:w="13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采样时间:TIM</w:t>
            </w:r>
          </w:p>
        </w:tc>
        <w:tc>
          <w:tcPr>
            <w:tcW w:w="36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8368" w14:textId="0022CF0E" w:rsidR="000F0BD7" w:rsidRDefault="000F0BD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0F0BD7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0218AC" w14:paraId="57E5BC1C" w14:textId="77777777" w:rsidTr="0079149D">
        <w:trPr>
          <w:jc w:val="center"/>
        </w:trPr>
        <w:tc>
          <w:tcPr>
            <w:tcW w:w="13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实验室编号:NAM</w:t>
            </w:r>
          </w:p>
        </w:tc>
        <w:tc>
          <w:tcPr>
            <w:tcW w:w="36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6A2F0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6C046072" w14:textId="77777777">
        <w:trPr>
          <w:jc w:val="center"/>
        </w:trPr>
        <w:tc>
          <w:tcPr>
            <w:tcW w:w="798" w:type="pct"/>
            <w:tcBorders>
              <w:top w:val="single" w:sz="4" w:space="0" w:color="auto"/>
            </w:tcBorders>
          </w:tcPr>
          <w:p>
            <w:r>
              <w:t>检查项目:TEST_A</w:t>
            </w:r>
          </w:p>
        </w:tc>
        <w:tc>
          <w:tcPr>
            <w:tcW w:w="560" w:type="pct"/>
            <w:tcBorders>
              <w:top w:val="single" w:sz="4" w:space="0" w:color="auto"/>
            </w:tcBorders>
          </w:tcPr>
          <w:p w14:paraId="5C5B4F71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8" w:type="pct"/>
            <w:tcBorders>
              <w:top w:val="single" w:sz="4" w:space="0" w:color="auto"/>
            </w:tcBorders>
          </w:tcPr>
          <w:p w14:paraId="360378F8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3E44908B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310" w:type="pct"/>
            <w:tcBorders>
              <w:top w:val="single" w:sz="4" w:space="0" w:color="auto"/>
            </w:tcBorders>
          </w:tcPr>
          <w:p w14:paraId="676A0527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1144" w:type="pct"/>
            <w:tcBorders>
              <w:top w:val="single" w:sz="4" w:space="0" w:color="auto"/>
            </w:tcBorders>
          </w:tcPr>
          <w:p w14:paraId="69548F25" w14:textId="00ACE39C" w:rsidR="000218AC" w:rsidRDefault="00D769A2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769A2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C53ECF" w14:paraId="549DB53F" w14:textId="77777777">
        <w:trPr>
          <w:jc w:val="center"/>
        </w:trPr>
        <w:tc>
          <w:tcPr>
            <w:tcW w:w="798" w:type="pct"/>
            <w:tcBorders>
              <w:top w:val="single" w:sz="4" w:space="0" w:color="auto"/>
            </w:tcBorders>
          </w:tcPr>
          <w:p>
            <w:r>
              <w:t>淀粉酶（AMY）:REAS_AMS</w:t>
            </w:r>
          </w:p>
        </w:tc>
        <w:tc>
          <w:tcPr>
            <w:tcW w:w="560" w:type="pct"/>
            <w:tcBorders>
              <w:top w:val="single" w:sz="4" w:space="0" w:color="auto"/>
            </w:tcBorders>
          </w:tcPr>
          <w:p w14:paraId="13C69274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78" w:type="pct"/>
            <w:tcBorders>
              <w:top w:val="single" w:sz="4" w:space="0" w:color="auto"/>
            </w:tcBorders>
          </w:tcPr>
          <w:p w14:paraId="43ED27A2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7C16543B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10" w:type="pct"/>
            <w:tcBorders>
              <w:top w:val="single" w:sz="4" w:space="0" w:color="auto"/>
            </w:tcBorders>
          </w:tcPr>
          <w:p w14:paraId="7FAA483A" w14:textId="5CD1FDA3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</w:r>
            <w:r>
              <w:rPr>
                <w:rFonts w:ascii="Times New Roman" w:eastAsia="宋体" w:hAnsi="Times New Roman" w:cs="Times New Roman"/>
                <w:lang w:eastAsia="zh-CN"/>
              </w:rPr>
              <w:lastRenderedPageBreak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  <w:tcBorders>
              <w:top w:val="single" w:sz="4" w:space="0" w:color="auto"/>
            </w:tcBorders>
          </w:tcPr>
          <w:p w14:paraId="42A1CF62" w14:textId="77777777" w:rsidR="00C53ECF" w:rsidRPr="00D769A2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39256CE9" w14:textId="77777777">
        <w:trPr>
          <w:jc w:val="center"/>
        </w:trPr>
        <w:tc>
          <w:tcPr>
            <w:tcW w:w="798" w:type="pct"/>
            <w:tcBorders>
              <w:top w:val="single" w:sz="4" w:space="0" w:color="auto"/>
            </w:tcBorders>
          </w:tcPr>
          <w:p>
            <w:r>
              <w:t>总胆红素（TBIL）:ORRESU_TBIL</w:t>
            </w:r>
          </w:p>
        </w:tc>
        <w:tc>
          <w:tcPr>
            <w:tcW w:w="560" w:type="pct"/>
            <w:tcBorders>
              <w:top w:val="single" w:sz="4" w:space="0" w:color="auto"/>
            </w:tcBorders>
          </w:tcPr>
          <w:p w14:paraId="0471EA7C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  <w:tcBorders>
              <w:top w:val="single" w:sz="4" w:space="0" w:color="auto"/>
            </w:tcBorders>
          </w:tcPr>
          <w:p w14:paraId="213D45F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46B17BBD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  <w:tcBorders>
              <w:top w:val="single" w:sz="4" w:space="0" w:color="auto"/>
            </w:tcBorders>
          </w:tcPr>
          <w:p w14:paraId="21E4D0E6" w14:textId="77D0BB84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  <w:tcBorders>
              <w:top w:val="single" w:sz="4" w:space="0" w:color="auto"/>
            </w:tcBorders>
          </w:tcPr>
          <w:p w14:paraId="622ED16F" w14:textId="77777777" w:rsidR="00C53ECF" w:rsidRPr="00D769A2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7FCC2E64" w14:textId="77777777">
        <w:trPr>
          <w:jc w:val="center"/>
        </w:trPr>
        <w:tc>
          <w:tcPr>
            <w:tcW w:w="798" w:type="pct"/>
            <w:tcBorders>
              <w:top w:val="single" w:sz="4" w:space="0" w:color="auto"/>
            </w:tcBorders>
          </w:tcPr>
          <w:p>
            <w:r>
              <w:t>直接胆红素（DBIL）:ORRESU_DBIL</w:t>
            </w:r>
          </w:p>
        </w:tc>
        <w:tc>
          <w:tcPr>
            <w:tcW w:w="560" w:type="pct"/>
            <w:tcBorders>
              <w:top w:val="single" w:sz="4" w:space="0" w:color="auto"/>
            </w:tcBorders>
          </w:tcPr>
          <w:p w14:paraId="45674CA7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  <w:tcBorders>
              <w:top w:val="single" w:sz="4" w:space="0" w:color="auto"/>
            </w:tcBorders>
          </w:tcPr>
          <w:p w14:paraId="26F47A30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0C003CE9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  <w:tcBorders>
              <w:top w:val="single" w:sz="4" w:space="0" w:color="auto"/>
            </w:tcBorders>
          </w:tcPr>
          <w:p w14:paraId="002D7656" w14:textId="64A9A9D2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  <w:tcBorders>
              <w:top w:val="single" w:sz="4" w:space="0" w:color="auto"/>
            </w:tcBorders>
          </w:tcPr>
          <w:p w14:paraId="6B2183DA" w14:textId="77777777" w:rsidR="00C53ECF" w:rsidRPr="00D769A2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4FFC9999" w14:textId="77777777">
        <w:trPr>
          <w:jc w:val="center"/>
        </w:trPr>
        <w:tc>
          <w:tcPr>
            <w:tcW w:w="798" w:type="pct"/>
            <w:tcBorders>
              <w:top w:val="single" w:sz="4" w:space="0" w:color="auto"/>
            </w:tcBorders>
          </w:tcPr>
          <w:p>
            <w:r>
              <w:t>间接胆红素（IBIL）:ORRESU_IBIL</w:t>
            </w:r>
          </w:p>
        </w:tc>
        <w:tc>
          <w:tcPr>
            <w:tcW w:w="560" w:type="pct"/>
            <w:tcBorders>
              <w:top w:val="single" w:sz="4" w:space="0" w:color="auto"/>
            </w:tcBorders>
          </w:tcPr>
          <w:p w14:paraId="1DE8985C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  <w:tcBorders>
              <w:top w:val="single" w:sz="4" w:space="0" w:color="auto"/>
            </w:tcBorders>
          </w:tcPr>
          <w:p w14:paraId="7F29B532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7E192CB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  <w:tcBorders>
              <w:top w:val="single" w:sz="4" w:space="0" w:color="auto"/>
            </w:tcBorders>
          </w:tcPr>
          <w:p w14:paraId="26D50B2D" w14:textId="045694AD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  <w:tcBorders>
              <w:top w:val="single" w:sz="4" w:space="0" w:color="auto"/>
            </w:tcBorders>
          </w:tcPr>
          <w:p w14:paraId="561A74B8" w14:textId="77777777" w:rsidR="00C53ECF" w:rsidRPr="00D769A2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1388DE14" w14:textId="77777777">
        <w:trPr>
          <w:jc w:val="center"/>
        </w:trPr>
        <w:tc>
          <w:tcPr>
            <w:tcW w:w="798" w:type="pct"/>
            <w:tcBorders>
              <w:top w:val="single" w:sz="4" w:space="0" w:color="auto"/>
            </w:tcBorders>
          </w:tcPr>
          <w:p>
            <w:r>
              <w:t>总蛋白（TP）:CLSIG_TP</w:t>
            </w:r>
          </w:p>
        </w:tc>
        <w:tc>
          <w:tcPr>
            <w:tcW w:w="560" w:type="pct"/>
            <w:tcBorders>
              <w:top w:val="single" w:sz="4" w:space="0" w:color="auto"/>
            </w:tcBorders>
          </w:tcPr>
          <w:p w14:paraId="26A4A3A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78" w:type="pct"/>
            <w:tcBorders>
              <w:top w:val="single" w:sz="4" w:space="0" w:color="auto"/>
            </w:tcBorders>
          </w:tcPr>
          <w:p w14:paraId="1526C996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0C102E67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10" w:type="pct"/>
            <w:tcBorders>
              <w:top w:val="single" w:sz="4" w:space="0" w:color="auto"/>
            </w:tcBorders>
          </w:tcPr>
          <w:p w14:paraId="63D0CDA7" w14:textId="19FA389E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  <w:tcBorders>
              <w:top w:val="single" w:sz="4" w:space="0" w:color="auto"/>
            </w:tcBorders>
          </w:tcPr>
          <w:p w14:paraId="5C6E6E43" w14:textId="77777777" w:rsidR="00C53ECF" w:rsidRPr="00D769A2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462846E8" w14:textId="77777777">
        <w:trPr>
          <w:jc w:val="center"/>
        </w:trPr>
        <w:tc>
          <w:tcPr>
            <w:tcW w:w="798" w:type="pct"/>
            <w:tcBorders>
              <w:top w:val="single" w:sz="4" w:space="0" w:color="auto"/>
            </w:tcBorders>
          </w:tcPr>
          <w:p>
            <w:r>
              <w:t>白蛋白（ALB）:ORRESU_A</w:t>
            </w:r>
          </w:p>
        </w:tc>
        <w:tc>
          <w:tcPr>
            <w:tcW w:w="560" w:type="pct"/>
            <w:tcBorders>
              <w:top w:val="single" w:sz="4" w:space="0" w:color="auto"/>
            </w:tcBorders>
          </w:tcPr>
          <w:p w14:paraId="1EAB81B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78" w:type="pct"/>
            <w:tcBorders>
              <w:top w:val="single" w:sz="4" w:space="0" w:color="auto"/>
            </w:tcBorders>
          </w:tcPr>
          <w:p w14:paraId="349BCE47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5845453F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10" w:type="pct"/>
            <w:tcBorders>
              <w:top w:val="single" w:sz="4" w:space="0" w:color="auto"/>
            </w:tcBorders>
          </w:tcPr>
          <w:p w14:paraId="747E585A" w14:textId="33091202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  <w:tcBorders>
              <w:top w:val="single" w:sz="4" w:space="0" w:color="auto"/>
            </w:tcBorders>
          </w:tcPr>
          <w:p w14:paraId="2E106610" w14:textId="77777777" w:rsidR="00C53ECF" w:rsidRPr="00D769A2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5E5AAB06" w14:textId="77777777">
        <w:trPr>
          <w:jc w:val="center"/>
        </w:trPr>
        <w:tc>
          <w:tcPr>
            <w:tcW w:w="798" w:type="pct"/>
          </w:tcPr>
          <w:p>
            <w:r>
              <w:t>谷丙转氨酶（ALT）:ORRESU_ALT</w:t>
            </w:r>
          </w:p>
        </w:tc>
        <w:tc>
          <w:tcPr>
            <w:tcW w:w="560" w:type="pct"/>
          </w:tcPr>
          <w:p w14:paraId="10BE9AF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7B4B73A1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189FE46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4909C8BD" w14:textId="6EBD16DC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1766D088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486CF7D4" w14:textId="77777777">
        <w:trPr>
          <w:jc w:val="center"/>
        </w:trPr>
        <w:tc>
          <w:tcPr>
            <w:tcW w:w="798" w:type="pct"/>
          </w:tcPr>
          <w:p>
            <w:r>
              <w:t>谷草转氨酶（AST）:ORRESU_AST</w:t>
            </w:r>
          </w:p>
        </w:tc>
        <w:tc>
          <w:tcPr>
            <w:tcW w:w="560" w:type="pct"/>
          </w:tcPr>
          <w:p w14:paraId="53494E70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3E52FB26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1079C031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29CED40B" w14:textId="6818A9E9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7EA9855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158B1DD9" w14:textId="77777777">
        <w:trPr>
          <w:jc w:val="center"/>
        </w:trPr>
        <w:tc>
          <w:tcPr>
            <w:tcW w:w="798" w:type="pct"/>
          </w:tcPr>
          <w:p>
            <w:r>
              <w:t>谷氨酰转移酶（γ-GT）:ORRESU_GGT</w:t>
            </w:r>
          </w:p>
        </w:tc>
        <w:tc>
          <w:tcPr>
            <w:tcW w:w="560" w:type="pct"/>
          </w:tcPr>
          <w:p w14:paraId="0F78A9F8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231D577A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37B1A8A1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359F0301" w14:textId="56A1D01D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30430106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08C6DB46" w14:textId="77777777">
        <w:trPr>
          <w:jc w:val="center"/>
        </w:trPr>
        <w:tc>
          <w:tcPr>
            <w:tcW w:w="798" w:type="pct"/>
          </w:tcPr>
          <w:p>
            <w:r>
              <w:t>碱性磷酸酶（ALP）:ORRESU_ALP</w:t>
            </w:r>
          </w:p>
        </w:tc>
        <w:tc>
          <w:tcPr>
            <w:tcW w:w="560" w:type="pct"/>
          </w:tcPr>
          <w:p w14:paraId="21B4E911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345DEE3E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12899BCA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442A5100" w14:textId="0151430D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</w:r>
            <w:r>
              <w:rPr>
                <w:rFonts w:ascii="Times New Roman" w:eastAsia="宋体" w:hAnsi="Times New Roman" w:cs="Times New Roman"/>
                <w:lang w:eastAsia="zh-CN"/>
              </w:rPr>
              <w:lastRenderedPageBreak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267244D1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382B7A73" w14:textId="77777777">
        <w:trPr>
          <w:jc w:val="center"/>
        </w:trPr>
        <w:tc>
          <w:tcPr>
            <w:tcW w:w="798" w:type="pct"/>
          </w:tcPr>
          <w:p>
            <w:r>
              <w:t>总胆固醇（CHOL）:ORNRLO_TC</w:t>
            </w:r>
          </w:p>
        </w:tc>
        <w:tc>
          <w:tcPr>
            <w:tcW w:w="560" w:type="pct"/>
          </w:tcPr>
          <w:p w14:paraId="43F99A4D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59A146FA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1B2CB7D8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1D9596D6" w14:textId="67801749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0EC8608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748D9DCA" w14:textId="77777777">
        <w:trPr>
          <w:jc w:val="center"/>
        </w:trPr>
        <w:tc>
          <w:tcPr>
            <w:tcW w:w="798" w:type="pct"/>
          </w:tcPr>
          <w:p>
            <w:r>
              <w:t>甘油三酯（TG）:ORRESU_TG</w:t>
            </w:r>
          </w:p>
        </w:tc>
        <w:tc>
          <w:tcPr>
            <w:tcW w:w="560" w:type="pct"/>
          </w:tcPr>
          <w:p w14:paraId="105C42E8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3E7F755B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3AC5EAF1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55D2F2F2" w14:textId="40326DDE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18BF0E20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58F96B9C" w14:textId="77777777">
        <w:trPr>
          <w:jc w:val="center"/>
        </w:trPr>
        <w:tc>
          <w:tcPr>
            <w:tcW w:w="798" w:type="pct"/>
          </w:tcPr>
          <w:p>
            <w:r>
              <w:t>肌酐（Cr）:DESC_CR</w:t>
            </w:r>
          </w:p>
        </w:tc>
        <w:tc>
          <w:tcPr>
            <w:tcW w:w="560" w:type="pct"/>
          </w:tcPr>
          <w:p w14:paraId="79D1A356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7A7408AF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507E17E3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1067321D" w14:textId="28796E66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61FA436C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7878FAF3" w14:textId="77777777">
        <w:trPr>
          <w:jc w:val="center"/>
        </w:trPr>
        <w:tc>
          <w:tcPr>
            <w:tcW w:w="798" w:type="pct"/>
          </w:tcPr>
          <w:p>
            <w:r>
              <w:t>血尿素氮（BUN）:ORRESU_BUN</w:t>
            </w:r>
          </w:p>
        </w:tc>
        <w:tc>
          <w:tcPr>
            <w:tcW w:w="560" w:type="pct"/>
          </w:tcPr>
          <w:p w14:paraId="77771F02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2FED828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45B4E648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47F33A50" w14:textId="1CFB1F79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5910E6F4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674E90D1" w14:textId="77777777">
        <w:trPr>
          <w:jc w:val="center"/>
        </w:trPr>
        <w:tc>
          <w:tcPr>
            <w:tcW w:w="798" w:type="pct"/>
          </w:tcPr>
          <w:p>
            <w:r>
              <w:t>尿素（Urea）:DESC_BUN</w:t>
            </w:r>
          </w:p>
        </w:tc>
        <w:tc>
          <w:tcPr>
            <w:tcW w:w="560" w:type="pct"/>
          </w:tcPr>
          <w:p w14:paraId="1FE5C6D7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4D09FC33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131CFF0E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5A717D59" w14:textId="3ECD26D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4EE2A130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:rsidRPr="00C53ECF" w14:paraId="2D59300C" w14:textId="77777777">
        <w:trPr>
          <w:jc w:val="center"/>
        </w:trPr>
        <w:tc>
          <w:tcPr>
            <w:tcW w:w="798" w:type="pct"/>
          </w:tcPr>
          <w:p>
            <w:r>
              <w:t>尿酸（UA）:CLSIG_UA</w:t>
            </w:r>
          </w:p>
        </w:tc>
        <w:tc>
          <w:tcPr>
            <w:tcW w:w="560" w:type="pct"/>
          </w:tcPr>
          <w:p w14:paraId="64CDA26D" w14:textId="77777777" w:rsidR="00C53ECF" w:rsidRP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i/>
                <w:lang w:eastAsia="zh-CN"/>
              </w:rPr>
            </w:pPr>
          </w:p>
        </w:tc>
        <w:tc>
          <w:tcPr>
            <w:tcW w:w="678" w:type="pct"/>
          </w:tcPr>
          <w:p w14:paraId="3FDD125A" w14:textId="77777777" w:rsidR="00C53ECF" w:rsidRP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i/>
                <w:lang w:eastAsia="zh-CN"/>
              </w:rPr>
            </w:pPr>
          </w:p>
        </w:tc>
        <w:tc>
          <w:tcPr>
            <w:tcW w:w="510" w:type="pct"/>
          </w:tcPr>
          <w:p w14:paraId="1F15EFF9" w14:textId="77777777" w:rsidR="00C53ECF" w:rsidRP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i/>
                <w:lang w:eastAsia="zh-CN"/>
              </w:rPr>
            </w:pPr>
          </w:p>
        </w:tc>
        <w:tc>
          <w:tcPr>
            <w:tcW w:w="1310" w:type="pct"/>
          </w:tcPr>
          <w:p w14:paraId="27A3DECD" w14:textId="18033A44" w:rsidR="00C53ECF" w:rsidRP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i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54A732EA" w14:textId="77777777" w:rsidR="00C53ECF" w:rsidRP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i/>
                <w:lang w:eastAsia="zh-CN"/>
              </w:rPr>
            </w:pPr>
          </w:p>
        </w:tc>
      </w:tr>
      <w:tr w:rsidR="00C53ECF" w14:paraId="065DA899" w14:textId="77777777">
        <w:trPr>
          <w:jc w:val="center"/>
        </w:trPr>
        <w:tc>
          <w:tcPr>
            <w:tcW w:w="798" w:type="pct"/>
          </w:tcPr>
          <w:p>
            <w:r>
              <w:t>血清钠（Na+）:ORNRLO_NA</w:t>
            </w:r>
          </w:p>
        </w:tc>
        <w:tc>
          <w:tcPr>
            <w:tcW w:w="560" w:type="pct"/>
          </w:tcPr>
          <w:p w14:paraId="235D570E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4EE18BFA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3DC3D222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1C6133CD" w14:textId="7CDC8A75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580D03F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2D0EBBC7" w14:textId="77777777">
        <w:trPr>
          <w:jc w:val="center"/>
        </w:trPr>
        <w:tc>
          <w:tcPr>
            <w:tcW w:w="798" w:type="pct"/>
          </w:tcPr>
          <w:p>
            <w:r>
              <w:t>血清钾（K+）:ORNRLO_K</w:t>
            </w:r>
          </w:p>
        </w:tc>
        <w:tc>
          <w:tcPr>
            <w:tcW w:w="560" w:type="pct"/>
          </w:tcPr>
          <w:p w14:paraId="155ACD30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577E69E7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27B196FD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62FA3A1B" w14:textId="72E1704A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3494019D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2D69D6B5" w14:textId="77777777">
        <w:trPr>
          <w:jc w:val="center"/>
        </w:trPr>
        <w:tc>
          <w:tcPr>
            <w:tcW w:w="798" w:type="pct"/>
          </w:tcPr>
          <w:p>
            <w:r>
              <w:t>血清钙（Ca2+）:DESC_CA</w:t>
            </w:r>
          </w:p>
        </w:tc>
        <w:tc>
          <w:tcPr>
            <w:tcW w:w="560" w:type="pct"/>
          </w:tcPr>
          <w:p w14:paraId="5EC49EDD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380F6A7D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42750DF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1FA553F6" w14:textId="22658EEC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</w:r>
            <w:r>
              <w:rPr>
                <w:rFonts w:ascii="Times New Roman" w:eastAsia="宋体" w:hAnsi="Times New Roman" w:cs="Times New Roman"/>
                <w:lang w:eastAsia="zh-CN"/>
              </w:rPr>
              <w:lastRenderedPageBreak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2492C3AF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5D84CF6E" w14:textId="77777777">
        <w:trPr>
          <w:jc w:val="center"/>
        </w:trPr>
        <w:tc>
          <w:tcPr>
            <w:tcW w:w="798" w:type="pct"/>
          </w:tcPr>
          <w:p>
            <w:r>
              <w:t>血清镁（Mg2+）:DESC_MG</w:t>
            </w:r>
          </w:p>
        </w:tc>
        <w:tc>
          <w:tcPr>
            <w:tcW w:w="560" w:type="pct"/>
          </w:tcPr>
          <w:p w14:paraId="0C1CE0AF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4AE456CA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34E26C9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6D6C6ADD" w14:textId="64F12171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734C9F36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0712CFAB" w14:textId="77777777">
        <w:trPr>
          <w:jc w:val="center"/>
        </w:trPr>
        <w:tc>
          <w:tcPr>
            <w:tcW w:w="798" w:type="pct"/>
          </w:tcPr>
          <w:p>
            <w:r>
              <w:t>血清氯（Cl-）:CLSIG_CL</w:t>
            </w:r>
          </w:p>
        </w:tc>
        <w:tc>
          <w:tcPr>
            <w:tcW w:w="560" w:type="pct"/>
          </w:tcPr>
          <w:p w14:paraId="51EEFD74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587E3889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7D4BC119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5E3BDA69" w14:textId="1FEF8765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3936D193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09023DC0" w14:textId="77777777">
        <w:trPr>
          <w:jc w:val="center"/>
        </w:trPr>
        <w:tc>
          <w:tcPr>
            <w:tcW w:w="798" w:type="pct"/>
          </w:tcPr>
          <w:p>
            <w:r>
              <w:t>血清磷（Pi）:TEST_GLU</w:t>
            </w:r>
          </w:p>
        </w:tc>
        <w:tc>
          <w:tcPr>
            <w:tcW w:w="560" w:type="pct"/>
          </w:tcPr>
          <w:p w14:paraId="104C484B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597E13DA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54CC6B49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413CA83C" w14:textId="6355F029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4F0EE208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1554"/>
          </w:tcPr>
          <w:p>
            <w:r>
              <w:t>血生化:PERF</w:t>
            </w:r>
          </w:p>
        </w:tc>
        <w:tc>
          <w:tcPr>
            <w:tcW w:type="dxa" w:w="1091"/>
          </w:tcPr>
          <w:p/>
        </w:tc>
        <w:tc>
          <w:tcPr>
            <w:tcW w:type="dxa" w:w="1321"/>
          </w:tcPr>
          <w:p/>
        </w:tc>
        <w:tc>
          <w:tcPr>
            <w:tcW w:type="dxa" w:w="993"/>
          </w:tcPr>
          <w:p/>
        </w:tc>
        <w:tc>
          <w:tcPr>
            <w:tcW w:type="dxa" w:w="2552"/>
          </w:tcPr>
          <w:p/>
        </w:tc>
        <w:tc>
          <w:tcPr>
            <w:tcW w:type="dxa" w:w="2229"/>
          </w:tcPr>
          <w:p/>
        </w:tc>
      </w:tr>
    </w:tbl>
    <w:p w14:paraId="4833702F" w14:textId="1A714913" w:rsidR="000218AC" w:rsidRDefault="000218AC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070D234A" w14:textId="77777777" w:rsidR="0079149D" w:rsidRDefault="0079149D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61E87C0E" w14:textId="39FAAA6A" w:rsidR="0079149D" w:rsidRDefault="0079149D" w:rsidP="0079149D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空腹血糖_LB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272"/>
        <w:gridCol w:w="1136"/>
        <w:gridCol w:w="1278"/>
        <w:gridCol w:w="1558"/>
        <w:gridCol w:w="2125"/>
        <w:gridCol w:w="2371"/>
      </w:tblGrid>
      <w:tr w:rsidR="0079149D" w14:paraId="213EF21B" w14:textId="77777777" w:rsidTr="009064CB">
        <w:trPr>
          <w:jc w:val="center"/>
        </w:trPr>
        <w:tc>
          <w:tcPr>
            <w:tcW w:w="1892" w:type="pct"/>
            <w:gridSpan w:val="3"/>
            <w:tcBorders>
              <w:top w:val="single" w:sz="2" w:space="0" w:color="000000"/>
              <w:bottom w:val="single" w:sz="4" w:space="0" w:color="auto"/>
            </w:tcBorders>
          </w:tcPr>
          <w:p>
            <w:r>
              <w:t>受试者是否进行了空腹血糖检查?:PERF</w:t>
            </w:r>
          </w:p>
        </w:tc>
        <w:tc>
          <w:tcPr>
            <w:tcW w:w="3108" w:type="pct"/>
            <w:gridSpan w:val="3"/>
            <w:tcBorders>
              <w:top w:val="single" w:sz="2" w:space="0" w:color="000000"/>
              <w:bottom w:val="single" w:sz="4" w:space="0" w:color="auto"/>
            </w:tcBorders>
          </w:tcPr>
          <w:p w14:paraId="1259FCAB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79149D" w14:paraId="40D383AC" w14:textId="77777777" w:rsidTr="009064CB">
        <w:trPr>
          <w:jc w:val="center"/>
        </w:trPr>
        <w:tc>
          <w:tcPr>
            <w:tcW w:w="18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若“否”，请说明原因:REASND</w:t>
            </w:r>
          </w:p>
        </w:tc>
        <w:tc>
          <w:tcPr>
            <w:tcW w:w="31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3C00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79149D" w14:paraId="58259456" w14:textId="77777777" w:rsidTr="009064CB">
        <w:trPr>
          <w:jc w:val="center"/>
        </w:trPr>
        <w:tc>
          <w:tcPr>
            <w:tcW w:w="18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采样日期:DAT</w:t>
            </w:r>
          </w:p>
        </w:tc>
        <w:tc>
          <w:tcPr>
            <w:tcW w:w="31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DF89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F0BD7" w:rsidRPr="000F0BD7" w14:paraId="138B396F" w14:textId="77777777" w:rsidTr="009064CB">
        <w:trPr>
          <w:jc w:val="center"/>
        </w:trPr>
        <w:tc>
          <w:tcPr>
            <w:tcW w:w="18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采样时间:TIM</w:t>
            </w:r>
          </w:p>
        </w:tc>
        <w:tc>
          <w:tcPr>
            <w:tcW w:w="31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31FE4" w14:textId="401AFE41" w:rsidR="000F0BD7" w:rsidRPr="000F0BD7" w:rsidRDefault="000F0BD7" w:rsidP="000F0BD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0F0BD7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79149D" w14:paraId="36F9A3CF" w14:textId="77777777" w:rsidTr="009064CB">
        <w:trPr>
          <w:jc w:val="center"/>
        </w:trPr>
        <w:tc>
          <w:tcPr>
            <w:tcW w:w="18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实验室编号:NAM</w:t>
            </w:r>
          </w:p>
        </w:tc>
        <w:tc>
          <w:tcPr>
            <w:tcW w:w="31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33B6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79149D" w14:paraId="4F9757EB" w14:textId="77777777" w:rsidTr="009064CB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>
            <w:r>
              <w:t>检查项目:TEST_A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125924D5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00E6BDE0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2F0EDA39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67D677C0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29BCEB30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016E0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79149D" w14:paraId="243423DA" w14:textId="77777777" w:rsidTr="009064CB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>
            <w:r>
              <w:t>空腹血糖:ORRESU_GLU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41C31268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73A6054E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43268642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37F974CF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7802F313" w14:textId="77777777" w:rsidR="0079149D" w:rsidRPr="002016E0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1272"/>
          </w:tcPr>
          <w:p>
            <w:r>
              <w:t>空腹血糖:ORRESU_GLU</w:t>
            </w:r>
          </w:p>
        </w:tc>
        <w:tc>
          <w:tcPr>
            <w:tcW w:type="dxa" w:w="1136"/>
          </w:tcPr>
          <w:p/>
        </w:tc>
        <w:tc>
          <w:tcPr>
            <w:tcW w:type="dxa" w:w="1278"/>
          </w:tcPr>
          <w:p/>
        </w:tc>
        <w:tc>
          <w:tcPr>
            <w:tcW w:type="dxa" w:w="1558"/>
          </w:tcPr>
          <w:p/>
        </w:tc>
        <w:tc>
          <w:tcPr>
            <w:tcW w:type="dxa" w:w="2125"/>
          </w:tcPr>
          <w:p/>
        </w:tc>
        <w:tc>
          <w:tcPr>
            <w:tcW w:type="dxa" w:w="2371"/>
          </w:tcPr>
          <w:p/>
        </w:tc>
      </w:tr>
    </w:tbl>
    <w:p w14:paraId="30976026" w14:textId="0CE71382" w:rsidR="0079149D" w:rsidRDefault="0079149D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17E40E83" w14:textId="77777777" w:rsidR="0079149D" w:rsidRDefault="0079149D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7863A099" w14:textId="77777777" w:rsidR="000218AC" w:rsidRDefault="005228F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尿常规_LB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272"/>
        <w:gridCol w:w="1136"/>
        <w:gridCol w:w="1278"/>
        <w:gridCol w:w="1558"/>
        <w:gridCol w:w="2125"/>
        <w:gridCol w:w="2371"/>
      </w:tblGrid>
      <w:tr w:rsidR="00A33A4A" w14:paraId="33DA938B" w14:textId="77777777" w:rsidTr="00A33A4A">
        <w:trPr>
          <w:jc w:val="center"/>
        </w:trPr>
        <w:tc>
          <w:tcPr>
            <w:tcW w:w="1892" w:type="pct"/>
            <w:gridSpan w:val="3"/>
            <w:tcBorders>
              <w:top w:val="single" w:sz="2" w:space="0" w:color="000000"/>
              <w:bottom w:val="single" w:sz="4" w:space="0" w:color="auto"/>
            </w:tcBorders>
          </w:tcPr>
          <w:p>
            <w:r>
              <w:t>受试者是否进行了尿常规检查?:PERF</w:t>
            </w:r>
          </w:p>
        </w:tc>
        <w:tc>
          <w:tcPr>
            <w:tcW w:w="3108" w:type="pct"/>
            <w:gridSpan w:val="3"/>
            <w:tcBorders>
              <w:top w:val="single" w:sz="2" w:space="0" w:color="000000"/>
              <w:bottom w:val="single" w:sz="4" w:space="0" w:color="auto"/>
            </w:tcBorders>
          </w:tcPr>
          <w:p w14:paraId="4073C1B2" w14:textId="0BF9191F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0218AC" w14:paraId="3A0379EE" w14:textId="77777777">
        <w:trPr>
          <w:jc w:val="center"/>
        </w:trPr>
        <w:tc>
          <w:tcPr>
            <w:tcW w:w="18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若“否”，请说明原因:REASND</w:t>
            </w:r>
          </w:p>
        </w:tc>
        <w:tc>
          <w:tcPr>
            <w:tcW w:w="31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E0F73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218AC" w14:paraId="36C6EEF2" w14:textId="77777777">
        <w:trPr>
          <w:jc w:val="center"/>
        </w:trPr>
        <w:tc>
          <w:tcPr>
            <w:tcW w:w="18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采样日期:DAT</w:t>
            </w:r>
          </w:p>
        </w:tc>
        <w:tc>
          <w:tcPr>
            <w:tcW w:w="31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645D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F0BD7" w14:paraId="02A8215B" w14:textId="77777777">
        <w:trPr>
          <w:jc w:val="center"/>
        </w:trPr>
        <w:tc>
          <w:tcPr>
            <w:tcW w:w="18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采样时间:TIM</w:t>
            </w:r>
          </w:p>
        </w:tc>
        <w:tc>
          <w:tcPr>
            <w:tcW w:w="31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93D5" w14:textId="3707927A" w:rsidR="000F0BD7" w:rsidRDefault="000F0BD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0F0BD7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0218AC" w14:paraId="5B5EA166" w14:textId="77777777">
        <w:trPr>
          <w:jc w:val="center"/>
        </w:trPr>
        <w:tc>
          <w:tcPr>
            <w:tcW w:w="18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实验室编号:NAM</w:t>
            </w:r>
          </w:p>
        </w:tc>
        <w:tc>
          <w:tcPr>
            <w:tcW w:w="31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3D9E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6677B6A2" w14:textId="77777777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>
            <w:r>
              <w:t>检查项目:TEST_A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5F570F6A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29F74CA5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0F442871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44D02A01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00E82FA0" w14:textId="1C1005BD" w:rsidR="000218AC" w:rsidRDefault="002016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016E0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2016E0" w14:paraId="4ED3DB99" w14:textId="77777777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>
            <w:r>
              <w:t>葡萄糖:CLSIG_GLU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49846EA0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7894DD24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01F4B94D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24755EF8" w14:textId="7F472CC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45C91914" w14:textId="77777777" w:rsidR="002016E0" w:rsidRPr="002016E0" w:rsidRDefault="002016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016E0" w14:paraId="76262A25" w14:textId="77777777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>
            <w:r>
              <w:t>酮体:DESC_KET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529437D5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1B2EBBBA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6AE47DC6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5AB9FF67" w14:textId="67A9A636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2C87F09B" w14:textId="77777777" w:rsidR="002016E0" w:rsidRPr="002016E0" w:rsidRDefault="002016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016E0" w14:paraId="5DAF0A89" w14:textId="77777777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>
            <w:r>
              <w:t>pH:DESC_PH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3E391B1F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2FD25931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33B479FA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2DB8491C" w14:textId="40AED0CA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11D9701F" w14:textId="77777777" w:rsidR="002016E0" w:rsidRPr="002016E0" w:rsidRDefault="002016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016E0" w14:paraId="6F06A8EC" w14:textId="77777777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>
            <w:r>
              <w:t>蛋白质:ORRESU_PRO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26CF4007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77D81AB1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3884E373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5D168306" w14:textId="642B8424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43AD6BA0" w14:textId="77777777" w:rsidR="002016E0" w:rsidRPr="002016E0" w:rsidRDefault="002016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016E0" w14:paraId="2BFEB941" w14:textId="77777777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>
            <w:r>
              <w:t>比重:DESC_SG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73C3F759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3FF50E63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3735CBF3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25DDF6E8" w14:textId="1D28F816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4F55DCA6" w14:textId="77777777" w:rsidR="002016E0" w:rsidRPr="002016E0" w:rsidRDefault="002016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016E0" w14:paraId="555E10EC" w14:textId="77777777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>
            <w:r>
              <w:t>RBC:DESC_RBC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4804924C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726D3D2E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63D10A2A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657FE238" w14:textId="744C713F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76166CEF" w14:textId="77777777" w:rsidR="002016E0" w:rsidRPr="002016E0" w:rsidRDefault="002016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016E0" w14:paraId="21F12752" w14:textId="77777777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>
            <w:r>
              <w:t>WBC:DESC_WBC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1A5CAE70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709CB47C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46C4E2EC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0A42448A" w14:textId="599ABD99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2B4C1C94" w14:textId="77777777" w:rsidR="002016E0" w:rsidRPr="002016E0" w:rsidRDefault="002016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1272"/>
          </w:tcPr>
          <w:p>
            <w:r>
              <w:t>尿常规:PERF</w:t>
            </w:r>
          </w:p>
        </w:tc>
        <w:tc>
          <w:tcPr>
            <w:tcW w:type="dxa" w:w="1136"/>
          </w:tcPr>
          <w:p/>
        </w:tc>
        <w:tc>
          <w:tcPr>
            <w:tcW w:type="dxa" w:w="1278"/>
          </w:tcPr>
          <w:p/>
        </w:tc>
        <w:tc>
          <w:tcPr>
            <w:tcW w:type="dxa" w:w="1558"/>
          </w:tcPr>
          <w:p/>
        </w:tc>
        <w:tc>
          <w:tcPr>
            <w:tcW w:type="dxa" w:w="2125"/>
          </w:tcPr>
          <w:p/>
        </w:tc>
        <w:tc>
          <w:tcPr>
            <w:tcW w:type="dxa" w:w="2371"/>
          </w:tcPr>
          <w:p/>
        </w:tc>
      </w:tr>
    </w:tbl>
    <w:p w14:paraId="4D7D1655" w14:textId="77777777" w:rsidR="000218AC" w:rsidRDefault="000218AC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52CEA3B4" w14:textId="77777777" w:rsidR="000218AC" w:rsidRDefault="005228F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凝血功能_LB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557"/>
        <w:gridCol w:w="1418"/>
        <w:gridCol w:w="1278"/>
        <w:gridCol w:w="1278"/>
        <w:gridCol w:w="2267"/>
        <w:gridCol w:w="1942"/>
      </w:tblGrid>
      <w:tr w:rsidR="00A33A4A" w14:paraId="1FAC8BC0" w14:textId="77777777" w:rsidTr="00A33A4A">
        <w:trPr>
          <w:jc w:val="center"/>
        </w:trPr>
        <w:tc>
          <w:tcPr>
            <w:tcW w:w="1527" w:type="pct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>
            <w:r>
              <w:t>受试者是否进行了凝血功能检查?:PERF</w:t>
            </w:r>
          </w:p>
        </w:tc>
        <w:tc>
          <w:tcPr>
            <w:tcW w:w="3473" w:type="pct"/>
            <w:gridSpan w:val="4"/>
            <w:tcBorders>
              <w:top w:val="single" w:sz="2" w:space="0" w:color="000000"/>
              <w:bottom w:val="single" w:sz="4" w:space="0" w:color="auto"/>
            </w:tcBorders>
          </w:tcPr>
          <w:p w14:paraId="121DE37A" w14:textId="08A96F27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0218AC" w14:paraId="26A32D1C" w14:textId="77777777">
        <w:trPr>
          <w:jc w:val="center"/>
        </w:trPr>
        <w:tc>
          <w:tcPr>
            <w:tcW w:w="15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若“否”，请说明原因:REASND</w:t>
            </w:r>
          </w:p>
        </w:tc>
        <w:tc>
          <w:tcPr>
            <w:tcW w:w="347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708A4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218AC" w14:paraId="2EE9F19A" w14:textId="77777777">
        <w:trPr>
          <w:jc w:val="center"/>
        </w:trPr>
        <w:tc>
          <w:tcPr>
            <w:tcW w:w="15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采样日期:DAT</w:t>
            </w:r>
          </w:p>
        </w:tc>
        <w:tc>
          <w:tcPr>
            <w:tcW w:w="347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D13B5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F0BD7" w14:paraId="5AB4253E" w14:textId="77777777">
        <w:trPr>
          <w:jc w:val="center"/>
        </w:trPr>
        <w:tc>
          <w:tcPr>
            <w:tcW w:w="15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采样日期:DAT</w:t>
            </w:r>
          </w:p>
        </w:tc>
        <w:tc>
          <w:tcPr>
            <w:tcW w:w="347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44E7E" w14:textId="7F1BD9FD" w:rsidR="000F0BD7" w:rsidRDefault="000F0BD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0F0BD7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0218AC" w14:paraId="22287C99" w14:textId="77777777">
        <w:trPr>
          <w:jc w:val="center"/>
        </w:trPr>
        <w:tc>
          <w:tcPr>
            <w:tcW w:w="15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实验室编号:NAM</w:t>
            </w:r>
          </w:p>
        </w:tc>
        <w:tc>
          <w:tcPr>
            <w:tcW w:w="347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0166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5F889D93" w14:textId="77777777">
        <w:trPr>
          <w:jc w:val="center"/>
        </w:trPr>
        <w:tc>
          <w:tcPr>
            <w:tcW w:w="799" w:type="pct"/>
            <w:tcBorders>
              <w:top w:val="single" w:sz="4" w:space="0" w:color="auto"/>
            </w:tcBorders>
          </w:tcPr>
          <w:p>
            <w:r>
              <w:t>检查项目:TEST_A</w:t>
            </w: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7ECDD57B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3983DA27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1254D76C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164" w:type="pct"/>
            <w:tcBorders>
              <w:top w:val="single" w:sz="4" w:space="0" w:color="auto"/>
            </w:tcBorders>
          </w:tcPr>
          <w:p w14:paraId="5BD90820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997" w:type="pct"/>
            <w:tcBorders>
              <w:top w:val="single" w:sz="4" w:space="0" w:color="auto"/>
            </w:tcBorders>
          </w:tcPr>
          <w:p w14:paraId="30198ED0" w14:textId="2EA952BD" w:rsidR="000218A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5833BC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5833BC" w14:paraId="56313CCB" w14:textId="77777777">
        <w:trPr>
          <w:jc w:val="center"/>
        </w:trPr>
        <w:tc>
          <w:tcPr>
            <w:tcW w:w="799" w:type="pct"/>
            <w:tcBorders>
              <w:top w:val="single" w:sz="4" w:space="0" w:color="auto"/>
            </w:tcBorders>
          </w:tcPr>
          <w:p>
            <w:r>
              <w:t>国际标准化比值（INR）:ORRESU_INR</w:t>
            </w: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206A75F1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2F3B618A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1419AD73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  <w:tcBorders>
              <w:top w:val="single" w:sz="4" w:space="0" w:color="auto"/>
            </w:tcBorders>
          </w:tcPr>
          <w:p w14:paraId="381FBEBD" w14:textId="50827CFF" w:rsidR="005833BC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997" w:type="pct"/>
            <w:tcBorders>
              <w:top w:val="single" w:sz="4" w:space="0" w:color="auto"/>
            </w:tcBorders>
          </w:tcPr>
          <w:p w14:paraId="34E527B6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833BC" w14:paraId="35465CC3" w14:textId="77777777">
        <w:trPr>
          <w:jc w:val="center"/>
        </w:trPr>
        <w:tc>
          <w:tcPr>
            <w:tcW w:w="799" w:type="pct"/>
            <w:tcBorders>
              <w:top w:val="single" w:sz="4" w:space="0" w:color="auto"/>
            </w:tcBorders>
          </w:tcPr>
          <w:p>
            <w:r>
              <w:t>活化部分凝血活酶时间（APTT）:ORRESU_APTT</w:t>
            </w: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0DB4FA7D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72FA4348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05F41201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  <w:tcBorders>
              <w:top w:val="single" w:sz="4" w:space="0" w:color="auto"/>
            </w:tcBorders>
          </w:tcPr>
          <w:p w14:paraId="7F6352C0" w14:textId="03744928" w:rsidR="005833BC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997" w:type="pct"/>
            <w:tcBorders>
              <w:top w:val="single" w:sz="4" w:space="0" w:color="auto"/>
            </w:tcBorders>
          </w:tcPr>
          <w:p w14:paraId="206A9E44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833BC" w14:paraId="0BC45F11" w14:textId="77777777">
        <w:trPr>
          <w:jc w:val="center"/>
        </w:trPr>
        <w:tc>
          <w:tcPr>
            <w:tcW w:w="799" w:type="pct"/>
            <w:tcBorders>
              <w:top w:val="single" w:sz="4" w:space="0" w:color="auto"/>
            </w:tcBorders>
          </w:tcPr>
          <w:p>
            <w:r>
              <w:t>凝血酶原时间（PT）:ORRESU_PT</w:t>
            </w: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25A88746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4D5A4845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1B934F9E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  <w:tcBorders>
              <w:top w:val="single" w:sz="4" w:space="0" w:color="auto"/>
            </w:tcBorders>
          </w:tcPr>
          <w:p w14:paraId="7D621DFC" w14:textId="02AFD42D" w:rsidR="005833BC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997" w:type="pct"/>
            <w:tcBorders>
              <w:top w:val="single" w:sz="4" w:space="0" w:color="auto"/>
            </w:tcBorders>
          </w:tcPr>
          <w:p w14:paraId="38255897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833BC" w14:paraId="2E448FB7" w14:textId="77777777">
        <w:trPr>
          <w:jc w:val="center"/>
        </w:trPr>
        <w:tc>
          <w:tcPr>
            <w:tcW w:w="799" w:type="pct"/>
            <w:tcBorders>
              <w:top w:val="single" w:sz="4" w:space="0" w:color="auto"/>
            </w:tcBorders>
          </w:tcPr>
          <w:p>
            <w:r>
              <w:t>纤维蛋白原（FIB）:ORRESU_FIB</w:t>
            </w: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329EE754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151D3E10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1DE2964D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  <w:tcBorders>
              <w:top w:val="single" w:sz="4" w:space="0" w:color="auto"/>
            </w:tcBorders>
          </w:tcPr>
          <w:p w14:paraId="18ACBB14" w14:textId="6CF8D41F" w:rsidR="005833BC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997" w:type="pct"/>
            <w:tcBorders>
              <w:top w:val="single" w:sz="4" w:space="0" w:color="auto"/>
            </w:tcBorders>
          </w:tcPr>
          <w:p w14:paraId="35919D19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1557"/>
          </w:tcPr>
          <w:p>
            <w:r>
              <w:t>凝血功能:PERF</w:t>
            </w:r>
          </w:p>
        </w:tc>
        <w:tc>
          <w:tcPr>
            <w:tcW w:type="dxa" w:w="1418"/>
          </w:tcPr>
          <w:p/>
        </w:tc>
        <w:tc>
          <w:tcPr>
            <w:tcW w:type="dxa" w:w="1278"/>
          </w:tcPr>
          <w:p/>
        </w:tc>
        <w:tc>
          <w:tcPr>
            <w:tcW w:type="dxa" w:w="1278"/>
          </w:tcPr>
          <w:p/>
        </w:tc>
        <w:tc>
          <w:tcPr>
            <w:tcW w:type="dxa" w:w="2267"/>
          </w:tcPr>
          <w:p/>
        </w:tc>
        <w:tc>
          <w:tcPr>
            <w:tcW w:type="dxa" w:w="1942"/>
          </w:tcPr>
          <w:p/>
        </w:tc>
      </w:tr>
    </w:tbl>
    <w:p w14:paraId="1766AD51" w14:textId="33E042CE" w:rsidR="0079149D" w:rsidRDefault="0079149D">
      <w:pPr>
        <w:rPr>
          <w:rFonts w:ascii="Times New Roman" w:eastAsia="宋体" w:hAnsi="Times New Roman" w:cs="Times New Roman"/>
          <w:lang w:eastAsia="zh-CN"/>
        </w:rPr>
      </w:pPr>
    </w:p>
    <w:p w14:paraId="3D6F95AE" w14:textId="77777777" w:rsidR="0079149D" w:rsidRDefault="0079149D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2279B62D" w14:textId="77777777" w:rsidR="00480371" w:rsidRDefault="0048037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便常规_LB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699"/>
        <w:gridCol w:w="993"/>
        <w:gridCol w:w="1276"/>
        <w:gridCol w:w="993"/>
        <w:gridCol w:w="2408"/>
        <w:gridCol w:w="2371"/>
      </w:tblGrid>
      <w:tr w:rsidR="00A33A4A" w14:paraId="4DA5DBD0" w14:textId="77777777" w:rsidTr="00F97455">
        <w:trPr>
          <w:jc w:val="center"/>
        </w:trPr>
        <w:tc>
          <w:tcPr>
            <w:tcW w:w="1382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>
            <w:r>
              <w:t>受试者是否进行了便常规检查?:PERF</w:t>
            </w:r>
          </w:p>
        </w:tc>
        <w:tc>
          <w:tcPr>
            <w:tcW w:w="3618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D99502F" w14:textId="2FC3B1DC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0218AC" w14:paraId="05C2E066" w14:textId="77777777" w:rsidTr="00F97455">
        <w:trPr>
          <w:jc w:val="center"/>
        </w:trPr>
        <w:tc>
          <w:tcPr>
            <w:tcW w:w="13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若“否”，请说明原因:REASND</w:t>
            </w:r>
          </w:p>
        </w:tc>
        <w:tc>
          <w:tcPr>
            <w:tcW w:w="3618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5164093A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44093FC2" w14:textId="77777777" w:rsidTr="00F97455">
        <w:trPr>
          <w:jc w:val="center"/>
        </w:trPr>
        <w:tc>
          <w:tcPr>
            <w:tcW w:w="13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采样日期:DAT</w:t>
            </w:r>
          </w:p>
        </w:tc>
        <w:tc>
          <w:tcPr>
            <w:tcW w:w="3618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1FA2CFC3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F0BD7" w14:paraId="17569B0C" w14:textId="77777777" w:rsidTr="00F97455">
        <w:trPr>
          <w:jc w:val="center"/>
        </w:trPr>
        <w:tc>
          <w:tcPr>
            <w:tcW w:w="13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采样时间:TIM</w:t>
            </w:r>
          </w:p>
        </w:tc>
        <w:tc>
          <w:tcPr>
            <w:tcW w:w="3618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4BE12509" w14:textId="72818082" w:rsidR="000F0BD7" w:rsidRDefault="000F0BD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0F0BD7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0218AC" w14:paraId="7AA8C7FA" w14:textId="77777777" w:rsidTr="00F97455">
        <w:trPr>
          <w:jc w:val="center"/>
        </w:trPr>
        <w:tc>
          <w:tcPr>
            <w:tcW w:w="13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实验室编号:NAM</w:t>
            </w:r>
          </w:p>
        </w:tc>
        <w:tc>
          <w:tcPr>
            <w:tcW w:w="3618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74A50B20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7D8794C7" w14:textId="77777777" w:rsidTr="00293467">
        <w:trPr>
          <w:jc w:val="center"/>
        </w:trPr>
        <w:tc>
          <w:tcPr>
            <w:tcW w:w="872" w:type="pct"/>
            <w:tcBorders>
              <w:top w:val="single" w:sz="4" w:space="0" w:color="auto"/>
            </w:tcBorders>
          </w:tcPr>
          <w:p>
            <w:r>
              <w:t>检查项目:TEST_A</w:t>
            </w: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5BD5796D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55" w:type="pct"/>
            <w:tcBorders>
              <w:top w:val="single" w:sz="4" w:space="0" w:color="auto"/>
            </w:tcBorders>
          </w:tcPr>
          <w:p w14:paraId="27A033CC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47EFF3D9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236" w:type="pct"/>
            <w:tcBorders>
              <w:top w:val="single" w:sz="4" w:space="0" w:color="auto"/>
            </w:tcBorders>
          </w:tcPr>
          <w:p w14:paraId="5B6AA465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2531AB5B" w14:textId="01038C25" w:rsidR="000218AC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480371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0218AC" w14:paraId="35C1087C" w14:textId="77777777" w:rsidTr="00293467">
        <w:trPr>
          <w:jc w:val="center"/>
        </w:trPr>
        <w:tc>
          <w:tcPr>
            <w:tcW w:w="872" w:type="pct"/>
          </w:tcPr>
          <w:p>
            <w:r>
              <w:t>颜色:PERF</w:t>
            </w:r>
          </w:p>
        </w:tc>
        <w:tc>
          <w:tcPr>
            <w:tcW w:w="510" w:type="pct"/>
          </w:tcPr>
          <w:p w14:paraId="65DF76EB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5" w:type="pct"/>
          </w:tcPr>
          <w:p w14:paraId="48E213B3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241A9D4F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36" w:type="pct"/>
          </w:tcPr>
          <w:p w14:paraId="2C11AD07" w14:textId="62DD3DCF" w:rsidR="000218AC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</w:tcPr>
          <w:p w14:paraId="3D27AA67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480371" w14:paraId="77105791" w14:textId="77777777" w:rsidTr="00293467">
        <w:trPr>
          <w:jc w:val="center"/>
        </w:trPr>
        <w:tc>
          <w:tcPr>
            <w:tcW w:w="872" w:type="pct"/>
          </w:tcPr>
          <w:p>
            <w:r>
              <w:t>性状:PERF</w:t>
            </w:r>
          </w:p>
        </w:tc>
        <w:tc>
          <w:tcPr>
            <w:tcW w:w="510" w:type="pct"/>
          </w:tcPr>
          <w:p w14:paraId="7772BDA2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5" w:type="pct"/>
          </w:tcPr>
          <w:p w14:paraId="07E1F35B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02419525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36" w:type="pct"/>
          </w:tcPr>
          <w:p w14:paraId="290370ED" w14:textId="7EFBF908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</w:tcPr>
          <w:p w14:paraId="04100EB1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480371" w14:paraId="2445468A" w14:textId="77777777" w:rsidTr="00293467">
        <w:trPr>
          <w:jc w:val="center"/>
        </w:trPr>
        <w:tc>
          <w:tcPr>
            <w:tcW w:w="872" w:type="pct"/>
          </w:tcPr>
          <w:p>
            <w:r>
              <w:t>红细胞:DESC_RBC</w:t>
            </w:r>
          </w:p>
        </w:tc>
        <w:tc>
          <w:tcPr>
            <w:tcW w:w="510" w:type="pct"/>
          </w:tcPr>
          <w:p w14:paraId="46BE0B4E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5" w:type="pct"/>
          </w:tcPr>
          <w:p w14:paraId="03C481B0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24AFE1F4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36" w:type="pct"/>
          </w:tcPr>
          <w:p w14:paraId="0A7C1D25" w14:textId="6107EA1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</w:tcPr>
          <w:p w14:paraId="5676BD34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480371" w14:paraId="3952F572" w14:textId="77777777" w:rsidTr="00293467">
        <w:trPr>
          <w:jc w:val="center"/>
        </w:trPr>
        <w:tc>
          <w:tcPr>
            <w:tcW w:w="872" w:type="pct"/>
          </w:tcPr>
          <w:p>
            <w:r>
              <w:t>白细胞:DESC_WBC</w:t>
            </w:r>
          </w:p>
        </w:tc>
        <w:tc>
          <w:tcPr>
            <w:tcW w:w="510" w:type="pct"/>
          </w:tcPr>
          <w:p w14:paraId="37674D62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5" w:type="pct"/>
          </w:tcPr>
          <w:p w14:paraId="11106991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3DAEA5A9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36" w:type="pct"/>
          </w:tcPr>
          <w:p w14:paraId="701610E5" w14:textId="37F57078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</w:t>
            </w:r>
            <w:r w:rsidR="00735995">
              <w:rPr>
                <w:rFonts w:ascii="Times New Roman" w:eastAsia="宋体" w:hAnsi="Times New Roman" w:cs="Times New Roman"/>
                <w:lang w:eastAsia="zh-CN"/>
              </w:rPr>
              <w:t>查</w:t>
            </w:r>
          </w:p>
        </w:tc>
        <w:tc>
          <w:tcPr>
            <w:tcW w:w="1217" w:type="pct"/>
          </w:tcPr>
          <w:p w14:paraId="19930C7E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93467" w14:paraId="78D525FA" w14:textId="77777777" w:rsidTr="00293467">
        <w:trPr>
          <w:jc w:val="center"/>
        </w:trPr>
        <w:tc>
          <w:tcPr>
            <w:tcW w:w="872" w:type="pct"/>
          </w:tcPr>
          <w:p>
            <w:r>
              <w:t>隐血:DESC_BLD</w:t>
            </w:r>
          </w:p>
        </w:tc>
        <w:tc>
          <w:tcPr>
            <w:tcW w:w="510" w:type="pct"/>
          </w:tcPr>
          <w:p w14:paraId="11CE133A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5" w:type="pct"/>
          </w:tcPr>
          <w:p w14:paraId="29C44B79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6A903A07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36" w:type="pct"/>
          </w:tcPr>
          <w:p w14:paraId="3A0EFF20" w14:textId="089CDEC5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</w:tcPr>
          <w:p w14:paraId="6C5E4DA2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93467" w14:paraId="55DA97F0" w14:textId="77777777" w:rsidTr="00293467">
        <w:trPr>
          <w:jc w:val="center"/>
        </w:trPr>
        <w:tc>
          <w:tcPr>
            <w:tcW w:w="872" w:type="pct"/>
          </w:tcPr>
          <w:p>
            <w:r>
              <w:t>寄生虫:PERF</w:t>
            </w:r>
          </w:p>
        </w:tc>
        <w:tc>
          <w:tcPr>
            <w:tcW w:w="510" w:type="pct"/>
          </w:tcPr>
          <w:p w14:paraId="779AFE42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5" w:type="pct"/>
          </w:tcPr>
          <w:p w14:paraId="10191DE5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2E9C8DAB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36" w:type="pct"/>
          </w:tcPr>
          <w:p w14:paraId="46F3AACB" w14:textId="778C5EC1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</w:tcPr>
          <w:p w14:paraId="0CEC0724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1699"/>
          </w:tcPr>
          <w:p>
            <w:r>
              <w:t>便常规:PERF</w:t>
            </w:r>
          </w:p>
        </w:tc>
        <w:tc>
          <w:tcPr>
            <w:tcW w:type="dxa" w:w="993"/>
          </w:tcPr>
          <w:p/>
        </w:tc>
        <w:tc>
          <w:tcPr>
            <w:tcW w:type="dxa" w:w="1276"/>
          </w:tcPr>
          <w:p/>
        </w:tc>
        <w:tc>
          <w:tcPr>
            <w:tcW w:type="dxa" w:w="993"/>
          </w:tcPr>
          <w:p/>
        </w:tc>
        <w:tc>
          <w:tcPr>
            <w:tcW w:type="dxa" w:w="2408"/>
          </w:tcPr>
          <w:p/>
        </w:tc>
        <w:tc>
          <w:tcPr>
            <w:tcW w:type="dxa" w:w="2371"/>
          </w:tcPr>
          <w:p/>
        </w:tc>
      </w:tr>
    </w:tbl>
    <w:p w14:paraId="496F596F" w14:textId="77777777" w:rsidR="000218AC" w:rsidRDefault="000218AC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4FC6CFBD" w14:textId="5BC81091" w:rsidR="000218AC" w:rsidRDefault="00293467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心肌酶谱检查_LB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414"/>
        <w:gridCol w:w="1134"/>
        <w:gridCol w:w="1278"/>
        <w:gridCol w:w="709"/>
        <w:gridCol w:w="2127"/>
        <w:gridCol w:w="3078"/>
      </w:tblGrid>
      <w:tr w:rsidR="00A33A4A" w14:paraId="576C2D91" w14:textId="77777777" w:rsidTr="00A33A4A">
        <w:trPr>
          <w:jc w:val="center"/>
        </w:trPr>
        <w:tc>
          <w:tcPr>
            <w:tcW w:w="1964" w:type="pct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>
            <w:r>
              <w:t>受试者是否进行了心肌酶谱检查?:PERF</w:t>
            </w:r>
          </w:p>
        </w:tc>
        <w:tc>
          <w:tcPr>
            <w:tcW w:w="3036" w:type="pct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276ECED" w14:textId="1D902D1B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0218AC" w14:paraId="6EBDBC4D" w14:textId="77777777" w:rsidTr="00293467">
        <w:trPr>
          <w:jc w:val="center"/>
        </w:trPr>
        <w:tc>
          <w:tcPr>
            <w:tcW w:w="19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若“否”，请说明原因:REASND</w:t>
            </w:r>
          </w:p>
        </w:tc>
        <w:tc>
          <w:tcPr>
            <w:tcW w:w="3036" w:type="pct"/>
            <w:gridSpan w:val="3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2EFE598A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03CD3BE1" w14:textId="77777777" w:rsidTr="00293467">
        <w:trPr>
          <w:jc w:val="center"/>
        </w:trPr>
        <w:tc>
          <w:tcPr>
            <w:tcW w:w="19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采样日期:DAT</w:t>
            </w:r>
          </w:p>
        </w:tc>
        <w:tc>
          <w:tcPr>
            <w:tcW w:w="3036" w:type="pct"/>
            <w:gridSpan w:val="3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5FE58932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218AC" w14:paraId="6A7BA83B" w14:textId="77777777" w:rsidTr="00293467">
        <w:trPr>
          <w:jc w:val="center"/>
        </w:trPr>
        <w:tc>
          <w:tcPr>
            <w:tcW w:w="19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实验室编号:NAM</w:t>
            </w:r>
          </w:p>
        </w:tc>
        <w:tc>
          <w:tcPr>
            <w:tcW w:w="3036" w:type="pct"/>
            <w:gridSpan w:val="3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625B7A9C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76356ED8" w14:textId="77777777" w:rsidTr="00293467">
        <w:trPr>
          <w:jc w:val="center"/>
        </w:trPr>
        <w:tc>
          <w:tcPr>
            <w:tcW w:w="726" w:type="pct"/>
            <w:tcBorders>
              <w:top w:val="single" w:sz="4" w:space="0" w:color="auto"/>
            </w:tcBorders>
          </w:tcPr>
          <w:p>
            <w:r>
              <w:t>检查项目:TEST_A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6E14A246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28A23D2F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364" w:type="pct"/>
            <w:tcBorders>
              <w:top w:val="single" w:sz="4" w:space="0" w:color="auto"/>
            </w:tcBorders>
          </w:tcPr>
          <w:p w14:paraId="73120153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2" w:type="pct"/>
            <w:tcBorders>
              <w:top w:val="single" w:sz="4" w:space="0" w:color="auto"/>
            </w:tcBorders>
          </w:tcPr>
          <w:p w14:paraId="14C9B169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1580" w:type="pct"/>
            <w:tcBorders>
              <w:top w:val="single" w:sz="4" w:space="0" w:color="auto"/>
            </w:tcBorders>
          </w:tcPr>
          <w:p w14:paraId="18A7BE1F" w14:textId="611C6F20" w:rsidR="000218AC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93467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0218AC" w14:paraId="013E9AA8" w14:textId="77777777" w:rsidTr="00293467">
        <w:trPr>
          <w:jc w:val="center"/>
        </w:trPr>
        <w:tc>
          <w:tcPr>
            <w:tcW w:w="726" w:type="pct"/>
          </w:tcPr>
          <w:p>
            <w:r>
              <w:t>肌酸磷酸激酶（CK）:DESC_CK</w:t>
            </w:r>
          </w:p>
        </w:tc>
        <w:tc>
          <w:tcPr>
            <w:tcW w:w="582" w:type="pct"/>
          </w:tcPr>
          <w:p w14:paraId="09D366D7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</w:tcPr>
          <w:p w14:paraId="0E1CF8D6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364" w:type="pct"/>
          </w:tcPr>
          <w:p w14:paraId="0882DC19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2" w:type="pct"/>
          </w:tcPr>
          <w:p w14:paraId="1F4260F5" w14:textId="184E230F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</w:p>
        </w:tc>
        <w:tc>
          <w:tcPr>
            <w:tcW w:w="1580" w:type="pct"/>
          </w:tcPr>
          <w:p w14:paraId="508E617B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93467" w14:paraId="5E14B34B" w14:textId="77777777" w:rsidTr="00293467">
        <w:trPr>
          <w:jc w:val="center"/>
        </w:trPr>
        <w:tc>
          <w:tcPr>
            <w:tcW w:w="726" w:type="pct"/>
          </w:tcPr>
          <w:p>
            <w:r>
              <w:t>肌激酶同工酶（CK-MB）:ORRESU_CKMB</w:t>
            </w:r>
          </w:p>
        </w:tc>
        <w:tc>
          <w:tcPr>
            <w:tcW w:w="582" w:type="pct"/>
          </w:tcPr>
          <w:p w14:paraId="0DA57722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</w:tcPr>
          <w:p w14:paraId="1FD7F8E5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364" w:type="pct"/>
          </w:tcPr>
          <w:p w14:paraId="3B741CBE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2" w:type="pct"/>
          </w:tcPr>
          <w:p w14:paraId="707F7DA9" w14:textId="4ACEA113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</w:p>
        </w:tc>
        <w:tc>
          <w:tcPr>
            <w:tcW w:w="1580" w:type="pct"/>
          </w:tcPr>
          <w:p w14:paraId="6604B806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93467" w14:paraId="429D5D19" w14:textId="77777777" w:rsidTr="00293467">
        <w:trPr>
          <w:jc w:val="center"/>
        </w:trPr>
        <w:tc>
          <w:tcPr>
            <w:tcW w:w="726" w:type="pct"/>
          </w:tcPr>
          <w:p>
            <w:r>
              <w:t>乳酸脱氢酶（LDH）:ORRESU_LDH</w:t>
            </w:r>
          </w:p>
        </w:tc>
        <w:tc>
          <w:tcPr>
            <w:tcW w:w="582" w:type="pct"/>
          </w:tcPr>
          <w:p w14:paraId="2078A48B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</w:tcPr>
          <w:p w14:paraId="4F4D2C02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364" w:type="pct"/>
          </w:tcPr>
          <w:p w14:paraId="5E9E1574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2" w:type="pct"/>
          </w:tcPr>
          <w:p w14:paraId="71A9DCFA" w14:textId="2159783C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</w:p>
        </w:tc>
        <w:tc>
          <w:tcPr>
            <w:tcW w:w="1580" w:type="pct"/>
          </w:tcPr>
          <w:p w14:paraId="1C8F5ADC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1414"/>
          </w:tcPr>
          <w:p>
            <w:r>
              <w:t>心肌酶谱检查:LB13</w:t>
            </w:r>
          </w:p>
        </w:tc>
        <w:tc>
          <w:tcPr>
            <w:tcW w:type="dxa" w:w="1134"/>
          </w:tcPr>
          <w:p/>
        </w:tc>
        <w:tc>
          <w:tcPr>
            <w:tcW w:type="dxa" w:w="1278"/>
          </w:tcPr>
          <w:p/>
        </w:tc>
        <w:tc>
          <w:tcPr>
            <w:tcW w:type="dxa" w:w="709"/>
          </w:tcPr>
          <w:p/>
        </w:tc>
        <w:tc>
          <w:tcPr>
            <w:tcW w:type="dxa" w:w="2127"/>
          </w:tcPr>
          <w:p/>
        </w:tc>
        <w:tc>
          <w:tcPr>
            <w:tcW w:type="dxa" w:w="3078"/>
          </w:tcPr>
          <w:p/>
        </w:tc>
      </w:tr>
    </w:tbl>
    <w:p w14:paraId="59BFD2E1" w14:textId="01F79183" w:rsidR="0079149D" w:rsidRDefault="0079149D">
      <w:pPr>
        <w:rPr>
          <w:rFonts w:ascii="Times New Roman" w:eastAsia="宋体" w:hAnsi="Times New Roman" w:cs="Times New Roman"/>
          <w:lang w:eastAsia="zh-CN"/>
        </w:rPr>
      </w:pPr>
    </w:p>
    <w:p w14:paraId="1195F196" w14:textId="77777777" w:rsidR="0079149D" w:rsidRDefault="0079149D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2F09F641" w14:textId="3245FAA9" w:rsidR="000218AC" w:rsidRDefault="00293467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病毒学检查_LB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840"/>
        <w:gridCol w:w="1654"/>
        <w:gridCol w:w="1323"/>
        <w:gridCol w:w="1134"/>
        <w:gridCol w:w="2141"/>
        <w:gridCol w:w="1648"/>
      </w:tblGrid>
      <w:tr w:rsidR="00A33A4A" w14:paraId="5E1AF6F2" w14:textId="30E9D135" w:rsidTr="00A33A4A">
        <w:trPr>
          <w:jc w:val="center"/>
        </w:trPr>
        <w:tc>
          <w:tcPr>
            <w:tcW w:w="1794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>
            <w:r>
              <w:t>受试者是否进行了病毒学检查?:PERF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50BAE81" w14:textId="29763702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4362D6" w14:paraId="380EED5F" w14:textId="7C3252F1" w:rsidTr="00164F09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若“否”，请说明原因:REASND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31A4DDB7" w14:textId="77777777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4362D6" w14:paraId="7FD81C40" w14:textId="1CDA7A31" w:rsidTr="00164F09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采样日期:DAT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048E72EF" w14:textId="133EA6C5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4B80" w14:paraId="5CA917EF" w14:textId="77777777" w:rsidTr="00A33A4A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</w:tcBorders>
          </w:tcPr>
          <w:p>
            <w:r>
              <w:t>实验室编号:NAM</w:t>
            </w:r>
          </w:p>
        </w:tc>
        <w:tc>
          <w:tcPr>
            <w:tcW w:w="3206" w:type="pct"/>
            <w:gridSpan w:val="4"/>
            <w:tcBorders>
              <w:top w:val="single" w:sz="4" w:space="0" w:color="auto"/>
            </w:tcBorders>
          </w:tcPr>
          <w:p w14:paraId="194DE724" w14:textId="77777777" w:rsidR="00904B80" w:rsidRDefault="00904B8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4362D6" w14:paraId="027BC040" w14:textId="67DBF916" w:rsidTr="00164F09">
        <w:trPr>
          <w:jc w:val="center"/>
        </w:trPr>
        <w:tc>
          <w:tcPr>
            <w:tcW w:w="945" w:type="pct"/>
            <w:tcBorders>
              <w:top w:val="single" w:sz="4" w:space="0" w:color="auto"/>
            </w:tcBorders>
          </w:tcPr>
          <w:p>
            <w:r>
              <w:t>检查项目:TEST_A</w:t>
            </w:r>
          </w:p>
        </w:tc>
        <w:tc>
          <w:tcPr>
            <w:tcW w:w="849" w:type="pct"/>
            <w:tcBorders>
              <w:top w:val="single" w:sz="4" w:space="0" w:color="auto"/>
            </w:tcBorders>
          </w:tcPr>
          <w:p w14:paraId="5C62D9D1" w14:textId="693241A7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9" w:type="pct"/>
            <w:tcBorders>
              <w:top w:val="single" w:sz="4" w:space="0" w:color="auto"/>
            </w:tcBorders>
          </w:tcPr>
          <w:p w14:paraId="203092C8" w14:textId="323E342B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4801D15A" w14:textId="45E5D2AA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9" w:type="pct"/>
            <w:tcBorders>
              <w:top w:val="single" w:sz="4" w:space="0" w:color="auto"/>
            </w:tcBorders>
          </w:tcPr>
          <w:p w14:paraId="7E81258C" w14:textId="39DF4803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846" w:type="pct"/>
            <w:tcBorders>
              <w:top w:val="single" w:sz="4" w:space="0" w:color="auto"/>
            </w:tcBorders>
          </w:tcPr>
          <w:p w14:paraId="7CEFBF05" w14:textId="75E0577A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若异常有临床意义，请详述</w:t>
            </w:r>
          </w:p>
        </w:tc>
      </w:tr>
      <w:tr w:rsidR="004362D6" w14:paraId="7C26BCA3" w14:textId="14801097" w:rsidTr="00164F09">
        <w:trPr>
          <w:jc w:val="center"/>
        </w:trPr>
        <w:tc>
          <w:tcPr>
            <w:tcW w:w="945" w:type="pct"/>
          </w:tcPr>
          <w:p>
            <w:r>
              <w:t>乙肝表面抗原（HBsAg）:TEST_HBSAG</w:t>
            </w:r>
          </w:p>
        </w:tc>
        <w:tc>
          <w:tcPr>
            <w:tcW w:w="849" w:type="pct"/>
          </w:tcPr>
          <w:p w14:paraId="7346B26D" w14:textId="461CF569" w:rsidR="004362D6" w:rsidRPr="00CA075D" w:rsidRDefault="004362D6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52ED7ECF" w14:textId="7B945181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2D222594" w14:textId="2D699F22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45723563" w14:textId="09D95372" w:rsidR="004362D6" w:rsidRDefault="00164F09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10092861" w14:textId="77777777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293467" w14:paraId="0B940895" w14:textId="77777777" w:rsidTr="00164F09">
        <w:trPr>
          <w:jc w:val="center"/>
        </w:trPr>
        <w:tc>
          <w:tcPr>
            <w:tcW w:w="945" w:type="pct"/>
          </w:tcPr>
          <w:p>
            <w:r>
              <w:t>乙肝表面抗体（抗-HBs）:TEST_HBSAB</w:t>
            </w:r>
          </w:p>
        </w:tc>
        <w:tc>
          <w:tcPr>
            <w:tcW w:w="849" w:type="pct"/>
          </w:tcPr>
          <w:p w14:paraId="7FBC3E35" w14:textId="77777777" w:rsidR="00293467" w:rsidRPr="00CA075D" w:rsidRDefault="00293467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73AB7009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12F601FB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02B6C5A4" w14:textId="546DB9DD" w:rsidR="00293467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38C8D4AF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F7043" w14:paraId="2755F324" w14:textId="77777777" w:rsidTr="00164F09">
        <w:trPr>
          <w:jc w:val="center"/>
        </w:trPr>
        <w:tc>
          <w:tcPr>
            <w:tcW w:w="945" w:type="pct"/>
          </w:tcPr>
          <w:p>
            <w:r>
              <w:t>乙肝e抗原（HBeAg）:TEST_HBEAG</w:t>
            </w:r>
          </w:p>
        </w:tc>
        <w:tc>
          <w:tcPr>
            <w:tcW w:w="849" w:type="pct"/>
          </w:tcPr>
          <w:p w14:paraId="05C3F676" w14:textId="77777777" w:rsidR="008F7043" w:rsidRDefault="008F704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49D2BBFF" w14:textId="77777777" w:rsidR="008F7043" w:rsidRDefault="008F704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34830924" w14:textId="77777777" w:rsidR="008F7043" w:rsidRDefault="008F704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22028C50" w14:textId="11AA2B4B" w:rsidR="008F7043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56CD918F" w14:textId="77777777" w:rsidR="008F7043" w:rsidRDefault="008F7043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34F88" w14:paraId="787CC03E" w14:textId="77777777" w:rsidTr="00164F09">
        <w:trPr>
          <w:jc w:val="center"/>
        </w:trPr>
        <w:tc>
          <w:tcPr>
            <w:tcW w:w="945" w:type="pct"/>
          </w:tcPr>
          <w:p>
            <w:r>
              <w:t>乙肝e抗体（抗-HBe）:TEST_HBEAB</w:t>
            </w:r>
          </w:p>
        </w:tc>
        <w:tc>
          <w:tcPr>
            <w:tcW w:w="849" w:type="pct"/>
          </w:tcPr>
          <w:p w14:paraId="2D207C6D" w14:textId="77777777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5252355E" w14:textId="77777777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36D633D6" w14:textId="77777777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528F66AB" w14:textId="37E05E0F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6262845D" w14:textId="77777777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34F88" w14:paraId="413B73B1" w14:textId="77777777" w:rsidTr="00164F09">
        <w:trPr>
          <w:jc w:val="center"/>
        </w:trPr>
        <w:tc>
          <w:tcPr>
            <w:tcW w:w="945" w:type="pct"/>
          </w:tcPr>
          <w:p>
            <w:r>
              <w:t>乙肝核心抗体（抗-HBc）:TEST_HBCAB</w:t>
            </w:r>
          </w:p>
        </w:tc>
        <w:tc>
          <w:tcPr>
            <w:tcW w:w="849" w:type="pct"/>
          </w:tcPr>
          <w:p w14:paraId="212130E7" w14:textId="77777777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115DC285" w14:textId="77777777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54FC2F6C" w14:textId="77777777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69B42A88" w14:textId="3D388C5D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3FD09D9D" w14:textId="77777777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4362D6" w14:paraId="0205D49E" w14:textId="4A5EDB91" w:rsidTr="00164F09">
        <w:trPr>
          <w:jc w:val="center"/>
        </w:trPr>
        <w:tc>
          <w:tcPr>
            <w:tcW w:w="945" w:type="pct"/>
          </w:tcPr>
          <w:p>
            <w:r>
              <w:t>丙肝抗体:TEST_HCVAB</w:t>
            </w:r>
          </w:p>
        </w:tc>
        <w:tc>
          <w:tcPr>
            <w:tcW w:w="849" w:type="pct"/>
          </w:tcPr>
          <w:p w14:paraId="4D359D12" w14:textId="02D3B85E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5D1ECF5C" w14:textId="32A9661E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69D3E64E" w14:textId="67B21A81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753CE6C5" w14:textId="395E7424" w:rsidR="004362D6" w:rsidRDefault="00164F09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341A2AB5" w14:textId="77777777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4362D6" w14:paraId="6458F573" w14:textId="6AE54435" w:rsidTr="00164F09">
        <w:trPr>
          <w:jc w:val="center"/>
        </w:trPr>
        <w:tc>
          <w:tcPr>
            <w:tcW w:w="945" w:type="pct"/>
          </w:tcPr>
          <w:p>
            <w:r>
              <w:t>艾滋病病毒抗体:TEST_HIVAB</w:t>
            </w:r>
          </w:p>
        </w:tc>
        <w:tc>
          <w:tcPr>
            <w:tcW w:w="849" w:type="pct"/>
          </w:tcPr>
          <w:p w14:paraId="1511C158" w14:textId="4E9463F1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6C8924E2" w14:textId="27DBB52F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3EF40AFA" w14:textId="68012DC9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63BD37F9" w14:textId="540F855E" w:rsidR="004362D6" w:rsidRDefault="00164F09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</w:r>
            <w:r>
              <w:rPr>
                <w:rFonts w:ascii="Times New Roman" w:eastAsia="宋体" w:hAnsi="Times New Roman" w:cs="Times New Roman"/>
                <w:lang w:eastAsia="zh-CN"/>
              </w:rPr>
              <w:lastRenderedPageBreak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78769904" w14:textId="77777777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4362D6" w14:paraId="204C7988" w14:textId="78D920B7" w:rsidTr="00164F09">
        <w:trPr>
          <w:jc w:val="center"/>
        </w:trPr>
        <w:tc>
          <w:tcPr>
            <w:tcW w:w="945" w:type="pct"/>
          </w:tcPr>
          <w:p>
            <w:r>
              <w:t>梅毒体抗体:TEST_RPR</w:t>
            </w:r>
          </w:p>
        </w:tc>
        <w:tc>
          <w:tcPr>
            <w:tcW w:w="849" w:type="pct"/>
          </w:tcPr>
          <w:p w14:paraId="7384C5FA" w14:textId="313FEEC7" w:rsidR="004362D6" w:rsidRP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val="en-US"/>
              </w:rPr>
            </w:pPr>
          </w:p>
        </w:tc>
        <w:tc>
          <w:tcPr>
            <w:tcW w:w="679" w:type="pct"/>
          </w:tcPr>
          <w:p w14:paraId="3050A165" w14:textId="49D1EAB5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582" w:type="pct"/>
          </w:tcPr>
          <w:p w14:paraId="04EEC7A7" w14:textId="211522E6" w:rsidR="004362D6" w:rsidRPr="00CA075D" w:rsidRDefault="004362D6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1099" w:type="pct"/>
          </w:tcPr>
          <w:p w14:paraId="7AD22E18" w14:textId="0FC1FE00" w:rsidR="004362D6" w:rsidRDefault="00164F09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3CC90CD5" w14:textId="77777777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1840"/>
          </w:tcPr>
          <w:p>
            <w:r>
              <w:t>病毒学检查:LB9</w:t>
            </w:r>
          </w:p>
        </w:tc>
        <w:tc>
          <w:tcPr>
            <w:tcW w:type="dxa" w:w="1654"/>
          </w:tcPr>
          <w:p/>
        </w:tc>
        <w:tc>
          <w:tcPr>
            <w:tcW w:type="dxa" w:w="1323"/>
          </w:tcPr>
          <w:p/>
        </w:tc>
        <w:tc>
          <w:tcPr>
            <w:tcW w:type="dxa" w:w="1134"/>
          </w:tcPr>
          <w:p/>
        </w:tc>
        <w:tc>
          <w:tcPr>
            <w:tcW w:type="dxa" w:w="2141"/>
          </w:tcPr>
          <w:p/>
        </w:tc>
        <w:tc>
          <w:tcPr>
            <w:tcW w:type="dxa" w:w="1648"/>
          </w:tcPr>
          <w:p/>
        </w:tc>
      </w:tr>
    </w:tbl>
    <w:p w14:paraId="30DF2814" w14:textId="77BB97BF" w:rsidR="000218AC" w:rsidRDefault="000218AC">
      <w:pPr>
        <w:rPr>
          <w:rFonts w:ascii="Times New Roman" w:eastAsia="宋体" w:hAnsi="Times New Roman" w:cs="Times New Roman"/>
          <w:lang w:val="en-US" w:eastAsia="zh-CN"/>
        </w:rPr>
      </w:pPr>
    </w:p>
    <w:p w14:paraId="0A52C133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HBV DNA_LB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191"/>
        <w:gridCol w:w="1358"/>
        <w:gridCol w:w="1358"/>
        <w:gridCol w:w="760"/>
        <w:gridCol w:w="2127"/>
        <w:gridCol w:w="1946"/>
      </w:tblGrid>
      <w:tr w:rsidR="009064CB" w14:paraId="1F76E431" w14:textId="77777777" w:rsidTr="009064CB">
        <w:trPr>
          <w:jc w:val="center"/>
        </w:trPr>
        <w:tc>
          <w:tcPr>
            <w:tcW w:w="1822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>
            <w:r>
              <w:t>受试者是否进行了HBV DNA检查?:PERF</w:t>
            </w:r>
          </w:p>
        </w:tc>
        <w:tc>
          <w:tcPr>
            <w:tcW w:w="3178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817432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9064CB" w14:paraId="663CA03A" w14:textId="77777777" w:rsidTr="009064CB">
        <w:trPr>
          <w:jc w:val="center"/>
        </w:trPr>
        <w:tc>
          <w:tcPr>
            <w:tcW w:w="18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若“否”，请说明原因:REASND</w:t>
            </w:r>
          </w:p>
        </w:tc>
        <w:tc>
          <w:tcPr>
            <w:tcW w:w="3178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014F9CB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24D9FA0A" w14:textId="77777777" w:rsidTr="009064CB">
        <w:trPr>
          <w:jc w:val="center"/>
        </w:trPr>
        <w:tc>
          <w:tcPr>
            <w:tcW w:w="18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采样日期:DAT</w:t>
            </w:r>
          </w:p>
        </w:tc>
        <w:tc>
          <w:tcPr>
            <w:tcW w:w="3178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0E6070F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64CB" w14:paraId="766D3034" w14:textId="77777777" w:rsidTr="009064CB">
        <w:trPr>
          <w:jc w:val="center"/>
        </w:trPr>
        <w:tc>
          <w:tcPr>
            <w:tcW w:w="18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实验室编号:NAM</w:t>
            </w:r>
          </w:p>
        </w:tc>
        <w:tc>
          <w:tcPr>
            <w:tcW w:w="3178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6E4C0BC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25363C3E" w14:textId="77777777" w:rsidTr="009064CB">
        <w:trPr>
          <w:jc w:val="center"/>
        </w:trPr>
        <w:tc>
          <w:tcPr>
            <w:tcW w:w="1125" w:type="pct"/>
            <w:tcBorders>
              <w:top w:val="single" w:sz="4" w:space="0" w:color="auto"/>
            </w:tcBorders>
          </w:tcPr>
          <w:p>
            <w:r>
              <w:t>检查项目:TEST_A</w:t>
            </w:r>
          </w:p>
        </w:tc>
        <w:tc>
          <w:tcPr>
            <w:tcW w:w="697" w:type="pct"/>
            <w:tcBorders>
              <w:top w:val="single" w:sz="4" w:space="0" w:color="auto"/>
            </w:tcBorders>
          </w:tcPr>
          <w:p w14:paraId="6C5E825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检查结果</w:t>
            </w:r>
          </w:p>
        </w:tc>
        <w:tc>
          <w:tcPr>
            <w:tcW w:w="697" w:type="pct"/>
            <w:tcBorders>
              <w:top w:val="single" w:sz="4" w:space="0" w:color="auto"/>
            </w:tcBorders>
          </w:tcPr>
          <w:p w14:paraId="00BAD52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正常值范围</w:t>
            </w:r>
          </w:p>
        </w:tc>
        <w:tc>
          <w:tcPr>
            <w:tcW w:w="390" w:type="pct"/>
            <w:tcBorders>
              <w:top w:val="single" w:sz="4" w:space="0" w:color="auto"/>
            </w:tcBorders>
          </w:tcPr>
          <w:p w14:paraId="1A8F8D0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单位</w:t>
            </w:r>
          </w:p>
        </w:tc>
        <w:tc>
          <w:tcPr>
            <w:tcW w:w="1092" w:type="pct"/>
            <w:tcBorders>
              <w:top w:val="single" w:sz="4" w:space="0" w:color="auto"/>
            </w:tcBorders>
          </w:tcPr>
          <w:p w14:paraId="10226CA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999" w:type="pct"/>
            <w:tcBorders>
              <w:top w:val="single" w:sz="4" w:space="0" w:color="auto"/>
            </w:tcBorders>
          </w:tcPr>
          <w:p w14:paraId="13AE6A7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34F88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9064CB" w14:paraId="4DB1279D" w14:textId="77777777" w:rsidTr="009064CB">
        <w:trPr>
          <w:jc w:val="center"/>
        </w:trPr>
        <w:tc>
          <w:tcPr>
            <w:tcW w:w="1125" w:type="pct"/>
          </w:tcPr>
          <w:p>
            <w:r>
              <w:t>HBV DNA:PERF</w:t>
            </w:r>
          </w:p>
        </w:tc>
        <w:tc>
          <w:tcPr>
            <w:tcW w:w="697" w:type="pct"/>
          </w:tcPr>
          <w:p w14:paraId="4015D04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97" w:type="pct"/>
          </w:tcPr>
          <w:p w14:paraId="1FE3926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390" w:type="pct"/>
          </w:tcPr>
          <w:p w14:paraId="7874B63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2" w:type="pct"/>
          </w:tcPr>
          <w:p w14:paraId="308011C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999" w:type="pct"/>
          </w:tcPr>
          <w:p w14:paraId="3C380F5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2191"/>
          </w:tcPr>
          <w:p>
            <w:r>
              <w:t>HBV DNA:PERF</w:t>
            </w:r>
          </w:p>
        </w:tc>
        <w:tc>
          <w:tcPr>
            <w:tcW w:type="dxa" w:w="1358"/>
          </w:tcPr>
          <w:p/>
        </w:tc>
        <w:tc>
          <w:tcPr>
            <w:tcW w:type="dxa" w:w="1358"/>
          </w:tcPr>
          <w:p/>
        </w:tc>
        <w:tc>
          <w:tcPr>
            <w:tcW w:type="dxa" w:w="760"/>
          </w:tcPr>
          <w:p/>
        </w:tc>
        <w:tc>
          <w:tcPr>
            <w:tcW w:type="dxa" w:w="2127"/>
          </w:tcPr>
          <w:p/>
        </w:tc>
        <w:tc>
          <w:tcPr>
            <w:tcW w:type="dxa" w:w="1946"/>
          </w:tcPr>
          <w:p/>
        </w:tc>
      </w:tr>
    </w:tbl>
    <w:p w14:paraId="204995EB" w14:textId="35647976" w:rsidR="009064CB" w:rsidRDefault="009064CB" w:rsidP="009064CB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6A946547" w14:textId="77777777" w:rsidR="009064CB" w:rsidRDefault="009064CB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420910B8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HCV RNA_LB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195"/>
        <w:gridCol w:w="1358"/>
        <w:gridCol w:w="1357"/>
        <w:gridCol w:w="759"/>
        <w:gridCol w:w="2126"/>
        <w:gridCol w:w="1941"/>
      </w:tblGrid>
      <w:tr w:rsidR="009064CB" w14:paraId="77D75C2A" w14:textId="77777777" w:rsidTr="009064CB">
        <w:trPr>
          <w:jc w:val="center"/>
        </w:trPr>
        <w:tc>
          <w:tcPr>
            <w:tcW w:w="18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受试者是否进行了HCV RNA检查?:PERF</w:t>
            </w:r>
          </w:p>
        </w:tc>
        <w:tc>
          <w:tcPr>
            <w:tcW w:w="317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F22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9064CB" w14:paraId="413934A5" w14:textId="77777777" w:rsidTr="009064CB">
        <w:trPr>
          <w:jc w:val="center"/>
        </w:trPr>
        <w:tc>
          <w:tcPr>
            <w:tcW w:w="18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若“否”，请说明原因:REASND</w:t>
            </w:r>
          </w:p>
        </w:tc>
        <w:tc>
          <w:tcPr>
            <w:tcW w:w="317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0973F98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61A47B1E" w14:textId="77777777" w:rsidTr="009064CB">
        <w:trPr>
          <w:jc w:val="center"/>
        </w:trPr>
        <w:tc>
          <w:tcPr>
            <w:tcW w:w="18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采样日期:DAT</w:t>
            </w:r>
          </w:p>
        </w:tc>
        <w:tc>
          <w:tcPr>
            <w:tcW w:w="317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477B562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64CB" w14:paraId="6A84BF65" w14:textId="77777777" w:rsidTr="009064CB">
        <w:trPr>
          <w:jc w:val="center"/>
        </w:trPr>
        <w:tc>
          <w:tcPr>
            <w:tcW w:w="18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实验室编号:NAM</w:t>
            </w:r>
          </w:p>
        </w:tc>
        <w:tc>
          <w:tcPr>
            <w:tcW w:w="317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63EF3302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46F91B40" w14:textId="77777777" w:rsidTr="009064CB">
        <w:trPr>
          <w:jc w:val="center"/>
        </w:trPr>
        <w:tc>
          <w:tcPr>
            <w:tcW w:w="1127" w:type="pct"/>
            <w:tcBorders>
              <w:top w:val="single" w:sz="4" w:space="0" w:color="auto"/>
            </w:tcBorders>
          </w:tcPr>
          <w:p>
            <w:r>
              <w:t>检查项目:TEST_A</w:t>
            </w:r>
          </w:p>
        </w:tc>
        <w:tc>
          <w:tcPr>
            <w:tcW w:w="697" w:type="pct"/>
            <w:tcBorders>
              <w:top w:val="single" w:sz="4" w:space="0" w:color="auto"/>
            </w:tcBorders>
          </w:tcPr>
          <w:p w14:paraId="45CA52B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检查结果</w:t>
            </w:r>
          </w:p>
        </w:tc>
        <w:tc>
          <w:tcPr>
            <w:tcW w:w="697" w:type="pct"/>
            <w:tcBorders>
              <w:top w:val="single" w:sz="4" w:space="0" w:color="auto"/>
            </w:tcBorders>
          </w:tcPr>
          <w:p w14:paraId="7DD377B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正常值范围</w:t>
            </w:r>
          </w:p>
        </w:tc>
        <w:tc>
          <w:tcPr>
            <w:tcW w:w="390" w:type="pct"/>
            <w:tcBorders>
              <w:top w:val="single" w:sz="4" w:space="0" w:color="auto"/>
            </w:tcBorders>
          </w:tcPr>
          <w:p w14:paraId="34A3A9E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单位</w:t>
            </w:r>
          </w:p>
        </w:tc>
        <w:tc>
          <w:tcPr>
            <w:tcW w:w="1092" w:type="pct"/>
            <w:tcBorders>
              <w:top w:val="single" w:sz="4" w:space="0" w:color="auto"/>
            </w:tcBorders>
          </w:tcPr>
          <w:p w14:paraId="05B9CC4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998" w:type="pct"/>
            <w:tcBorders>
              <w:top w:val="single" w:sz="4" w:space="0" w:color="auto"/>
            </w:tcBorders>
          </w:tcPr>
          <w:p w14:paraId="43DE6C9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34F88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9064CB" w14:paraId="43E496D0" w14:textId="77777777" w:rsidTr="009064CB">
        <w:trPr>
          <w:jc w:val="center"/>
        </w:trPr>
        <w:tc>
          <w:tcPr>
            <w:tcW w:w="1127" w:type="pct"/>
          </w:tcPr>
          <w:p>
            <w:r>
              <w:t>HCV RNA:PERF</w:t>
            </w:r>
          </w:p>
        </w:tc>
        <w:tc>
          <w:tcPr>
            <w:tcW w:w="697" w:type="pct"/>
          </w:tcPr>
          <w:p w14:paraId="0BEA81E8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97" w:type="pct"/>
          </w:tcPr>
          <w:p w14:paraId="3E864D3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390" w:type="pct"/>
          </w:tcPr>
          <w:p w14:paraId="414C153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2" w:type="pct"/>
          </w:tcPr>
          <w:p w14:paraId="1ED68C3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998" w:type="pct"/>
          </w:tcPr>
          <w:p w14:paraId="27CECEE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2195"/>
          </w:tcPr>
          <w:p>
            <w:r>
              <w:t>HCV RNA:PERF</w:t>
            </w:r>
          </w:p>
        </w:tc>
        <w:tc>
          <w:tcPr>
            <w:tcW w:type="dxa" w:w="1358"/>
          </w:tcPr>
          <w:p/>
        </w:tc>
        <w:tc>
          <w:tcPr>
            <w:tcW w:type="dxa" w:w="1357"/>
          </w:tcPr>
          <w:p/>
        </w:tc>
        <w:tc>
          <w:tcPr>
            <w:tcW w:type="dxa" w:w="759"/>
          </w:tcPr>
          <w:p/>
        </w:tc>
        <w:tc>
          <w:tcPr>
            <w:tcW w:type="dxa" w:w="2126"/>
          </w:tcPr>
          <w:p/>
        </w:tc>
        <w:tc>
          <w:tcPr>
            <w:tcW w:type="dxa" w:w="1941"/>
          </w:tcPr>
          <w:p/>
        </w:tc>
      </w:tr>
    </w:tbl>
    <w:p w14:paraId="72B96A1A" w14:textId="77777777" w:rsidR="009064CB" w:rsidRDefault="009064CB">
      <w:pPr>
        <w:rPr>
          <w:rFonts w:ascii="Times New Roman" w:eastAsia="宋体" w:hAnsi="Times New Roman" w:cs="Times New Roman"/>
          <w:lang w:val="en-US" w:eastAsia="zh-CN"/>
        </w:rPr>
      </w:pPr>
    </w:p>
    <w:p w14:paraId="7C1160A7" w14:textId="77777777" w:rsidR="000218AC" w:rsidRDefault="005228F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血妊娠试验_LB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683"/>
        <w:gridCol w:w="6057"/>
      </w:tblGrid>
      <w:tr w:rsidR="000218AC" w14:paraId="0FD857EA" w14:textId="77777777">
        <w:trPr>
          <w:jc w:val="center"/>
        </w:trPr>
        <w:tc>
          <w:tcPr>
            <w:tcW w:w="3683" w:type="dxa"/>
            <w:tcBorders>
              <w:top w:val="single" w:sz="2" w:space="0" w:color="000000"/>
            </w:tcBorders>
          </w:tcPr>
          <w:p>
            <w:r>
              <w:t>受试者是否进行了血妊娠试验？:PERF</w:t>
            </w:r>
          </w:p>
        </w:tc>
        <w:tc>
          <w:tcPr>
            <w:tcW w:w="6057" w:type="dxa"/>
            <w:tcBorders>
              <w:top w:val="single" w:sz="2" w:space="0" w:color="000000"/>
            </w:tcBorders>
          </w:tcPr>
          <w:p w14:paraId="78A93EBA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0218AC" w14:paraId="5982C6E3" w14:textId="77777777">
        <w:trPr>
          <w:jc w:val="center"/>
        </w:trPr>
        <w:tc>
          <w:tcPr>
            <w:tcW w:w="3683" w:type="dxa"/>
          </w:tcPr>
          <w:p>
            <w:r>
              <w:t>若“否”，请说明原因:REASND</w:t>
            </w:r>
          </w:p>
        </w:tc>
        <w:tc>
          <w:tcPr>
            <w:tcW w:w="6057" w:type="dxa"/>
          </w:tcPr>
          <w:p w14:paraId="25BCDD4E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218AC" w14:paraId="57EA2239" w14:textId="77777777">
        <w:trPr>
          <w:jc w:val="center"/>
        </w:trPr>
        <w:tc>
          <w:tcPr>
            <w:tcW w:w="3683" w:type="dxa"/>
          </w:tcPr>
          <w:p>
            <w:r>
              <w:t>检查日期:DAT</w:t>
            </w:r>
          </w:p>
        </w:tc>
        <w:tc>
          <w:tcPr>
            <w:tcW w:w="6057" w:type="dxa"/>
          </w:tcPr>
          <w:p w14:paraId="7DEBBE22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218AC" w14:paraId="11422BAF" w14:textId="77777777">
        <w:trPr>
          <w:jc w:val="center"/>
        </w:trPr>
        <w:tc>
          <w:tcPr>
            <w:tcW w:w="3683" w:type="dxa"/>
          </w:tcPr>
          <w:p>
            <w:r>
              <w:t>检查结果:PERF</w:t>
            </w:r>
          </w:p>
        </w:tc>
        <w:tc>
          <w:tcPr>
            <w:tcW w:w="6057" w:type="dxa"/>
          </w:tcPr>
          <w:p w14:paraId="5DA154E1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533FB34E" w14:textId="77777777">
        <w:trPr>
          <w:jc w:val="center"/>
        </w:trPr>
        <w:tc>
          <w:tcPr>
            <w:tcW w:w="3683" w:type="dxa"/>
          </w:tcPr>
          <w:p>
            <w:r>
              <w:t>临床意义判定:CLSIG_WBC</w:t>
            </w:r>
          </w:p>
        </w:tc>
        <w:tc>
          <w:tcPr>
            <w:tcW w:w="6057" w:type="dxa"/>
          </w:tcPr>
          <w:p w14:paraId="3D35C7D3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</w:p>
        </w:tc>
      </w:tr>
      <w:tr>
        <w:tc>
          <w:tcPr>
            <w:tcW w:type="dxa" w:w="3683"/>
          </w:tcPr>
          <w:p>
            <w:r>
              <w:t>血妊娠试验:LB13</w:t>
            </w:r>
          </w:p>
        </w:tc>
        <w:tc>
          <w:tcPr>
            <w:tcW w:type="dxa" w:w="6057"/>
          </w:tcPr>
          <w:p/>
        </w:tc>
      </w:tr>
    </w:tbl>
    <w:p w14:paraId="5FC3BF5C" w14:textId="2B0FA8F6" w:rsidR="009064CB" w:rsidRDefault="009064CB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12D1B060" w14:textId="77777777" w:rsidR="003B3F0F" w:rsidRDefault="003B3F0F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432CFB04" w14:textId="77777777" w:rsidR="009064CB" w:rsidRDefault="009064CB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5E45345E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12导联心电图_EG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832"/>
        <w:gridCol w:w="709"/>
        <w:gridCol w:w="2391"/>
        <w:gridCol w:w="3808"/>
      </w:tblGrid>
      <w:tr w:rsidR="009064CB" w14:paraId="60E998E7" w14:textId="77777777" w:rsidTr="009064CB">
        <w:trPr>
          <w:jc w:val="center"/>
        </w:trPr>
        <w:tc>
          <w:tcPr>
            <w:tcW w:w="3541" w:type="dxa"/>
            <w:gridSpan w:val="2"/>
          </w:tcPr>
          <w:p>
            <w:r>
              <w:t>是否进行了12导联心电图检查？:PERF</w:t>
            </w:r>
          </w:p>
        </w:tc>
        <w:tc>
          <w:tcPr>
            <w:tcW w:w="6199" w:type="dxa"/>
            <w:gridSpan w:val="2"/>
          </w:tcPr>
          <w:p w14:paraId="5E543E5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9064CB" w14:paraId="3B5B301B" w14:textId="77777777" w:rsidTr="009064CB">
        <w:trPr>
          <w:jc w:val="center"/>
        </w:trPr>
        <w:tc>
          <w:tcPr>
            <w:tcW w:w="3541" w:type="dxa"/>
            <w:gridSpan w:val="2"/>
          </w:tcPr>
          <w:p>
            <w:r>
              <w:t>若“否”，请说明原因:REASND</w:t>
            </w:r>
          </w:p>
        </w:tc>
        <w:tc>
          <w:tcPr>
            <w:tcW w:w="6199" w:type="dxa"/>
            <w:gridSpan w:val="2"/>
          </w:tcPr>
          <w:p w14:paraId="7E2DBA9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9064CB" w14:paraId="3846A006" w14:textId="77777777" w:rsidTr="009064CB">
        <w:trPr>
          <w:jc w:val="center"/>
        </w:trPr>
        <w:tc>
          <w:tcPr>
            <w:tcW w:w="3541" w:type="dxa"/>
            <w:gridSpan w:val="2"/>
            <w:tcBorders>
              <w:top w:val="single" w:sz="2" w:space="0" w:color="000000"/>
            </w:tcBorders>
          </w:tcPr>
          <w:p>
            <w:r>
              <w:t>检查日期:DAT</w:t>
            </w:r>
          </w:p>
        </w:tc>
        <w:tc>
          <w:tcPr>
            <w:tcW w:w="6199" w:type="dxa"/>
            <w:gridSpan w:val="2"/>
            <w:tcBorders>
              <w:top w:val="single" w:sz="2" w:space="0" w:color="000000"/>
            </w:tcBorders>
          </w:tcPr>
          <w:p w14:paraId="2F89106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64CB" w14:paraId="0C5F61D1" w14:textId="77777777" w:rsidTr="009064CB">
        <w:trPr>
          <w:jc w:val="center"/>
        </w:trPr>
        <w:tc>
          <w:tcPr>
            <w:tcW w:w="3541" w:type="dxa"/>
            <w:gridSpan w:val="2"/>
            <w:tcBorders>
              <w:top w:val="single" w:sz="2" w:space="0" w:color="000000"/>
            </w:tcBorders>
          </w:tcPr>
          <w:p>
            <w:r>
              <w:t>检查时间:TIM</w:t>
            </w:r>
          </w:p>
        </w:tc>
        <w:tc>
          <w:tcPr>
            <w:tcW w:w="6199" w:type="dxa"/>
            <w:gridSpan w:val="2"/>
            <w:tcBorders>
              <w:top w:val="single" w:sz="2" w:space="0" w:color="000000"/>
            </w:tcBorders>
          </w:tcPr>
          <w:p w14:paraId="2C81D89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9064CB" w:rsidRPr="00587056" w14:paraId="327DB03D" w14:textId="77777777" w:rsidTr="009064CB">
        <w:trPr>
          <w:jc w:val="center"/>
        </w:trPr>
        <w:tc>
          <w:tcPr>
            <w:tcW w:w="2832" w:type="dxa"/>
            <w:tcBorders>
              <w:top w:val="single" w:sz="2" w:space="0" w:color="000000"/>
            </w:tcBorders>
          </w:tcPr>
          <w:p>
            <w:r>
              <w:t>检查项目:TEST_A</w:t>
            </w:r>
          </w:p>
        </w:tc>
        <w:tc>
          <w:tcPr>
            <w:tcW w:w="3100" w:type="dxa"/>
            <w:gridSpan w:val="2"/>
            <w:tcBorders>
              <w:top w:val="single" w:sz="2" w:space="0" w:color="000000"/>
            </w:tcBorders>
          </w:tcPr>
          <w:p w14:paraId="0443F07D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/>
              </w:rPr>
              <w:t>检查结果</w:t>
            </w:r>
          </w:p>
        </w:tc>
        <w:tc>
          <w:tcPr>
            <w:tcW w:w="3808" w:type="dxa"/>
            <w:tcBorders>
              <w:top w:val="single" w:sz="2" w:space="0" w:color="000000"/>
            </w:tcBorders>
          </w:tcPr>
          <w:p w14:paraId="3D6DA5C8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/>
              </w:rPr>
              <w:t>单位</w:t>
            </w:r>
          </w:p>
        </w:tc>
      </w:tr>
      <w:tr w:rsidR="009064CB" w:rsidRPr="00587056" w14:paraId="6290CC9F" w14:textId="77777777" w:rsidTr="009064CB">
        <w:trPr>
          <w:jc w:val="center"/>
        </w:trPr>
        <w:tc>
          <w:tcPr>
            <w:tcW w:w="2832" w:type="dxa"/>
          </w:tcPr>
          <w:p>
            <w:r>
              <w:t>心率:PR_B</w:t>
            </w:r>
          </w:p>
        </w:tc>
        <w:tc>
          <w:tcPr>
            <w:tcW w:w="3100" w:type="dxa"/>
            <w:gridSpan w:val="2"/>
          </w:tcPr>
          <w:p w14:paraId="75F880AF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  <w:lang w:eastAsia="zh-CN"/>
              </w:rPr>
            </w:pPr>
            <w:r w:rsidRPr="00587056">
              <w:rPr>
                <w:rFonts w:ascii="宋体" w:eastAsia="宋体" w:hAnsi="宋体"/>
              </w:rPr>
              <w:t xml:space="preserve">|__|__|__| </w:t>
            </w:r>
          </w:p>
        </w:tc>
        <w:tc>
          <w:tcPr>
            <w:tcW w:w="3808" w:type="dxa"/>
          </w:tcPr>
          <w:p w14:paraId="596DC0F8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  <w:lang w:eastAsia="zh-CN"/>
              </w:rPr>
            </w:pPr>
            <w:r w:rsidRPr="00587056">
              <w:rPr>
                <w:rFonts w:ascii="宋体" w:eastAsia="宋体" w:hAnsi="宋体" w:cs="Times New Roman" w:hint="eastAsia"/>
                <w:lang w:eastAsia="zh-CN"/>
              </w:rPr>
              <w:t>次/分</w:t>
            </w:r>
          </w:p>
        </w:tc>
      </w:tr>
      <w:tr w:rsidR="009064CB" w:rsidRPr="00587056" w14:paraId="359B04A0" w14:textId="77777777" w:rsidTr="009064CB">
        <w:trPr>
          <w:jc w:val="center"/>
        </w:trPr>
        <w:tc>
          <w:tcPr>
            <w:tcW w:w="2832" w:type="dxa"/>
          </w:tcPr>
          <w:p>
            <w:r>
              <w:t>PR间期:PR_A</w:t>
            </w:r>
          </w:p>
        </w:tc>
        <w:tc>
          <w:tcPr>
            <w:tcW w:w="3100" w:type="dxa"/>
            <w:gridSpan w:val="2"/>
          </w:tcPr>
          <w:p w14:paraId="6C5ED1D7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/>
              </w:rPr>
              <w:t xml:space="preserve">|__|__|__| </w:t>
            </w:r>
          </w:p>
        </w:tc>
        <w:tc>
          <w:tcPr>
            <w:tcW w:w="3808" w:type="dxa"/>
          </w:tcPr>
          <w:p w14:paraId="0CA51ECB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 w:hint="eastAsia"/>
              </w:rPr>
              <w:t>ms</w:t>
            </w:r>
          </w:p>
        </w:tc>
      </w:tr>
      <w:tr w:rsidR="009064CB" w:rsidRPr="00587056" w14:paraId="2996C648" w14:textId="77777777" w:rsidTr="009064CB">
        <w:trPr>
          <w:jc w:val="center"/>
        </w:trPr>
        <w:tc>
          <w:tcPr>
            <w:tcW w:w="2832" w:type="dxa"/>
          </w:tcPr>
          <w:p>
            <w:r>
              <w:t>QRS波宽:TEST_QRS</w:t>
            </w:r>
          </w:p>
        </w:tc>
        <w:tc>
          <w:tcPr>
            <w:tcW w:w="3100" w:type="dxa"/>
            <w:gridSpan w:val="2"/>
          </w:tcPr>
          <w:p w14:paraId="6FBA6C80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/>
              </w:rPr>
              <w:t xml:space="preserve">|__|__|__| </w:t>
            </w:r>
          </w:p>
        </w:tc>
        <w:tc>
          <w:tcPr>
            <w:tcW w:w="3808" w:type="dxa"/>
          </w:tcPr>
          <w:p w14:paraId="5DE15C17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/>
              </w:rPr>
              <w:t>ms</w:t>
            </w:r>
          </w:p>
        </w:tc>
      </w:tr>
      <w:tr w:rsidR="009064CB" w:rsidRPr="00587056" w14:paraId="65DAF6E3" w14:textId="77777777" w:rsidTr="009064CB">
        <w:trPr>
          <w:jc w:val="center"/>
        </w:trPr>
        <w:tc>
          <w:tcPr>
            <w:tcW w:w="2832" w:type="dxa"/>
          </w:tcPr>
          <w:p>
            <w:r>
              <w:t>QT间期:QT_A</w:t>
            </w:r>
          </w:p>
        </w:tc>
        <w:tc>
          <w:tcPr>
            <w:tcW w:w="3100" w:type="dxa"/>
            <w:gridSpan w:val="2"/>
          </w:tcPr>
          <w:p w14:paraId="262BD994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/>
              </w:rPr>
              <w:t xml:space="preserve">|__|__|__| </w:t>
            </w:r>
          </w:p>
        </w:tc>
        <w:tc>
          <w:tcPr>
            <w:tcW w:w="3808" w:type="dxa"/>
          </w:tcPr>
          <w:p w14:paraId="7B46CAB2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/>
              </w:rPr>
              <w:t>ms</w:t>
            </w:r>
          </w:p>
        </w:tc>
      </w:tr>
      <w:tr w:rsidR="009064CB" w:rsidRPr="00587056" w14:paraId="6EEE1EF0" w14:textId="77777777" w:rsidTr="009064CB">
        <w:trPr>
          <w:jc w:val="center"/>
        </w:trPr>
        <w:tc>
          <w:tcPr>
            <w:tcW w:w="2832" w:type="dxa"/>
          </w:tcPr>
          <w:p>
            <w:r>
              <w:t>临床意义判定:CLSIG_WBC</w:t>
            </w:r>
          </w:p>
        </w:tc>
        <w:tc>
          <w:tcPr>
            <w:tcW w:w="6908" w:type="dxa"/>
            <w:gridSpan w:val="3"/>
          </w:tcPr>
          <w:p w14:paraId="1E6DA20A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/>
              </w:rPr>
            </w:pPr>
            <w:r w:rsidRPr="00587056">
              <w:rPr>
                <w:rFonts w:ascii="宋体" w:eastAsia="宋体" w:hAnsi="宋体" w:cs="Times New Roman"/>
                <w:lang w:eastAsia="zh-CN"/>
              </w:rPr>
              <w:t xml:space="preserve">□正常  □异常无临床意义  □异常有临床意义 </w:t>
            </w:r>
          </w:p>
        </w:tc>
      </w:tr>
      <w:tr w:rsidR="009064CB" w14:paraId="2A17ED68" w14:textId="77777777" w:rsidTr="009064CB">
        <w:trPr>
          <w:jc w:val="center"/>
        </w:trPr>
        <w:tc>
          <w:tcPr>
            <w:tcW w:w="2832" w:type="dxa"/>
          </w:tcPr>
          <w:p>
            <w:r>
              <w:t>若异常，请详述:DESC</w:t>
            </w:r>
          </w:p>
        </w:tc>
        <w:tc>
          <w:tcPr>
            <w:tcW w:w="6908" w:type="dxa"/>
            <w:gridSpan w:val="3"/>
          </w:tcPr>
          <w:p w14:paraId="07C4F5D7" w14:textId="77777777" w:rsidR="009064CB" w:rsidRDefault="009064CB" w:rsidP="009064CB">
            <w:pPr>
              <w:spacing w:before="160" w:after="160"/>
            </w:pPr>
          </w:p>
        </w:tc>
      </w:tr>
      <w:tr>
        <w:tc>
          <w:tcPr>
            <w:tcW w:type="dxa" w:w="2832"/>
          </w:tcPr>
          <w:p>
            <w:r>
              <w:t>12导联心电图:EG</w:t>
            </w:r>
          </w:p>
        </w:tc>
        <w:tc>
          <w:tcPr>
            <w:tcW w:type="dxa" w:w="709"/>
          </w:tcPr>
          <w:p/>
        </w:tc>
        <w:tc>
          <w:tcPr>
            <w:tcW w:type="dxa" w:w="2391"/>
          </w:tcPr>
          <w:p/>
        </w:tc>
        <w:tc>
          <w:tcPr>
            <w:tcW w:type="dxa" w:w="3808"/>
          </w:tcPr>
          <w:p/>
        </w:tc>
      </w:tr>
    </w:tbl>
    <w:p w14:paraId="72FB8060" w14:textId="77777777" w:rsidR="009064CB" w:rsidRDefault="009064CB" w:rsidP="009064CB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3578DBA9" w14:textId="77777777" w:rsidR="009064CB" w:rsidRDefault="009064CB" w:rsidP="009064CB">
      <w:pPr>
        <w:rPr>
          <w:rFonts w:ascii="Times New Roman" w:eastAsia="宋体" w:hAnsi="Times New Roman" w:cs="Times New Roman"/>
          <w:lang w:eastAsia="zh-CN"/>
        </w:rPr>
        <w:sectPr w:rsidR="009064CB" w:rsidSect="006F3393">
          <w:pgSz w:w="11906" w:h="16838"/>
          <w:pgMar w:top="1440" w:right="1080" w:bottom="1440" w:left="1080" w:header="283" w:footer="708" w:gutter="0"/>
          <w:cols w:space="708"/>
          <w:docGrid w:linePitch="360"/>
        </w:sectPr>
      </w:pPr>
    </w:p>
    <w:p w14:paraId="788FB4BD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12导联心电图（D1）_EG</w:t>
      </w:r>
    </w:p>
    <w:tbl>
      <w:tblPr>
        <w:tblW w:w="5047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133"/>
        <w:gridCol w:w="707"/>
        <w:gridCol w:w="1817"/>
        <w:gridCol w:w="1160"/>
        <w:gridCol w:w="1476"/>
        <w:gridCol w:w="1422"/>
        <w:gridCol w:w="1552"/>
        <w:gridCol w:w="2915"/>
        <w:gridCol w:w="1901"/>
      </w:tblGrid>
      <w:tr w:rsidR="009064CB" w14:paraId="27B5343D" w14:textId="77777777" w:rsidTr="009064CB">
        <w:trPr>
          <w:jc w:val="center"/>
        </w:trPr>
        <w:tc>
          <w:tcPr>
            <w:tcW w:w="1710" w:type="pct"/>
            <w:gridSpan w:val="4"/>
            <w:tcBorders>
              <w:top w:val="single" w:sz="2" w:space="0" w:color="000000"/>
              <w:bottom w:val="single" w:sz="4" w:space="0" w:color="auto"/>
            </w:tcBorders>
          </w:tcPr>
          <w:p>
            <w:r>
              <w:t>受试者是否进行了12到联心电图？ :PERF</w:t>
            </w:r>
          </w:p>
        </w:tc>
        <w:tc>
          <w:tcPr>
            <w:tcW w:w="3290" w:type="pct"/>
            <w:gridSpan w:val="5"/>
            <w:tcBorders>
              <w:top w:val="single" w:sz="2" w:space="0" w:color="000000"/>
              <w:bottom w:val="single" w:sz="4" w:space="0" w:color="auto"/>
            </w:tcBorders>
          </w:tcPr>
          <w:p w14:paraId="25EA4712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</w:p>
        </w:tc>
      </w:tr>
      <w:tr w:rsidR="009064CB" w14:paraId="4F1FC966" w14:textId="77777777" w:rsidTr="009064CB">
        <w:trPr>
          <w:jc w:val="center"/>
        </w:trPr>
        <w:tc>
          <w:tcPr>
            <w:tcW w:w="171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若“否”，请说明原因:REASND</w:t>
            </w:r>
          </w:p>
        </w:tc>
        <w:tc>
          <w:tcPr>
            <w:tcW w:w="3290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417C64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9064CB" w14:paraId="062EC22C" w14:textId="77777777" w:rsidTr="009064CB">
        <w:trPr>
          <w:jc w:val="center"/>
        </w:trPr>
        <w:tc>
          <w:tcPr>
            <w:tcW w:w="171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检查日期:DAT</w:t>
            </w:r>
          </w:p>
        </w:tc>
        <w:tc>
          <w:tcPr>
            <w:tcW w:w="3290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E01628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64CB" w14:paraId="060601C2" w14:textId="77777777" w:rsidTr="009064CB">
        <w:trPr>
          <w:jc w:val="center"/>
        </w:trPr>
        <w:tc>
          <w:tcPr>
            <w:tcW w:w="402" w:type="pct"/>
            <w:tcBorders>
              <w:top w:val="single" w:sz="4" w:space="0" w:color="auto"/>
            </w:tcBorders>
          </w:tcPr>
          <w:p>
            <w:r>
              <w:t>检查时间点:TPT_A</w:t>
            </w:r>
          </w:p>
        </w:tc>
        <w:tc>
          <w:tcPr>
            <w:tcW w:w="251" w:type="pct"/>
            <w:tcBorders>
              <w:top w:val="single" w:sz="4" w:space="0" w:color="auto"/>
            </w:tcBorders>
          </w:tcPr>
          <w:p w14:paraId="6D52CA3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未查</w:t>
            </w:r>
          </w:p>
        </w:tc>
        <w:tc>
          <w:tcPr>
            <w:tcW w:w="645" w:type="pct"/>
            <w:tcBorders>
              <w:top w:val="single" w:sz="4" w:space="0" w:color="auto"/>
            </w:tcBorders>
          </w:tcPr>
          <w:p w14:paraId="1C25479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检查时间</w:t>
            </w:r>
          </w:p>
        </w:tc>
        <w:tc>
          <w:tcPr>
            <w:tcW w:w="412" w:type="pct"/>
            <w:tcBorders>
              <w:top w:val="single" w:sz="4" w:space="0" w:color="auto"/>
            </w:tcBorders>
          </w:tcPr>
          <w:p w14:paraId="5D379BE8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心率</w:t>
            </w:r>
          </w:p>
          <w:p w14:paraId="3964F464" w14:textId="77777777" w:rsidR="009064CB" w:rsidRPr="00C049B4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（次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分）</w:t>
            </w:r>
          </w:p>
        </w:tc>
        <w:tc>
          <w:tcPr>
            <w:tcW w:w="524" w:type="pct"/>
            <w:tcBorders>
              <w:top w:val="single" w:sz="4" w:space="0" w:color="auto"/>
            </w:tcBorders>
          </w:tcPr>
          <w:p w14:paraId="71006363" w14:textId="77777777" w:rsidR="009064CB" w:rsidRDefault="009064CB" w:rsidP="009064CB">
            <w:pPr>
              <w:spacing w:before="160" w:after="160"/>
              <w:rPr>
                <w:rFonts w:ascii="宋体" w:eastAsia="宋体" w:hAnsi="宋体"/>
              </w:rPr>
            </w:pPr>
            <w:r w:rsidRPr="00587056">
              <w:rPr>
                <w:rFonts w:ascii="宋体" w:eastAsia="宋体" w:hAnsi="宋体"/>
              </w:rPr>
              <w:t>PR间期</w:t>
            </w:r>
          </w:p>
          <w:p w14:paraId="36F1BC9C" w14:textId="77777777" w:rsidR="009064CB" w:rsidRPr="00C049B4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（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ms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505" w:type="pct"/>
            <w:tcBorders>
              <w:top w:val="single" w:sz="4" w:space="0" w:color="auto"/>
            </w:tcBorders>
          </w:tcPr>
          <w:p w14:paraId="72DD790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Q</w:t>
            </w:r>
            <w:r>
              <w:rPr>
                <w:rFonts w:ascii="Times New Roman" w:eastAsia="宋体" w:hAnsi="Times New Roman" w:cs="Times New Roman"/>
                <w:lang w:eastAsia="zh-CN"/>
              </w:rPr>
              <w:t>RS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波宽</w:t>
            </w:r>
          </w:p>
          <w:p w14:paraId="3578B88B" w14:textId="77777777" w:rsidR="009064CB" w:rsidRPr="00C049B4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（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ms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551" w:type="pct"/>
            <w:tcBorders>
              <w:top w:val="single" w:sz="4" w:space="0" w:color="auto"/>
            </w:tcBorders>
          </w:tcPr>
          <w:p w14:paraId="734C6C8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Q</w:t>
            </w:r>
            <w:r>
              <w:rPr>
                <w:rFonts w:ascii="Times New Roman" w:eastAsia="宋体" w:hAnsi="Times New Roman" w:cs="Times New Roman"/>
                <w:lang w:eastAsia="zh-CN"/>
              </w:rPr>
              <w:t>T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间期</w:t>
            </w:r>
          </w:p>
          <w:p w14:paraId="55ED8F6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（</w:t>
            </w:r>
            <w:r w:rsidRPr="00575708">
              <w:rPr>
                <w:rFonts w:ascii="Times New Roman" w:eastAsia="宋体" w:hAnsi="Times New Roman" w:cs="Times New Roman"/>
                <w:lang w:eastAsia="zh-CN"/>
              </w:rPr>
              <w:t>m</w:t>
            </w:r>
            <w:r>
              <w:rPr>
                <w:rFonts w:ascii="Times New Roman" w:eastAsia="宋体" w:hAnsi="Times New Roman" w:cs="Times New Roman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1035" w:type="pct"/>
            <w:tcBorders>
              <w:top w:val="single" w:sz="4" w:space="0" w:color="auto"/>
            </w:tcBorders>
          </w:tcPr>
          <w:p w14:paraId="15A33A29" w14:textId="77777777" w:rsidR="009064CB" w:rsidRPr="00C049B4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临床意义判定</w:t>
            </w:r>
          </w:p>
        </w:tc>
        <w:tc>
          <w:tcPr>
            <w:tcW w:w="675" w:type="pct"/>
            <w:tcBorders>
              <w:top w:val="single" w:sz="4" w:space="0" w:color="auto"/>
            </w:tcBorders>
          </w:tcPr>
          <w:p w14:paraId="31FB054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049B4">
              <w:rPr>
                <w:rFonts w:ascii="Times New Roman" w:eastAsia="宋体" w:hAnsi="Times New Roman" w:cs="Times New Roman" w:hint="eastAsia"/>
                <w:lang w:eastAsia="zh-CN"/>
              </w:rPr>
              <w:t>若异常，请详述</w:t>
            </w:r>
          </w:p>
        </w:tc>
      </w:tr>
      <w:tr w:rsidR="009064CB" w14:paraId="378EE92F" w14:textId="77777777" w:rsidTr="009064CB">
        <w:trPr>
          <w:jc w:val="center"/>
        </w:trPr>
        <w:tc>
          <w:tcPr>
            <w:tcW w:w="402" w:type="pct"/>
          </w:tcPr>
          <w:p>
            <w:r>
              <w:t>给药前:TPT_A</w:t>
            </w:r>
          </w:p>
        </w:tc>
        <w:tc>
          <w:tcPr>
            <w:tcW w:w="251" w:type="pct"/>
          </w:tcPr>
          <w:p w14:paraId="177F804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</w:p>
        </w:tc>
        <w:tc>
          <w:tcPr>
            <w:tcW w:w="645" w:type="pct"/>
          </w:tcPr>
          <w:p w14:paraId="1167E4BB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  <w:tc>
          <w:tcPr>
            <w:tcW w:w="412" w:type="pct"/>
          </w:tcPr>
          <w:p w14:paraId="59BE865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24" w:type="pct"/>
          </w:tcPr>
          <w:p w14:paraId="7D3592F8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05" w:type="pct"/>
          </w:tcPr>
          <w:p w14:paraId="0B54379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51" w:type="pct"/>
          </w:tcPr>
          <w:p w14:paraId="38E593AB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35" w:type="pct"/>
          </w:tcPr>
          <w:p w14:paraId="5A5ECB9B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675" w:type="pct"/>
          </w:tcPr>
          <w:p w14:paraId="01B5D3E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9064CB" w14:paraId="3C1DE295" w14:textId="77777777" w:rsidTr="009064CB">
        <w:trPr>
          <w:jc w:val="center"/>
        </w:trPr>
        <w:tc>
          <w:tcPr>
            <w:tcW w:w="402" w:type="pct"/>
          </w:tcPr>
          <w:p>
            <w:r>
              <w:t>给药后4h（±30min）:TIM_B</w:t>
            </w:r>
          </w:p>
        </w:tc>
        <w:tc>
          <w:tcPr>
            <w:tcW w:w="251" w:type="pct"/>
          </w:tcPr>
          <w:p w14:paraId="5CFD445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</w:p>
        </w:tc>
        <w:tc>
          <w:tcPr>
            <w:tcW w:w="645" w:type="pct"/>
          </w:tcPr>
          <w:p w14:paraId="7B34DCB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  <w:tc>
          <w:tcPr>
            <w:tcW w:w="412" w:type="pct"/>
          </w:tcPr>
          <w:p w14:paraId="3603FC2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24" w:type="pct"/>
          </w:tcPr>
          <w:p w14:paraId="51ED02F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05" w:type="pct"/>
          </w:tcPr>
          <w:p w14:paraId="0C978A5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51" w:type="pct"/>
          </w:tcPr>
          <w:p w14:paraId="2CA1C49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35" w:type="pct"/>
          </w:tcPr>
          <w:p w14:paraId="550021D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675" w:type="pct"/>
          </w:tcPr>
          <w:p w14:paraId="011FCD9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80A3C" w14:paraId="3228DE48" w14:textId="77777777" w:rsidTr="004759DE">
        <w:trPr>
          <w:jc w:val="center"/>
        </w:trPr>
        <w:tc>
          <w:tcPr>
            <w:tcW w:w="402" w:type="pct"/>
          </w:tcPr>
          <w:p>
            <w:r>
              <w:t>给药后6h（±30min）:DAT_M</w:t>
            </w:r>
          </w:p>
        </w:tc>
        <w:tc>
          <w:tcPr>
            <w:tcW w:w="251" w:type="pct"/>
          </w:tcPr>
          <w:p w14:paraId="1384B557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</w:p>
        </w:tc>
        <w:tc>
          <w:tcPr>
            <w:tcW w:w="645" w:type="pct"/>
          </w:tcPr>
          <w:p w14:paraId="652D7CF5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  <w:tc>
          <w:tcPr>
            <w:tcW w:w="412" w:type="pct"/>
          </w:tcPr>
          <w:p w14:paraId="1D1F9F3E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24" w:type="pct"/>
          </w:tcPr>
          <w:p w14:paraId="612CD800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05" w:type="pct"/>
          </w:tcPr>
          <w:p w14:paraId="106766F9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51" w:type="pct"/>
          </w:tcPr>
          <w:p w14:paraId="69E6124E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35" w:type="pct"/>
          </w:tcPr>
          <w:p w14:paraId="3A592EDA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675" w:type="pct"/>
          </w:tcPr>
          <w:p w14:paraId="0A6725FC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80A3C" w14:paraId="67EC727B" w14:textId="77777777" w:rsidTr="004759DE">
        <w:trPr>
          <w:jc w:val="center"/>
        </w:trPr>
        <w:tc>
          <w:tcPr>
            <w:tcW w:w="402" w:type="pct"/>
          </w:tcPr>
          <w:p>
            <w:r>
              <w:t>给药后8h（±30min）:TIM_B</w:t>
            </w:r>
          </w:p>
        </w:tc>
        <w:tc>
          <w:tcPr>
            <w:tcW w:w="251" w:type="pct"/>
          </w:tcPr>
          <w:p w14:paraId="7713E9E1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</w:p>
        </w:tc>
        <w:tc>
          <w:tcPr>
            <w:tcW w:w="645" w:type="pct"/>
          </w:tcPr>
          <w:p w14:paraId="520058E5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  <w:tc>
          <w:tcPr>
            <w:tcW w:w="412" w:type="pct"/>
          </w:tcPr>
          <w:p w14:paraId="725F2247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24" w:type="pct"/>
          </w:tcPr>
          <w:p w14:paraId="46B2FCDF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05" w:type="pct"/>
          </w:tcPr>
          <w:p w14:paraId="5B9BD33F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51" w:type="pct"/>
          </w:tcPr>
          <w:p w14:paraId="040408BC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35" w:type="pct"/>
          </w:tcPr>
          <w:p w14:paraId="29CFB68A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675" w:type="pct"/>
          </w:tcPr>
          <w:p w14:paraId="209AA659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80A3C" w14:paraId="03595966" w14:textId="77777777" w:rsidTr="00680A3C">
        <w:trPr>
          <w:jc w:val="center"/>
        </w:trPr>
        <w:tc>
          <w:tcPr>
            <w:tcW w:w="40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r>
              <w:t>给药后12h（±30min）:TIM_B</w:t>
            </w:r>
          </w:p>
        </w:tc>
        <w:tc>
          <w:tcPr>
            <w:tcW w:w="25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13BB93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</w:p>
        </w:tc>
        <w:tc>
          <w:tcPr>
            <w:tcW w:w="6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FC30F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  <w:tc>
          <w:tcPr>
            <w:tcW w:w="4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BAC2F4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D606CD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0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CF9932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5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35123E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09B0C2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6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CEF352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1133"/>
          </w:tcPr>
          <w:p>
            <w:r>
              <w:t>12导联心电图（D1）:EG</w:t>
            </w:r>
          </w:p>
        </w:tc>
        <w:tc>
          <w:tcPr>
            <w:tcW w:type="dxa" w:w="707"/>
          </w:tcPr>
          <w:p/>
        </w:tc>
        <w:tc>
          <w:tcPr>
            <w:tcW w:type="dxa" w:w="1817"/>
          </w:tcPr>
          <w:p/>
        </w:tc>
        <w:tc>
          <w:tcPr>
            <w:tcW w:type="dxa" w:w="1160"/>
          </w:tcPr>
          <w:p/>
        </w:tc>
        <w:tc>
          <w:tcPr>
            <w:tcW w:type="dxa" w:w="1476"/>
          </w:tcPr>
          <w:p/>
        </w:tc>
        <w:tc>
          <w:tcPr>
            <w:tcW w:type="dxa" w:w="1422"/>
          </w:tcPr>
          <w:p/>
        </w:tc>
        <w:tc>
          <w:tcPr>
            <w:tcW w:type="dxa" w:w="1552"/>
          </w:tcPr>
          <w:p/>
        </w:tc>
        <w:tc>
          <w:tcPr>
            <w:tcW w:type="dxa" w:w="2915"/>
          </w:tcPr>
          <w:p/>
        </w:tc>
        <w:tc>
          <w:tcPr>
            <w:tcW w:type="dxa" w:w="1901"/>
          </w:tcPr>
          <w:p/>
        </w:tc>
      </w:tr>
    </w:tbl>
    <w:p w14:paraId="618A3CBA" w14:textId="77777777" w:rsidR="009064CB" w:rsidRDefault="009064CB" w:rsidP="009064CB">
      <w:pPr>
        <w:spacing w:before="160" w:after="160"/>
        <w:rPr>
          <w:rFonts w:ascii="Times New Roman" w:eastAsia="宋体" w:hAnsi="Times New Roman" w:cs="Times New Roman"/>
          <w:lang w:eastAsia="zh-CN"/>
        </w:rPr>
        <w:sectPr w:rsidR="009064CB" w:rsidSect="002B2E5D">
          <w:pgSz w:w="16838" w:h="11906" w:orient="landscape"/>
          <w:pgMar w:top="1080" w:right="1440" w:bottom="1080" w:left="1440" w:header="283" w:footer="708" w:gutter="0"/>
          <w:cols w:space="708"/>
          <w:docGrid w:linePitch="360"/>
        </w:sectPr>
      </w:pPr>
    </w:p>
    <w:p w14:paraId="5F5E74B9" w14:textId="56CF0C3E" w:rsidR="002B2E5D" w:rsidRDefault="002B2E5D" w:rsidP="002B2E5D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心脏彩超_PR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2B2E5D" w14:paraId="46E20244" w14:textId="77777777" w:rsidTr="00EF6DAB">
        <w:trPr>
          <w:jc w:val="center"/>
        </w:trPr>
        <w:tc>
          <w:tcPr>
            <w:tcW w:w="3541" w:type="dxa"/>
          </w:tcPr>
          <w:p>
            <w:r>
              <w:t>是否进行了心脏彩超检查？:PERF</w:t>
            </w:r>
          </w:p>
        </w:tc>
        <w:tc>
          <w:tcPr>
            <w:tcW w:w="6199" w:type="dxa"/>
          </w:tcPr>
          <w:p w14:paraId="3B08423D" w14:textId="77777777" w:rsidR="002B2E5D" w:rsidRDefault="002B2E5D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2B2E5D" w14:paraId="6E2DFF60" w14:textId="77777777" w:rsidTr="00EF6DAB">
        <w:trPr>
          <w:jc w:val="center"/>
        </w:trPr>
        <w:tc>
          <w:tcPr>
            <w:tcW w:w="3541" w:type="dxa"/>
          </w:tcPr>
          <w:p>
            <w:r>
              <w:t>若“否”，请说明原因:REASND</w:t>
            </w:r>
          </w:p>
        </w:tc>
        <w:tc>
          <w:tcPr>
            <w:tcW w:w="6199" w:type="dxa"/>
          </w:tcPr>
          <w:p w14:paraId="5D06EFE5" w14:textId="77777777" w:rsidR="002B2E5D" w:rsidRDefault="002B2E5D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B2E5D" w14:paraId="677F157B" w14:textId="77777777" w:rsidTr="002B2E5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检查日期:DAT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D685B30" w14:textId="77777777" w:rsidR="002B2E5D" w:rsidRDefault="002B2E5D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64CB" w14:paraId="2A31B6BC" w14:textId="77777777" w:rsidTr="002B2E5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左心室射血分数（LVEF）:LVEF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3FA08D6" w14:textId="51E77797" w:rsidR="009064CB" w:rsidRDefault="009064CB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______%</w:t>
            </w:r>
          </w:p>
        </w:tc>
      </w:tr>
      <w:tr w:rsidR="002B2E5D" w14:paraId="7E961EFE" w14:textId="77777777" w:rsidTr="002B2E5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临床意义判定:CLSIG_WBC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DE53E5C" w14:textId="3D59649C" w:rsidR="002B2E5D" w:rsidRDefault="002B2E5D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587056">
              <w:rPr>
                <w:rFonts w:ascii="宋体" w:eastAsia="宋体" w:hAnsi="宋体" w:cs="Times New Roman"/>
                <w:lang w:eastAsia="zh-CN"/>
              </w:rPr>
              <w:t>□正常  □异常无临床意义  □异常有临床意义</w:t>
            </w:r>
          </w:p>
        </w:tc>
      </w:tr>
      <w:tr w:rsidR="002B2E5D" w14:paraId="45F8EDE9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</w:tcBorders>
          </w:tcPr>
          <w:p>
            <w:r>
              <w:t>若异常，请详述:DESC</w:t>
            </w:r>
          </w:p>
        </w:tc>
        <w:tc>
          <w:tcPr>
            <w:tcW w:w="6199" w:type="dxa"/>
            <w:tcBorders>
              <w:top w:val="single" w:sz="2" w:space="0" w:color="000000"/>
            </w:tcBorders>
          </w:tcPr>
          <w:p w14:paraId="1E83EBC7" w14:textId="77777777" w:rsidR="002B2E5D" w:rsidRDefault="002B2E5D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>
        <w:tc>
          <w:tcPr>
            <w:tcW w:type="dxa" w:w="3541"/>
          </w:tcPr>
          <w:p>
            <w:r>
              <w:t>心脏彩超:PERF</w:t>
            </w:r>
          </w:p>
        </w:tc>
        <w:tc>
          <w:tcPr>
            <w:tcW w:type="dxa" w:w="6199"/>
          </w:tcPr>
          <w:p/>
        </w:tc>
      </w:tr>
    </w:tbl>
    <w:p w14:paraId="1EF4B360" w14:textId="0B2436CD" w:rsidR="009064CB" w:rsidRDefault="009064CB" w:rsidP="009064CB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07570515" w14:textId="77777777" w:rsidR="009064CB" w:rsidRDefault="009064CB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2C9239FA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甲状腺功能检查_LB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194"/>
        <w:gridCol w:w="1357"/>
        <w:gridCol w:w="1357"/>
        <w:gridCol w:w="759"/>
        <w:gridCol w:w="2126"/>
        <w:gridCol w:w="1943"/>
      </w:tblGrid>
      <w:tr w:rsidR="009064CB" w14:paraId="3103CBD1" w14:textId="77777777" w:rsidTr="009064CB">
        <w:trPr>
          <w:jc w:val="center"/>
        </w:trPr>
        <w:tc>
          <w:tcPr>
            <w:tcW w:w="18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受试者是否进行了甲状腺功能检查?:PERF</w:t>
            </w:r>
          </w:p>
        </w:tc>
        <w:tc>
          <w:tcPr>
            <w:tcW w:w="31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0CC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9064CB" w14:paraId="46BF0A62" w14:textId="77777777" w:rsidTr="009064CB">
        <w:trPr>
          <w:jc w:val="center"/>
        </w:trPr>
        <w:tc>
          <w:tcPr>
            <w:tcW w:w="18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若“否”，请说明原因:REASND</w:t>
            </w:r>
          </w:p>
        </w:tc>
        <w:tc>
          <w:tcPr>
            <w:tcW w:w="3177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45AADBC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4DA7841E" w14:textId="77777777" w:rsidTr="009064CB">
        <w:trPr>
          <w:jc w:val="center"/>
        </w:trPr>
        <w:tc>
          <w:tcPr>
            <w:tcW w:w="18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采样日期:DAT</w:t>
            </w:r>
          </w:p>
        </w:tc>
        <w:tc>
          <w:tcPr>
            <w:tcW w:w="3177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1803322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64CB" w14:paraId="4F5099CB" w14:textId="77777777" w:rsidTr="009064CB">
        <w:trPr>
          <w:jc w:val="center"/>
        </w:trPr>
        <w:tc>
          <w:tcPr>
            <w:tcW w:w="18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实验室编号:NAM</w:t>
            </w:r>
          </w:p>
        </w:tc>
        <w:tc>
          <w:tcPr>
            <w:tcW w:w="3177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22E892B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7D3B9986" w14:textId="77777777" w:rsidTr="009064CB">
        <w:trPr>
          <w:jc w:val="center"/>
        </w:trPr>
        <w:tc>
          <w:tcPr>
            <w:tcW w:w="1126" w:type="pct"/>
            <w:tcBorders>
              <w:top w:val="single" w:sz="4" w:space="0" w:color="auto"/>
            </w:tcBorders>
          </w:tcPr>
          <w:p>
            <w:r>
              <w:t>检查项目:TEST_A</w:t>
            </w:r>
          </w:p>
        </w:tc>
        <w:tc>
          <w:tcPr>
            <w:tcW w:w="697" w:type="pct"/>
            <w:tcBorders>
              <w:top w:val="single" w:sz="4" w:space="0" w:color="auto"/>
            </w:tcBorders>
          </w:tcPr>
          <w:p w14:paraId="561F899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检查结果</w:t>
            </w:r>
          </w:p>
        </w:tc>
        <w:tc>
          <w:tcPr>
            <w:tcW w:w="697" w:type="pct"/>
            <w:tcBorders>
              <w:top w:val="single" w:sz="4" w:space="0" w:color="auto"/>
            </w:tcBorders>
          </w:tcPr>
          <w:p w14:paraId="12EEAF4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正常值范围</w:t>
            </w:r>
          </w:p>
        </w:tc>
        <w:tc>
          <w:tcPr>
            <w:tcW w:w="390" w:type="pct"/>
            <w:tcBorders>
              <w:top w:val="single" w:sz="4" w:space="0" w:color="auto"/>
            </w:tcBorders>
          </w:tcPr>
          <w:p w14:paraId="69C680C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单位</w:t>
            </w:r>
          </w:p>
        </w:tc>
        <w:tc>
          <w:tcPr>
            <w:tcW w:w="1092" w:type="pct"/>
            <w:tcBorders>
              <w:top w:val="single" w:sz="4" w:space="0" w:color="auto"/>
            </w:tcBorders>
          </w:tcPr>
          <w:p w14:paraId="7F46E0D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999" w:type="pct"/>
            <w:tcBorders>
              <w:top w:val="single" w:sz="4" w:space="0" w:color="auto"/>
            </w:tcBorders>
          </w:tcPr>
          <w:p w14:paraId="5D2C07F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34F88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9064CB" w14:paraId="32D7DBC8" w14:textId="77777777" w:rsidTr="009064CB">
        <w:trPr>
          <w:jc w:val="center"/>
        </w:trPr>
        <w:tc>
          <w:tcPr>
            <w:tcW w:w="1126" w:type="pct"/>
          </w:tcPr>
          <w:p>
            <w:r>
              <w:t>血清促甲状腺素（TSH）:ORRESU_TSH</w:t>
            </w:r>
          </w:p>
        </w:tc>
        <w:tc>
          <w:tcPr>
            <w:tcW w:w="697" w:type="pct"/>
          </w:tcPr>
          <w:p w14:paraId="5A49F08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97" w:type="pct"/>
          </w:tcPr>
          <w:p w14:paraId="619C6FC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390" w:type="pct"/>
          </w:tcPr>
          <w:p w14:paraId="4979539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2" w:type="pct"/>
          </w:tcPr>
          <w:p w14:paraId="4E881B4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999" w:type="pct"/>
          </w:tcPr>
          <w:p w14:paraId="568B2358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9064CB" w14:paraId="751F0822" w14:textId="77777777" w:rsidTr="009064CB">
        <w:trPr>
          <w:jc w:val="center"/>
        </w:trPr>
        <w:tc>
          <w:tcPr>
            <w:tcW w:w="1126" w:type="pct"/>
          </w:tcPr>
          <w:p>
            <w:r>
              <w:t>游离三碘甲状腺原氨酸（FT3）:ORRESU_FT3</w:t>
            </w:r>
          </w:p>
        </w:tc>
        <w:tc>
          <w:tcPr>
            <w:tcW w:w="697" w:type="pct"/>
          </w:tcPr>
          <w:p w14:paraId="0309AB0B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97" w:type="pct"/>
          </w:tcPr>
          <w:p w14:paraId="24F380A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390" w:type="pct"/>
          </w:tcPr>
          <w:p w14:paraId="2C9ADD8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2" w:type="pct"/>
          </w:tcPr>
          <w:p w14:paraId="4C31A5F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999" w:type="pct"/>
          </w:tcPr>
          <w:p w14:paraId="27B8BC5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9064CB" w14:paraId="4D8EA355" w14:textId="77777777" w:rsidTr="009064CB">
        <w:trPr>
          <w:jc w:val="center"/>
        </w:trPr>
        <w:tc>
          <w:tcPr>
            <w:tcW w:w="1126" w:type="pct"/>
          </w:tcPr>
          <w:p>
            <w:r>
              <w:t>游离甲状腺素（FT4）  :ORRESU_FT4</w:t>
            </w:r>
          </w:p>
        </w:tc>
        <w:tc>
          <w:tcPr>
            <w:tcW w:w="697" w:type="pct"/>
          </w:tcPr>
          <w:p w14:paraId="7711335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97" w:type="pct"/>
          </w:tcPr>
          <w:p w14:paraId="69EB02F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390" w:type="pct"/>
          </w:tcPr>
          <w:p w14:paraId="77DDBBD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2" w:type="pct"/>
          </w:tcPr>
          <w:p w14:paraId="107BCF1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999" w:type="pct"/>
          </w:tcPr>
          <w:p w14:paraId="78C58BB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2194"/>
          </w:tcPr>
          <w:p>
            <w:r>
              <w:t>甲状腺功能检查:PERF</w:t>
            </w:r>
          </w:p>
        </w:tc>
        <w:tc>
          <w:tcPr>
            <w:tcW w:type="dxa" w:w="1357"/>
          </w:tcPr>
          <w:p/>
        </w:tc>
        <w:tc>
          <w:tcPr>
            <w:tcW w:type="dxa" w:w="1357"/>
          </w:tcPr>
          <w:p/>
        </w:tc>
        <w:tc>
          <w:tcPr>
            <w:tcW w:type="dxa" w:w="759"/>
          </w:tcPr>
          <w:p/>
        </w:tc>
        <w:tc>
          <w:tcPr>
            <w:tcW w:type="dxa" w:w="2126"/>
          </w:tcPr>
          <w:p/>
        </w:tc>
        <w:tc>
          <w:tcPr>
            <w:tcW w:type="dxa" w:w="1943"/>
          </w:tcPr>
          <w:p/>
        </w:tc>
      </w:tr>
    </w:tbl>
    <w:p w14:paraId="741CCD6A" w14:textId="379D105D" w:rsidR="009064CB" w:rsidRDefault="009064CB" w:rsidP="009064CB">
      <w:pPr>
        <w:rPr>
          <w:rFonts w:ascii="Times New Roman" w:eastAsia="宋体" w:hAnsi="Times New Roman" w:cs="Times New Roman"/>
          <w:lang w:eastAsia="zh-CN"/>
        </w:rPr>
      </w:pPr>
    </w:p>
    <w:p w14:paraId="1F8980C0" w14:textId="057D0A3F" w:rsidR="009064CB" w:rsidRDefault="009064CB">
      <w:pPr>
        <w:rPr>
          <w:rFonts w:ascii="Times New Roman" w:eastAsia="宋体" w:hAnsi="Times New Roman" w:cs="Times New Roman"/>
          <w:lang w:eastAsia="zh-CN"/>
        </w:rPr>
      </w:pPr>
    </w:p>
    <w:p w14:paraId="3F0C3E7E" w14:textId="77777777" w:rsidR="002100C0" w:rsidRPr="00D21B23" w:rsidRDefault="002100C0" w:rsidP="002100C0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DLT评估_TUHQ</w:t>
      </w:r>
    </w:p>
    <w:tbl>
      <w:tblPr>
        <w:tblStyle w:val="af2"/>
        <w:tblW w:w="5000" w:type="pct"/>
        <w:tblInd w:w="0" w:type="dxa"/>
        <w:tblLook w:val="04A0" w:firstRow="1" w:lastRow="0" w:firstColumn="1" w:lastColumn="0" w:noHBand="0" w:noVBand="1"/>
      </w:tblPr>
      <w:tblGrid>
        <w:gridCol w:w="3559"/>
        <w:gridCol w:w="6177"/>
      </w:tblGrid>
      <w:tr w:rsidR="002100C0" w14:paraId="1F5A06EA" w14:textId="77777777" w:rsidTr="00586A67"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是否完成DLT观察？:YN</w:t>
            </w:r>
          </w:p>
        </w:tc>
        <w:tc>
          <w:tcPr>
            <w:tcW w:w="3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BC60E" w14:textId="77777777" w:rsidR="002100C0" w:rsidRPr="00E4457F" w:rsidRDefault="002100C0" w:rsidP="00586A67">
            <w:pPr>
              <w:autoSpaceDE w:val="0"/>
              <w:autoSpaceDN w:val="0"/>
              <w:spacing w:before="120" w:after="120" w:line="360" w:lineRule="auto"/>
              <w:rPr>
                <w:rFonts w:cs="Times New Roman"/>
                <w:bCs/>
                <w:sz w:val="21"/>
                <w:szCs w:val="21"/>
                <w:lang w:val="en-US"/>
              </w:rPr>
            </w:pPr>
            <w:r w:rsidRPr="00E4457F">
              <w:rPr>
                <w:rFonts w:cs="Times New Roman"/>
                <w:bCs/>
                <w:sz w:val="21"/>
                <w:szCs w:val="21"/>
                <w:lang w:val="en-US"/>
              </w:rPr>
              <w:sym w:font="Wingdings 2" w:char="F0A3"/>
            </w:r>
            <w:r w:rsidRPr="00E4457F">
              <w:rPr>
                <w:rFonts w:cs="Times New Roman" w:hint="eastAsia"/>
                <w:bCs/>
                <w:sz w:val="21"/>
                <w:szCs w:val="21"/>
                <w:lang w:val="en-US"/>
              </w:rPr>
              <w:t>是</w:t>
            </w:r>
            <w:r w:rsidRPr="00E4457F">
              <w:rPr>
                <w:rFonts w:cs="Times New Roman" w:hint="eastAsia"/>
                <w:bCs/>
                <w:sz w:val="21"/>
                <w:szCs w:val="21"/>
                <w:lang w:val="en-US"/>
              </w:rPr>
              <w:t xml:space="preserve">  </w:t>
            </w:r>
            <w:r w:rsidRPr="00E4457F">
              <w:rPr>
                <w:rFonts w:cs="Times New Roman"/>
                <w:bCs/>
                <w:sz w:val="21"/>
                <w:szCs w:val="21"/>
                <w:lang w:val="en-US"/>
              </w:rPr>
              <w:sym w:font="Wingdings 2" w:char="F0A3"/>
            </w:r>
            <w:r w:rsidRPr="00E4457F">
              <w:rPr>
                <w:rFonts w:cs="Times New Roman" w:hint="eastAsia"/>
                <w:bCs/>
                <w:sz w:val="21"/>
                <w:szCs w:val="21"/>
                <w:lang w:val="en-US"/>
              </w:rPr>
              <w:t>否</w:t>
            </w:r>
          </w:p>
        </w:tc>
      </w:tr>
      <w:tr w:rsidR="002100C0" w14:paraId="0EAE72D1" w14:textId="77777777" w:rsidTr="00586A67"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是否发生DLT?:YN</w:t>
            </w:r>
          </w:p>
        </w:tc>
        <w:tc>
          <w:tcPr>
            <w:tcW w:w="3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19644" w14:textId="77777777" w:rsidR="002100C0" w:rsidRPr="00E4457F" w:rsidRDefault="002100C0" w:rsidP="00586A67">
            <w:pPr>
              <w:autoSpaceDE w:val="0"/>
              <w:autoSpaceDN w:val="0"/>
              <w:spacing w:before="120" w:after="120" w:line="360" w:lineRule="auto"/>
              <w:rPr>
                <w:rFonts w:cs="Times New Roman"/>
                <w:bCs/>
                <w:sz w:val="21"/>
                <w:szCs w:val="21"/>
                <w:lang w:val="en-US"/>
              </w:rPr>
            </w:pPr>
            <w:r w:rsidRPr="00E4457F">
              <w:rPr>
                <w:rFonts w:cs="Times New Roman"/>
                <w:bCs/>
                <w:sz w:val="21"/>
                <w:szCs w:val="21"/>
                <w:lang w:val="en-US"/>
              </w:rPr>
              <w:sym w:font="Wingdings 2" w:char="F0A3"/>
            </w:r>
            <w:r w:rsidRPr="00E4457F">
              <w:rPr>
                <w:rFonts w:cs="Times New Roman" w:hint="eastAsia"/>
                <w:bCs/>
                <w:sz w:val="21"/>
                <w:szCs w:val="21"/>
                <w:lang w:val="en-US"/>
              </w:rPr>
              <w:t>是</w:t>
            </w:r>
            <w:r w:rsidRPr="00E4457F">
              <w:rPr>
                <w:rFonts w:cs="Times New Roman" w:hint="eastAsia"/>
                <w:bCs/>
                <w:sz w:val="21"/>
                <w:szCs w:val="21"/>
                <w:lang w:val="en-US"/>
              </w:rPr>
              <w:t xml:space="preserve">  </w:t>
            </w:r>
            <w:r w:rsidRPr="00E4457F">
              <w:rPr>
                <w:rFonts w:cs="Times New Roman"/>
                <w:bCs/>
                <w:sz w:val="21"/>
                <w:szCs w:val="21"/>
                <w:lang w:val="en-US"/>
              </w:rPr>
              <w:sym w:font="Wingdings 2" w:char="F0A3"/>
            </w:r>
            <w:r w:rsidRPr="00E4457F">
              <w:rPr>
                <w:rFonts w:cs="Times New Roman" w:hint="eastAsia"/>
                <w:bCs/>
                <w:sz w:val="21"/>
                <w:szCs w:val="21"/>
                <w:lang w:val="en-US"/>
              </w:rPr>
              <w:t>否</w:t>
            </w:r>
          </w:p>
        </w:tc>
      </w:tr>
      <w:tr w:rsidR="002100C0" w14:paraId="4C60A383" w14:textId="77777777" w:rsidTr="00586A67"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若“是”，相关不良事件编号及名称:DESC</w:t>
            </w:r>
          </w:p>
        </w:tc>
        <w:tc>
          <w:tcPr>
            <w:tcW w:w="3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6CB7" w14:textId="77777777" w:rsidR="002100C0" w:rsidRPr="00E4457F" w:rsidRDefault="002100C0" w:rsidP="00586A67">
            <w:pPr>
              <w:autoSpaceDE w:val="0"/>
              <w:autoSpaceDN w:val="0"/>
              <w:spacing w:before="120" w:after="120" w:line="360" w:lineRule="auto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</w:p>
        </w:tc>
      </w:tr>
      <w:tr>
        <w:tc>
          <w:tcPr>
            <w:tcW w:type="dxa" w:w="3559"/>
          </w:tcPr>
          <w:p>
            <w:r>
              <w:t>DLT评估:DAT</w:t>
            </w:r>
          </w:p>
        </w:tc>
        <w:tc>
          <w:tcPr>
            <w:tcW w:type="dxa" w:w="6177"/>
          </w:tcPr>
          <w:p/>
        </w:tc>
      </w:tr>
    </w:tbl>
    <w:p w14:paraId="326DBC2C" w14:textId="60CCAFC6" w:rsidR="002100C0" w:rsidRDefault="002100C0" w:rsidP="002100C0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278026EF" w14:textId="77777777" w:rsidR="002100C0" w:rsidRDefault="002100C0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7AD74487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PK样本采集（12h）_PC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86"/>
        <w:gridCol w:w="1250"/>
        <w:gridCol w:w="2471"/>
        <w:gridCol w:w="2128"/>
        <w:gridCol w:w="1801"/>
      </w:tblGrid>
      <w:tr w:rsidR="009064CB" w14:paraId="5B51DDA4" w14:textId="77777777" w:rsidTr="009064CB">
        <w:trPr>
          <w:jc w:val="center"/>
        </w:trPr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受试者是否进行了PK样本采集?:PERF</w:t>
            </w:r>
          </w:p>
        </w:tc>
        <w:tc>
          <w:tcPr>
            <w:tcW w:w="32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234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9064CB" w14:paraId="3BA24C99" w14:textId="77777777" w:rsidTr="009064CB">
        <w:trPr>
          <w:jc w:val="center"/>
        </w:trPr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若“否”，请说明原因:REASND</w:t>
            </w:r>
          </w:p>
        </w:tc>
        <w:tc>
          <w:tcPr>
            <w:tcW w:w="32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4B72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38117EF6" w14:textId="77777777" w:rsidTr="009064CB">
        <w:trPr>
          <w:jc w:val="center"/>
        </w:trPr>
        <w:tc>
          <w:tcPr>
            <w:tcW w:w="1071" w:type="pct"/>
            <w:tcBorders>
              <w:top w:val="single" w:sz="4" w:space="0" w:color="auto"/>
            </w:tcBorders>
          </w:tcPr>
          <w:p>
            <w:r>
              <w:t>采血时间点:TPT_A</w:t>
            </w:r>
          </w:p>
        </w:tc>
        <w:tc>
          <w:tcPr>
            <w:tcW w:w="642" w:type="pct"/>
            <w:tcBorders>
              <w:top w:val="single" w:sz="4" w:space="0" w:color="auto"/>
            </w:tcBorders>
          </w:tcPr>
          <w:p w14:paraId="0BC8FEC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未采集</w:t>
            </w:r>
          </w:p>
        </w:tc>
        <w:tc>
          <w:tcPr>
            <w:tcW w:w="1269" w:type="pct"/>
            <w:tcBorders>
              <w:top w:val="single" w:sz="4" w:space="0" w:color="auto"/>
            </w:tcBorders>
          </w:tcPr>
          <w:p w14:paraId="38E1EB4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如“未采集”，请说明原因</w:t>
            </w:r>
          </w:p>
        </w:tc>
        <w:tc>
          <w:tcPr>
            <w:tcW w:w="1093" w:type="pct"/>
            <w:tcBorders>
              <w:top w:val="single" w:sz="4" w:space="0" w:color="auto"/>
            </w:tcBorders>
          </w:tcPr>
          <w:p w14:paraId="4E0C19B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实际采集日期</w:t>
            </w:r>
          </w:p>
        </w:tc>
        <w:tc>
          <w:tcPr>
            <w:tcW w:w="925" w:type="pct"/>
            <w:tcBorders>
              <w:top w:val="single" w:sz="4" w:space="0" w:color="auto"/>
            </w:tcBorders>
          </w:tcPr>
          <w:p w14:paraId="4142BB2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实际采集时间</w:t>
            </w:r>
          </w:p>
        </w:tc>
      </w:tr>
      <w:tr w:rsidR="009064CB" w14:paraId="67BACB9C" w14:textId="77777777" w:rsidTr="009064CB">
        <w:trPr>
          <w:jc w:val="center"/>
        </w:trPr>
        <w:tc>
          <w:tcPr>
            <w:tcW w:w="1071" w:type="pct"/>
          </w:tcPr>
          <w:p>
            <w:r>
              <w:t>给药前1 h内:TIM_A</w:t>
            </w:r>
          </w:p>
        </w:tc>
        <w:tc>
          <w:tcPr>
            <w:tcW w:w="642" w:type="pct"/>
          </w:tcPr>
          <w:p w14:paraId="4D1642B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6A092FB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7D78F1F2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23E6C90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33DF6354" w14:textId="77777777" w:rsidTr="009064CB">
        <w:trPr>
          <w:jc w:val="center"/>
        </w:trPr>
        <w:tc>
          <w:tcPr>
            <w:tcW w:w="1071" w:type="pct"/>
          </w:tcPr>
          <w:p>
            <w:r>
              <w:t>给药后15 ± 3 min:TIM_B</w:t>
            </w:r>
          </w:p>
        </w:tc>
        <w:tc>
          <w:tcPr>
            <w:tcW w:w="642" w:type="pct"/>
          </w:tcPr>
          <w:p w14:paraId="2ADD552E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08198E8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577E3340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1F810667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7745A49A" w14:textId="77777777" w:rsidTr="009064CB">
        <w:trPr>
          <w:jc w:val="center"/>
        </w:trPr>
        <w:tc>
          <w:tcPr>
            <w:tcW w:w="1071" w:type="pct"/>
          </w:tcPr>
          <w:p>
            <w:r>
              <w:t>给药后30 ± 3 min:TIM_B</w:t>
            </w:r>
          </w:p>
        </w:tc>
        <w:tc>
          <w:tcPr>
            <w:tcW w:w="642" w:type="pct"/>
          </w:tcPr>
          <w:p w14:paraId="3A68E2C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64D0C9F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38E0716E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156C4FFF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3EB4AE43" w14:textId="77777777" w:rsidTr="009064CB">
        <w:trPr>
          <w:jc w:val="center"/>
        </w:trPr>
        <w:tc>
          <w:tcPr>
            <w:tcW w:w="1071" w:type="pct"/>
          </w:tcPr>
          <w:p>
            <w:r>
              <w:t>给药后1 h ± 5 min:TIM_B</w:t>
            </w:r>
          </w:p>
        </w:tc>
        <w:tc>
          <w:tcPr>
            <w:tcW w:w="642" w:type="pct"/>
          </w:tcPr>
          <w:p w14:paraId="3D9FAED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3204093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5FE1330E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5D7077E7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3AA313ED" w14:textId="77777777" w:rsidTr="009064CB">
        <w:trPr>
          <w:jc w:val="center"/>
        </w:trPr>
        <w:tc>
          <w:tcPr>
            <w:tcW w:w="1071" w:type="pct"/>
          </w:tcPr>
          <w:p>
            <w:r>
              <w:t>给药后1.5 h ± 5 min:TIM_B</w:t>
            </w:r>
          </w:p>
        </w:tc>
        <w:tc>
          <w:tcPr>
            <w:tcW w:w="642" w:type="pct"/>
          </w:tcPr>
          <w:p w14:paraId="49EB4FC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635F7D3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6153D2F0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67D03C38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1CF9CAEB" w14:textId="77777777" w:rsidTr="009064CB">
        <w:trPr>
          <w:jc w:val="center"/>
        </w:trPr>
        <w:tc>
          <w:tcPr>
            <w:tcW w:w="1071" w:type="pct"/>
          </w:tcPr>
          <w:p>
            <w:r>
              <w:t>给药后2 h ± 5 min:DAT_D</w:t>
            </w:r>
          </w:p>
        </w:tc>
        <w:tc>
          <w:tcPr>
            <w:tcW w:w="642" w:type="pct"/>
          </w:tcPr>
          <w:p w14:paraId="422F049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20CEE0E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3B95E60A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00A6E05C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66D5A0E1" w14:textId="77777777" w:rsidTr="009064CB">
        <w:trPr>
          <w:jc w:val="center"/>
        </w:trPr>
        <w:tc>
          <w:tcPr>
            <w:tcW w:w="1071" w:type="pct"/>
          </w:tcPr>
          <w:p>
            <w:r>
              <w:t>给药后2.5 h ± 5 min:TIM_B</w:t>
            </w:r>
          </w:p>
        </w:tc>
        <w:tc>
          <w:tcPr>
            <w:tcW w:w="642" w:type="pct"/>
          </w:tcPr>
          <w:p w14:paraId="79AF913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5F62479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58623610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4AC0F075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2B0A50AD" w14:textId="77777777" w:rsidTr="009064CB">
        <w:trPr>
          <w:jc w:val="center"/>
        </w:trPr>
        <w:tc>
          <w:tcPr>
            <w:tcW w:w="1071" w:type="pct"/>
          </w:tcPr>
          <w:p>
            <w:r>
              <w:t>给药后3 h ± 5 min:TIM_B</w:t>
            </w:r>
          </w:p>
        </w:tc>
        <w:tc>
          <w:tcPr>
            <w:tcW w:w="642" w:type="pct"/>
          </w:tcPr>
          <w:p w14:paraId="3993AAC2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710A9EA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3F756621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15DBC467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7FAE47C9" w14:textId="77777777" w:rsidTr="009064CB">
        <w:trPr>
          <w:jc w:val="center"/>
        </w:trPr>
        <w:tc>
          <w:tcPr>
            <w:tcW w:w="1071" w:type="pct"/>
          </w:tcPr>
          <w:p>
            <w:r>
              <w:t>给药后4 h ± 10 min:TIM_B</w:t>
            </w:r>
          </w:p>
        </w:tc>
        <w:tc>
          <w:tcPr>
            <w:tcW w:w="642" w:type="pct"/>
          </w:tcPr>
          <w:p w14:paraId="502082C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0A44D53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0DB58F08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093CE1C7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237FBF34" w14:textId="77777777" w:rsidTr="009064CB">
        <w:trPr>
          <w:jc w:val="center"/>
        </w:trPr>
        <w:tc>
          <w:tcPr>
            <w:tcW w:w="1071" w:type="pct"/>
          </w:tcPr>
          <w:p>
            <w:r>
              <w:t>给药后6 h ± 10 min:TIM_B</w:t>
            </w:r>
          </w:p>
        </w:tc>
        <w:tc>
          <w:tcPr>
            <w:tcW w:w="642" w:type="pct"/>
          </w:tcPr>
          <w:p w14:paraId="435B214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1A194EE8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57F4DC24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67AE4451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1C0C44A3" w14:textId="77777777" w:rsidTr="009064CB">
        <w:trPr>
          <w:jc w:val="center"/>
        </w:trPr>
        <w:tc>
          <w:tcPr>
            <w:tcW w:w="1071" w:type="pct"/>
          </w:tcPr>
          <w:p>
            <w:r>
              <w:t>给药后8 h ± 15 min:TIM_B</w:t>
            </w:r>
          </w:p>
        </w:tc>
        <w:tc>
          <w:tcPr>
            <w:tcW w:w="642" w:type="pct"/>
          </w:tcPr>
          <w:p w14:paraId="2FDADEEE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7AA717B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7745BDB7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498C0799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5730B85F" w14:textId="77777777" w:rsidTr="009064CB">
        <w:trPr>
          <w:jc w:val="center"/>
        </w:trPr>
        <w:tc>
          <w:tcPr>
            <w:tcW w:w="1071" w:type="pct"/>
          </w:tcPr>
          <w:p>
            <w:r>
              <w:t>给药后12 h ± 15 min:DAT_C</w:t>
            </w:r>
          </w:p>
        </w:tc>
        <w:tc>
          <w:tcPr>
            <w:tcW w:w="642" w:type="pct"/>
          </w:tcPr>
          <w:p w14:paraId="4C52E3C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22F9926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5B7240F9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49337C34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>
        <w:tc>
          <w:tcPr>
            <w:tcW w:type="dxa" w:w="2086"/>
          </w:tcPr>
          <w:p>
            <w:r>
              <w:t>PK样本采集（12h）:PERF</w:t>
            </w:r>
          </w:p>
        </w:tc>
        <w:tc>
          <w:tcPr>
            <w:tcW w:type="dxa" w:w="1250"/>
          </w:tcPr>
          <w:p/>
        </w:tc>
        <w:tc>
          <w:tcPr>
            <w:tcW w:type="dxa" w:w="2471"/>
          </w:tcPr>
          <w:p/>
        </w:tc>
        <w:tc>
          <w:tcPr>
            <w:tcW w:type="dxa" w:w="2128"/>
          </w:tcPr>
          <w:p/>
        </w:tc>
        <w:tc>
          <w:tcPr>
            <w:tcW w:type="dxa" w:w="1801"/>
          </w:tcPr>
          <w:p/>
        </w:tc>
      </w:tr>
    </w:tbl>
    <w:p w14:paraId="301C8F8C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PK样本采集_PC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336"/>
        <w:gridCol w:w="6400"/>
      </w:tblGrid>
      <w:tr w:rsidR="009064CB" w14:paraId="4D8406E1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受试者是否进行了PK样本采集?:PERF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BB0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9064CB" w14:paraId="16B087B1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若“否”，请说明原因:REASND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B762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13B0D523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样本采集日期:PERF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D2E9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D5444B">
              <w:rPr>
                <w:rFonts w:ascii="Times New Roman" w:eastAsia="宋体" w:hAnsi="Times New Roman" w:cs="Times New Roman"/>
              </w:rPr>
              <w:t>|__|__|__|__|</w:t>
            </w:r>
            <w:r w:rsidRPr="00D5444B">
              <w:rPr>
                <w:rFonts w:ascii="Times New Roman" w:eastAsia="宋体" w:hAnsi="Times New Roman" w:cs="Times New Roman"/>
              </w:rPr>
              <w:t>年</w:t>
            </w:r>
            <w:r w:rsidRPr="00D5444B">
              <w:rPr>
                <w:rFonts w:ascii="Times New Roman" w:eastAsia="宋体" w:hAnsi="Times New Roman" w:cs="Times New Roman"/>
              </w:rPr>
              <w:t>|__|__|</w:t>
            </w:r>
            <w:r w:rsidRPr="00D5444B">
              <w:rPr>
                <w:rFonts w:ascii="Times New Roman" w:eastAsia="宋体" w:hAnsi="Times New Roman" w:cs="Times New Roman"/>
              </w:rPr>
              <w:t>月</w:t>
            </w:r>
            <w:r w:rsidRPr="00D5444B">
              <w:rPr>
                <w:rFonts w:ascii="Times New Roman" w:eastAsia="宋体" w:hAnsi="Times New Roman" w:cs="Times New Roman"/>
              </w:rPr>
              <w:t>|__|__|</w:t>
            </w:r>
            <w:r w:rsidRPr="00D5444B"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64CB" w14:paraId="631D674C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样本采集时间:PERF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7BC3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D5444B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>
        <w:tc>
          <w:tcPr>
            <w:tcW w:type="dxa" w:w="3336"/>
          </w:tcPr>
          <w:p>
            <w:r>
              <w:t>PK样本采集:PERF</w:t>
            </w:r>
          </w:p>
        </w:tc>
        <w:tc>
          <w:tcPr>
            <w:tcW w:type="dxa" w:w="6400"/>
          </w:tcPr>
          <w:p/>
        </w:tc>
      </w:tr>
    </w:tbl>
    <w:p w14:paraId="7A10B819" w14:textId="77777777" w:rsidR="009064CB" w:rsidRPr="00DE3C2E" w:rsidRDefault="009064CB" w:rsidP="009064CB">
      <w:pPr>
        <w:rPr>
          <w:lang w:eastAsia="zh-CN"/>
        </w:rPr>
      </w:pPr>
    </w:p>
    <w:p w14:paraId="6E737E68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PD样本采集（12h）_PC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86"/>
        <w:gridCol w:w="1250"/>
        <w:gridCol w:w="2471"/>
        <w:gridCol w:w="2128"/>
        <w:gridCol w:w="1801"/>
      </w:tblGrid>
      <w:tr w:rsidR="009064CB" w14:paraId="111C7E79" w14:textId="77777777" w:rsidTr="009064CB">
        <w:trPr>
          <w:jc w:val="center"/>
        </w:trPr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受试者是否进行了PD样本采集?:PERF</w:t>
            </w:r>
          </w:p>
        </w:tc>
        <w:tc>
          <w:tcPr>
            <w:tcW w:w="32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C67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9064CB" w14:paraId="6A3E06B1" w14:textId="77777777" w:rsidTr="009064CB">
        <w:trPr>
          <w:jc w:val="center"/>
        </w:trPr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若“否”，请说明原因:REASND</w:t>
            </w:r>
          </w:p>
        </w:tc>
        <w:tc>
          <w:tcPr>
            <w:tcW w:w="32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58F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58A4F034" w14:textId="77777777" w:rsidTr="009064CB">
        <w:trPr>
          <w:jc w:val="center"/>
        </w:trPr>
        <w:tc>
          <w:tcPr>
            <w:tcW w:w="1071" w:type="pct"/>
            <w:tcBorders>
              <w:top w:val="single" w:sz="4" w:space="0" w:color="auto"/>
            </w:tcBorders>
          </w:tcPr>
          <w:p>
            <w:r>
              <w:t>采血时间点:TPT_A</w:t>
            </w:r>
          </w:p>
        </w:tc>
        <w:tc>
          <w:tcPr>
            <w:tcW w:w="642" w:type="pct"/>
            <w:tcBorders>
              <w:top w:val="single" w:sz="4" w:space="0" w:color="auto"/>
            </w:tcBorders>
          </w:tcPr>
          <w:p w14:paraId="0365023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未采集</w:t>
            </w:r>
          </w:p>
        </w:tc>
        <w:tc>
          <w:tcPr>
            <w:tcW w:w="1269" w:type="pct"/>
            <w:tcBorders>
              <w:top w:val="single" w:sz="4" w:space="0" w:color="auto"/>
            </w:tcBorders>
          </w:tcPr>
          <w:p w14:paraId="5513055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如“未采集”，请说明原因</w:t>
            </w:r>
          </w:p>
        </w:tc>
        <w:tc>
          <w:tcPr>
            <w:tcW w:w="1093" w:type="pct"/>
            <w:tcBorders>
              <w:top w:val="single" w:sz="4" w:space="0" w:color="auto"/>
            </w:tcBorders>
          </w:tcPr>
          <w:p w14:paraId="55C1DDF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实际采集日期</w:t>
            </w:r>
          </w:p>
        </w:tc>
        <w:tc>
          <w:tcPr>
            <w:tcW w:w="925" w:type="pct"/>
            <w:tcBorders>
              <w:top w:val="single" w:sz="4" w:space="0" w:color="auto"/>
            </w:tcBorders>
          </w:tcPr>
          <w:p w14:paraId="096DE98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实际采集时间</w:t>
            </w:r>
          </w:p>
        </w:tc>
      </w:tr>
      <w:tr w:rsidR="009064CB" w14:paraId="55656930" w14:textId="77777777" w:rsidTr="009064CB">
        <w:trPr>
          <w:jc w:val="center"/>
        </w:trPr>
        <w:tc>
          <w:tcPr>
            <w:tcW w:w="1071" w:type="pct"/>
          </w:tcPr>
          <w:p>
            <w:r>
              <w:t>给药前1 h内:TIM_A</w:t>
            </w:r>
          </w:p>
        </w:tc>
        <w:tc>
          <w:tcPr>
            <w:tcW w:w="642" w:type="pct"/>
          </w:tcPr>
          <w:p w14:paraId="736E3C0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6702900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685BECC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29985E4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2FA42A98" w14:textId="77777777" w:rsidTr="009064CB">
        <w:trPr>
          <w:jc w:val="center"/>
        </w:trPr>
        <w:tc>
          <w:tcPr>
            <w:tcW w:w="1071" w:type="pct"/>
          </w:tcPr>
          <w:p>
            <w:r>
              <w:t>给药后4 h ± 10 min:TIM_B</w:t>
            </w:r>
          </w:p>
        </w:tc>
        <w:tc>
          <w:tcPr>
            <w:tcW w:w="642" w:type="pct"/>
          </w:tcPr>
          <w:p w14:paraId="2DC3FE5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53019F9B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0054E025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53278EF5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57621490" w14:textId="77777777" w:rsidTr="009064CB">
        <w:trPr>
          <w:jc w:val="center"/>
        </w:trPr>
        <w:tc>
          <w:tcPr>
            <w:tcW w:w="1071" w:type="pct"/>
          </w:tcPr>
          <w:p>
            <w:r>
              <w:t>给药后8 h ± 15 min:TIM_B</w:t>
            </w:r>
          </w:p>
        </w:tc>
        <w:tc>
          <w:tcPr>
            <w:tcW w:w="642" w:type="pct"/>
          </w:tcPr>
          <w:p w14:paraId="2D751A2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0079D2F8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5C9F246C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60452324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7770FB5D" w14:textId="77777777" w:rsidTr="009064CB">
        <w:trPr>
          <w:jc w:val="center"/>
        </w:trPr>
        <w:tc>
          <w:tcPr>
            <w:tcW w:w="1071" w:type="pct"/>
          </w:tcPr>
          <w:p>
            <w:r>
              <w:t>给药后12 h ± 15 min:DAT_C</w:t>
            </w:r>
          </w:p>
        </w:tc>
        <w:tc>
          <w:tcPr>
            <w:tcW w:w="642" w:type="pct"/>
          </w:tcPr>
          <w:p w14:paraId="04214EA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0CD3C42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3317B679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2FC0184C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>
        <w:tc>
          <w:tcPr>
            <w:tcW w:type="dxa" w:w="2086"/>
          </w:tcPr>
          <w:p>
            <w:r>
              <w:t>PD样本采集（12h）:PERF</w:t>
            </w:r>
          </w:p>
        </w:tc>
        <w:tc>
          <w:tcPr>
            <w:tcW w:type="dxa" w:w="1250"/>
          </w:tcPr>
          <w:p/>
        </w:tc>
        <w:tc>
          <w:tcPr>
            <w:tcW w:type="dxa" w:w="2471"/>
          </w:tcPr>
          <w:p/>
        </w:tc>
        <w:tc>
          <w:tcPr>
            <w:tcW w:type="dxa" w:w="2128"/>
          </w:tcPr>
          <w:p/>
        </w:tc>
        <w:tc>
          <w:tcPr>
            <w:tcW w:type="dxa" w:w="1801"/>
          </w:tcPr>
          <w:p/>
        </w:tc>
      </w:tr>
    </w:tbl>
    <w:p w14:paraId="4468243C" w14:textId="319A4779" w:rsidR="00707EB3" w:rsidRDefault="00707EB3" w:rsidP="009064CB">
      <w:pPr>
        <w:rPr>
          <w:lang w:eastAsia="zh-CN"/>
        </w:rPr>
      </w:pPr>
    </w:p>
    <w:p w14:paraId="06B4AA7A" w14:textId="77777777" w:rsidR="00707EB3" w:rsidRDefault="00707EB3">
      <w:pPr>
        <w:rPr>
          <w:lang w:eastAsia="zh-CN"/>
        </w:rPr>
      </w:pPr>
      <w:r>
        <w:rPr>
          <w:lang w:eastAsia="zh-CN"/>
        </w:rPr>
        <w:br w:type="page"/>
      </w:r>
    </w:p>
    <w:p w14:paraId="6A42D89A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PD样本采集_PC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336"/>
        <w:gridCol w:w="6400"/>
      </w:tblGrid>
      <w:tr w:rsidR="009064CB" w14:paraId="47349A48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受试者是否进行了PD样本采集?:PERF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D6A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9064CB" w14:paraId="1CE8D3EF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若“否”，请说明原因:REASND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F6CA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5DE04A83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样本采集日期:PERF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17D4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D5444B">
              <w:rPr>
                <w:rFonts w:ascii="Times New Roman" w:eastAsia="宋体" w:hAnsi="Times New Roman" w:cs="Times New Roman"/>
              </w:rPr>
              <w:t>|__|__|__|__|</w:t>
            </w:r>
            <w:r w:rsidRPr="00D5444B">
              <w:rPr>
                <w:rFonts w:ascii="Times New Roman" w:eastAsia="宋体" w:hAnsi="Times New Roman" w:cs="Times New Roman"/>
              </w:rPr>
              <w:t>年</w:t>
            </w:r>
            <w:r w:rsidRPr="00D5444B">
              <w:rPr>
                <w:rFonts w:ascii="Times New Roman" w:eastAsia="宋体" w:hAnsi="Times New Roman" w:cs="Times New Roman"/>
              </w:rPr>
              <w:t>|__|__|</w:t>
            </w:r>
            <w:r w:rsidRPr="00D5444B">
              <w:rPr>
                <w:rFonts w:ascii="Times New Roman" w:eastAsia="宋体" w:hAnsi="Times New Roman" w:cs="Times New Roman"/>
              </w:rPr>
              <w:t>月</w:t>
            </w:r>
            <w:r w:rsidRPr="00D5444B">
              <w:rPr>
                <w:rFonts w:ascii="Times New Roman" w:eastAsia="宋体" w:hAnsi="Times New Roman" w:cs="Times New Roman"/>
              </w:rPr>
              <w:t>|__|__|</w:t>
            </w:r>
            <w:r w:rsidRPr="00D5444B"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64CB" w14:paraId="739EEB0D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样本采集时间:PERF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99C5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D5444B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>
        <w:tc>
          <w:tcPr>
            <w:tcW w:type="dxa" w:w="3336"/>
          </w:tcPr>
          <w:p>
            <w:r>
              <w:t>PD样本采集:PERF</w:t>
            </w:r>
          </w:p>
        </w:tc>
        <w:tc>
          <w:tcPr>
            <w:tcW w:type="dxa" w:w="6400"/>
          </w:tcPr>
          <w:p/>
        </w:tc>
      </w:tr>
    </w:tbl>
    <w:p w14:paraId="32AC414B" w14:textId="77777777" w:rsidR="009064CB" w:rsidRPr="00D20FB6" w:rsidRDefault="009064CB" w:rsidP="009064CB">
      <w:pPr>
        <w:rPr>
          <w:lang w:eastAsia="zh-CN"/>
        </w:rPr>
      </w:pPr>
    </w:p>
    <w:p w14:paraId="15519F8F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生物标志物采集（12h）_PC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86"/>
        <w:gridCol w:w="1250"/>
        <w:gridCol w:w="2471"/>
        <w:gridCol w:w="2128"/>
        <w:gridCol w:w="1801"/>
      </w:tblGrid>
      <w:tr w:rsidR="009064CB" w14:paraId="03EB188D" w14:textId="77777777" w:rsidTr="009064CB">
        <w:trPr>
          <w:jc w:val="center"/>
        </w:trPr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受试者是否进行了生物标志物样本采集?:PERF</w:t>
            </w:r>
          </w:p>
        </w:tc>
        <w:tc>
          <w:tcPr>
            <w:tcW w:w="32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DA1B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9064CB" w14:paraId="471CF20F" w14:textId="77777777" w:rsidTr="009064CB">
        <w:trPr>
          <w:jc w:val="center"/>
        </w:trPr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若“否”，请说明原因:REASND</w:t>
            </w:r>
          </w:p>
        </w:tc>
        <w:tc>
          <w:tcPr>
            <w:tcW w:w="32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876A8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6A829503" w14:textId="77777777" w:rsidTr="009064CB">
        <w:trPr>
          <w:jc w:val="center"/>
        </w:trPr>
        <w:tc>
          <w:tcPr>
            <w:tcW w:w="1071" w:type="pct"/>
            <w:tcBorders>
              <w:top w:val="single" w:sz="4" w:space="0" w:color="auto"/>
            </w:tcBorders>
          </w:tcPr>
          <w:p>
            <w:r>
              <w:t>采血时间点:TPT_A</w:t>
            </w:r>
          </w:p>
        </w:tc>
        <w:tc>
          <w:tcPr>
            <w:tcW w:w="642" w:type="pct"/>
            <w:tcBorders>
              <w:top w:val="single" w:sz="4" w:space="0" w:color="auto"/>
            </w:tcBorders>
          </w:tcPr>
          <w:p w14:paraId="0806A2E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未采集</w:t>
            </w:r>
          </w:p>
        </w:tc>
        <w:tc>
          <w:tcPr>
            <w:tcW w:w="1269" w:type="pct"/>
            <w:tcBorders>
              <w:top w:val="single" w:sz="4" w:space="0" w:color="auto"/>
            </w:tcBorders>
          </w:tcPr>
          <w:p w14:paraId="01A4245B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如“未采集”，请说明原因</w:t>
            </w:r>
          </w:p>
        </w:tc>
        <w:tc>
          <w:tcPr>
            <w:tcW w:w="1093" w:type="pct"/>
            <w:tcBorders>
              <w:top w:val="single" w:sz="4" w:space="0" w:color="auto"/>
            </w:tcBorders>
          </w:tcPr>
          <w:p w14:paraId="11135F8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实际采集日期</w:t>
            </w:r>
          </w:p>
        </w:tc>
        <w:tc>
          <w:tcPr>
            <w:tcW w:w="925" w:type="pct"/>
            <w:tcBorders>
              <w:top w:val="single" w:sz="4" w:space="0" w:color="auto"/>
            </w:tcBorders>
          </w:tcPr>
          <w:p w14:paraId="2F444E7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实际采集时间</w:t>
            </w:r>
          </w:p>
        </w:tc>
      </w:tr>
      <w:tr w:rsidR="009064CB" w14:paraId="00AF0BB4" w14:textId="77777777" w:rsidTr="009064CB">
        <w:trPr>
          <w:jc w:val="center"/>
        </w:trPr>
        <w:tc>
          <w:tcPr>
            <w:tcW w:w="1071" w:type="pct"/>
          </w:tcPr>
          <w:p>
            <w:r>
              <w:t>给药前1 h内:TIM_A</w:t>
            </w:r>
          </w:p>
        </w:tc>
        <w:tc>
          <w:tcPr>
            <w:tcW w:w="642" w:type="pct"/>
          </w:tcPr>
          <w:p w14:paraId="1F883A8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483B4DA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261EC102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04DF2C3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251BA651" w14:textId="77777777" w:rsidTr="009064CB">
        <w:trPr>
          <w:jc w:val="center"/>
        </w:trPr>
        <w:tc>
          <w:tcPr>
            <w:tcW w:w="1071" w:type="pct"/>
          </w:tcPr>
          <w:p>
            <w:r>
              <w:t>给药后4 h ± 10 min:TIM_B</w:t>
            </w:r>
          </w:p>
        </w:tc>
        <w:tc>
          <w:tcPr>
            <w:tcW w:w="642" w:type="pct"/>
          </w:tcPr>
          <w:p w14:paraId="52D4162B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2D635F6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58503FA5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19A68A7D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5C5A4A96" w14:textId="77777777" w:rsidTr="009064CB">
        <w:trPr>
          <w:jc w:val="center"/>
        </w:trPr>
        <w:tc>
          <w:tcPr>
            <w:tcW w:w="1071" w:type="pct"/>
          </w:tcPr>
          <w:p>
            <w:r>
              <w:t>给药后8 h ± 15 min:TIM_B</w:t>
            </w:r>
          </w:p>
        </w:tc>
        <w:tc>
          <w:tcPr>
            <w:tcW w:w="642" w:type="pct"/>
          </w:tcPr>
          <w:p w14:paraId="0D7832D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5743020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40B1888E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75D08A65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22262142" w14:textId="77777777" w:rsidTr="009064CB">
        <w:trPr>
          <w:jc w:val="center"/>
        </w:trPr>
        <w:tc>
          <w:tcPr>
            <w:tcW w:w="1071" w:type="pct"/>
          </w:tcPr>
          <w:p>
            <w:r>
              <w:t>给药后12 h ± 15 min:DAT_C</w:t>
            </w:r>
          </w:p>
        </w:tc>
        <w:tc>
          <w:tcPr>
            <w:tcW w:w="642" w:type="pct"/>
          </w:tcPr>
          <w:p w14:paraId="1A57053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1770B56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59EAF0E6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25289D45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>
        <w:tc>
          <w:tcPr>
            <w:tcW w:type="dxa" w:w="2086"/>
          </w:tcPr>
          <w:p>
            <w:r>
              <w:t>生物标志物采集（12h）:PC12</w:t>
            </w:r>
          </w:p>
        </w:tc>
        <w:tc>
          <w:tcPr>
            <w:tcW w:type="dxa" w:w="1250"/>
          </w:tcPr>
          <w:p/>
        </w:tc>
        <w:tc>
          <w:tcPr>
            <w:tcW w:type="dxa" w:w="2471"/>
          </w:tcPr>
          <w:p/>
        </w:tc>
        <w:tc>
          <w:tcPr>
            <w:tcW w:type="dxa" w:w="2128"/>
          </w:tcPr>
          <w:p/>
        </w:tc>
        <w:tc>
          <w:tcPr>
            <w:tcW w:type="dxa" w:w="1801"/>
          </w:tcPr>
          <w:p/>
        </w:tc>
      </w:tr>
    </w:tbl>
    <w:p w14:paraId="2BD69581" w14:textId="64EB2A58" w:rsidR="00707EB3" w:rsidRDefault="00707EB3" w:rsidP="009064CB">
      <w:pPr>
        <w:spacing w:line="276" w:lineRule="auto"/>
        <w:rPr>
          <w:rFonts w:ascii="Times New Roman" w:eastAsia="宋体" w:hAnsi="Times New Roman" w:cs="Times New Roman"/>
          <w:lang w:eastAsia="zh-CN"/>
        </w:rPr>
      </w:pPr>
    </w:p>
    <w:p w14:paraId="2CC45985" w14:textId="77777777" w:rsidR="00707EB3" w:rsidRDefault="00707EB3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62323600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生物标志物采集_PC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336"/>
        <w:gridCol w:w="6400"/>
      </w:tblGrid>
      <w:tr w:rsidR="009064CB" w14:paraId="4589F491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受试者是否进行了生物标志物样本采集?:PERF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24B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9064CB" w14:paraId="13359BD9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若“否”，请说明原因:REASND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C49B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3C3F2880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样本采集日期:PERF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DFF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D5444B">
              <w:rPr>
                <w:rFonts w:ascii="Times New Roman" w:eastAsia="宋体" w:hAnsi="Times New Roman" w:cs="Times New Roman"/>
              </w:rPr>
              <w:t>|__|__|__|__|</w:t>
            </w:r>
            <w:r w:rsidRPr="00D5444B">
              <w:rPr>
                <w:rFonts w:ascii="Times New Roman" w:eastAsia="宋体" w:hAnsi="Times New Roman" w:cs="Times New Roman"/>
              </w:rPr>
              <w:t>年</w:t>
            </w:r>
            <w:r w:rsidRPr="00D5444B">
              <w:rPr>
                <w:rFonts w:ascii="Times New Roman" w:eastAsia="宋体" w:hAnsi="Times New Roman" w:cs="Times New Roman"/>
              </w:rPr>
              <w:t>|__|__|</w:t>
            </w:r>
            <w:r w:rsidRPr="00D5444B">
              <w:rPr>
                <w:rFonts w:ascii="Times New Roman" w:eastAsia="宋体" w:hAnsi="Times New Roman" w:cs="Times New Roman"/>
              </w:rPr>
              <w:t>月</w:t>
            </w:r>
            <w:r w:rsidRPr="00D5444B">
              <w:rPr>
                <w:rFonts w:ascii="Times New Roman" w:eastAsia="宋体" w:hAnsi="Times New Roman" w:cs="Times New Roman"/>
              </w:rPr>
              <w:t>|__|__|</w:t>
            </w:r>
            <w:r w:rsidRPr="00D5444B"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64CB" w14:paraId="73679991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样本采集时间:PERF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9CE2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D5444B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>
        <w:tc>
          <w:tcPr>
            <w:tcW w:type="dxa" w:w="3336"/>
          </w:tcPr>
          <w:p>
            <w:r>
              <w:t>生物标志物采集:PC12</w:t>
            </w:r>
          </w:p>
        </w:tc>
        <w:tc>
          <w:tcPr>
            <w:tcW w:type="dxa" w:w="6400"/>
          </w:tcPr>
          <w:p/>
        </w:tc>
      </w:tr>
    </w:tbl>
    <w:p w14:paraId="687B4E61" w14:textId="77777777" w:rsidR="009064CB" w:rsidRDefault="009064CB" w:rsidP="009064CB">
      <w:pPr>
        <w:spacing w:line="276" w:lineRule="auto"/>
        <w:rPr>
          <w:rFonts w:ascii="Times New Roman" w:eastAsia="宋体" w:hAnsi="Times New Roman" w:cs="Times New Roman"/>
          <w:lang w:eastAsia="zh-CN"/>
        </w:rPr>
      </w:pPr>
    </w:p>
    <w:p w14:paraId="1F9A2E80" w14:textId="77777777" w:rsidR="00212032" w:rsidRPr="00212032" w:rsidRDefault="00212032" w:rsidP="00212032">
      <w:pPr>
        <w:pStyle w:val="af0"/>
        <w:numPr>
          <w:ilvl w:val="0"/>
          <w:numId w:val="1"/>
        </w:numPr>
        <w:spacing w:before="160" w:after="160"/>
        <w:ind w:firstLineChars="0"/>
        <w:rPr>
          <w:rFonts w:ascii="Times New Roman" w:eastAsia="宋体" w:hAnsi="Times New Roman" w:cs="Times New Roman"/>
          <w:lang w:eastAsia="zh-CN"/>
        </w:rPr>
        <w:sectPr w:rsidR="00212032" w:rsidRPr="00212032" w:rsidSect="006F3393">
          <w:pgSz w:w="11906" w:h="16838"/>
          <w:pgMar w:top="1440" w:right="1080" w:bottom="1440" w:left="1080" w:header="283" w:footer="708" w:gutter="0"/>
          <w:cols w:space="708"/>
          <w:docGrid w:linePitch="360"/>
        </w:sectPr>
      </w:pPr>
    </w:p>
    <w:p w14:paraId="78F6A144" w14:textId="0F3D0EB0" w:rsidR="00212032" w:rsidRPr="00212032" w:rsidRDefault="00212032" w:rsidP="00212032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尿液样本收集_PC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726"/>
        <w:gridCol w:w="1247"/>
        <w:gridCol w:w="1822"/>
        <w:gridCol w:w="1752"/>
        <w:gridCol w:w="1487"/>
        <w:gridCol w:w="1484"/>
        <w:gridCol w:w="1481"/>
        <w:gridCol w:w="1476"/>
        <w:gridCol w:w="1473"/>
      </w:tblGrid>
      <w:tr w:rsidR="00212032" w14:paraId="6DC41C5D" w14:textId="77777777" w:rsidTr="00B8171E">
        <w:trPr>
          <w:jc w:val="center"/>
        </w:trPr>
        <w:tc>
          <w:tcPr>
            <w:tcW w:w="10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是否进行了尿液样本收集？:PERF</w:t>
            </w:r>
          </w:p>
        </w:tc>
        <w:tc>
          <w:tcPr>
            <w:tcW w:w="393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BCC2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212032" w14:paraId="2F96A16C" w14:textId="77777777" w:rsidTr="00B8171E">
        <w:trPr>
          <w:jc w:val="center"/>
        </w:trPr>
        <w:tc>
          <w:tcPr>
            <w:tcW w:w="10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若“否”，请说明原因:REASND</w:t>
            </w:r>
          </w:p>
        </w:tc>
        <w:tc>
          <w:tcPr>
            <w:tcW w:w="393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F4854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212032" w14:paraId="35F7AEC9" w14:textId="77777777" w:rsidTr="00B8171E">
        <w:trPr>
          <w:jc w:val="center"/>
        </w:trPr>
        <w:tc>
          <w:tcPr>
            <w:tcW w:w="619" w:type="pct"/>
            <w:tcBorders>
              <w:top w:val="single" w:sz="4" w:space="0" w:color="auto"/>
            </w:tcBorders>
          </w:tcPr>
          <w:p>
            <w:r>
              <w:t>计划采集时间:REAS</w:t>
            </w:r>
          </w:p>
        </w:tc>
        <w:tc>
          <w:tcPr>
            <w:tcW w:w="447" w:type="pct"/>
            <w:tcBorders>
              <w:top w:val="single" w:sz="4" w:space="0" w:color="auto"/>
            </w:tcBorders>
          </w:tcPr>
          <w:p w14:paraId="73BA6817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未采集</w:t>
            </w:r>
          </w:p>
        </w:tc>
        <w:tc>
          <w:tcPr>
            <w:tcW w:w="653" w:type="pct"/>
            <w:tcBorders>
              <w:top w:val="single" w:sz="4" w:space="0" w:color="auto"/>
            </w:tcBorders>
          </w:tcPr>
          <w:p w14:paraId="513835E9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如“未采集”，请说明原因</w:t>
            </w:r>
          </w:p>
        </w:tc>
        <w:tc>
          <w:tcPr>
            <w:tcW w:w="628" w:type="pct"/>
            <w:tcBorders>
              <w:top w:val="single" w:sz="4" w:space="0" w:color="auto"/>
            </w:tcBorders>
          </w:tcPr>
          <w:p w14:paraId="747919B6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441CAC">
              <w:rPr>
                <w:rFonts w:ascii="Times New Roman" w:eastAsia="宋体" w:hAnsi="Times New Roman" w:cs="Times New Roman" w:hint="eastAsia"/>
                <w:lang w:eastAsia="zh-CN"/>
              </w:rPr>
              <w:t>开始日期</w:t>
            </w:r>
          </w:p>
        </w:tc>
        <w:tc>
          <w:tcPr>
            <w:tcW w:w="533" w:type="pct"/>
            <w:tcBorders>
              <w:top w:val="single" w:sz="4" w:space="0" w:color="auto"/>
            </w:tcBorders>
          </w:tcPr>
          <w:p w14:paraId="64DC54CC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441CAC">
              <w:rPr>
                <w:rFonts w:ascii="Times New Roman" w:eastAsia="宋体" w:hAnsi="Times New Roman" w:cs="Times New Roman" w:hint="eastAsia"/>
                <w:lang w:eastAsia="zh-CN"/>
              </w:rPr>
              <w:t>开始时间</w:t>
            </w:r>
          </w:p>
        </w:tc>
        <w:tc>
          <w:tcPr>
            <w:tcW w:w="532" w:type="pct"/>
            <w:tcBorders>
              <w:top w:val="single" w:sz="4" w:space="0" w:color="auto"/>
            </w:tcBorders>
          </w:tcPr>
          <w:p w14:paraId="73AE15B6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结束日期</w:t>
            </w:r>
          </w:p>
        </w:tc>
        <w:tc>
          <w:tcPr>
            <w:tcW w:w="531" w:type="pct"/>
            <w:tcBorders>
              <w:top w:val="single" w:sz="4" w:space="0" w:color="auto"/>
            </w:tcBorders>
          </w:tcPr>
          <w:p w14:paraId="7883CDC4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结束时间</w:t>
            </w:r>
          </w:p>
        </w:tc>
        <w:tc>
          <w:tcPr>
            <w:tcW w:w="529" w:type="pct"/>
            <w:tcBorders>
              <w:top w:val="single" w:sz="4" w:space="0" w:color="auto"/>
            </w:tcBorders>
          </w:tcPr>
          <w:p w14:paraId="7379D2B5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441CAC">
              <w:rPr>
                <w:rFonts w:ascii="Times New Roman" w:eastAsia="宋体" w:hAnsi="Times New Roman" w:cs="Times New Roman" w:hint="eastAsia"/>
                <w:lang w:eastAsia="zh-CN"/>
              </w:rPr>
              <w:t>总体积</w:t>
            </w:r>
          </w:p>
        </w:tc>
        <w:tc>
          <w:tcPr>
            <w:tcW w:w="528" w:type="pct"/>
            <w:tcBorders>
              <w:top w:val="single" w:sz="4" w:space="0" w:color="auto"/>
            </w:tcBorders>
          </w:tcPr>
          <w:p w14:paraId="2395695C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441CAC">
              <w:rPr>
                <w:rFonts w:ascii="Times New Roman" w:eastAsia="宋体" w:hAnsi="Times New Roman" w:cs="Times New Roman" w:hint="eastAsia"/>
                <w:lang w:eastAsia="zh-CN"/>
              </w:rPr>
              <w:t>总体积单位</w:t>
            </w:r>
          </w:p>
        </w:tc>
      </w:tr>
      <w:tr w:rsidR="00AA65FC" w14:paraId="3A017E27" w14:textId="77777777" w:rsidTr="00B8171E">
        <w:trPr>
          <w:jc w:val="center"/>
        </w:trPr>
        <w:tc>
          <w:tcPr>
            <w:tcW w:w="619" w:type="pct"/>
          </w:tcPr>
          <w:p>
            <w:r>
              <w:t>给药前2h内:TIM_A</w:t>
            </w:r>
          </w:p>
        </w:tc>
        <w:tc>
          <w:tcPr>
            <w:tcW w:w="447" w:type="pct"/>
          </w:tcPr>
          <w:p w14:paraId="67B29DA7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653" w:type="pct"/>
          </w:tcPr>
          <w:p w14:paraId="4A56F80B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28" w:type="pct"/>
          </w:tcPr>
          <w:p w14:paraId="057698D0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533" w:type="pct"/>
          </w:tcPr>
          <w:p w14:paraId="31D11CBC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  <w:tc>
          <w:tcPr>
            <w:tcW w:w="532" w:type="pct"/>
          </w:tcPr>
          <w:p w14:paraId="3E48227A" w14:textId="34AC4D0B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531" w:type="pct"/>
          </w:tcPr>
          <w:p w14:paraId="705F756A" w14:textId="51146102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  <w:tc>
          <w:tcPr>
            <w:tcW w:w="529" w:type="pct"/>
          </w:tcPr>
          <w:p w14:paraId="19284E35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28" w:type="pct"/>
          </w:tcPr>
          <w:p w14:paraId="3A4D13E8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mL</w:t>
            </w:r>
          </w:p>
        </w:tc>
      </w:tr>
      <w:tr w:rsidR="00AA65FC" w14:paraId="0E5FFBFC" w14:textId="77777777" w:rsidTr="00B8171E">
        <w:trPr>
          <w:jc w:val="center"/>
        </w:trPr>
        <w:tc>
          <w:tcPr>
            <w:tcW w:w="619" w:type="pct"/>
          </w:tcPr>
          <w:p>
            <w:r>
              <w:t>给药后0~4h:TPT_B</w:t>
            </w:r>
          </w:p>
        </w:tc>
        <w:tc>
          <w:tcPr>
            <w:tcW w:w="447" w:type="pct"/>
          </w:tcPr>
          <w:p w14:paraId="5DDA7D61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653" w:type="pct"/>
          </w:tcPr>
          <w:p w14:paraId="2208EA5A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28" w:type="pct"/>
          </w:tcPr>
          <w:p w14:paraId="4B1338B1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533" w:type="pct"/>
          </w:tcPr>
          <w:p w14:paraId="3B72A868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  <w:tc>
          <w:tcPr>
            <w:tcW w:w="532" w:type="pct"/>
          </w:tcPr>
          <w:p w14:paraId="38B369E9" w14:textId="15DA648B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531" w:type="pct"/>
          </w:tcPr>
          <w:p w14:paraId="55F2D819" w14:textId="764FE1AA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  <w:tc>
          <w:tcPr>
            <w:tcW w:w="529" w:type="pct"/>
          </w:tcPr>
          <w:p w14:paraId="605929B8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28" w:type="pct"/>
          </w:tcPr>
          <w:p w14:paraId="57A27499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mL</w:t>
            </w:r>
          </w:p>
        </w:tc>
      </w:tr>
      <w:tr w:rsidR="00AA65FC" w14:paraId="254B7A8F" w14:textId="77777777" w:rsidTr="00B8171E">
        <w:trPr>
          <w:jc w:val="center"/>
        </w:trPr>
        <w:tc>
          <w:tcPr>
            <w:tcW w:w="619" w:type="pct"/>
          </w:tcPr>
          <w:p>
            <w:r>
              <w:t>给药后4~8h:TPT_B</w:t>
            </w:r>
          </w:p>
        </w:tc>
        <w:tc>
          <w:tcPr>
            <w:tcW w:w="447" w:type="pct"/>
          </w:tcPr>
          <w:p w14:paraId="64508A81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653" w:type="pct"/>
          </w:tcPr>
          <w:p w14:paraId="00DE7186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28" w:type="pct"/>
          </w:tcPr>
          <w:p w14:paraId="70B5E26A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533" w:type="pct"/>
          </w:tcPr>
          <w:p w14:paraId="0CBBFA51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  <w:tc>
          <w:tcPr>
            <w:tcW w:w="532" w:type="pct"/>
          </w:tcPr>
          <w:p w14:paraId="227EB38B" w14:textId="7191274C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531" w:type="pct"/>
          </w:tcPr>
          <w:p w14:paraId="71BAA539" w14:textId="689D883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  <w:tc>
          <w:tcPr>
            <w:tcW w:w="529" w:type="pct"/>
          </w:tcPr>
          <w:p w14:paraId="206171B9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28" w:type="pct"/>
          </w:tcPr>
          <w:p w14:paraId="55547CFB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mL</w:t>
            </w:r>
          </w:p>
        </w:tc>
      </w:tr>
      <w:tr w:rsidR="00AA65FC" w14:paraId="27CD982D" w14:textId="77777777" w:rsidTr="00B8171E">
        <w:trPr>
          <w:jc w:val="center"/>
        </w:trPr>
        <w:tc>
          <w:tcPr>
            <w:tcW w:w="619" w:type="pct"/>
          </w:tcPr>
          <w:p>
            <w:r>
              <w:t>给药后8~12h:TPT_B</w:t>
            </w:r>
          </w:p>
        </w:tc>
        <w:tc>
          <w:tcPr>
            <w:tcW w:w="447" w:type="pct"/>
          </w:tcPr>
          <w:p w14:paraId="103F1CF1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653" w:type="pct"/>
          </w:tcPr>
          <w:p w14:paraId="604613CE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28" w:type="pct"/>
          </w:tcPr>
          <w:p w14:paraId="7B729FE5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533" w:type="pct"/>
          </w:tcPr>
          <w:p w14:paraId="776D2121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  <w:tc>
          <w:tcPr>
            <w:tcW w:w="532" w:type="pct"/>
          </w:tcPr>
          <w:p w14:paraId="309CE274" w14:textId="7E7F9EB0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531" w:type="pct"/>
          </w:tcPr>
          <w:p w14:paraId="0DA85289" w14:textId="00F7B7AF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  <w:tc>
          <w:tcPr>
            <w:tcW w:w="529" w:type="pct"/>
          </w:tcPr>
          <w:p w14:paraId="0D7315CF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28" w:type="pct"/>
          </w:tcPr>
          <w:p w14:paraId="131856FB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mL</w:t>
            </w:r>
          </w:p>
        </w:tc>
      </w:tr>
      <w:tr>
        <w:tc>
          <w:tcPr>
            <w:tcW w:type="dxa" w:w="1726"/>
          </w:tcPr>
          <w:p>
            <w:r>
              <w:t>尿液样本收集:PERF</w:t>
            </w:r>
          </w:p>
        </w:tc>
        <w:tc>
          <w:tcPr>
            <w:tcW w:type="dxa" w:w="1247"/>
          </w:tcPr>
          <w:p/>
        </w:tc>
        <w:tc>
          <w:tcPr>
            <w:tcW w:type="dxa" w:w="1822"/>
          </w:tcPr>
          <w:p/>
        </w:tc>
        <w:tc>
          <w:tcPr>
            <w:tcW w:type="dxa" w:w="1752"/>
          </w:tcPr>
          <w:p/>
        </w:tc>
        <w:tc>
          <w:tcPr>
            <w:tcW w:type="dxa" w:w="1487"/>
          </w:tcPr>
          <w:p/>
        </w:tc>
        <w:tc>
          <w:tcPr>
            <w:tcW w:type="dxa" w:w="1484"/>
          </w:tcPr>
          <w:p/>
        </w:tc>
        <w:tc>
          <w:tcPr>
            <w:tcW w:type="dxa" w:w="1481"/>
          </w:tcPr>
          <w:p/>
        </w:tc>
        <w:tc>
          <w:tcPr>
            <w:tcW w:type="dxa" w:w="1476"/>
          </w:tcPr>
          <w:p/>
        </w:tc>
        <w:tc>
          <w:tcPr>
            <w:tcW w:type="dxa" w:w="1473"/>
          </w:tcPr>
          <w:p/>
        </w:tc>
      </w:tr>
    </w:tbl>
    <w:p w14:paraId="4A91DCAE" w14:textId="4DCA7456" w:rsidR="00212032" w:rsidRPr="00212032" w:rsidRDefault="00212032" w:rsidP="00212032">
      <w:pPr>
        <w:rPr>
          <w:rFonts w:ascii="Times New Roman" w:eastAsia="宋体" w:hAnsi="Times New Roman" w:cs="Times New Roman"/>
          <w:lang w:eastAsia="zh-CN"/>
        </w:rPr>
        <w:sectPr w:rsidR="00212032" w:rsidRPr="00212032" w:rsidSect="00B8171E">
          <w:pgSz w:w="16838" w:h="11906" w:orient="landscape"/>
          <w:pgMar w:top="1080" w:right="1440" w:bottom="1080" w:left="1440" w:header="283" w:footer="708" w:gutter="0"/>
          <w:cols w:space="708"/>
          <w:docGrid w:linePitch="360"/>
        </w:sectPr>
      </w:pPr>
    </w:p>
    <w:p w14:paraId="112ECF53" w14:textId="3AFD8587" w:rsidR="00584A5C" w:rsidRDefault="00584A5C" w:rsidP="00584A5C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尿液样本收集1_PC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584A5C" w14:paraId="022DCDB2" w14:textId="77777777" w:rsidTr="00EF6DAB">
        <w:trPr>
          <w:jc w:val="center"/>
        </w:trPr>
        <w:tc>
          <w:tcPr>
            <w:tcW w:w="3541" w:type="dxa"/>
          </w:tcPr>
          <w:p>
            <w:r>
              <w:t>是否进行了尿液样本收集？:PERF</w:t>
            </w:r>
          </w:p>
        </w:tc>
        <w:tc>
          <w:tcPr>
            <w:tcW w:w="6199" w:type="dxa"/>
          </w:tcPr>
          <w:p w14:paraId="2C84EABB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584A5C" w14:paraId="23C37522" w14:textId="77777777" w:rsidTr="00EF6DAB">
        <w:trPr>
          <w:jc w:val="center"/>
        </w:trPr>
        <w:tc>
          <w:tcPr>
            <w:tcW w:w="3541" w:type="dxa"/>
          </w:tcPr>
          <w:p>
            <w:r>
              <w:t>若“否”，请说明原因:REASND</w:t>
            </w:r>
          </w:p>
        </w:tc>
        <w:tc>
          <w:tcPr>
            <w:tcW w:w="6199" w:type="dxa"/>
          </w:tcPr>
          <w:p w14:paraId="4A8D24A4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84A5C" w14:paraId="534EEBB7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开始日期:STDAT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3760FF5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584A5C" w14:paraId="56C42D87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开始时间:STTIM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64BD8AC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584A5C" w14:paraId="2D550A63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结束日期:ENDAT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88ABBD7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584A5C" w14:paraId="6098C9E0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结束时间:ENTIM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47B131A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CF623E" w14:paraId="7257B32A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总体积:DESC_TP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829B027" w14:textId="77777777" w:rsidR="00CF623E" w:rsidRDefault="00CF623E" w:rsidP="00CF623E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CF623E" w14:paraId="4C8E25BF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总体积单位:ORRESU_TP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38265F4" w14:textId="4966092D" w:rsidR="00CF623E" w:rsidRDefault="00CF623E" w:rsidP="00CF623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mL</w:t>
            </w:r>
          </w:p>
        </w:tc>
      </w:tr>
      <w:tr>
        <w:tc>
          <w:tcPr>
            <w:tcW w:type="dxa" w:w="3541"/>
          </w:tcPr>
          <w:p>
            <w:r>
              <w:t>尿液样本收集1:PERF</w:t>
            </w:r>
          </w:p>
        </w:tc>
        <w:tc>
          <w:tcPr>
            <w:tcW w:type="dxa" w:w="6199"/>
          </w:tcPr>
          <w:p/>
        </w:tc>
      </w:tr>
    </w:tbl>
    <w:p w14:paraId="6FE0B30E" w14:textId="1671C80B" w:rsidR="00CF623E" w:rsidRDefault="00CF623E" w:rsidP="00CF623E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5D74F9E5" w14:textId="2721B9D4" w:rsidR="00CF623E" w:rsidRDefault="00CF623E" w:rsidP="00CF623E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粪便样本收集_PC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CF623E" w14:paraId="0B907256" w14:textId="77777777" w:rsidTr="00EF6DAB">
        <w:trPr>
          <w:jc w:val="center"/>
        </w:trPr>
        <w:tc>
          <w:tcPr>
            <w:tcW w:w="3541" w:type="dxa"/>
          </w:tcPr>
          <w:p>
            <w:r>
              <w:t>是否进行了粪便样本收集？:PERF</w:t>
            </w:r>
          </w:p>
        </w:tc>
        <w:tc>
          <w:tcPr>
            <w:tcW w:w="6199" w:type="dxa"/>
          </w:tcPr>
          <w:p w14:paraId="3E1D77F9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CF623E" w14:paraId="2AA5195E" w14:textId="77777777" w:rsidTr="00EF6DAB">
        <w:trPr>
          <w:jc w:val="center"/>
        </w:trPr>
        <w:tc>
          <w:tcPr>
            <w:tcW w:w="3541" w:type="dxa"/>
          </w:tcPr>
          <w:p>
            <w:r>
              <w:t>若“否”，请说明原因:REASND</w:t>
            </w:r>
          </w:p>
        </w:tc>
        <w:tc>
          <w:tcPr>
            <w:tcW w:w="6199" w:type="dxa"/>
          </w:tcPr>
          <w:p w14:paraId="088D2A86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F623E" w14:paraId="3BE7481D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开始日期:STDAT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A9D342C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CF623E" w14:paraId="021A6B9E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开始时间:STTIM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BEB048C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CF623E" w14:paraId="2835FE7B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结束日期:ENDAT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CE06956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CF623E" w14:paraId="6D24CADB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结束时间:ENTIM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8F654ED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CF623E" w14:paraId="496E6694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总重量:PERF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7F0BC23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CF623E" w14:paraId="65FA97D9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总重量单位:ORRESU_WBC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B1D8169" w14:textId="224798F5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g</w:t>
            </w:r>
          </w:p>
        </w:tc>
      </w:tr>
      <w:tr>
        <w:tc>
          <w:tcPr>
            <w:tcW w:type="dxa" w:w="3541"/>
          </w:tcPr>
          <w:p>
            <w:r>
              <w:t>粪便样本收集:PERF</w:t>
            </w:r>
          </w:p>
        </w:tc>
        <w:tc>
          <w:tcPr>
            <w:tcW w:type="dxa" w:w="6199"/>
          </w:tcPr>
          <w:p/>
        </w:tc>
      </w:tr>
    </w:tbl>
    <w:p w14:paraId="63F9CC41" w14:textId="77777777" w:rsidR="00CF623E" w:rsidRDefault="00CF623E" w:rsidP="00CF623E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7BB06AEA" w14:textId="028EE2D6" w:rsidR="00605745" w:rsidRDefault="00605745" w:rsidP="00605745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影像学检查-淋巴结及结外受累部位_PR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605745" w14:paraId="31C8C68D" w14:textId="77777777" w:rsidTr="00B8171E">
        <w:trPr>
          <w:jc w:val="center"/>
        </w:trPr>
        <w:tc>
          <w:tcPr>
            <w:tcW w:w="3541" w:type="dxa"/>
          </w:tcPr>
          <w:p>
            <w:r>
              <w:t>是否进行了淋巴结及结外受累部位的影像学检查？:PERF</w:t>
            </w:r>
          </w:p>
        </w:tc>
        <w:tc>
          <w:tcPr>
            <w:tcW w:w="6199" w:type="dxa"/>
          </w:tcPr>
          <w:p w14:paraId="0F971336" w14:textId="48AA03FE" w:rsidR="00605745" w:rsidRDefault="00BC28F7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="00605745"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 w:rsidR="00605745"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 w:rsidR="00605745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05745"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>
        <w:tc>
          <w:tcPr>
            <w:tcW w:type="dxa" w:w="3541"/>
          </w:tcPr>
          <w:p>
            <w:r>
              <w:t>影像学检查-淋巴结及结外受累部位:LOCG</w:t>
            </w:r>
          </w:p>
        </w:tc>
        <w:tc>
          <w:tcPr>
            <w:tcW w:type="dxa" w:w="6199"/>
          </w:tcPr>
          <w:p/>
        </w:tc>
      </w:tr>
    </w:tbl>
    <w:p w14:paraId="7E75D115" w14:textId="77777777" w:rsidR="00605745" w:rsidRDefault="00605745" w:rsidP="00605745"/>
    <w:p w14:paraId="08E305DF" w14:textId="180DD40F" w:rsidR="00605745" w:rsidRDefault="00BC28F7" w:rsidP="00605745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影像学检查-淋巴结及结外受累部位_PR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BC28F7" w14:paraId="4428D13B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病灶序号:DIAM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CD43603" w14:textId="1F06DC15" w:rsidR="00BC28F7" w:rsidRDefault="00BC28F7" w:rsidP="0063785C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□T1   □T2   □T3   □</w:t>
            </w:r>
            <w:commentRangeStart w:id="175"/>
            <w:commentRangeStart w:id="176"/>
            <w:r w:rsidR="00735995">
              <w:rPr>
                <w:rFonts w:ascii="Times New Roman" w:eastAsia="宋体" w:hAnsi="Times New Roman" w:cs="Times New Roman"/>
                <w:lang w:eastAsia="zh-CN"/>
              </w:rPr>
              <w:t>T4   □T5</w:t>
            </w:r>
            <w:commentRangeEnd w:id="175"/>
            <w:r w:rsidR="00735995">
              <w:rPr>
                <w:rStyle w:val="af"/>
              </w:rPr>
              <w:commentReference w:id="175"/>
            </w:r>
            <w:commentRangeEnd w:id="176"/>
            <w:r w:rsidR="002D2590">
              <w:rPr>
                <w:rStyle w:val="af"/>
              </w:rPr>
              <w:commentReference w:id="176"/>
            </w:r>
            <w:r w:rsidR="0044016B">
              <w:rPr>
                <w:rFonts w:ascii="Times New Roman" w:eastAsia="宋体" w:hAnsi="Times New Roman" w:cs="Times New Roman"/>
                <w:lang w:eastAsia="zh-CN"/>
              </w:rPr>
              <w:t xml:space="preserve">   □T6</w:t>
            </w:r>
          </w:p>
        </w:tc>
      </w:tr>
      <w:tr w:rsidR="00605745" w14:paraId="0CDCA277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检查日期:DAT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560C7C5" w14:textId="77777777" w:rsidR="00605745" w:rsidRDefault="00605745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6C21C9" w14:paraId="634294E5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部位:LOC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1BBF8BF" w14:textId="5CEF42DE" w:rsidR="006C21C9" w:rsidRDefault="006C21C9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淋巴结部位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非淋巴结部位</w:t>
            </w:r>
          </w:p>
        </w:tc>
      </w:tr>
      <w:tr w:rsidR="006C21C9" w14:paraId="13EEEF56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淋巴结部位:LOCG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07281EC" w14:textId="77777777" w:rsidR="006C21C9" w:rsidRDefault="006C21C9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C21C9" w14:paraId="7EF09FFE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非淋巴结部位:LOCG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B1FD30F" w14:textId="6C2EB0AA" w:rsidR="006C21C9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commentRangeStart w:id="177"/>
            <w:commentRangeStart w:id="178"/>
            <w:r w:rsidR="00735995" w:rsidRPr="006C21C9">
              <w:rPr>
                <w:rFonts w:ascii="Times New Roman" w:eastAsia="宋体" w:hAnsi="Times New Roman" w:cs="Times New Roman" w:hint="eastAsia"/>
                <w:lang w:eastAsia="zh-CN"/>
              </w:rPr>
              <w:t>骨</w:t>
            </w:r>
            <w:r w:rsidR="00735995" w:rsidRPr="006C21C9"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commentRangeEnd w:id="177"/>
            <w:r w:rsidR="00735995">
              <w:rPr>
                <w:rStyle w:val="af"/>
              </w:rPr>
              <w:commentReference w:id="177"/>
            </w:r>
            <w:commentRangeEnd w:id="178"/>
            <w:r w:rsidR="002D2590">
              <w:rPr>
                <w:rStyle w:val="af"/>
              </w:rPr>
              <w:commentReference w:id="178"/>
            </w:r>
            <w:r w:rsidR="002D2590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2D2590">
              <w:rPr>
                <w:rFonts w:ascii="Times New Roman" w:eastAsia="宋体" w:hAnsi="Times New Roman" w:cs="Times New Roman" w:hint="eastAsia"/>
                <w:lang w:eastAsia="zh-CN"/>
              </w:rPr>
              <w:t>骨髓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脑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乳房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胸壁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肾脏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肾上腺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肝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肺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腹膜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前列腺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胸膜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皮肤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胃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扁桃体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喉咽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B8171E" w14:paraId="108B931D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其他，请说明:DESC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DAC281C" w14:textId="77777777" w:rsidR="00B8171E" w:rsidRPr="006C21C9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05745" w14:paraId="29477BFA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测量方法:METHOD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3226348" w14:textId="2E1FFDBB" w:rsidR="00605745" w:rsidRPr="008B174F" w:rsidRDefault="00B8171E" w:rsidP="0073599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增强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 xml:space="preserve">CT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>CT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平</w:t>
            </w:r>
            <w:commentRangeStart w:id="179"/>
            <w:commentRangeStart w:id="180"/>
            <w:commentRangeStart w:id="181"/>
            <w:commentRangeStart w:id="182"/>
            <w:r w:rsidR="00735995" w:rsidRPr="00B8171E">
              <w:rPr>
                <w:rFonts w:ascii="Times New Roman" w:eastAsia="宋体" w:hAnsi="Times New Roman" w:cs="Times New Roman" w:hint="eastAsia"/>
                <w:lang w:eastAsia="zh-CN"/>
              </w:rPr>
              <w:t>扫</w:t>
            </w:r>
            <w:r w:rsidR="00735995"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 w:rsidR="00735995"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="00735995"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="00735995" w:rsidRPr="00B8171E">
              <w:rPr>
                <w:rFonts w:ascii="Times New Roman" w:eastAsia="宋体" w:hAnsi="Times New Roman" w:cs="Times New Roman" w:hint="eastAsia"/>
                <w:lang w:eastAsia="zh-CN"/>
              </w:rPr>
              <w:t>增强</w:t>
            </w:r>
            <w:r w:rsidR="00735995" w:rsidRPr="00B8171E">
              <w:rPr>
                <w:rFonts w:ascii="Times New Roman" w:eastAsia="宋体" w:hAnsi="Times New Roman" w:cs="Times New Roman"/>
                <w:lang w:eastAsia="zh-CN"/>
              </w:rPr>
              <w:t xml:space="preserve">MRI </w:t>
            </w:r>
            <w:r w:rsidR="00735995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="00735995"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="00735995" w:rsidRPr="002D2590">
              <w:rPr>
                <w:rFonts w:ascii="Times New Roman" w:hAnsi="Times New Roman" w:cs="Times New Roman"/>
              </w:rPr>
              <w:t>PET-CT</w:t>
            </w:r>
            <w:r w:rsidR="00735995">
              <w:rPr>
                <w:rFonts w:ascii="Times New Roman" w:hAnsi="Times New Roman" w:cs="Times New Roman"/>
              </w:rPr>
              <w:t xml:space="preserve">   </w:t>
            </w:r>
            <w:r w:rsidR="00735995"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="00735995" w:rsidRPr="00B8171E"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  <w:commentRangeEnd w:id="179"/>
            <w:r w:rsidR="00735995">
              <w:rPr>
                <w:rStyle w:val="af"/>
              </w:rPr>
              <w:commentReference w:id="179"/>
            </w:r>
            <w:commentRangeEnd w:id="180"/>
            <w:r w:rsidR="002D2590">
              <w:rPr>
                <w:rStyle w:val="af"/>
              </w:rPr>
              <w:commentReference w:id="180"/>
            </w:r>
            <w:commentRangeEnd w:id="181"/>
            <w:r w:rsidR="00F25134">
              <w:rPr>
                <w:rStyle w:val="af"/>
              </w:rPr>
              <w:commentReference w:id="181"/>
            </w:r>
            <w:commentRangeEnd w:id="182"/>
            <w:r w:rsidR="00317BE5">
              <w:rPr>
                <w:rStyle w:val="af"/>
              </w:rPr>
              <w:commentReference w:id="182"/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="0044016B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317BE5" w:rsidDel="003D59D0" w14:paraId="5DBD5189" w14:textId="0D175A69" w:rsidTr="00B8171E">
        <w:trPr>
          <w:jc w:val="center"/>
          <w:ins w:id="183" w:author="zhangxuejun_clin" w:date="2023-10-17T16:50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: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E8209C2" w14:textId="064E837F" w:rsidR="00317BE5" w:rsidRPr="006C21C9" w:rsidDel="003D59D0" w:rsidRDefault="00317BE5" w:rsidP="00317BE5">
            <w:pPr>
              <w:spacing w:before="160" w:after="160"/>
              <w:rPr>
                <w:ins w:id="189" w:author="zhangxuejun_clin" w:date="2023-10-17T16:50:00Z"/>
                <w:moveFrom w:id="190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moveFrom w:id="191" w:author="suzhaohui_clin" w:date="2023-10-18T15:17:00Z">
              <w:ins w:id="192" w:author="zhangxuejun_clin" w:date="2023-10-17T16:51:00Z"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t>□</w:t>
                </w:r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t>是</w:t>
                </w:r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t xml:space="preserve"> </w: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t xml:space="preserve">  □</w:t>
                </w:r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t>否</w:t>
                </w:r>
              </w:ins>
            </w:moveFrom>
          </w:p>
        </w:tc>
      </w:tr>
      <w:tr w:rsidR="00317BE5" w:rsidDel="003D59D0" w14:paraId="28F14711" w14:textId="39FD2D20" w:rsidTr="00B8171E">
        <w:trPr>
          <w:jc w:val="center"/>
          <w:ins w:id="193" w:author="zhangxuejun_clin" w:date="2023-10-17T16:50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: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9FBB8E6" w14:textId="7D72D909" w:rsidR="00317BE5" w:rsidRPr="006C21C9" w:rsidDel="003D59D0" w:rsidRDefault="00317BE5" w:rsidP="00317BE5">
            <w:pPr>
              <w:spacing w:before="160" w:after="160"/>
              <w:rPr>
                <w:ins w:id="200" w:author="zhangxuejun_clin" w:date="2023-10-17T16:50:00Z"/>
                <w:moveFrom w:id="201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moveFrom w:id="202" w:author="suzhaohui_clin" w:date="2023-10-18T15:17:00Z">
              <w:ins w:id="203" w:author="zhangxuejun_clin" w:date="2023-10-17T16:51:00Z"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t>□</w: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t xml:space="preserve">1   </w: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t>□</w: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t xml:space="preserve">2   </w: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t>□</w: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t xml:space="preserve">3   </w: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t>□</w: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t xml:space="preserve">4   </w: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t>□</w: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t xml:space="preserve">5   </w: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t>□</w: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t>X</w:t>
                </w:r>
              </w:ins>
            </w:moveFrom>
          </w:p>
        </w:tc>
      </w:tr>
      <w:moveFromRangeEnd w:id="186"/>
      <w:tr w:rsidR="00695CE1" w14:paraId="32166A39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其他测量方法，请说明:DESC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695F64B" w14:textId="77777777" w:rsidR="00695CE1" w:rsidRPr="006C21C9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3D59D0" w14:paraId="7643737E" w14:textId="77777777" w:rsidTr="0005331C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: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BDE327B" w14:textId="77777777" w:rsidR="003D59D0" w:rsidRPr="006C21C9" w:rsidRDefault="003D59D0" w:rsidP="0005331C">
            <w:pPr>
              <w:spacing w:before="160" w:after="160"/>
              <w:rPr>
                <w:moveTo w:id="207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moveTo w:id="208" w:author="suzhaohui_clin" w:date="2023-10-18T15:17:00Z">
              <w:r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是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 xml:space="preserve"> 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  □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否</w:t>
              </w:r>
            </w:moveTo>
          </w:p>
        </w:tc>
      </w:tr>
      <w:tr w:rsidR="003D59D0" w14:paraId="2E4C1ABA" w14:textId="77777777" w:rsidTr="0005331C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: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5E3C6BD" w14:textId="77777777" w:rsidR="003D59D0" w:rsidRPr="006C21C9" w:rsidRDefault="003D59D0" w:rsidP="0005331C">
            <w:pPr>
              <w:spacing w:before="160" w:after="160"/>
              <w:rPr>
                <w:moveTo w:id="211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moveTo w:id="212" w:author="suzhaohui_clin" w:date="2023-10-18T15:17:00Z"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1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2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3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4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5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>X</w:t>
              </w:r>
            </w:moveTo>
          </w:p>
        </w:tc>
      </w:tr>
      <w:moveToRangeEnd w:id="205"/>
      <w:tr w:rsidR="00695CE1" w14:paraId="2F9216B3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>
            <w:r>
              <w:t>长直径:DIAM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3711590D" w14:textId="562BCEEC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__</w:t>
            </w:r>
            <w:r>
              <w:rPr>
                <w:rFonts w:ascii="Times New Roman" w:eastAsia="宋体" w:hAnsi="Times New Roman" w:cs="Times New Roman"/>
                <w:lang w:eastAsia="zh-CN"/>
              </w:rPr>
              <w:t>__</w:t>
            </w:r>
            <w:r>
              <w:rPr>
                <w:rFonts w:ascii="Times New Roman" w:eastAsia="宋体" w:hAnsi="Times New Roman" w:cs="Times New Roman" w:hint="eastAsia"/>
              </w:rPr>
              <w:t xml:space="preserve"> mm</w:t>
            </w:r>
          </w:p>
        </w:tc>
      </w:tr>
      <w:tr w:rsidR="00695CE1" w14:paraId="1EFD0656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>
            <w:r>
              <w:t>垂直径:DIAM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73B5C2BF" w14:textId="037D0CAB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__</w:t>
            </w:r>
            <w:r>
              <w:rPr>
                <w:rFonts w:ascii="Times New Roman" w:eastAsia="宋体" w:hAnsi="Times New Roman" w:cs="Times New Roman"/>
                <w:lang w:eastAsia="zh-CN"/>
              </w:rPr>
              <w:t>__</w:t>
            </w:r>
            <w:r>
              <w:rPr>
                <w:rFonts w:ascii="Times New Roman" w:eastAsia="宋体" w:hAnsi="Times New Roman" w:cs="Times New Roman" w:hint="eastAsia"/>
              </w:rPr>
              <w:t xml:space="preserve"> mm</w:t>
            </w:r>
          </w:p>
        </w:tc>
      </w:tr>
      <w:tr w:rsidR="00695CE1" w14:paraId="6582035E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>
            <w:r>
              <w:t>PPD:PERF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5C709146" w14:textId="6854E310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__</w:t>
            </w:r>
            <w:r>
              <w:rPr>
                <w:rFonts w:ascii="Times New Roman" w:eastAsia="宋体" w:hAnsi="Times New Roman" w:cs="Times New Roman"/>
                <w:lang w:eastAsia="zh-CN"/>
              </w:rPr>
              <w:t>__</w:t>
            </w:r>
            <w:r>
              <w:rPr>
                <w:rFonts w:ascii="Times New Roman" w:eastAsia="宋体" w:hAnsi="Times New Roman" w:cs="Times New Roman" w:hint="eastAsia"/>
              </w:rPr>
              <w:t xml:space="preserve"> mm</w:t>
            </w:r>
            <w:r w:rsidRPr="008B174F">
              <w:rPr>
                <w:rFonts w:ascii="Times New Roman" w:eastAsia="宋体" w:hAnsi="Times New Roman" w:cs="Times New Roman"/>
                <w:vertAlign w:val="superscript"/>
              </w:rPr>
              <w:t>2</w:t>
            </w:r>
          </w:p>
        </w:tc>
      </w:tr>
      <w:tr w:rsidR="00695CE1" w14:paraId="2E583673" w14:textId="77777777" w:rsidTr="00CD7E98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备注:DESC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5F620E1" w14:textId="4BAB1C4F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95CE1" w14:paraId="75EE059F" w14:textId="77777777" w:rsidTr="00CD7E98">
        <w:trPr>
          <w:jc w:val="center"/>
        </w:trPr>
        <w:tc>
          <w:tcPr>
            <w:tcW w:w="9740" w:type="dxa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>
            <w:r>
              <w:t>注：EDC中可添加多条记录:ACND</w:t>
            </w:r>
          </w:p>
        </w:tc>
      </w:tr>
      <w:tr>
        <w:tc>
          <w:tcPr>
            <w:tcW w:type="dxa" w:w="3541"/>
          </w:tcPr>
          <w:p>
            <w:r>
              <w:t>影像学检查-淋巴结及结外受累部位:LOCG</w:t>
            </w:r>
          </w:p>
        </w:tc>
        <w:tc>
          <w:tcPr>
            <w:tcW w:type="dxa" w:w="6199"/>
          </w:tcPr>
          <w:p/>
        </w:tc>
      </w:tr>
    </w:tbl>
    <w:p w14:paraId="42B2E5A2" w14:textId="70664097" w:rsidR="00B8171E" w:rsidRDefault="00B8171E" w:rsidP="00B8171E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1DC8D1B3" w14:textId="77777777" w:rsidR="00B8171E" w:rsidRDefault="00B8171E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5AA35A22" w14:textId="563C5355" w:rsidR="00B8171E" w:rsidRDefault="00B8171E" w:rsidP="00B8171E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影像学检查-不可测量病灶询问页_TUHQ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B8171E" w14:paraId="113413FC" w14:textId="77777777" w:rsidTr="00B8171E">
        <w:trPr>
          <w:jc w:val="center"/>
        </w:trPr>
        <w:tc>
          <w:tcPr>
            <w:tcW w:w="3541" w:type="dxa"/>
          </w:tcPr>
          <w:p>
            <w:r>
              <w:t>是否进行了不可测量病灶的影像学检查？:PERF</w:t>
            </w:r>
          </w:p>
        </w:tc>
        <w:tc>
          <w:tcPr>
            <w:tcW w:w="6199" w:type="dxa"/>
          </w:tcPr>
          <w:p w14:paraId="078B9732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>
        <w:tc>
          <w:tcPr>
            <w:tcW w:type="dxa" w:w="3541"/>
          </w:tcPr>
          <w:p>
            <w:r>
              <w:t>影像学检查-不可测量病灶询问页:ORRESA</w:t>
            </w:r>
          </w:p>
        </w:tc>
        <w:tc>
          <w:tcPr>
            <w:tcW w:type="dxa" w:w="6199"/>
          </w:tcPr>
          <w:p/>
        </w:tc>
      </w:tr>
    </w:tbl>
    <w:p w14:paraId="6CFB0EBF" w14:textId="77777777" w:rsidR="00B8171E" w:rsidRDefault="00B8171E" w:rsidP="00B8171E"/>
    <w:p w14:paraId="7671B5A9" w14:textId="081212ED" w:rsidR="00B8171E" w:rsidRDefault="00B8171E" w:rsidP="00B8171E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影像学检查-不可测量病灶_PR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B8171E" w14:paraId="3F07EFA0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病灶序号:DIAM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51C0566" w14:textId="0B507A5B" w:rsidR="00B8171E" w:rsidRDefault="00B8171E" w:rsidP="00B41578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□NT1   □NT2   □NT3   □NT4   □NT5</w:t>
            </w:r>
            <w:r w:rsidR="00824FA5">
              <w:rPr>
                <w:rFonts w:ascii="Times New Roman" w:eastAsia="宋体" w:hAnsi="Times New Roman" w:cs="Times New Roman"/>
                <w:lang w:eastAsia="zh-CN"/>
              </w:rPr>
              <w:t xml:space="preserve">   □NT6</w:t>
            </w:r>
          </w:p>
        </w:tc>
      </w:tr>
      <w:tr w:rsidR="00B8171E" w14:paraId="0C1207F4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检查日期:DAT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8C30135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B8171E" w14:paraId="66C05D14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部位:LOC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D984C9F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淋巴结部位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非淋巴结部位</w:t>
            </w:r>
          </w:p>
        </w:tc>
      </w:tr>
      <w:tr w:rsidR="00B8171E" w14:paraId="4CDE7067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淋巴结部位:LOCG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48E945C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B8171E" w14:paraId="69C8D0A5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非淋巴结部位:LOCG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7AFB37F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6C21C9">
              <w:rPr>
                <w:rFonts w:ascii="Times New Roman" w:eastAsia="宋体" w:hAnsi="Times New Roman" w:cs="Times New Roman" w:hint="eastAsia"/>
                <w:lang w:eastAsia="zh-CN"/>
              </w:rPr>
              <w:t>骨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脑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乳房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胸壁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肾脏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肾上腺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肝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肺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腹膜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  <w:p w14:paraId="4A3B8E24" w14:textId="66CB4D42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前列腺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胸膜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皮肤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胃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扁桃体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喉咽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B8171E" w14:paraId="132420A3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其他，请说明:DESC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E5CA49F" w14:textId="77777777" w:rsidR="00B8171E" w:rsidRPr="006C21C9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B8171E" w14:paraId="27E6FA78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测量方法:METHOD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C9AC0E6" w14:textId="0E72E33B" w:rsidR="00B8171E" w:rsidRPr="008B174F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增强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 xml:space="preserve">CT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>CT</w:t>
            </w:r>
            <w:commentRangeStart w:id="216"/>
            <w:commentRangeStart w:id="217"/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平扫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增强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>MRI</w:t>
            </w:r>
            <w:r w:rsidR="0068154B">
              <w:rPr>
                <w:rFonts w:ascii="Times New Roman" w:eastAsia="宋体" w:hAnsi="Times New Roman" w:cs="Times New Roman"/>
                <w:lang w:eastAsia="zh-CN"/>
              </w:rPr>
              <w:t xml:space="preserve">   </w:t>
            </w:r>
            <w:r w:rsidR="0068154B"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="0068154B" w:rsidRPr="002D2590">
              <w:rPr>
                <w:rFonts w:ascii="Times New Roman" w:hAnsi="Times New Roman" w:cs="Times New Roman"/>
              </w:rPr>
              <w:t>PET-CT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  <w:commentRangeEnd w:id="216"/>
            <w:r w:rsidR="00EC4D14">
              <w:rPr>
                <w:rStyle w:val="af"/>
              </w:rPr>
              <w:commentReference w:id="216"/>
            </w:r>
            <w:commentRangeEnd w:id="217"/>
            <w:r w:rsidR="00317BE5">
              <w:rPr>
                <w:rStyle w:val="af"/>
              </w:rPr>
              <w:commentReference w:id="217"/>
            </w:r>
          </w:p>
        </w:tc>
      </w:tr>
      <w:tr w:rsidR="00317BE5" w:rsidDel="003D59D0" w14:paraId="05B23D32" w14:textId="4DB7AB6B" w:rsidTr="00B8171E">
        <w:trPr>
          <w:jc w:val="center"/>
          <w:ins w:id="218" w:author="zhangxuejun_clin" w:date="2023-10-17T16:55:00Z"/>
          <w:del w:id="219" w:author="suzhaohui_clin" w:date="2023-10-18T15:17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: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42A4BFF" w14:textId="292D663B" w:rsidR="00317BE5" w:rsidRPr="006C21C9" w:rsidDel="003D59D0" w:rsidRDefault="00317BE5" w:rsidP="00317BE5">
            <w:pPr>
              <w:spacing w:before="160" w:after="160"/>
              <w:rPr>
                <w:ins w:id="224" w:author="zhangxuejun_clin" w:date="2023-10-17T16:55:00Z"/>
                <w:del w:id="225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ins w:id="226" w:author="zhangxuejun_clin" w:date="2023-10-17T16:55:00Z">
              <w:del w:id="227" w:author="suzhaohui_clin" w:date="2023-10-18T15:17:00Z"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>□</w:delText>
                </w:r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delText>是</w:delText>
                </w:r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delText xml:space="preserve"> </w:delTex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 xml:space="preserve">  □</w:delText>
                </w:r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delText>否</w:delText>
                </w:r>
              </w:del>
            </w:ins>
          </w:p>
        </w:tc>
      </w:tr>
      <w:tr w:rsidR="00317BE5" w:rsidDel="003D59D0" w14:paraId="41F59108" w14:textId="334B3DAE" w:rsidTr="00B8171E">
        <w:trPr>
          <w:jc w:val="center"/>
          <w:ins w:id="228" w:author="zhangxuejun_clin" w:date="2023-10-17T16:55:00Z"/>
          <w:del w:id="229" w:author="suzhaohui_clin" w:date="2023-10-18T15:17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: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269DAA3" w14:textId="68918FEC" w:rsidR="00317BE5" w:rsidRPr="006C21C9" w:rsidDel="003D59D0" w:rsidRDefault="00317BE5" w:rsidP="00317BE5">
            <w:pPr>
              <w:spacing w:before="160" w:after="160"/>
              <w:rPr>
                <w:ins w:id="234" w:author="zhangxuejun_clin" w:date="2023-10-17T16:55:00Z"/>
                <w:del w:id="235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ins w:id="236" w:author="zhangxuejun_clin" w:date="2023-10-17T16:55:00Z">
              <w:del w:id="237" w:author="suzhaohui_clin" w:date="2023-10-18T15:17:00Z"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>□</w:delTex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 xml:space="preserve">1   </w:delTex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>□</w:delTex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 xml:space="preserve">2   </w:delTex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>□</w:delTex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 xml:space="preserve">3   </w:delTex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>□</w:delTex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 xml:space="preserve">4   </w:delTex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>□</w:delTex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 xml:space="preserve">5   </w:delTex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>□</w:delTex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>X</w:delText>
                </w:r>
              </w:del>
            </w:ins>
          </w:p>
        </w:tc>
      </w:tr>
      <w:tr w:rsidR="00695CE1" w:rsidRPr="003D59D0" w14:paraId="444E9C87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其他测量方法，请说明:DESC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54933A1" w14:textId="2424B856" w:rsidR="00695CE1" w:rsidRPr="003D59D0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3D59D0" w14:paraId="0E39BF02" w14:textId="77777777" w:rsidTr="0005331C">
        <w:trPr>
          <w:jc w:val="center"/>
          <w:ins w:id="238" w:author="suzhaohui_clin" w:date="2023-10-18T15:17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: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1E7371A" w14:textId="77777777" w:rsidR="003D59D0" w:rsidRPr="006C21C9" w:rsidRDefault="003D59D0" w:rsidP="0005331C">
            <w:pPr>
              <w:spacing w:before="160" w:after="160"/>
              <w:rPr>
                <w:ins w:id="241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ins w:id="242" w:author="suzhaohui_clin" w:date="2023-10-18T15:17:00Z">
              <w:r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是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 xml:space="preserve"> 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  □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否</w:t>
              </w:r>
            </w:ins>
          </w:p>
        </w:tc>
      </w:tr>
      <w:tr w:rsidR="003D59D0" w14:paraId="7CC9A3CC" w14:textId="77777777" w:rsidTr="0005331C">
        <w:trPr>
          <w:jc w:val="center"/>
          <w:ins w:id="243" w:author="suzhaohui_clin" w:date="2023-10-18T15:17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: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C7AC44E" w14:textId="77777777" w:rsidR="003D59D0" w:rsidRPr="006C21C9" w:rsidRDefault="003D59D0" w:rsidP="0005331C">
            <w:pPr>
              <w:spacing w:before="160" w:after="160"/>
              <w:rPr>
                <w:ins w:id="246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ins w:id="247" w:author="suzhaohui_clin" w:date="2023-10-18T15:17:00Z"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1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2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3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4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5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>X</w:t>
              </w:r>
            </w:ins>
          </w:p>
        </w:tc>
      </w:tr>
      <w:tr w:rsidR="00695CE1" w14:paraId="36311BD9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>
            <w:r>
              <w:t>病灶描述:DESCA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7BFA926D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存在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消失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明确的进展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增大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增多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减小</w:t>
            </w:r>
          </w:p>
          <w:p w14:paraId="6C774223" w14:textId="70115318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缩小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相仿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相同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未知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695CE1" w14:paraId="10632673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>
            <w:r>
              <w:t>其他病灶描述，请详述:DESCA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45EC2C0F" w14:textId="77777777" w:rsidR="00695CE1" w:rsidRPr="006C21C9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95CE1" w14:paraId="1286A4C3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>
            <w:r>
              <w:t>备注:DESC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27FC3B96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95CE1" w14:paraId="5B5E7B0D" w14:textId="77777777" w:rsidTr="00CD7E98">
        <w:trPr>
          <w:jc w:val="center"/>
        </w:trPr>
        <w:tc>
          <w:tcPr>
            <w:tcW w:w="9740" w:type="dxa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>
            <w:r>
              <w:t>注：EDC中可添加多条记录:ACND</w:t>
            </w:r>
          </w:p>
        </w:tc>
      </w:tr>
      <w:tr>
        <w:tc>
          <w:tcPr>
            <w:tcW w:type="dxa" w:w="3541"/>
          </w:tcPr>
          <w:p>
            <w:r>
              <w:t>影像学检查-不可测量病灶:ORRESA</w:t>
            </w:r>
          </w:p>
        </w:tc>
        <w:tc>
          <w:tcPr>
            <w:tcW w:type="dxa" w:w="6199"/>
          </w:tcPr>
          <w:p/>
        </w:tc>
      </w:tr>
    </w:tbl>
    <w:p w14:paraId="526B9A51" w14:textId="77777777" w:rsidR="00B8171E" w:rsidRDefault="00B8171E" w:rsidP="00B8171E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707B5933" w14:textId="3279E694" w:rsidR="00B8171E" w:rsidRDefault="00B8171E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45755036" w14:textId="2C6744F2" w:rsidR="00B41578" w:rsidRDefault="00B41578" w:rsidP="00B41578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影像学检查-骨髓询问页_PR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B41578" w14:paraId="0C95CBD0" w14:textId="77777777" w:rsidTr="00646F3D">
        <w:trPr>
          <w:jc w:val="center"/>
        </w:trPr>
        <w:tc>
          <w:tcPr>
            <w:tcW w:w="3541" w:type="dxa"/>
          </w:tcPr>
          <w:p>
            <w:r>
              <w:t>是否进行了骨髓影像学检查？:PERF</w:t>
            </w:r>
          </w:p>
        </w:tc>
        <w:tc>
          <w:tcPr>
            <w:tcW w:w="6199" w:type="dxa"/>
          </w:tcPr>
          <w:p w14:paraId="604D3276" w14:textId="77777777" w:rsidR="00B41578" w:rsidRDefault="00B41578" w:rsidP="00646F3D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>
        <w:tc>
          <w:tcPr>
            <w:tcW w:type="dxa" w:w="3541"/>
          </w:tcPr>
          <w:p>
            <w:r>
              <w:t>影像学检查-骨髓询问页:ORRESA</w:t>
            </w:r>
          </w:p>
        </w:tc>
        <w:tc>
          <w:tcPr>
            <w:tcW w:type="dxa" w:w="6199"/>
          </w:tcPr>
          <w:p/>
        </w:tc>
      </w:tr>
    </w:tbl>
    <w:p w14:paraId="69B89019" w14:textId="77777777" w:rsidR="00B41578" w:rsidRDefault="00B41578" w:rsidP="00B41578"/>
    <w:p w14:paraId="687D0F5B" w14:textId="572155AA" w:rsidR="00B41578" w:rsidRDefault="00B41578" w:rsidP="00B41578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影像学检查-骨髓_PR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B41578" w14:paraId="02BD006C" w14:textId="77777777" w:rsidTr="00646F3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检查日期:DAT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563DA5E" w14:textId="77777777" w:rsidR="00B41578" w:rsidRDefault="00B41578" w:rsidP="00646F3D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542A25" w14:paraId="47AD81DD" w14:textId="77777777" w:rsidTr="00646F3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是否进行了5分法评分:PERF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90FA158" w14:textId="7CD0B2EB" w:rsidR="00542A25" w:rsidRDefault="00542A25" w:rsidP="00646F3D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542A25" w14:paraId="34455919" w14:textId="77777777" w:rsidTr="00646F3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5分法评分:DAT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40D10AB" w14:textId="72FAD538" w:rsidR="00542A25" w:rsidRDefault="00542A25" w:rsidP="00646F3D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□1   □2   □3   □4   □5   □X</w:t>
            </w:r>
          </w:p>
        </w:tc>
      </w:tr>
      <w:tr w:rsidR="00542A25" w14:paraId="406749B5" w14:textId="77777777" w:rsidTr="009A2C96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r>
              <w:t>如果评分为4或5分:REANDA_M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4F71A4F8" w14:textId="77777777" w:rsidR="00542A25" w:rsidRPr="009A2C96" w:rsidRDefault="00542A25" w:rsidP="009A2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□与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>基线相比</w:t>
            </w: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，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>摄取减少</w:t>
            </w:r>
          </w:p>
          <w:p w14:paraId="55D2AEB6" w14:textId="77777777" w:rsidR="00542A25" w:rsidRPr="009A2C96" w:rsidRDefault="00542A25" w:rsidP="009A2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□与基线相比摄取无显著变化</w:t>
            </w:r>
          </w:p>
          <w:p w14:paraId="0E85562F" w14:textId="77777777" w:rsidR="00542A25" w:rsidRPr="009A2C96" w:rsidRDefault="00542A25" w:rsidP="009A2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□与基线相比，摄取增加</w:t>
            </w:r>
          </w:p>
          <w:p w14:paraId="6FF5B680" w14:textId="2C48094A" w:rsidR="00542A25" w:rsidRDefault="00542A25" w:rsidP="00301FF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□不适用</w:t>
            </w:r>
          </w:p>
        </w:tc>
      </w:tr>
      <w:tr w:rsidR="00542A25" w14:paraId="5ED43CE5" w14:textId="77777777" w:rsidTr="009A2C96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r>
              <w:t>是否有新发FDG亲和性病灶？:YNA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2DDEFE73" w14:textId="65C794D3" w:rsidR="00542A25" w:rsidRDefault="00542A25" w:rsidP="00542A2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□是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□否</w:t>
            </w:r>
          </w:p>
        </w:tc>
      </w:tr>
      <w:tr w:rsidR="00542A25" w14:paraId="71B6BF66" w14:textId="77777777" w:rsidTr="009A2C96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r>
              <w:t>如是，病灶部位:LOC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3AE8028D" w14:textId="398089BB" w:rsidR="00542A25" w:rsidRDefault="00542A25" w:rsidP="00542A2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42A25" w14:paraId="0F8680E6" w14:textId="77777777" w:rsidTr="009A2C96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r>
              <w:t>如是，病灶SUV:DIAM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5ADA9B59" w14:textId="5FD600CB" w:rsidR="00542A25" w:rsidRPr="006C21C9" w:rsidRDefault="00542A25" w:rsidP="00542A2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/>
                <w:lang w:eastAsia="zh-CN"/>
              </w:rPr>
              <w:t>|__|__|.|__|</w:t>
            </w:r>
          </w:p>
        </w:tc>
      </w:tr>
      <w:tr w:rsidR="00542A25" w14:paraId="64474C1F" w14:textId="77777777" w:rsidTr="009A2C96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r>
              <w:t>骨髓是否存在FDG亲和性病灶？:YNA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787965E7" w14:textId="4FCE7579" w:rsidR="00542A25" w:rsidRPr="008B174F" w:rsidRDefault="00542A25" w:rsidP="00542A2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□是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□否</w:t>
            </w:r>
          </w:p>
        </w:tc>
      </w:tr>
      <w:tr w:rsidR="00542A25" w14:paraId="2FB1EEDE" w14:textId="77777777" w:rsidTr="009A2C96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>
            <w:r>
              <w:t>如是，请选择:TESTD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7030ADDF" w14:textId="41619E05" w:rsidR="00542A25" w:rsidRPr="009A2C96" w:rsidRDefault="00695CE1" w:rsidP="009A2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56C6E">
              <w:rPr>
                <w:rFonts w:ascii="Times New Roman" w:eastAsia="宋体" w:hAnsi="Times New Roman" w:cs="Times New Roman" w:hint="eastAsia"/>
                <w:lang w:eastAsia="zh-CN"/>
              </w:rPr>
              <w:t>□</w:t>
            </w:r>
            <w:r w:rsidR="00542A25" w:rsidRPr="009A2C96">
              <w:rPr>
                <w:rFonts w:ascii="Times New Roman" w:eastAsia="宋体" w:hAnsi="Times New Roman" w:cs="Times New Roman" w:hint="eastAsia"/>
                <w:lang w:eastAsia="zh-CN"/>
              </w:rPr>
              <w:t>新的或复发的</w:t>
            </w:r>
            <w:r w:rsidR="00542A25" w:rsidRPr="009A2C96">
              <w:rPr>
                <w:rFonts w:ascii="Times New Roman" w:eastAsia="宋体" w:hAnsi="Times New Roman" w:cs="Times New Roman"/>
                <w:lang w:eastAsia="zh-CN"/>
              </w:rPr>
              <w:t>FDG</w:t>
            </w:r>
            <w:r w:rsidR="00542A25" w:rsidRPr="009A2C96">
              <w:rPr>
                <w:rFonts w:ascii="Times New Roman" w:eastAsia="宋体" w:hAnsi="Times New Roman" w:cs="Times New Roman" w:hint="eastAsia"/>
                <w:lang w:eastAsia="zh-CN"/>
              </w:rPr>
              <w:t>高摄取</w:t>
            </w:r>
          </w:p>
          <w:p w14:paraId="168B2B1E" w14:textId="77777777" w:rsidR="00542A25" w:rsidRPr="009A2C96" w:rsidRDefault="00542A25" w:rsidP="009A2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□既往存在的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>FDG</w:t>
            </w: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高摄取与基线相比无变化</w:t>
            </w:r>
          </w:p>
          <w:p w14:paraId="7401CEF9" w14:textId="77777777" w:rsidR="00542A25" w:rsidRPr="009A2C96" w:rsidRDefault="00542A25" w:rsidP="009A2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□既往存在的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>FDG</w:t>
            </w: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高摄取与基线相比降低</w:t>
            </w:r>
          </w:p>
          <w:p w14:paraId="1BE4B2F4" w14:textId="046E25B0" w:rsidR="00542A25" w:rsidRDefault="00542A25" w:rsidP="00542A2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□既往存在的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>FDG</w:t>
            </w: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高摄取与基线相比增高</w:t>
            </w:r>
          </w:p>
        </w:tc>
      </w:tr>
      <w:tr w:rsidR="00317BE5" w:rsidRPr="00E6716F" w14:paraId="63D90BB3" w14:textId="77777777" w:rsidTr="009A2C96">
        <w:trPr>
          <w:jc w:val="center"/>
          <w:ins w:id="248" w:author="zhangxuejun_clin" w:date="2023-10-17T16:56:00Z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>
            <w:r>
              <w:t>: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3B70722D" w14:textId="501676DB" w:rsidR="00317BE5" w:rsidRPr="00E6716F" w:rsidRDefault="00317BE5" w:rsidP="00317BE5">
            <w:pPr>
              <w:spacing w:before="160" w:after="160"/>
              <w:rPr>
                <w:ins w:id="252" w:author="zhangxuejun_clin" w:date="2023-10-17T16:56:00Z"/>
                <w:rFonts w:ascii="宋体" w:eastAsia="宋体" w:hAnsi="宋体" w:cs="Times New Roman"/>
                <w:lang w:eastAsia="zh-CN"/>
              </w:rPr>
            </w:pPr>
            <w:ins w:id="253" w:author="zhangxuejun_clin" w:date="2023-10-17T16:56:00Z">
              <w:r w:rsidRPr="00E6716F">
                <w:rPr>
                  <w:rFonts w:ascii="宋体" w:eastAsia="宋体" w:hAnsi="宋体" w:cs="Times New Roman" w:hint="eastAsia"/>
                  <w:lang w:eastAsia="zh-CN"/>
                </w:rPr>
                <w:t>□是</w:t>
              </w:r>
              <w:r w:rsidRPr="00E6716F">
                <w:rPr>
                  <w:rFonts w:ascii="宋体" w:eastAsia="宋体" w:hAnsi="宋体" w:cs="Times New Roman"/>
                  <w:lang w:eastAsia="zh-CN"/>
                </w:rPr>
                <w:t xml:space="preserve">  </w:t>
              </w:r>
              <w:r w:rsidRPr="00E6716F">
                <w:rPr>
                  <w:rFonts w:ascii="宋体" w:eastAsia="宋体" w:hAnsi="宋体" w:cs="Times New Roman" w:hint="eastAsia"/>
                  <w:lang w:eastAsia="zh-CN"/>
                </w:rPr>
                <w:t>□否</w:t>
              </w:r>
            </w:ins>
          </w:p>
        </w:tc>
      </w:tr>
      <w:tr w:rsidR="00317BE5" w:rsidRPr="00E6716F" w14:paraId="5B98ED28" w14:textId="77777777" w:rsidTr="009A2C96">
        <w:trPr>
          <w:jc w:val="center"/>
          <w:ins w:id="254" w:author="zhangxuejun_clin" w:date="2023-10-17T16:56:00Z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>
            <w:r>
              <w:t>: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64423931" w14:textId="77777777" w:rsidR="00317BE5" w:rsidRPr="00E6716F" w:rsidRDefault="00317BE5" w:rsidP="00317BE5">
            <w:pPr>
              <w:spacing w:before="160" w:after="160"/>
              <w:rPr>
                <w:ins w:id="257" w:author="zhangxuejun_clin" w:date="2023-10-17T16:56:00Z"/>
                <w:rFonts w:ascii="宋体" w:eastAsia="宋体" w:hAnsi="宋体" w:cs="Times New Roman"/>
                <w:lang w:eastAsia="zh-CN"/>
              </w:rPr>
            </w:pPr>
          </w:p>
        </w:tc>
      </w:tr>
      <w:tr w:rsidR="00B41578" w14:paraId="3276CB56" w14:textId="77777777" w:rsidTr="00646F3D">
        <w:trPr>
          <w:jc w:val="center"/>
        </w:trPr>
        <w:tc>
          <w:tcPr>
            <w:tcW w:w="9740" w:type="dxa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>
            <w:r>
              <w:t>注：EDC中可添加多条记录:ACND</w:t>
            </w:r>
          </w:p>
        </w:tc>
      </w:tr>
      <w:tr>
        <w:tc>
          <w:tcPr>
            <w:tcW w:type="dxa" w:w="3541"/>
          </w:tcPr>
          <w:p>
            <w:r>
              <w:t>影像学检查-骨髓:ORRESA</w:t>
            </w:r>
          </w:p>
        </w:tc>
        <w:tc>
          <w:tcPr>
            <w:tcW w:type="dxa" w:w="6199"/>
          </w:tcPr>
          <w:p/>
        </w:tc>
      </w:tr>
    </w:tbl>
    <w:p w14:paraId="12637438" w14:textId="77777777" w:rsidR="00B41578" w:rsidRDefault="00B41578" w:rsidP="00B41578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0C6E30E2" w14:textId="77777777" w:rsidR="00B41578" w:rsidRDefault="00B41578" w:rsidP="00B41578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645086CB" w14:textId="53EB30DB" w:rsidR="00B8171E" w:rsidRDefault="00B8171E" w:rsidP="00B8171E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影像学检查-新病灶询问页_TUHQ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B8171E" w14:paraId="1259FEBF" w14:textId="77777777" w:rsidTr="00B8171E">
        <w:trPr>
          <w:jc w:val="center"/>
        </w:trPr>
        <w:tc>
          <w:tcPr>
            <w:tcW w:w="3541" w:type="dxa"/>
          </w:tcPr>
          <w:p>
            <w:r>
              <w:t>是否有新病灶？:YNA</w:t>
            </w:r>
          </w:p>
        </w:tc>
        <w:tc>
          <w:tcPr>
            <w:tcW w:w="6199" w:type="dxa"/>
          </w:tcPr>
          <w:p w14:paraId="1B11BBB0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B8171E" w14:paraId="225F0A0D" w14:textId="77777777" w:rsidTr="00B8171E">
        <w:trPr>
          <w:jc w:val="center"/>
        </w:trPr>
        <w:tc>
          <w:tcPr>
            <w:tcW w:w="3541" w:type="dxa"/>
          </w:tcPr>
          <w:p>
            <w:r>
              <w:t>若是，是否进行了新病灶影像学检查？:PERF</w:t>
            </w:r>
          </w:p>
        </w:tc>
        <w:tc>
          <w:tcPr>
            <w:tcW w:w="6199" w:type="dxa"/>
          </w:tcPr>
          <w:p w14:paraId="13363A16" w14:textId="252C0768" w:rsidR="00B8171E" w:rsidRDefault="004503DF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>
        <w:tc>
          <w:tcPr>
            <w:tcW w:type="dxa" w:w="3541"/>
          </w:tcPr>
          <w:p>
            <w:r>
              <w:t>影像学检查-新病灶询问页:ORRESA</w:t>
            </w:r>
          </w:p>
        </w:tc>
        <w:tc>
          <w:tcPr>
            <w:tcW w:type="dxa" w:w="6199"/>
          </w:tcPr>
          <w:p/>
        </w:tc>
      </w:tr>
    </w:tbl>
    <w:p w14:paraId="218EA2E8" w14:textId="77777777" w:rsidR="00B8171E" w:rsidRDefault="00B8171E" w:rsidP="00B8171E"/>
    <w:p w14:paraId="780C56A0" w14:textId="5776625D" w:rsidR="00B8171E" w:rsidRDefault="00B8171E" w:rsidP="00B8171E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影像学检查-新病灶_PR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B8171E" w14:paraId="1F93A171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靶病灶序号:TUYN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97BDB29" w14:textId="296984A2" w:rsidR="00B8171E" w:rsidRDefault="00B8171E" w:rsidP="004503D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□N1   □N2   □N3   □N4   □N5</w:t>
            </w:r>
          </w:p>
        </w:tc>
      </w:tr>
      <w:tr w:rsidR="00B8171E" w14:paraId="1CB11989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检查日期:DAT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5F32A78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B8171E" w14:paraId="20C72E73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部位:LOC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1B17AF7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淋巴结部位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非淋巴结部位</w:t>
            </w:r>
          </w:p>
        </w:tc>
      </w:tr>
      <w:tr w:rsidR="00B8171E" w14:paraId="73188668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淋巴结部位:LOCG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2257C27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B8171E" w14:paraId="73C166DB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非淋巴结部位:LOCG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5F062A7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6C21C9">
              <w:rPr>
                <w:rFonts w:ascii="Times New Roman" w:eastAsia="宋体" w:hAnsi="Times New Roman" w:cs="Times New Roman" w:hint="eastAsia"/>
                <w:lang w:eastAsia="zh-CN"/>
              </w:rPr>
              <w:t>骨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脑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乳房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胸壁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肾脏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肾上腺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肝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肺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腹膜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  <w:p w14:paraId="1205635B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前列腺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胸膜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皮肤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胃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扁桃体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喉咽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B8171E" w14:paraId="4C33ABD0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其他，请说明:DESC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E07617D" w14:textId="77777777" w:rsidR="00B8171E" w:rsidRPr="006C21C9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B8171E" w14:paraId="7E459ED4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测量方法:METHOD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F63AF38" w14:textId="435B8CCC" w:rsidR="00B8171E" w:rsidRPr="008B174F" w:rsidRDefault="00B8171E" w:rsidP="00317BE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增强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 xml:space="preserve">CT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>CT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平扫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增强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 xml:space="preserve">MRI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ins w:id="262" w:author="zhangxuejun_clin" w:date="2023-10-17T16:58:00Z">
              <w:r w:rsidR="00317BE5"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 w:rsidR="00317BE5" w:rsidRPr="002D2590">
                <w:rPr>
                  <w:rFonts w:ascii="Times New Roman" w:hAnsi="Times New Roman" w:cs="Times New Roman"/>
                </w:rPr>
                <w:t>PET-CT</w:t>
              </w:r>
            </w:ins>
            <w:r w:rsidR="00695CE1">
              <w:rPr>
                <w:rFonts w:ascii="Times New Roman" w:hAnsi="Times New Roman" w:cs="Times New Roman"/>
              </w:rPr>
              <w:t xml:space="preserve"> 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317BE5" w14:paraId="146157E4" w14:textId="77777777" w:rsidTr="00B8171E">
        <w:trPr>
          <w:jc w:val="center"/>
          <w:ins w:id="263" w:author="zhangxuejun_clin" w:date="2023-10-17T16:58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: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0EAA24F" w14:textId="24C06FE9" w:rsidR="00317BE5" w:rsidRPr="006C21C9" w:rsidRDefault="00317BE5" w:rsidP="00317BE5">
            <w:pPr>
              <w:spacing w:before="160" w:after="160"/>
              <w:rPr>
                <w:ins w:id="266" w:author="zhangxuejun_clin" w:date="2023-10-17T16:58:00Z"/>
                <w:rFonts w:ascii="Times New Roman" w:eastAsia="宋体" w:hAnsi="Times New Roman" w:cs="Times New Roman"/>
                <w:lang w:eastAsia="zh-CN"/>
              </w:rPr>
            </w:pPr>
            <w:ins w:id="267" w:author="zhangxuejun_clin" w:date="2023-10-17T16:58:00Z">
              <w:r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是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 xml:space="preserve"> 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  □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否</w:t>
              </w:r>
            </w:ins>
          </w:p>
        </w:tc>
      </w:tr>
      <w:tr w:rsidR="00317BE5" w14:paraId="1CC74594" w14:textId="77777777" w:rsidTr="00B8171E">
        <w:trPr>
          <w:jc w:val="center"/>
          <w:ins w:id="268" w:author="zhangxuejun_clin" w:date="2023-10-17T16:58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: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F41DCF9" w14:textId="5014A7CC" w:rsidR="00317BE5" w:rsidRPr="006C21C9" w:rsidRDefault="00317BE5" w:rsidP="00317BE5">
            <w:pPr>
              <w:spacing w:before="160" w:after="160"/>
              <w:rPr>
                <w:ins w:id="271" w:author="zhangxuejun_clin" w:date="2023-10-17T16:58:00Z"/>
                <w:rFonts w:ascii="Times New Roman" w:eastAsia="宋体" w:hAnsi="Times New Roman" w:cs="Times New Roman"/>
                <w:lang w:eastAsia="zh-CN"/>
              </w:rPr>
            </w:pPr>
            <w:ins w:id="272" w:author="zhangxuejun_clin" w:date="2023-10-17T16:58:00Z"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1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2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3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4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5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>X</w:t>
              </w:r>
            </w:ins>
          </w:p>
        </w:tc>
      </w:tr>
      <w:tr w:rsidR="00695CE1" w14:paraId="4E674100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其他测量方法，请说明:DESC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A508767" w14:textId="77777777" w:rsidR="00695CE1" w:rsidRPr="006C21C9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95CE1" w14:paraId="74A32553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>
            <w:r>
              <w:t>备注:DESC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534762B9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95CE1" w14:paraId="03623BF2" w14:textId="77777777" w:rsidTr="00CD7E98">
        <w:trPr>
          <w:jc w:val="center"/>
        </w:trPr>
        <w:tc>
          <w:tcPr>
            <w:tcW w:w="9740" w:type="dxa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>
            <w:r>
              <w:t>注：EDC中可添加多条记录:ACND</w:t>
            </w:r>
          </w:p>
        </w:tc>
      </w:tr>
      <w:tr>
        <w:tc>
          <w:tcPr>
            <w:tcW w:type="dxa" w:w="3541"/>
          </w:tcPr>
          <w:p>
            <w:r>
              <w:t>影像学检查-新病灶:ORRESA</w:t>
            </w:r>
          </w:p>
        </w:tc>
        <w:tc>
          <w:tcPr>
            <w:tcW w:type="dxa" w:w="6199"/>
          </w:tcPr>
          <w:p/>
        </w:tc>
      </w:tr>
    </w:tbl>
    <w:p w14:paraId="5BD42CA2" w14:textId="3843E994" w:rsidR="00B8171E" w:rsidRDefault="00B8171E" w:rsidP="00B8171E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0AEA99D3" w14:textId="7A616023" w:rsidR="004503DF" w:rsidRDefault="004503DF" w:rsidP="004503DF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影像学检查-器官增大询问页_PR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4503DF" w14:paraId="7ECB4F94" w14:textId="77777777" w:rsidTr="00EC47E9">
        <w:trPr>
          <w:jc w:val="center"/>
        </w:trPr>
        <w:tc>
          <w:tcPr>
            <w:tcW w:w="3541" w:type="dxa"/>
          </w:tcPr>
          <w:p>
            <w:r>
              <w:t>是否进行了器官增大检查？:PERF</w:t>
            </w:r>
          </w:p>
        </w:tc>
        <w:tc>
          <w:tcPr>
            <w:tcW w:w="6199" w:type="dxa"/>
          </w:tcPr>
          <w:p w14:paraId="3095D2F8" w14:textId="77777777" w:rsidR="004503DF" w:rsidRDefault="004503DF" w:rsidP="00EC47E9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>
        <w:tc>
          <w:tcPr>
            <w:tcW w:type="dxa" w:w="3541"/>
          </w:tcPr>
          <w:p>
            <w:r>
              <w:t>影像学检查-器官增大询问页:PR3</w:t>
            </w:r>
          </w:p>
        </w:tc>
        <w:tc>
          <w:tcPr>
            <w:tcW w:type="dxa" w:w="6199"/>
          </w:tcPr>
          <w:p/>
        </w:tc>
      </w:tr>
    </w:tbl>
    <w:p w14:paraId="58B8EFA7" w14:textId="77777777" w:rsidR="004503DF" w:rsidRDefault="004503DF" w:rsidP="004503DF"/>
    <w:p w14:paraId="49CEC27E" w14:textId="53A670D9" w:rsidR="004503DF" w:rsidRDefault="004503DF" w:rsidP="004503DF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影像学检查-器官增大_PR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4503DF" w14:paraId="590EC721" w14:textId="77777777" w:rsidTr="00EC47E9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检查日期:DAT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1CBF8A7" w14:textId="77777777" w:rsidR="004503DF" w:rsidRDefault="004503DF" w:rsidP="00EC47E9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4503DF" w14:paraId="34B517A1" w14:textId="77777777" w:rsidTr="00EC47E9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测量方法:METHOD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21BEF37" w14:textId="180F96F0" w:rsidR="004503DF" w:rsidRPr="008B174F" w:rsidRDefault="004503DF" w:rsidP="006F173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增强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 xml:space="preserve">CT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>CT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平扫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增强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 xml:space="preserve">MRI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ins w:id="275" w:author="zhangxuejun_clin" w:date="2023-10-17T16:59:00Z">
              <w:r w:rsidR="006F173A" w:rsidRPr="006F173A">
                <w:rPr>
                  <w:rFonts w:ascii="Times New Roman" w:eastAsia="宋体" w:hAnsi="Times New Roman" w:cs="Times New Roman" w:hint="eastAsia"/>
                  <w:lang w:eastAsia="zh-CN"/>
                </w:rPr>
                <w:t>□</w:t>
              </w:r>
              <w:r w:rsidR="006F173A" w:rsidRPr="006F173A">
                <w:rPr>
                  <w:rFonts w:ascii="Times New Roman" w:eastAsia="宋体" w:hAnsi="Times New Roman" w:cs="Times New Roman"/>
                  <w:lang w:eastAsia="zh-CN"/>
                </w:rPr>
                <w:t>PET-CT</w:t>
              </w:r>
            </w:ins>
            <w:r w:rsidR="00695CE1">
              <w:rPr>
                <w:rFonts w:ascii="Times New Roman" w:hAnsi="Times New Roman" w:cs="Times New Roman"/>
              </w:rPr>
              <w:t xml:space="preserve"> 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6F173A" w14:paraId="5BB5E749" w14:textId="77777777" w:rsidTr="00EC47E9">
        <w:trPr>
          <w:jc w:val="center"/>
          <w:ins w:id="276" w:author="zhangxuejun_clin" w:date="2023-10-17T16:59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: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D630B50" w14:textId="18E825A3" w:rsidR="006F173A" w:rsidRPr="006F173A" w:rsidRDefault="006F173A" w:rsidP="006F173A">
            <w:pPr>
              <w:spacing w:before="160" w:after="160"/>
              <w:rPr>
                <w:ins w:id="279" w:author="zhangxuejun_clin" w:date="2023-10-17T16:59:00Z"/>
                <w:rFonts w:ascii="Times New Roman" w:eastAsia="宋体" w:hAnsi="Times New Roman" w:cs="Times New Roman"/>
                <w:lang w:eastAsia="zh-CN"/>
              </w:rPr>
            </w:pPr>
            <w:ins w:id="280" w:author="zhangxuejun_clin" w:date="2023-10-17T17:00:00Z">
              <w:r w:rsidRPr="006F173A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 w:rsidRPr="006F173A">
                <w:rPr>
                  <w:rFonts w:ascii="Times New Roman" w:eastAsia="宋体" w:hAnsi="Times New Roman" w:cs="Times New Roman"/>
                  <w:lang w:eastAsia="zh-CN"/>
                </w:rPr>
                <w:t>是</w:t>
              </w:r>
              <w:r w:rsidRPr="006F173A">
                <w:rPr>
                  <w:rFonts w:ascii="Times New Roman" w:eastAsia="宋体" w:hAnsi="Times New Roman" w:cs="Times New Roman"/>
                  <w:lang w:eastAsia="zh-CN"/>
                </w:rPr>
                <w:t xml:space="preserve">   □</w:t>
              </w:r>
              <w:r w:rsidRPr="006F173A">
                <w:rPr>
                  <w:rFonts w:ascii="Times New Roman" w:eastAsia="宋体" w:hAnsi="Times New Roman" w:cs="Times New Roman"/>
                  <w:lang w:eastAsia="zh-CN"/>
                </w:rPr>
                <w:t>否</w:t>
              </w:r>
            </w:ins>
          </w:p>
        </w:tc>
      </w:tr>
      <w:tr w:rsidR="006F173A" w14:paraId="4BC588D8" w14:textId="77777777" w:rsidTr="00EC47E9">
        <w:trPr>
          <w:jc w:val="center"/>
          <w:ins w:id="281" w:author="zhangxuejun_clin" w:date="2023-10-17T16:59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: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F16764E" w14:textId="08027914" w:rsidR="006F173A" w:rsidRPr="006F173A" w:rsidRDefault="006F173A" w:rsidP="006F173A">
            <w:pPr>
              <w:spacing w:before="160" w:after="160"/>
              <w:rPr>
                <w:ins w:id="284" w:author="zhangxuejun_clin" w:date="2023-10-17T16:59:00Z"/>
                <w:rFonts w:ascii="Times New Roman" w:eastAsia="宋体" w:hAnsi="Times New Roman" w:cs="Times New Roman"/>
                <w:lang w:eastAsia="zh-CN"/>
              </w:rPr>
            </w:pPr>
            <w:ins w:id="285" w:author="zhangxuejun_clin" w:date="2023-10-17T17:00:00Z">
              <w:r w:rsidRPr="006F173A">
                <w:rPr>
                  <w:rFonts w:ascii="Times New Roman" w:eastAsia="宋体" w:hAnsi="Times New Roman" w:cs="Times New Roman"/>
                  <w:lang w:eastAsia="zh-CN"/>
                </w:rPr>
                <w:t>□1   □2   □3   □4   □5   □X</w:t>
              </w:r>
            </w:ins>
          </w:p>
        </w:tc>
      </w:tr>
      <w:tr w:rsidR="00695CE1" w14:paraId="3AC9A4D9" w14:textId="77777777" w:rsidTr="00EC47E9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其他测量方法，请说明:DESC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E6A303F" w14:textId="77777777" w:rsidR="00695CE1" w:rsidRPr="006C21C9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95CE1" w14:paraId="550B6D6D" w14:textId="77777777" w:rsidTr="00EC47E9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垂直长度:TUSPD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F9AE9E2" w14:textId="539A36C5" w:rsidR="00695CE1" w:rsidRPr="006C21C9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__</w:t>
            </w:r>
            <w:r>
              <w:rPr>
                <w:rFonts w:ascii="Times New Roman" w:eastAsia="宋体" w:hAnsi="Times New Roman" w:cs="Times New Roman"/>
                <w:lang w:eastAsia="zh-CN"/>
              </w:rPr>
              <w:t>__</w:t>
            </w:r>
            <w:r>
              <w:rPr>
                <w:rFonts w:ascii="Times New Roman" w:eastAsia="宋体" w:hAnsi="Times New Roman" w:cs="Times New Roman" w:hint="eastAsia"/>
              </w:rPr>
              <w:t xml:space="preserve"> mm</w:t>
            </w:r>
          </w:p>
        </w:tc>
      </w:tr>
      <w:tr w:rsidR="00695CE1" w14:paraId="1CC95165" w14:textId="77777777" w:rsidTr="00EC47E9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脾脏状态:DIAM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1412F88" w14:textId="4E9D926D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肿大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无法评估</w:t>
            </w:r>
          </w:p>
        </w:tc>
      </w:tr>
      <w:tr w:rsidR="00695CE1" w14:paraId="7241B606" w14:textId="77777777" w:rsidTr="00CD7E98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备注:DESC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788B2D8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95CE1" w14:paraId="19CEA334" w14:textId="77777777" w:rsidTr="00CD7E98">
        <w:trPr>
          <w:jc w:val="center"/>
        </w:trPr>
        <w:tc>
          <w:tcPr>
            <w:tcW w:w="9740" w:type="dxa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>
            <w:r>
              <w:t>注：EDC中可添加多条记录:ACND</w:t>
            </w:r>
          </w:p>
        </w:tc>
      </w:tr>
      <w:tr>
        <w:tc>
          <w:tcPr>
            <w:tcW w:type="dxa" w:w="3541"/>
          </w:tcPr>
          <w:p>
            <w:r>
              <w:t>影像学检查-器官增大:PR3</w:t>
            </w:r>
          </w:p>
        </w:tc>
        <w:tc>
          <w:tcPr>
            <w:tcW w:type="dxa" w:w="6199"/>
          </w:tcPr>
          <w:p/>
        </w:tc>
      </w:tr>
    </w:tbl>
    <w:p w14:paraId="5DF0EECD" w14:textId="77777777" w:rsidR="004503DF" w:rsidRDefault="004503DF" w:rsidP="004503DF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206498FA" w14:textId="77777777" w:rsidR="004503DF" w:rsidRDefault="004503DF" w:rsidP="00B8171E">
      <w:pPr>
        <w:rPr>
          <w:rFonts w:ascii="Times New Roman" w:eastAsia="宋体" w:hAnsi="Times New Roman" w:cs="Times New Roman"/>
          <w:lang w:eastAsia="zh-CN"/>
        </w:rPr>
      </w:pPr>
    </w:p>
    <w:p w14:paraId="1219DE39" w14:textId="77777777" w:rsidR="00B8171E" w:rsidRDefault="00B8171E">
      <w:pPr>
        <w:rPr>
          <w:rFonts w:ascii="Times New Roman" w:eastAsia="宋体" w:hAnsi="Times New Roman" w:cs="Times New Roman"/>
          <w:lang w:eastAsia="zh-CN"/>
        </w:rPr>
      </w:pPr>
    </w:p>
    <w:p w14:paraId="30888D9E" w14:textId="77777777" w:rsidR="00B8171E" w:rsidRDefault="00B8171E" w:rsidP="00B8171E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6E2EFBA4" w14:textId="22C46508" w:rsidR="00CF623E" w:rsidRDefault="008B174F" w:rsidP="00CF623E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肿瘤总体疗效评估（NHL）询问页_RS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CF623E" w14:paraId="446CE86A" w14:textId="77777777" w:rsidTr="00EF6DAB">
        <w:trPr>
          <w:jc w:val="center"/>
        </w:trPr>
        <w:tc>
          <w:tcPr>
            <w:tcW w:w="3541" w:type="dxa"/>
          </w:tcPr>
          <w:p>
            <w:r>
              <w:t>受试者是否进行肿瘤总体疗效评估？:YN</w:t>
            </w:r>
          </w:p>
        </w:tc>
        <w:tc>
          <w:tcPr>
            <w:tcW w:w="6199" w:type="dxa"/>
          </w:tcPr>
          <w:p w14:paraId="0367E947" w14:textId="6CEC3557" w:rsidR="00CF623E" w:rsidRDefault="00FE0916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="00CF623E"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 w:rsidR="00CF623E"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 w:rsidR="00CF623E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CF623E"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>
        <w:tc>
          <w:tcPr>
            <w:tcW w:type="dxa" w:w="3541"/>
          </w:tcPr>
          <w:p>
            <w:r>
              <w:t>肿瘤总体疗效评估（NHL）询问页:YN</w:t>
            </w:r>
          </w:p>
        </w:tc>
        <w:tc>
          <w:tcPr>
            <w:tcW w:type="dxa" w:w="6199"/>
          </w:tcPr>
          <w:p/>
        </w:tc>
      </w:tr>
    </w:tbl>
    <w:p w14:paraId="6127A125" w14:textId="68BBD1C3" w:rsidR="008B174F" w:rsidRDefault="008B174F"/>
    <w:p w14:paraId="36131AD2" w14:textId="54C5AAF0" w:rsidR="008B174F" w:rsidRDefault="00A46C96" w:rsidP="008B174F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肿瘤总体疗效评估（NHL）_RS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CF623E" w14:paraId="79143BF1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评估日期:DAT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991CA8C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8B174F" w14:paraId="2B30486F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靶病灶SPD:TUYN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D4A6C79" w14:textId="7F3DFB6E" w:rsidR="008B174F" w:rsidRDefault="00B8171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__</w:t>
            </w:r>
            <w:r>
              <w:rPr>
                <w:rFonts w:ascii="Times New Roman" w:eastAsia="宋体" w:hAnsi="Times New Roman" w:cs="Times New Roman"/>
                <w:lang w:eastAsia="zh-CN"/>
              </w:rPr>
              <w:t>__</w:t>
            </w:r>
            <w:r>
              <w:rPr>
                <w:rFonts w:ascii="Times New Roman" w:eastAsia="宋体" w:hAnsi="Times New Roman" w:cs="Times New Roman" w:hint="eastAsia"/>
              </w:rPr>
              <w:t xml:space="preserve"> mm</w:t>
            </w:r>
            <w:r w:rsidRPr="008B174F">
              <w:rPr>
                <w:rFonts w:ascii="Times New Roman" w:eastAsia="宋体" w:hAnsi="Times New Roman" w:cs="Times New Roman"/>
                <w:vertAlign w:val="superscript"/>
              </w:rPr>
              <w:t>2</w:t>
            </w:r>
          </w:p>
        </w:tc>
      </w:tr>
      <w:tr w:rsidR="00CF623E" w14:paraId="21E95A8A" w14:textId="77777777" w:rsidTr="009F04C8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>
            <w:r>
              <w:t>评估结果:ORRES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4D06996B" w14:textId="3AECCDF3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完全缓解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(CR)</w:t>
            </w:r>
          </w:p>
          <w:p w14:paraId="11387431" w14:textId="10C73656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部分缓解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(PR)</w:t>
            </w:r>
          </w:p>
          <w:p w14:paraId="3DCE38DE" w14:textId="0411CBB0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疾病稳定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(SD)</w:t>
            </w:r>
          </w:p>
          <w:p w14:paraId="2B6877EA" w14:textId="06F4C813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疾病进展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(PD)</w:t>
            </w:r>
          </w:p>
          <w:p w14:paraId="61CD08A0" w14:textId="1B94B880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无法评估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(NE)</w:t>
            </w:r>
          </w:p>
          <w:p w14:paraId="39DE582C" w14:textId="5BD0359E" w:rsidR="00CF623E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不适用</w:t>
            </w:r>
          </w:p>
        </w:tc>
      </w:tr>
      <w:tr w:rsidR="00A46C96" w14:paraId="17BFA3F1" w14:textId="77777777" w:rsidTr="009F04C8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>
            <w:r>
              <w:t>评估结果:ORRES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1DCD7907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完全缓解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(CR)</w:t>
            </w:r>
          </w:p>
          <w:p w14:paraId="5C5FEE04" w14:textId="6C0B995E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非完全缓解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非疾病进展（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Non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CR/Non PD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  <w:p w14:paraId="673B03F7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疾病进展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(PD)</w:t>
            </w:r>
          </w:p>
          <w:p w14:paraId="5E1405E0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无法评估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(NE)</w:t>
            </w:r>
          </w:p>
          <w:p w14:paraId="72C557A1" w14:textId="413258D6" w:rsid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不适用</w:t>
            </w:r>
          </w:p>
        </w:tc>
      </w:tr>
      <w:tr w:rsidR="00A46C96" w14:paraId="39A1C18D" w14:textId="77777777" w:rsidTr="009F04C8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>
            <w:r>
              <w:t>是否有新病灶:YNA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7528CF33" w14:textId="7E6757DD" w:rsidR="00A46C96" w:rsidRDefault="00A46C96" w:rsidP="009F60B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  <w:del w:id="297" w:author="suzhaohui_clin" w:date="2023-10-18T11:07:00Z">
              <w:r w:rsidR="00207101" w:rsidDel="009F60B1">
                <w:rPr>
                  <w:rFonts w:ascii="Times New Roman" w:eastAsia="宋体" w:hAnsi="Times New Roman" w:cs="Times New Roman" w:hint="eastAsia"/>
                  <w:lang w:eastAsia="zh-CN"/>
                </w:rPr>
                <w:delText xml:space="preserve"> </w:delText>
              </w:r>
              <w:r w:rsidR="00207101" w:rsidDel="009F60B1">
                <w:rPr>
                  <w:rFonts w:ascii="Times New Roman" w:eastAsia="宋体" w:hAnsi="Times New Roman" w:cs="Times New Roman"/>
                  <w:lang w:eastAsia="zh-CN"/>
                </w:rPr>
                <w:delText xml:space="preserve">   </w:delText>
              </w:r>
            </w:del>
            <w:ins w:id="298" w:author="zhangxuejun_clin" w:date="2023-10-17T17:06:00Z">
              <w:del w:id="299" w:author="suzhaohui_clin" w:date="2023-10-18T11:07:00Z">
                <w:r w:rsidR="00E6716F" w:rsidRPr="00E6716F" w:rsidDel="009F60B1">
                  <w:rPr>
                    <w:rFonts w:ascii="宋体" w:eastAsia="宋体" w:hAnsi="宋体" w:hint="eastAsia"/>
                    <w:lang w:eastAsia="zh-CN"/>
                  </w:rPr>
                  <w:delText>□骨髓</w:delText>
                </w:r>
              </w:del>
            </w:ins>
            <w:ins w:id="300" w:author="zhangxuejun_clin" w:date="2023-10-17T17:08:00Z">
              <w:del w:id="301" w:author="suzhaohui_clin" w:date="2023-10-18T11:07:00Z">
                <w:r w:rsidR="00E6716F" w:rsidDel="009F60B1">
                  <w:rPr>
                    <w:rFonts w:ascii="Times New Roman" w:eastAsia="宋体" w:hAnsi="Times New Roman" w:cs="Times New Roman" w:hint="eastAsia"/>
                    <w:lang w:eastAsia="zh-CN"/>
                  </w:rPr>
                  <w:delText xml:space="preserve"> </w:delText>
                </w:r>
                <w:r w:rsidR="00E6716F" w:rsidDel="009F60B1">
                  <w:rPr>
                    <w:rFonts w:ascii="Times New Roman" w:eastAsia="宋体" w:hAnsi="Times New Roman" w:cs="Times New Roman"/>
                    <w:lang w:eastAsia="zh-CN"/>
                  </w:rPr>
                  <w:delText xml:space="preserve">   </w:delText>
                </w:r>
                <w:r w:rsidR="00E6716F" w:rsidRPr="00E6716F" w:rsidDel="009F60B1">
                  <w:rPr>
                    <w:rFonts w:ascii="宋体" w:eastAsia="宋体" w:hAnsi="宋体" w:hint="eastAsia"/>
                    <w:lang w:eastAsia="zh-CN"/>
                  </w:rPr>
                  <w:delText>□</w:delText>
                </w:r>
              </w:del>
            </w:ins>
            <w:ins w:id="302" w:author="zhangxuejun_clin" w:date="2023-10-17T17:06:00Z">
              <w:del w:id="303" w:author="suzhaohui_clin" w:date="2023-10-18T11:07:00Z">
                <w:r w:rsidR="00E6716F" w:rsidRPr="00E6716F" w:rsidDel="009F60B1">
                  <w:rPr>
                    <w:rFonts w:ascii="宋体" w:eastAsia="宋体" w:hAnsi="宋体" w:hint="eastAsia"/>
                    <w:lang w:eastAsia="zh-CN"/>
                  </w:rPr>
                  <w:delText>器官增大</w:delText>
                </w:r>
              </w:del>
            </w:ins>
          </w:p>
        </w:tc>
      </w:tr>
      <w:tr w:rsidR="009F60B1" w14:paraId="6D10205A" w14:textId="77777777" w:rsidTr="009F04C8">
        <w:trPr>
          <w:jc w:val="center"/>
          <w:ins w:id="304" w:author="suzhaohui_clin" w:date="2023-10-18T11:07:00Z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>
            <w:r>
              <w:t>: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0274CAA7" w14:textId="77777777" w:rsidR="009F60B1" w:rsidRDefault="009F60B1" w:rsidP="003D2194">
            <w:pPr>
              <w:spacing w:before="160" w:after="160"/>
              <w:rPr>
                <w:ins w:id="308" w:author="suzhaohui_clin" w:date="2023-10-18T15:06:00Z"/>
                <w:rFonts w:ascii="Times New Roman" w:eastAsia="宋体" w:hAnsi="Times New Roman" w:cs="Times New Roman"/>
                <w:lang w:eastAsia="zh-CN"/>
              </w:rPr>
            </w:pPr>
            <w:ins w:id="309" w:author="suzhaohui_clin" w:date="2023-10-18T11:08:00Z">
              <w:r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</w:ins>
            <w:ins w:id="310" w:author="suzhaohui_clin" w:date="2023-10-18T15:05:00Z">
              <w:r w:rsidR="003D2194">
                <w:rPr>
                  <w:rFonts w:ascii="Times New Roman" w:eastAsia="宋体" w:hAnsi="Times New Roman" w:cs="Times New Roman" w:hint="eastAsia"/>
                  <w:lang w:eastAsia="zh-CN"/>
                </w:rPr>
                <w:t>恢复正常</w:t>
              </w:r>
            </w:ins>
            <w:ins w:id="311" w:author="suzhaohui_clin" w:date="2023-10-18T11:08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 xml:space="preserve"> 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  □</w:t>
              </w:r>
            </w:ins>
            <w:ins w:id="312" w:author="suzhaohui_clin" w:date="2023-10-18T15:05:00Z">
              <w:r w:rsidR="003D2194" w:rsidRPr="003D2194">
                <w:rPr>
                  <w:rFonts w:ascii="Times New Roman" w:eastAsia="宋体" w:hAnsi="Times New Roman" w:cs="Times New Roman" w:hint="eastAsia"/>
                  <w:lang w:eastAsia="zh-CN"/>
                </w:rPr>
                <w:t>脾脏长径较正常脾脏长径</w:t>
              </w:r>
              <w:proofErr w:type="gramStart"/>
              <w:r w:rsidR="003D2194" w:rsidRPr="003D2194">
                <w:rPr>
                  <w:rFonts w:ascii="Times New Roman" w:eastAsia="宋体" w:hAnsi="Times New Roman" w:cs="Times New Roman" w:hint="eastAsia"/>
                  <w:lang w:eastAsia="zh-CN"/>
                </w:rPr>
                <w:t>增大值</w:t>
              </w:r>
              <w:proofErr w:type="gramEnd"/>
              <w:r w:rsidR="003D2194" w:rsidRPr="003D2194">
                <w:rPr>
                  <w:rFonts w:ascii="Times New Roman" w:eastAsia="宋体" w:hAnsi="Times New Roman" w:cs="Times New Roman" w:hint="eastAsia"/>
                  <w:lang w:eastAsia="zh-CN"/>
                </w:rPr>
                <w:t>降低＞</w:t>
              </w:r>
              <w:r w:rsidR="003D2194" w:rsidRPr="003D2194">
                <w:rPr>
                  <w:rFonts w:ascii="Times New Roman" w:eastAsia="宋体" w:hAnsi="Times New Roman" w:cs="Times New Roman"/>
                  <w:lang w:eastAsia="zh-CN"/>
                </w:rPr>
                <w:t>50%</w:t>
              </w:r>
            </w:ins>
          </w:p>
          <w:p w14:paraId="0EE472AD" w14:textId="44636A60" w:rsidR="003D2194" w:rsidRDefault="003D2194" w:rsidP="003D2194">
            <w:pPr>
              <w:spacing w:before="160" w:after="160"/>
              <w:rPr>
                <w:ins w:id="313" w:author="suzhaohui_clin" w:date="2023-10-18T11:07:00Z"/>
                <w:rFonts w:ascii="Times New Roman" w:eastAsia="宋体" w:hAnsi="Times New Roman" w:cs="Times New Roman"/>
                <w:lang w:eastAsia="zh-CN"/>
              </w:rPr>
            </w:pPr>
            <w:ins w:id="314" w:author="suzhaohui_clin" w:date="2023-10-18T15:06:00Z">
              <w:r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未达</w:t>
              </w:r>
            </w:ins>
            <w:ins w:id="315" w:author="suzhaohui_clin" w:date="2023-10-18T15:07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疾病进展</w:t>
              </w:r>
            </w:ins>
            <w:ins w:id="316" w:author="suzhaohui_clin" w:date="2023-10-18T15:08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 xml:space="preserve"> 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  □</w:t>
              </w:r>
            </w:ins>
            <w:ins w:id="317" w:author="suzhaohui_clin" w:date="2023-10-18T15:09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新发</w:t>
              </w:r>
            </w:ins>
            <w:ins w:id="318" w:author="suzhaohui_clin" w:date="2023-10-18T15:10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或复发</w:t>
              </w:r>
            </w:ins>
            <w:ins w:id="319" w:author="suzhaohui_clin" w:date="2023-10-18T15:09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的脾大</w:t>
              </w:r>
            </w:ins>
            <w:ins w:id="320" w:author="suzhaohui_clin" w:date="2023-10-18T15:12:00Z">
              <w:r w:rsidR="003D59D0">
                <w:rPr>
                  <w:rFonts w:ascii="Times New Roman" w:eastAsia="宋体" w:hAnsi="Times New Roman" w:cs="Times New Roman" w:hint="eastAsia"/>
                  <w:lang w:eastAsia="zh-CN"/>
                </w:rPr>
                <w:t xml:space="preserve"> </w:t>
              </w:r>
              <w:r w:rsidR="003D59D0">
                <w:rPr>
                  <w:rFonts w:ascii="Times New Roman" w:eastAsia="宋体" w:hAnsi="Times New Roman" w:cs="Times New Roman"/>
                  <w:lang w:eastAsia="zh-CN"/>
                </w:rPr>
                <w:t xml:space="preserve">  □</w:t>
              </w:r>
              <w:r w:rsidR="003D59D0" w:rsidRPr="00A46C96">
                <w:rPr>
                  <w:rFonts w:ascii="Times New Roman" w:eastAsia="宋体" w:hAnsi="Times New Roman" w:cs="Times New Roman" w:hint="eastAsia"/>
                  <w:lang w:eastAsia="zh-CN"/>
                </w:rPr>
                <w:t>不适用</w:t>
              </w:r>
            </w:ins>
          </w:p>
        </w:tc>
      </w:tr>
      <w:tr w:rsidR="003D59D0" w14:paraId="3180BADE" w14:textId="77777777" w:rsidTr="009F04C8">
        <w:trPr>
          <w:jc w:val="center"/>
          <w:ins w:id="321" w:author="suzhaohui_clin" w:date="2023-10-18T15:12:00Z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>
            <w:r>
              <w:t>: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22F57D99" w14:textId="77777777" w:rsidR="003D59D0" w:rsidRDefault="003D59D0" w:rsidP="0005331C">
            <w:pPr>
              <w:spacing w:before="160" w:after="160"/>
              <w:rPr>
                <w:ins w:id="324" w:author="suzhaohui_clin" w:date="2023-10-18T15:38:00Z"/>
                <w:rFonts w:ascii="Times New Roman" w:eastAsia="宋体" w:hAnsi="Times New Roman" w:cs="Times New Roman"/>
                <w:lang w:eastAsia="zh-CN"/>
              </w:rPr>
            </w:pPr>
            <w:ins w:id="325" w:author="suzhaohui_clin" w:date="2023-10-18T15:13:00Z">
              <w:r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无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F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>DG</w:t>
              </w:r>
            </w:ins>
            <w:ins w:id="326" w:author="suzhaohui_clin" w:date="2023-10-18T15:15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代谢增高病变</w:t>
              </w:r>
            </w:ins>
            <w:ins w:id="327" w:author="suzhaohui_clin" w:date="2023-10-18T15:36:00Z">
              <w:r w:rsidR="0005331C">
                <w:rPr>
                  <w:rFonts w:ascii="Times New Roman" w:eastAsia="宋体" w:hAnsi="Times New Roman" w:cs="Times New Roman" w:hint="eastAsia"/>
                  <w:lang w:eastAsia="zh-CN"/>
                </w:rPr>
                <w:t xml:space="preserve"> </w:t>
              </w:r>
              <w:r w:rsidR="0005331C">
                <w:rPr>
                  <w:rFonts w:ascii="Times New Roman" w:eastAsia="宋体" w:hAnsi="Times New Roman" w:cs="Times New Roman"/>
                  <w:lang w:eastAsia="zh-CN"/>
                </w:rPr>
                <w:t xml:space="preserve">  □</w:t>
              </w:r>
            </w:ins>
            <w:ins w:id="328" w:author="suzhaohui_clin" w:date="2023-10-18T15:37:00Z">
              <w:r w:rsidR="0005331C" w:rsidRPr="0005331C">
                <w:rPr>
                  <w:rFonts w:ascii="Times New Roman" w:eastAsia="宋体" w:hAnsi="Times New Roman" w:cs="Times New Roman" w:hint="eastAsia"/>
                  <w:lang w:eastAsia="zh-CN"/>
                </w:rPr>
                <w:t>较基线减低</w:t>
              </w:r>
              <w:r w:rsidR="0005331C">
                <w:rPr>
                  <w:rFonts w:ascii="Times New Roman" w:eastAsia="宋体" w:hAnsi="Times New Roman" w:cs="Times New Roman" w:hint="eastAsia"/>
                  <w:lang w:eastAsia="zh-CN"/>
                </w:rPr>
                <w:t xml:space="preserve"> </w:t>
              </w:r>
              <w:r w:rsidR="0005331C">
                <w:rPr>
                  <w:rFonts w:ascii="Times New Roman" w:eastAsia="宋体" w:hAnsi="Times New Roman" w:cs="Times New Roman"/>
                  <w:lang w:eastAsia="zh-CN"/>
                </w:rPr>
                <w:t xml:space="preserve">  □</w:t>
              </w:r>
            </w:ins>
            <w:ins w:id="329" w:author="suzhaohui_clin" w:date="2023-10-18T15:38:00Z">
              <w:r w:rsidR="0005331C">
                <w:rPr>
                  <w:rFonts w:ascii="Times New Roman" w:eastAsia="宋体" w:hAnsi="Times New Roman" w:cs="Times New Roman" w:hint="eastAsia"/>
                  <w:lang w:eastAsia="zh-CN"/>
                </w:rPr>
                <w:t>较基线期无变化</w:t>
              </w:r>
            </w:ins>
          </w:p>
          <w:p w14:paraId="2E55ED63" w14:textId="72370C50" w:rsidR="0005331C" w:rsidRDefault="0005331C" w:rsidP="0005331C">
            <w:pPr>
              <w:spacing w:before="160" w:after="160"/>
              <w:rPr>
                <w:ins w:id="330" w:author="suzhaohui_clin" w:date="2023-10-18T15:12:00Z"/>
                <w:rFonts w:ascii="Times New Roman" w:eastAsia="宋体" w:hAnsi="Times New Roman" w:cs="Times New Roman"/>
                <w:lang w:eastAsia="zh-CN"/>
              </w:rPr>
            </w:pPr>
            <w:ins w:id="331" w:author="suzhaohui_clin" w:date="2023-10-18T15:38:00Z">
              <w:r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 w:rsidRPr="0005331C">
                <w:rPr>
                  <w:rFonts w:ascii="Times New Roman" w:eastAsia="宋体" w:hAnsi="Times New Roman" w:cs="Times New Roman" w:hint="eastAsia"/>
                  <w:lang w:eastAsia="zh-CN"/>
                </w:rPr>
                <w:t>新发或复发的</w:t>
              </w:r>
              <w:r w:rsidRPr="0005331C">
                <w:rPr>
                  <w:rFonts w:ascii="Times New Roman" w:eastAsia="宋体" w:hAnsi="Times New Roman" w:cs="Times New Roman"/>
                  <w:lang w:eastAsia="zh-CN"/>
                </w:rPr>
                <w:t xml:space="preserve">FDG </w:t>
              </w:r>
              <w:r w:rsidRPr="0005331C">
                <w:rPr>
                  <w:rFonts w:ascii="Times New Roman" w:eastAsia="宋体" w:hAnsi="Times New Roman" w:cs="Times New Roman"/>
                  <w:lang w:eastAsia="zh-CN"/>
                </w:rPr>
                <w:t>摄取增</w:t>
              </w:r>
              <w:r w:rsidRPr="0005331C">
                <w:rPr>
                  <w:rFonts w:ascii="Times New Roman" w:eastAsia="宋体" w:hAnsi="Times New Roman" w:cs="Times New Roman" w:hint="eastAsia"/>
                  <w:lang w:eastAsia="zh-CN"/>
                </w:rPr>
                <w:t>高灶</w:t>
              </w:r>
            </w:ins>
            <w:ins w:id="332" w:author="suzhaohui_clin" w:date="2023-10-18T15:39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 xml:space="preserve"> 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  □</w:t>
              </w:r>
              <w:r w:rsidRPr="00A46C96">
                <w:rPr>
                  <w:rFonts w:ascii="Times New Roman" w:eastAsia="宋体" w:hAnsi="Times New Roman" w:cs="Times New Roman" w:hint="eastAsia"/>
                  <w:lang w:eastAsia="zh-CN"/>
                </w:rPr>
                <w:t>不适用</w:t>
              </w:r>
            </w:ins>
          </w:p>
        </w:tc>
      </w:tr>
      <w:tr w:rsidR="00A46C96" w14:paraId="3D83BF0F" w14:textId="77777777" w:rsidTr="009F04C8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>
            <w:r>
              <w:t>基于CT/MRI评估结果:ORRESA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6781A283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完全缓解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(CR)</w:t>
            </w:r>
          </w:p>
          <w:p w14:paraId="73446982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lastRenderedPageBreak/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部分缓解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(PR)</w:t>
            </w:r>
          </w:p>
          <w:p w14:paraId="22908BFA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疾病稳定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(SD)</w:t>
            </w:r>
          </w:p>
          <w:p w14:paraId="1E56B117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疾病进展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(PD)</w:t>
            </w:r>
          </w:p>
          <w:p w14:paraId="7ED48CD4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无法评估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(NE)</w:t>
            </w:r>
          </w:p>
          <w:p w14:paraId="68025BAC" w14:textId="3B2B9A2D" w:rsid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不适用</w:t>
            </w:r>
          </w:p>
        </w:tc>
      </w:tr>
      <w:tr w:rsidR="00A46C96" w14:paraId="1E0A79E8" w14:textId="77777777" w:rsidTr="009F04C8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>
            <w:r>
              <w:t>基于PET-CT评估结果:ORRESA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6661EFE2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完全缓解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(CR)</w:t>
            </w:r>
          </w:p>
          <w:p w14:paraId="563C94D5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部分缓解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(PR)</w:t>
            </w:r>
          </w:p>
          <w:p w14:paraId="6D268026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疾病稳定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(SD)</w:t>
            </w:r>
          </w:p>
          <w:p w14:paraId="790F2AA9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疾病进展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(PD)</w:t>
            </w:r>
          </w:p>
          <w:p w14:paraId="55E49525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无法评估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(NE)</w:t>
            </w:r>
          </w:p>
          <w:p w14:paraId="1E3CD029" w14:textId="3D3AA11B" w:rsid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不适用</w:t>
            </w:r>
          </w:p>
        </w:tc>
      </w:tr>
      <w:tr w:rsidR="00A46C96" w14:paraId="0F01A0BF" w14:textId="77777777" w:rsidTr="009267B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疗效总体评估:ORRESC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C7EE040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完全缓解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(CR)</w:t>
            </w:r>
          </w:p>
          <w:p w14:paraId="4A6DC420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部分缓解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(PR)</w:t>
            </w:r>
          </w:p>
          <w:p w14:paraId="7009E766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疾病稳定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(SD)</w:t>
            </w:r>
          </w:p>
          <w:p w14:paraId="46FF23D9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疾病进展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(PD)</w:t>
            </w:r>
          </w:p>
          <w:p w14:paraId="450F15F9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无法评估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(NE)</w:t>
            </w:r>
          </w:p>
          <w:p w14:paraId="08D92F8B" w14:textId="6ECAB8A3" w:rsid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不适用</w:t>
            </w:r>
          </w:p>
        </w:tc>
      </w:tr>
      <w:tr>
        <w:tc>
          <w:tcPr>
            <w:tcW w:type="dxa" w:w="3541"/>
          </w:tcPr>
          <w:p>
            <w:r>
              <w:t>肿瘤总体疗效评估（NHL）:YN</w:t>
            </w:r>
          </w:p>
        </w:tc>
        <w:tc>
          <w:tcPr>
            <w:tcW w:type="dxa" w:w="6199"/>
          </w:tcPr>
          <w:p/>
        </w:tc>
      </w:tr>
    </w:tbl>
    <w:p w14:paraId="04494429" w14:textId="328CF580" w:rsidR="00584A5C" w:rsidRDefault="00584A5C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64B2EB97" w14:textId="01DA53F4" w:rsidR="00584A5C" w:rsidRDefault="00584A5C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0F7FD66E" w14:textId="03C1AD95" w:rsidR="00490291" w:rsidRDefault="00A46C96" w:rsidP="0049029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肿瘤总体疗效评估（MM）询问页_RS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490291" w14:paraId="3BA169DA" w14:textId="77777777" w:rsidTr="009267BD">
        <w:trPr>
          <w:jc w:val="center"/>
        </w:trPr>
        <w:tc>
          <w:tcPr>
            <w:tcW w:w="3541" w:type="dxa"/>
          </w:tcPr>
          <w:p>
            <w:r>
              <w:t>受试者是否进行肿瘤总体疗效评估？:YN</w:t>
            </w:r>
          </w:p>
        </w:tc>
        <w:tc>
          <w:tcPr>
            <w:tcW w:w="6199" w:type="dxa"/>
          </w:tcPr>
          <w:p w14:paraId="7E3468B2" w14:textId="77777777" w:rsidR="00490291" w:rsidRDefault="00490291" w:rsidP="009267BD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>
        <w:tc>
          <w:tcPr>
            <w:tcW w:type="dxa" w:w="3541"/>
          </w:tcPr>
          <w:p>
            <w:r>
              <w:t>肿瘤总体疗效评估（MM）询问页:YN</w:t>
            </w:r>
          </w:p>
        </w:tc>
        <w:tc>
          <w:tcPr>
            <w:tcW w:type="dxa" w:w="6199"/>
          </w:tcPr>
          <w:p/>
        </w:tc>
      </w:tr>
    </w:tbl>
    <w:p w14:paraId="572C8FA6" w14:textId="416135AA" w:rsidR="00A46C96" w:rsidRDefault="00A46C96"/>
    <w:p w14:paraId="49547F18" w14:textId="433FF632" w:rsidR="00A46C96" w:rsidRPr="00A46C96" w:rsidRDefault="00A46C96" w:rsidP="00A46C96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肿瘤总体疗效评估（MM）_RS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490291" w14:paraId="1FF77B39" w14:textId="77777777" w:rsidTr="009267B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检查日期:DAT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DD3C348" w14:textId="77777777" w:rsidR="00490291" w:rsidRDefault="00490291" w:rsidP="009267BD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EC6018" w14:paraId="7DE135E7" w14:textId="77777777" w:rsidTr="009267B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IMWG疗效标准:YN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71BBAFB" w14:textId="72BFAE3E" w:rsidR="00EC6018" w:rsidRDefault="00EC6018" w:rsidP="009267BD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sCR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□CR   □VGPR   □PR   □MR   □SD   □PD 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临床复发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□CR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后复发</w:t>
            </w:r>
          </w:p>
        </w:tc>
      </w:tr>
      <w:tr w:rsidR="00EC6018" w14:paraId="1742B9FA" w14:textId="77777777" w:rsidTr="009267B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IMWG MRD疗效标准:YN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E9C24F6" w14:textId="66A7DEE5" w:rsidR="00EC6018" w:rsidRDefault="00EC6018" w:rsidP="009267BD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持续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</w:t>
            </w:r>
            <w:r>
              <w:rPr>
                <w:rFonts w:ascii="Times New Roman" w:eastAsia="宋体" w:hAnsi="Times New Roman" w:cs="Times New Roman"/>
                <w:lang w:eastAsia="zh-CN"/>
              </w:rPr>
              <w:t>RD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阴性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二代流式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</w:t>
            </w:r>
            <w:r>
              <w:rPr>
                <w:rFonts w:ascii="Times New Roman" w:eastAsia="宋体" w:hAnsi="Times New Roman" w:cs="Times New Roman"/>
                <w:lang w:eastAsia="zh-CN"/>
              </w:rPr>
              <w:t>RD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阴性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二代测序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</w:t>
            </w:r>
            <w:r>
              <w:rPr>
                <w:rFonts w:ascii="Times New Roman" w:eastAsia="宋体" w:hAnsi="Times New Roman" w:cs="Times New Roman"/>
                <w:lang w:eastAsia="zh-CN"/>
              </w:rPr>
              <w:t>RD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阴性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原有影像学阳性的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</w:t>
            </w:r>
            <w:r>
              <w:rPr>
                <w:rFonts w:ascii="Times New Roman" w:eastAsia="宋体" w:hAnsi="Times New Roman" w:cs="Times New Roman"/>
                <w:lang w:eastAsia="zh-CN"/>
              </w:rPr>
              <w:t>RD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阴性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□MRD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阴性后复发</w:t>
            </w:r>
          </w:p>
        </w:tc>
      </w:tr>
      <w:tr>
        <w:tc>
          <w:tcPr>
            <w:tcW w:type="dxa" w:w="3541"/>
          </w:tcPr>
          <w:p>
            <w:r>
              <w:t>肿瘤总体疗效评估（MM）:YN</w:t>
            </w:r>
          </w:p>
        </w:tc>
        <w:tc>
          <w:tcPr>
            <w:tcW w:type="dxa" w:w="6199"/>
          </w:tcPr>
          <w:p/>
        </w:tc>
      </w:tr>
    </w:tbl>
    <w:p w14:paraId="2FD35790" w14:textId="4E03A8E1" w:rsidR="00490291" w:rsidRDefault="00490291">
      <w:pPr>
        <w:rPr>
          <w:rFonts w:ascii="Times New Roman" w:eastAsia="宋体" w:hAnsi="Times New Roman" w:cs="Times New Roman"/>
          <w:lang w:eastAsia="zh-CN"/>
        </w:rPr>
      </w:pPr>
    </w:p>
    <w:p w14:paraId="7D72A0FE" w14:textId="1048B50F" w:rsidR="00490291" w:rsidRDefault="004902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2F13D3FA" w14:textId="32B0A8B3" w:rsidR="00EC6018" w:rsidRDefault="00EC6018" w:rsidP="00EC6018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骨髓活检_PR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EC6018" w14:paraId="4F3AF867" w14:textId="77777777" w:rsidTr="00152210">
        <w:trPr>
          <w:jc w:val="center"/>
        </w:trPr>
        <w:tc>
          <w:tcPr>
            <w:tcW w:w="3541" w:type="dxa"/>
          </w:tcPr>
          <w:p>
            <w:r>
              <w:t>受试者是否进行骨髓活检？:YN</w:t>
            </w:r>
          </w:p>
        </w:tc>
        <w:tc>
          <w:tcPr>
            <w:tcW w:w="6199" w:type="dxa"/>
          </w:tcPr>
          <w:p w14:paraId="7AC76A03" w14:textId="77777777" w:rsidR="00EC6018" w:rsidRDefault="00EC6018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EC6018" w14:paraId="11103D52" w14:textId="77777777" w:rsidTr="00152210">
        <w:trPr>
          <w:jc w:val="center"/>
        </w:trPr>
        <w:tc>
          <w:tcPr>
            <w:tcW w:w="3541" w:type="dxa"/>
          </w:tcPr>
          <w:p>
            <w:r>
              <w:t>若“否”，请说明原因:REASND</w:t>
            </w:r>
          </w:p>
        </w:tc>
        <w:tc>
          <w:tcPr>
            <w:tcW w:w="6199" w:type="dxa"/>
          </w:tcPr>
          <w:p w14:paraId="6C9AFE07" w14:textId="77777777" w:rsidR="00EC6018" w:rsidRDefault="00EC6018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EC6018" w14:paraId="5295E13B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采样日期:DAT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D961AFC" w14:textId="77777777" w:rsidR="00EC6018" w:rsidRDefault="00EC6018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4D2992" w14:paraId="75B957BC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诊断意见:DAT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C7027F2" w14:textId="77777777" w:rsidR="004D2992" w:rsidRDefault="004D2992" w:rsidP="00D7482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3541"/>
          </w:tcPr>
          <w:p>
            <w:r>
              <w:t>骨髓活检:PR4</w:t>
            </w:r>
          </w:p>
        </w:tc>
        <w:tc>
          <w:tcPr>
            <w:tcW w:type="dxa" w:w="6199"/>
          </w:tcPr>
          <w:p/>
        </w:tc>
      </w:tr>
    </w:tbl>
    <w:p w14:paraId="0B1325F5" w14:textId="29984951" w:rsidR="00D03501" w:rsidRDefault="00D03501" w:rsidP="00D03501">
      <w:pPr>
        <w:spacing w:before="160" w:after="160"/>
        <w:rPr>
          <w:rFonts w:ascii="宋体" w:eastAsia="宋体" w:hAnsi="宋体" w:cs="Times New Roman"/>
          <w:lang w:eastAsia="zh-CN"/>
        </w:rPr>
      </w:pPr>
      <w:bookmarkStart w:id="336" w:name="_Toc120126663"/>
    </w:p>
    <w:p w14:paraId="241D0364" w14:textId="7B1BBEE7" w:rsidR="00D03501" w:rsidRPr="00735995" w:rsidRDefault="0044016B" w:rsidP="00735995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骨髓免疫组化_PC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D03501" w14:paraId="799DA90D" w14:textId="77777777" w:rsidTr="00152210">
        <w:trPr>
          <w:jc w:val="center"/>
        </w:trPr>
        <w:tc>
          <w:tcPr>
            <w:tcW w:w="3541" w:type="dxa"/>
          </w:tcPr>
          <w:p>
            <w:r>
              <w:t>受试者是否进行免疫组化检查？:PERF</w:t>
            </w:r>
          </w:p>
        </w:tc>
        <w:tc>
          <w:tcPr>
            <w:tcW w:w="6199" w:type="dxa"/>
          </w:tcPr>
          <w:p w14:paraId="18150641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D03501" w14:paraId="4528D9E3" w14:textId="77777777" w:rsidTr="00152210">
        <w:trPr>
          <w:jc w:val="center"/>
        </w:trPr>
        <w:tc>
          <w:tcPr>
            <w:tcW w:w="3541" w:type="dxa"/>
          </w:tcPr>
          <w:p>
            <w:r>
              <w:t>若“否”，请说明原因:REASND</w:t>
            </w:r>
          </w:p>
        </w:tc>
        <w:tc>
          <w:tcPr>
            <w:tcW w:w="6199" w:type="dxa"/>
          </w:tcPr>
          <w:p w14:paraId="20C87478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03501" w14:paraId="10D5ED68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采样日期:DAT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E2C340E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D03501" w14:paraId="59089322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CD19:PERF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3BE5D28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03501" w14:paraId="541413EE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CD20:PERF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55CCC3E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03501" w14:paraId="11BC5D2E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CD38:PERF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28775BB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03501" w14:paraId="4758C5BD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CD56:PERF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AB4DB95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03501" w14:paraId="70690AB9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CD138:PERF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E5C9264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03501" w14:paraId="5F28D590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κ轻链:PERF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CE16D3F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03501" w14:paraId="4BA7C0A6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λ轻链:PERF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F60B25F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3541"/>
          </w:tcPr>
          <w:p>
            <w:r>
              <w:t>骨髓免疫组化:ORRESB</w:t>
            </w:r>
          </w:p>
        </w:tc>
        <w:tc>
          <w:tcPr>
            <w:tcW w:type="dxa" w:w="6199"/>
          </w:tcPr>
          <w:p/>
        </w:tc>
      </w:tr>
    </w:tbl>
    <w:p w14:paraId="5241766D" w14:textId="04F5729D" w:rsidR="00CD7E98" w:rsidRDefault="00CD7E98" w:rsidP="00D03501">
      <w:pPr>
        <w:spacing w:before="160" w:after="160"/>
        <w:rPr>
          <w:rFonts w:ascii="宋体" w:eastAsia="宋体" w:hAnsi="宋体" w:cs="Times New Roman"/>
          <w:lang w:eastAsia="zh-CN"/>
        </w:rPr>
      </w:pPr>
    </w:p>
    <w:p w14:paraId="573A9EF7" w14:textId="77777777" w:rsidR="00CD7E98" w:rsidRDefault="00CD7E98">
      <w:pPr>
        <w:rPr>
          <w:rFonts w:ascii="宋体" w:eastAsia="宋体" w:hAnsi="宋体" w:cs="Times New Roman"/>
          <w:lang w:eastAsia="zh-CN"/>
        </w:rPr>
      </w:pPr>
      <w:r>
        <w:rPr>
          <w:rFonts w:ascii="宋体" w:eastAsia="宋体" w:hAnsi="宋体" w:cs="Times New Roman"/>
          <w:lang w:eastAsia="zh-CN"/>
        </w:rPr>
        <w:br w:type="page"/>
      </w:r>
    </w:p>
    <w:p w14:paraId="3AE882FA" w14:textId="77777777" w:rsidR="00D03501" w:rsidRDefault="00D03501" w:rsidP="00D03501">
      <w:pPr>
        <w:spacing w:before="160" w:after="160"/>
        <w:rPr>
          <w:rFonts w:ascii="宋体" w:eastAsia="宋体" w:hAnsi="宋体" w:cs="Times New Roman"/>
          <w:lang w:eastAsia="zh-CN"/>
        </w:rPr>
      </w:pPr>
    </w:p>
    <w:p w14:paraId="1B670566" w14:textId="5E5557B8" w:rsidR="00D03501" w:rsidRPr="00C126E7" w:rsidRDefault="00D03501" w:rsidP="00C126E7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可测量残留病（MRD）检查_LB</w:t>
      </w:r>
    </w:p>
    <w:tbl>
      <w:tblPr>
        <w:tblW w:w="9798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120"/>
        <w:gridCol w:w="6678"/>
      </w:tblGrid>
      <w:tr w:rsidR="00D03501" w:rsidRPr="00D03501" w14:paraId="090AAD0B" w14:textId="77777777" w:rsidTr="00D03501">
        <w:trPr>
          <w:trHeight w:val="492"/>
          <w:jc w:val="center"/>
        </w:trPr>
        <w:tc>
          <w:tcPr>
            <w:tcW w:w="3120" w:type="dxa"/>
            <w:tcBorders>
              <w:top w:val="single" w:sz="2" w:space="0" w:color="000000"/>
            </w:tcBorders>
          </w:tcPr>
          <w:p>
            <w:r>
              <w:t>受试者是否进行MRD分析？:PERF</w:t>
            </w:r>
          </w:p>
        </w:tc>
        <w:tc>
          <w:tcPr>
            <w:tcW w:w="6678" w:type="dxa"/>
            <w:tcBorders>
              <w:top w:val="single" w:sz="2" w:space="0" w:color="000000"/>
            </w:tcBorders>
          </w:tcPr>
          <w:p w14:paraId="6BB49024" w14:textId="77777777" w:rsidR="00D03501" w:rsidRPr="00D03501" w:rsidRDefault="00D03501" w:rsidP="00D0350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03501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是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否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</w:tr>
      <w:tr w:rsidR="00D03501" w:rsidRPr="00D03501" w14:paraId="2ED6F998" w14:textId="77777777" w:rsidTr="00D03501">
        <w:trPr>
          <w:trHeight w:val="632"/>
          <w:jc w:val="center"/>
        </w:trPr>
        <w:tc>
          <w:tcPr>
            <w:tcW w:w="3120" w:type="dxa"/>
          </w:tcPr>
          <w:p>
            <w:r>
              <w:t>采样日期:DAT</w:t>
            </w:r>
          </w:p>
        </w:tc>
        <w:tc>
          <w:tcPr>
            <w:tcW w:w="6678" w:type="dxa"/>
          </w:tcPr>
          <w:p w14:paraId="1D8C6A4E" w14:textId="77777777" w:rsidR="00D03501" w:rsidRPr="00D03501" w:rsidRDefault="00D03501" w:rsidP="00D0350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0350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</w:tr>
      <w:tr w:rsidR="00D03501" w:rsidRPr="00D03501" w14:paraId="350CEE32" w14:textId="77777777" w:rsidTr="00D03501">
        <w:trPr>
          <w:trHeight w:val="632"/>
          <w:jc w:val="center"/>
        </w:trPr>
        <w:tc>
          <w:tcPr>
            <w:tcW w:w="3120" w:type="dxa"/>
          </w:tcPr>
          <w:p>
            <w:r>
              <w:t>评估方法:METHOD</w:t>
            </w:r>
          </w:p>
        </w:tc>
        <w:tc>
          <w:tcPr>
            <w:tcW w:w="6678" w:type="dxa"/>
          </w:tcPr>
          <w:p w14:paraId="0306C053" w14:textId="7405C39D" w:rsidR="00D03501" w:rsidRPr="00D03501" w:rsidRDefault="00D03501" w:rsidP="00D0350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□PCR  □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流式细胞术（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MFC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）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 xml:space="preserve">NGS  </w:t>
            </w:r>
          </w:p>
        </w:tc>
      </w:tr>
      <w:tr w:rsidR="00D03501" w:rsidRPr="00D03501" w14:paraId="6F711AA1" w14:textId="77777777" w:rsidTr="00D03501">
        <w:trPr>
          <w:trHeight w:val="632"/>
          <w:jc w:val="center"/>
        </w:trPr>
        <w:tc>
          <w:tcPr>
            <w:tcW w:w="3120" w:type="dxa"/>
          </w:tcPr>
          <w:p>
            <w:r>
              <w:t>评估结果:ORRES</w:t>
            </w:r>
          </w:p>
        </w:tc>
        <w:tc>
          <w:tcPr>
            <w:tcW w:w="6678" w:type="dxa"/>
          </w:tcPr>
          <w:p w14:paraId="37E88CDF" w14:textId="7853274E" w:rsidR="00D03501" w:rsidRPr="00D03501" w:rsidRDefault="00D03501" w:rsidP="00D0350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阴性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阳性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不可评价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</w:tr>
      <w:tr>
        <w:tc>
          <w:tcPr>
            <w:tcW w:type="dxa" w:w="3120"/>
          </w:tcPr>
          <w:p>
            <w:r>
              <w:t>可测量残留病（MRD）检查:PERF</w:t>
            </w:r>
          </w:p>
        </w:tc>
        <w:tc>
          <w:tcPr>
            <w:tcW w:type="dxa" w:w="6678"/>
          </w:tcPr>
          <w:p/>
        </w:tc>
      </w:tr>
    </w:tbl>
    <w:p w14:paraId="0E7124F8" w14:textId="77777777" w:rsidR="00C126E7" w:rsidRDefault="00C126E7" w:rsidP="00C126E7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0B503C91" w14:textId="17ABD39D" w:rsidR="00C126E7" w:rsidRDefault="00C126E7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0320500A" w14:textId="7ADCFFDA" w:rsidR="004D2992" w:rsidRPr="00C126E7" w:rsidRDefault="004D2992" w:rsidP="00C126E7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血清蛋白质电泳_LB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840"/>
        <w:gridCol w:w="1654"/>
        <w:gridCol w:w="1323"/>
        <w:gridCol w:w="1134"/>
        <w:gridCol w:w="2141"/>
        <w:gridCol w:w="1648"/>
      </w:tblGrid>
      <w:tr w:rsidR="004D2992" w14:paraId="1CEAF1B0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>
            <w:r>
              <w:t>受试者是否进行了血清蛋白质电泳检查?:PERF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BFDA68C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4D2992" w14:paraId="5A0BAE98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若“否”，请说明原因:REASND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3FF2A0B2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4D2992" w14:paraId="5F011A04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采样日期:DAT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67DB3159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4D2992" w14:paraId="28052B87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</w:tcBorders>
          </w:tcPr>
          <w:p>
            <w:r>
              <w:t>实验室编号:NAM</w:t>
            </w:r>
          </w:p>
        </w:tc>
        <w:tc>
          <w:tcPr>
            <w:tcW w:w="3206" w:type="pct"/>
            <w:gridSpan w:val="4"/>
            <w:tcBorders>
              <w:top w:val="single" w:sz="4" w:space="0" w:color="auto"/>
            </w:tcBorders>
          </w:tcPr>
          <w:p w14:paraId="403E1054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4D2992" w14:paraId="6CFE0B15" w14:textId="77777777" w:rsidTr="00152210">
        <w:trPr>
          <w:jc w:val="center"/>
        </w:trPr>
        <w:tc>
          <w:tcPr>
            <w:tcW w:w="945" w:type="pct"/>
            <w:tcBorders>
              <w:top w:val="single" w:sz="4" w:space="0" w:color="auto"/>
            </w:tcBorders>
          </w:tcPr>
          <w:p>
            <w:r>
              <w:t>检查项目:TEST_A</w:t>
            </w:r>
          </w:p>
        </w:tc>
        <w:tc>
          <w:tcPr>
            <w:tcW w:w="849" w:type="pct"/>
            <w:tcBorders>
              <w:top w:val="single" w:sz="4" w:space="0" w:color="auto"/>
            </w:tcBorders>
          </w:tcPr>
          <w:p w14:paraId="2CE545B8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9" w:type="pct"/>
            <w:tcBorders>
              <w:top w:val="single" w:sz="4" w:space="0" w:color="auto"/>
            </w:tcBorders>
          </w:tcPr>
          <w:p w14:paraId="72B07D01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77B89568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9" w:type="pct"/>
            <w:tcBorders>
              <w:top w:val="single" w:sz="4" w:space="0" w:color="auto"/>
            </w:tcBorders>
          </w:tcPr>
          <w:p w14:paraId="7F48B555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846" w:type="pct"/>
            <w:tcBorders>
              <w:top w:val="single" w:sz="4" w:space="0" w:color="auto"/>
            </w:tcBorders>
          </w:tcPr>
          <w:p w14:paraId="23617624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若异常有临床意义，请详述</w:t>
            </w:r>
          </w:p>
        </w:tc>
      </w:tr>
      <w:tr w:rsidR="004D2992" w14:paraId="05A24DFD" w14:textId="77777777" w:rsidTr="00152210">
        <w:trPr>
          <w:jc w:val="center"/>
        </w:trPr>
        <w:tc>
          <w:tcPr>
            <w:tcW w:w="945" w:type="pct"/>
          </w:tcPr>
          <w:p>
            <w:r>
              <w:t>白蛋白:DESC_A</w:t>
            </w:r>
          </w:p>
        </w:tc>
        <w:tc>
          <w:tcPr>
            <w:tcW w:w="849" w:type="pct"/>
          </w:tcPr>
          <w:p w14:paraId="29914E69" w14:textId="77777777" w:rsidR="004D2992" w:rsidRPr="00CA075D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4679D3EE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4AC43DBB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65811AD4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24EF2670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4D2992" w14:paraId="04CF7FB7" w14:textId="77777777" w:rsidTr="00152210">
        <w:trPr>
          <w:jc w:val="center"/>
        </w:trPr>
        <w:tc>
          <w:tcPr>
            <w:tcW w:w="945" w:type="pct"/>
          </w:tcPr>
          <w:p>
            <w:r>
              <w:t>α1球蛋白:DESC_GLO</w:t>
            </w:r>
          </w:p>
        </w:tc>
        <w:tc>
          <w:tcPr>
            <w:tcW w:w="849" w:type="pct"/>
          </w:tcPr>
          <w:p w14:paraId="325EE246" w14:textId="77777777" w:rsidR="004D2992" w:rsidRPr="00CA075D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7D1B78C2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21F4A8CF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41FCCA44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19E86DF8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4D2992" w14:paraId="35045E01" w14:textId="77777777" w:rsidTr="00152210">
        <w:trPr>
          <w:jc w:val="center"/>
        </w:trPr>
        <w:tc>
          <w:tcPr>
            <w:tcW w:w="945" w:type="pct"/>
          </w:tcPr>
          <w:p>
            <w:r>
              <w:t>α2球蛋白:DESC_GLO</w:t>
            </w:r>
          </w:p>
        </w:tc>
        <w:tc>
          <w:tcPr>
            <w:tcW w:w="849" w:type="pct"/>
          </w:tcPr>
          <w:p w14:paraId="25BEE62B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2790D531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7A4F7CE8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5677D4C1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4E29CF59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4D2992" w14:paraId="74B02830" w14:textId="77777777" w:rsidTr="00152210">
        <w:trPr>
          <w:jc w:val="center"/>
        </w:trPr>
        <w:tc>
          <w:tcPr>
            <w:tcW w:w="945" w:type="pct"/>
          </w:tcPr>
          <w:p>
            <w:r>
              <w:t>β球蛋白:DESC_GLO</w:t>
            </w:r>
          </w:p>
        </w:tc>
        <w:tc>
          <w:tcPr>
            <w:tcW w:w="849" w:type="pct"/>
          </w:tcPr>
          <w:p w14:paraId="54575BF7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366FED78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7EF5ED28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3B980C32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5318ACF6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4D2992" w14:paraId="18B05372" w14:textId="77777777" w:rsidTr="00152210">
        <w:trPr>
          <w:jc w:val="center"/>
        </w:trPr>
        <w:tc>
          <w:tcPr>
            <w:tcW w:w="945" w:type="pct"/>
          </w:tcPr>
          <w:p>
            <w:r>
              <w:t>γ球蛋白:DESC_GLO</w:t>
            </w:r>
          </w:p>
        </w:tc>
        <w:tc>
          <w:tcPr>
            <w:tcW w:w="849" w:type="pct"/>
          </w:tcPr>
          <w:p w14:paraId="751714A2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117F75B4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61D32EC4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7DB5EDC4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476F6CDE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>
        <w:tc>
          <w:tcPr>
            <w:tcW w:type="dxa" w:w="1840"/>
          </w:tcPr>
          <w:p>
            <w:r>
              <w:t>血清蛋白质电泳:ORRESU_PRO</w:t>
            </w:r>
          </w:p>
        </w:tc>
        <w:tc>
          <w:tcPr>
            <w:tcW w:type="dxa" w:w="1654"/>
          </w:tcPr>
          <w:p/>
        </w:tc>
        <w:tc>
          <w:tcPr>
            <w:tcW w:type="dxa" w:w="1323"/>
          </w:tcPr>
          <w:p/>
        </w:tc>
        <w:tc>
          <w:tcPr>
            <w:tcW w:type="dxa" w:w="1134"/>
          </w:tcPr>
          <w:p/>
        </w:tc>
        <w:tc>
          <w:tcPr>
            <w:tcW w:type="dxa" w:w="2141"/>
          </w:tcPr>
          <w:p/>
        </w:tc>
        <w:tc>
          <w:tcPr>
            <w:tcW w:type="dxa" w:w="1648"/>
          </w:tcPr>
          <w:p/>
        </w:tc>
      </w:tr>
    </w:tbl>
    <w:p w14:paraId="09178284" w14:textId="04EE92ED" w:rsidR="00014B27" w:rsidRDefault="00014B27">
      <w:pPr>
        <w:rPr>
          <w:rFonts w:ascii="Times New Roman" w:eastAsia="宋体" w:hAnsi="Times New Roman" w:cs="Times New Roman"/>
          <w:lang w:eastAsia="zh-CN"/>
        </w:rPr>
      </w:pPr>
    </w:p>
    <w:p w14:paraId="4F87476B" w14:textId="77777777" w:rsidR="00014B27" w:rsidRDefault="00014B27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3F23DF51" w14:textId="4F435E36" w:rsidR="00C126E7" w:rsidRPr="00C126E7" w:rsidRDefault="00C126E7" w:rsidP="00C126E7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尿液蛋白质电泳_LB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840"/>
        <w:gridCol w:w="1654"/>
        <w:gridCol w:w="1323"/>
        <w:gridCol w:w="1134"/>
        <w:gridCol w:w="2141"/>
        <w:gridCol w:w="1648"/>
      </w:tblGrid>
      <w:tr w:rsidR="00C126E7" w14:paraId="2AB21226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>
            <w:r>
              <w:t>受试者是否进行了尿液蛋白质电泳检查?:PERF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A96EA95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C126E7" w14:paraId="69E53ABE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若“否”，请说明原因:REASND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19B5AE1C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C126E7" w14:paraId="4FC879FD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采样日期:DAT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432078D6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C126E7" w14:paraId="558B1B8E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</w:tcBorders>
          </w:tcPr>
          <w:p>
            <w:r>
              <w:t>实验室编号:NAM</w:t>
            </w:r>
          </w:p>
        </w:tc>
        <w:tc>
          <w:tcPr>
            <w:tcW w:w="3206" w:type="pct"/>
            <w:gridSpan w:val="4"/>
            <w:tcBorders>
              <w:top w:val="single" w:sz="4" w:space="0" w:color="auto"/>
            </w:tcBorders>
          </w:tcPr>
          <w:p w14:paraId="755EEBDB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126E7" w14:paraId="74933129" w14:textId="77777777" w:rsidTr="00152210">
        <w:trPr>
          <w:jc w:val="center"/>
        </w:trPr>
        <w:tc>
          <w:tcPr>
            <w:tcW w:w="945" w:type="pct"/>
            <w:tcBorders>
              <w:top w:val="single" w:sz="4" w:space="0" w:color="auto"/>
            </w:tcBorders>
          </w:tcPr>
          <w:p>
            <w:r>
              <w:t>检查项目:TEST_A</w:t>
            </w:r>
          </w:p>
        </w:tc>
        <w:tc>
          <w:tcPr>
            <w:tcW w:w="849" w:type="pct"/>
            <w:tcBorders>
              <w:top w:val="single" w:sz="4" w:space="0" w:color="auto"/>
            </w:tcBorders>
          </w:tcPr>
          <w:p w14:paraId="0BC3BDED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9" w:type="pct"/>
            <w:tcBorders>
              <w:top w:val="single" w:sz="4" w:space="0" w:color="auto"/>
            </w:tcBorders>
          </w:tcPr>
          <w:p w14:paraId="6F59DE06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65A77D78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9" w:type="pct"/>
            <w:tcBorders>
              <w:top w:val="single" w:sz="4" w:space="0" w:color="auto"/>
            </w:tcBorders>
          </w:tcPr>
          <w:p w14:paraId="65855702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846" w:type="pct"/>
            <w:tcBorders>
              <w:top w:val="single" w:sz="4" w:space="0" w:color="auto"/>
            </w:tcBorders>
          </w:tcPr>
          <w:p w14:paraId="4767CF94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若异常有临床意义，请详述</w:t>
            </w:r>
          </w:p>
        </w:tc>
      </w:tr>
      <w:tr w:rsidR="00C126E7" w14:paraId="07E2B4E3" w14:textId="77777777" w:rsidTr="00152210">
        <w:trPr>
          <w:jc w:val="center"/>
        </w:trPr>
        <w:tc>
          <w:tcPr>
            <w:tcW w:w="945" w:type="pct"/>
          </w:tcPr>
          <w:p>
            <w:r>
              <w:t>白蛋白:DESC_A</w:t>
            </w:r>
          </w:p>
        </w:tc>
        <w:tc>
          <w:tcPr>
            <w:tcW w:w="849" w:type="pct"/>
          </w:tcPr>
          <w:p w14:paraId="09AEE15A" w14:textId="77777777" w:rsidR="00C126E7" w:rsidRPr="00CA075D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1507FF15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6ED183BF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76B81C49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10221DED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C126E7" w14:paraId="0FE9F677" w14:textId="77777777" w:rsidTr="00152210">
        <w:trPr>
          <w:jc w:val="center"/>
        </w:trPr>
        <w:tc>
          <w:tcPr>
            <w:tcW w:w="945" w:type="pct"/>
          </w:tcPr>
          <w:p>
            <w:r>
              <w:t>α1球蛋白:DESC_GLO</w:t>
            </w:r>
          </w:p>
        </w:tc>
        <w:tc>
          <w:tcPr>
            <w:tcW w:w="849" w:type="pct"/>
          </w:tcPr>
          <w:p w14:paraId="48CEC059" w14:textId="77777777" w:rsidR="00C126E7" w:rsidRPr="00CA075D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3EB5F6D7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65CB6E25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484D6BB1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5D292E81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126E7" w14:paraId="013692F3" w14:textId="77777777" w:rsidTr="00152210">
        <w:trPr>
          <w:jc w:val="center"/>
        </w:trPr>
        <w:tc>
          <w:tcPr>
            <w:tcW w:w="945" w:type="pct"/>
          </w:tcPr>
          <w:p>
            <w:r>
              <w:t>α2球蛋白:DESC_GLO</w:t>
            </w:r>
          </w:p>
        </w:tc>
        <w:tc>
          <w:tcPr>
            <w:tcW w:w="849" w:type="pct"/>
          </w:tcPr>
          <w:p w14:paraId="3FCE0A4A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5E6D932B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2CB3D41B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09DCD07A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7736826D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C126E7" w14:paraId="0F54F698" w14:textId="77777777" w:rsidTr="00152210">
        <w:trPr>
          <w:jc w:val="center"/>
        </w:trPr>
        <w:tc>
          <w:tcPr>
            <w:tcW w:w="945" w:type="pct"/>
          </w:tcPr>
          <w:p>
            <w:r>
              <w:t>β球蛋白:DESC_GLO</w:t>
            </w:r>
          </w:p>
        </w:tc>
        <w:tc>
          <w:tcPr>
            <w:tcW w:w="849" w:type="pct"/>
          </w:tcPr>
          <w:p w14:paraId="74590D1C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1758D084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45441206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5F744140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09F8229F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C126E7" w14:paraId="415BFD7F" w14:textId="77777777" w:rsidTr="00152210">
        <w:trPr>
          <w:jc w:val="center"/>
        </w:trPr>
        <w:tc>
          <w:tcPr>
            <w:tcW w:w="945" w:type="pct"/>
          </w:tcPr>
          <w:p>
            <w:r>
              <w:t>γ球蛋白:DESC_GLO</w:t>
            </w:r>
          </w:p>
        </w:tc>
        <w:tc>
          <w:tcPr>
            <w:tcW w:w="849" w:type="pct"/>
          </w:tcPr>
          <w:p w14:paraId="0BAA519C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20099395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2A6F80AA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12A7C2D1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48E98339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>
        <w:tc>
          <w:tcPr>
            <w:tcW w:type="dxa" w:w="1840"/>
          </w:tcPr>
          <w:p>
            <w:r>
              <w:t>尿液蛋白质电泳:ORRESU_PRO</w:t>
            </w:r>
          </w:p>
        </w:tc>
        <w:tc>
          <w:tcPr>
            <w:tcW w:type="dxa" w:w="1654"/>
          </w:tcPr>
          <w:p/>
        </w:tc>
        <w:tc>
          <w:tcPr>
            <w:tcW w:type="dxa" w:w="1323"/>
          </w:tcPr>
          <w:p/>
        </w:tc>
        <w:tc>
          <w:tcPr>
            <w:tcW w:type="dxa" w:w="1134"/>
          </w:tcPr>
          <w:p/>
        </w:tc>
        <w:tc>
          <w:tcPr>
            <w:tcW w:type="dxa" w:w="2141"/>
          </w:tcPr>
          <w:p/>
        </w:tc>
        <w:tc>
          <w:tcPr>
            <w:tcW w:type="dxa" w:w="1648"/>
          </w:tcPr>
          <w:p/>
        </w:tc>
      </w:tr>
    </w:tbl>
    <w:p w14:paraId="0118B82C" w14:textId="5F8C0387" w:rsidR="00C126E7" w:rsidRDefault="00C126E7" w:rsidP="00C126E7">
      <w:pPr>
        <w:rPr>
          <w:rFonts w:ascii="Times New Roman" w:eastAsia="宋体" w:hAnsi="Times New Roman" w:cs="Times New Roman"/>
          <w:lang w:eastAsia="zh-CN"/>
        </w:rPr>
      </w:pPr>
    </w:p>
    <w:p w14:paraId="5BE540AA" w14:textId="16B70A31" w:rsidR="00C126E7" w:rsidRDefault="00C126E7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4310EC53" w14:textId="34D892D0" w:rsidR="00B96F66" w:rsidRPr="00C126E7" w:rsidRDefault="00735995" w:rsidP="00B96F66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免疫固定电泳_PC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840"/>
        <w:gridCol w:w="1654"/>
        <w:gridCol w:w="1323"/>
        <w:gridCol w:w="1134"/>
        <w:gridCol w:w="2141"/>
        <w:gridCol w:w="1648"/>
      </w:tblGrid>
      <w:tr w:rsidR="00B96F66" w14:paraId="2DDFC056" w14:textId="77777777" w:rsidTr="00B96F66">
        <w:trPr>
          <w:trHeight w:val="672"/>
          <w:jc w:val="center"/>
        </w:trPr>
        <w:tc>
          <w:tcPr>
            <w:tcW w:w="1794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>
            <w:r>
              <w:t>受试者是否进行了免疫固定电泳检查?:PERF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E3978E4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B96F66" w14:paraId="230D6D80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若“否”，请说明原因:REASND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369591F6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B96F66" w14:paraId="285F71C8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采样日期:DAT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74F9A5ED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B96F66" w14:paraId="66F0C3E7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样本类型:CAT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3347DCDC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血清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尿液</w:t>
            </w:r>
          </w:p>
        </w:tc>
      </w:tr>
      <w:tr w:rsidR="00B96F66" w14:paraId="6322F4B9" w14:textId="77777777" w:rsidTr="00B96F66">
        <w:trPr>
          <w:trHeight w:val="465"/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</w:tcBorders>
          </w:tcPr>
          <w:p>
            <w:r>
              <w:t>实验室编号:NAM</w:t>
            </w:r>
          </w:p>
        </w:tc>
        <w:tc>
          <w:tcPr>
            <w:tcW w:w="3206" w:type="pct"/>
            <w:gridSpan w:val="4"/>
            <w:tcBorders>
              <w:top w:val="single" w:sz="4" w:space="0" w:color="auto"/>
            </w:tcBorders>
          </w:tcPr>
          <w:p w14:paraId="48E70E78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B96F66" w14:paraId="1C8C80FB" w14:textId="77777777" w:rsidTr="00152210">
        <w:trPr>
          <w:jc w:val="center"/>
        </w:trPr>
        <w:tc>
          <w:tcPr>
            <w:tcW w:w="945" w:type="pct"/>
            <w:tcBorders>
              <w:top w:val="single" w:sz="4" w:space="0" w:color="auto"/>
            </w:tcBorders>
          </w:tcPr>
          <w:p>
            <w:r>
              <w:t>检查项目:TEST_A</w:t>
            </w:r>
          </w:p>
        </w:tc>
        <w:tc>
          <w:tcPr>
            <w:tcW w:w="849" w:type="pct"/>
            <w:tcBorders>
              <w:top w:val="single" w:sz="4" w:space="0" w:color="auto"/>
            </w:tcBorders>
          </w:tcPr>
          <w:p w14:paraId="30FCA478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9" w:type="pct"/>
            <w:tcBorders>
              <w:top w:val="single" w:sz="4" w:space="0" w:color="auto"/>
            </w:tcBorders>
          </w:tcPr>
          <w:p w14:paraId="673E65E9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5FD87F13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9" w:type="pct"/>
            <w:tcBorders>
              <w:top w:val="single" w:sz="4" w:space="0" w:color="auto"/>
            </w:tcBorders>
          </w:tcPr>
          <w:p w14:paraId="0F8FD72B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846" w:type="pct"/>
            <w:tcBorders>
              <w:top w:val="single" w:sz="4" w:space="0" w:color="auto"/>
            </w:tcBorders>
          </w:tcPr>
          <w:p w14:paraId="1C3E493E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若异常有临床意义，请详述</w:t>
            </w:r>
          </w:p>
        </w:tc>
      </w:tr>
      <w:tr w:rsidR="00B96F66" w14:paraId="233CAF7C" w14:textId="77777777" w:rsidTr="00152210">
        <w:trPr>
          <w:jc w:val="center"/>
        </w:trPr>
        <w:tc>
          <w:tcPr>
            <w:tcW w:w="945" w:type="pct"/>
          </w:tcPr>
          <w:p>
            <w:r>
              <w:t>免疫求蛋白G:PERF</w:t>
            </w:r>
          </w:p>
        </w:tc>
        <w:tc>
          <w:tcPr>
            <w:tcW w:w="849" w:type="pct"/>
          </w:tcPr>
          <w:p w14:paraId="18713CD4" w14:textId="77777777" w:rsidR="00B96F66" w:rsidRPr="00CA075D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4B375520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24C98ABD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62DC2D87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33CB8F14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B96F66" w14:paraId="600537FE" w14:textId="77777777" w:rsidTr="00152210">
        <w:trPr>
          <w:jc w:val="center"/>
        </w:trPr>
        <w:tc>
          <w:tcPr>
            <w:tcW w:w="945" w:type="pct"/>
          </w:tcPr>
          <w:p>
            <w:r>
              <w:t>免疫求蛋白A:PERF</w:t>
            </w:r>
          </w:p>
        </w:tc>
        <w:tc>
          <w:tcPr>
            <w:tcW w:w="849" w:type="pct"/>
          </w:tcPr>
          <w:p w14:paraId="2553BAD7" w14:textId="77777777" w:rsidR="00B96F66" w:rsidRPr="00CA075D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1833A2AC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0FF46ECA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2F4AE7BE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67A92BE1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B96F66" w14:paraId="596AB4EF" w14:textId="77777777" w:rsidTr="00152210">
        <w:trPr>
          <w:jc w:val="center"/>
        </w:trPr>
        <w:tc>
          <w:tcPr>
            <w:tcW w:w="945" w:type="pct"/>
          </w:tcPr>
          <w:p>
            <w:r>
              <w:t>免疫求蛋白M:PERF</w:t>
            </w:r>
          </w:p>
        </w:tc>
        <w:tc>
          <w:tcPr>
            <w:tcW w:w="849" w:type="pct"/>
          </w:tcPr>
          <w:p w14:paraId="566BE840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04B9D292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67CFCD0E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29FA7DC2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09B755FE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B96F66" w14:paraId="05F46A03" w14:textId="77777777" w:rsidTr="00152210">
        <w:trPr>
          <w:jc w:val="center"/>
        </w:trPr>
        <w:tc>
          <w:tcPr>
            <w:tcW w:w="945" w:type="pct"/>
          </w:tcPr>
          <w:p>
            <w:r>
              <w:t>轻链KAPPA:PERF</w:t>
            </w:r>
          </w:p>
        </w:tc>
        <w:tc>
          <w:tcPr>
            <w:tcW w:w="849" w:type="pct"/>
          </w:tcPr>
          <w:p w14:paraId="7CDB0001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789C1F38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1866A719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35253862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6FF0DA52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B96F66" w14:paraId="12A73DBA" w14:textId="77777777" w:rsidTr="00B96F66">
        <w:trPr>
          <w:trHeight w:val="1312"/>
          <w:jc w:val="center"/>
        </w:trPr>
        <w:tc>
          <w:tcPr>
            <w:tcW w:w="945" w:type="pct"/>
          </w:tcPr>
          <w:p>
            <w:r>
              <w:t>轻链LAMBDA:PERF</w:t>
            </w:r>
          </w:p>
        </w:tc>
        <w:tc>
          <w:tcPr>
            <w:tcW w:w="849" w:type="pct"/>
          </w:tcPr>
          <w:p w14:paraId="18D6076B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65E750C9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761322B5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572764FA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1D59A1F7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>
        <w:tc>
          <w:tcPr>
            <w:tcW w:type="dxa" w:w="1840"/>
          </w:tcPr>
          <w:p>
            <w:r>
              <w:t>免疫固定电泳:PERF</w:t>
            </w:r>
          </w:p>
        </w:tc>
        <w:tc>
          <w:tcPr>
            <w:tcW w:type="dxa" w:w="1654"/>
          </w:tcPr>
          <w:p/>
        </w:tc>
        <w:tc>
          <w:tcPr>
            <w:tcW w:type="dxa" w:w="1323"/>
          </w:tcPr>
          <w:p/>
        </w:tc>
        <w:tc>
          <w:tcPr>
            <w:tcW w:type="dxa" w:w="1134"/>
          </w:tcPr>
          <w:p/>
        </w:tc>
        <w:tc>
          <w:tcPr>
            <w:tcW w:type="dxa" w:w="2141"/>
          </w:tcPr>
          <w:p/>
        </w:tc>
        <w:tc>
          <w:tcPr>
            <w:tcW w:type="dxa" w:w="1648"/>
          </w:tcPr>
          <w:p/>
        </w:tc>
      </w:tr>
    </w:tbl>
    <w:p w14:paraId="705E5E52" w14:textId="35562726" w:rsidR="00B96F66" w:rsidRPr="00C126E7" w:rsidRDefault="00B96F66" w:rsidP="00B96F66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血β2微球蛋白_LB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840"/>
        <w:gridCol w:w="1654"/>
        <w:gridCol w:w="1323"/>
        <w:gridCol w:w="1134"/>
        <w:gridCol w:w="2141"/>
        <w:gridCol w:w="1648"/>
      </w:tblGrid>
      <w:tr w:rsidR="00B96F66" w14:paraId="09D932C6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>
            <w:r>
              <w:t>受试者是否进行了血β2微球蛋白检查?:PERF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8AE17F0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B96F66" w14:paraId="7869C20F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若“否”，请说明原因:REASND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27D38388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B96F66" w14:paraId="520EA2C6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采样日期:DAT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0DBACB1C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B96F66" w14:paraId="623F3898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</w:tcBorders>
          </w:tcPr>
          <w:p>
            <w:r>
              <w:t>实验室编号:NAM</w:t>
            </w:r>
          </w:p>
        </w:tc>
        <w:tc>
          <w:tcPr>
            <w:tcW w:w="3206" w:type="pct"/>
            <w:gridSpan w:val="4"/>
            <w:tcBorders>
              <w:top w:val="single" w:sz="4" w:space="0" w:color="auto"/>
            </w:tcBorders>
          </w:tcPr>
          <w:p w14:paraId="12ABC207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B96F66" w14:paraId="295DA547" w14:textId="77777777" w:rsidTr="00152210">
        <w:trPr>
          <w:jc w:val="center"/>
        </w:trPr>
        <w:tc>
          <w:tcPr>
            <w:tcW w:w="945" w:type="pct"/>
            <w:tcBorders>
              <w:top w:val="single" w:sz="4" w:space="0" w:color="auto"/>
            </w:tcBorders>
          </w:tcPr>
          <w:p>
            <w:r>
              <w:t>检查项目:TEST_A</w:t>
            </w:r>
          </w:p>
        </w:tc>
        <w:tc>
          <w:tcPr>
            <w:tcW w:w="849" w:type="pct"/>
            <w:tcBorders>
              <w:top w:val="single" w:sz="4" w:space="0" w:color="auto"/>
            </w:tcBorders>
          </w:tcPr>
          <w:p w14:paraId="5ACFEFE0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9" w:type="pct"/>
            <w:tcBorders>
              <w:top w:val="single" w:sz="4" w:space="0" w:color="auto"/>
            </w:tcBorders>
          </w:tcPr>
          <w:p w14:paraId="763251D8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037AB3C6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9" w:type="pct"/>
            <w:tcBorders>
              <w:top w:val="single" w:sz="4" w:space="0" w:color="auto"/>
            </w:tcBorders>
          </w:tcPr>
          <w:p w14:paraId="154F606A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846" w:type="pct"/>
            <w:tcBorders>
              <w:top w:val="single" w:sz="4" w:space="0" w:color="auto"/>
            </w:tcBorders>
          </w:tcPr>
          <w:p w14:paraId="21327FCD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若异常有临床意义，请详述</w:t>
            </w:r>
          </w:p>
        </w:tc>
      </w:tr>
      <w:tr w:rsidR="00B96F66" w14:paraId="62792F6C" w14:textId="77777777" w:rsidTr="00152210">
        <w:trPr>
          <w:jc w:val="center"/>
        </w:trPr>
        <w:tc>
          <w:tcPr>
            <w:tcW w:w="945" w:type="pct"/>
          </w:tcPr>
          <w:p>
            <w:r>
              <w:t>血β2微球蛋白:ORNRLO_HCG</w:t>
            </w:r>
          </w:p>
        </w:tc>
        <w:tc>
          <w:tcPr>
            <w:tcW w:w="849" w:type="pct"/>
          </w:tcPr>
          <w:p w14:paraId="27177416" w14:textId="77777777" w:rsidR="00B96F66" w:rsidRPr="00CA075D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49CD3AC5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61547C0B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0127A218" w14:textId="37168493" w:rsidR="00B96F66" w:rsidRDefault="00B96F66" w:rsidP="00A9571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="00A9571A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846" w:type="pct"/>
          </w:tcPr>
          <w:p w14:paraId="68821C01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>
        <w:tc>
          <w:tcPr>
            <w:tcW w:type="dxa" w:w="1840"/>
          </w:tcPr>
          <w:p>
            <w:r>
              <w:t>血β2微球蛋白:ORNRLO_HCG</w:t>
            </w:r>
          </w:p>
        </w:tc>
        <w:tc>
          <w:tcPr>
            <w:tcW w:type="dxa" w:w="1654"/>
          </w:tcPr>
          <w:p/>
        </w:tc>
        <w:tc>
          <w:tcPr>
            <w:tcW w:type="dxa" w:w="1323"/>
          </w:tcPr>
          <w:p/>
        </w:tc>
        <w:tc>
          <w:tcPr>
            <w:tcW w:type="dxa" w:w="1134"/>
          </w:tcPr>
          <w:p/>
        </w:tc>
        <w:tc>
          <w:tcPr>
            <w:tcW w:type="dxa" w:w="2141"/>
          </w:tcPr>
          <w:p/>
        </w:tc>
        <w:tc>
          <w:tcPr>
            <w:tcW w:type="dxa" w:w="1648"/>
          </w:tcPr>
          <w:p/>
        </w:tc>
      </w:tr>
    </w:tbl>
    <w:p w14:paraId="47D1B867" w14:textId="75CFE6C7" w:rsidR="008E1B5A" w:rsidRDefault="008E1B5A">
      <w:pPr>
        <w:rPr>
          <w:rFonts w:ascii="Times New Roman" w:eastAsia="宋体" w:hAnsi="Times New Roman" w:cs="Times New Roman"/>
          <w:lang w:eastAsia="zh-CN"/>
        </w:rPr>
      </w:pPr>
    </w:p>
    <w:p w14:paraId="43D55029" w14:textId="77777777" w:rsidR="008E1B5A" w:rsidRDefault="008E1B5A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48CCD9E4" w14:textId="77777777" w:rsidR="00B96F66" w:rsidRDefault="00B96F66">
      <w:pPr>
        <w:rPr>
          <w:rFonts w:ascii="Times New Roman" w:eastAsia="宋体" w:hAnsi="Times New Roman" w:cs="Times New Roman"/>
          <w:lang w:eastAsia="zh-CN"/>
        </w:rPr>
      </w:pPr>
    </w:p>
    <w:p w14:paraId="04CB07D8" w14:textId="320808D8" w:rsidR="008E1B5A" w:rsidRPr="00C126E7" w:rsidRDefault="008E1B5A" w:rsidP="008E1B5A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血清免疫球蛋白（定量）_LB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840"/>
        <w:gridCol w:w="1654"/>
        <w:gridCol w:w="1323"/>
        <w:gridCol w:w="1134"/>
        <w:gridCol w:w="2141"/>
        <w:gridCol w:w="1648"/>
      </w:tblGrid>
      <w:tr w:rsidR="008E1B5A" w14:paraId="2C00B90A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>
            <w:r>
              <w:t>受试者是否进行了血清免疫球蛋白的定量检查?:PERF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B3C8681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8E1B5A" w14:paraId="15150A9A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若“否”，请说明原因:REASND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28D1D63F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8E1B5A" w14:paraId="6A298C4D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采样日期:DAT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5470102E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8E1B5A" w14:paraId="17A0C646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</w:tcBorders>
          </w:tcPr>
          <w:p>
            <w:r>
              <w:t>实验室编号:NAM</w:t>
            </w:r>
          </w:p>
        </w:tc>
        <w:tc>
          <w:tcPr>
            <w:tcW w:w="3206" w:type="pct"/>
            <w:gridSpan w:val="4"/>
            <w:tcBorders>
              <w:top w:val="single" w:sz="4" w:space="0" w:color="auto"/>
            </w:tcBorders>
          </w:tcPr>
          <w:p w14:paraId="0EA629DD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E1B5A" w14:paraId="30B50B5B" w14:textId="77777777" w:rsidTr="00152210">
        <w:trPr>
          <w:jc w:val="center"/>
        </w:trPr>
        <w:tc>
          <w:tcPr>
            <w:tcW w:w="945" w:type="pct"/>
            <w:tcBorders>
              <w:top w:val="single" w:sz="4" w:space="0" w:color="auto"/>
            </w:tcBorders>
          </w:tcPr>
          <w:p>
            <w:r>
              <w:t>检查项目:TEST_A</w:t>
            </w:r>
          </w:p>
        </w:tc>
        <w:tc>
          <w:tcPr>
            <w:tcW w:w="849" w:type="pct"/>
            <w:tcBorders>
              <w:top w:val="single" w:sz="4" w:space="0" w:color="auto"/>
            </w:tcBorders>
          </w:tcPr>
          <w:p w14:paraId="5F5EA258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9" w:type="pct"/>
            <w:tcBorders>
              <w:top w:val="single" w:sz="4" w:space="0" w:color="auto"/>
            </w:tcBorders>
          </w:tcPr>
          <w:p w14:paraId="4C86FF62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72001E47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9" w:type="pct"/>
            <w:tcBorders>
              <w:top w:val="single" w:sz="4" w:space="0" w:color="auto"/>
            </w:tcBorders>
          </w:tcPr>
          <w:p w14:paraId="0996752B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846" w:type="pct"/>
            <w:tcBorders>
              <w:top w:val="single" w:sz="4" w:space="0" w:color="auto"/>
            </w:tcBorders>
          </w:tcPr>
          <w:p w14:paraId="6C19B155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若异常有临床意义，请详述</w:t>
            </w:r>
          </w:p>
        </w:tc>
      </w:tr>
      <w:tr w:rsidR="008E1B5A" w14:paraId="1DBD4807" w14:textId="77777777" w:rsidTr="00152210">
        <w:trPr>
          <w:jc w:val="center"/>
        </w:trPr>
        <w:tc>
          <w:tcPr>
            <w:tcW w:w="945" w:type="pct"/>
          </w:tcPr>
          <w:p>
            <w:r>
              <w:t>免疫球蛋白G:DESC_GLO</w:t>
            </w:r>
          </w:p>
        </w:tc>
        <w:tc>
          <w:tcPr>
            <w:tcW w:w="849" w:type="pct"/>
          </w:tcPr>
          <w:p w14:paraId="7DC30080" w14:textId="77777777" w:rsidR="008E1B5A" w:rsidRPr="00CA075D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3CF72975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70FE4A30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667107B9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194240D1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8E1B5A" w14:paraId="5CD57168" w14:textId="77777777" w:rsidTr="00152210">
        <w:trPr>
          <w:jc w:val="center"/>
        </w:trPr>
        <w:tc>
          <w:tcPr>
            <w:tcW w:w="945" w:type="pct"/>
          </w:tcPr>
          <w:p>
            <w:r>
              <w:t>免疫球蛋白A:DESC_GLO</w:t>
            </w:r>
          </w:p>
        </w:tc>
        <w:tc>
          <w:tcPr>
            <w:tcW w:w="849" w:type="pct"/>
          </w:tcPr>
          <w:p w14:paraId="34206FAC" w14:textId="77777777" w:rsidR="008E1B5A" w:rsidRPr="00CA075D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5B68D7E6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602F7828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18217C10" w14:textId="39C37EC8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37776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57A12A02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8E1B5A" w14:paraId="5134DFD2" w14:textId="77777777" w:rsidTr="00152210">
        <w:trPr>
          <w:jc w:val="center"/>
        </w:trPr>
        <w:tc>
          <w:tcPr>
            <w:tcW w:w="945" w:type="pct"/>
          </w:tcPr>
          <w:p>
            <w:r>
              <w:t>免疫球蛋白M:DESC_GLO</w:t>
            </w:r>
          </w:p>
        </w:tc>
        <w:tc>
          <w:tcPr>
            <w:tcW w:w="849" w:type="pct"/>
          </w:tcPr>
          <w:p w14:paraId="5FDD0704" w14:textId="77777777" w:rsidR="008E1B5A" w:rsidRPr="00CA075D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3D632063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1EDE3A14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4E66C903" w14:textId="1BE3805F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37776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583A5753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E1B5A" w14:paraId="1A72A87C" w14:textId="77777777" w:rsidTr="00152210">
        <w:trPr>
          <w:jc w:val="center"/>
        </w:trPr>
        <w:tc>
          <w:tcPr>
            <w:tcW w:w="945" w:type="pct"/>
          </w:tcPr>
          <w:p>
            <w:r>
              <w:t>κ轻链:PERF</w:t>
            </w:r>
          </w:p>
        </w:tc>
        <w:tc>
          <w:tcPr>
            <w:tcW w:w="849" w:type="pct"/>
          </w:tcPr>
          <w:p w14:paraId="7E0CD3BA" w14:textId="77777777" w:rsidR="008E1B5A" w:rsidRPr="00CA075D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4D237F34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65D3D8D0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0B31851F" w14:textId="01C07B75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37776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05CCBCC6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E1B5A" w14:paraId="40595B5D" w14:textId="77777777" w:rsidTr="00152210">
        <w:trPr>
          <w:jc w:val="center"/>
        </w:trPr>
        <w:tc>
          <w:tcPr>
            <w:tcW w:w="945" w:type="pct"/>
          </w:tcPr>
          <w:p>
            <w:r>
              <w:t>λ轻链:PERF</w:t>
            </w:r>
          </w:p>
        </w:tc>
        <w:tc>
          <w:tcPr>
            <w:tcW w:w="849" w:type="pct"/>
          </w:tcPr>
          <w:p w14:paraId="43322A50" w14:textId="77777777" w:rsidR="008E1B5A" w:rsidRPr="00CA075D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768E0F02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42E2B8A9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0ED30BD5" w14:textId="504CDACB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37776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51799516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>
        <w:tc>
          <w:tcPr>
            <w:tcW w:type="dxa" w:w="1840"/>
          </w:tcPr>
          <w:p>
            <w:r>
              <w:t>血清免疫球蛋白（定量）:LB5</w:t>
            </w:r>
          </w:p>
        </w:tc>
        <w:tc>
          <w:tcPr>
            <w:tcW w:type="dxa" w:w="1654"/>
          </w:tcPr>
          <w:p/>
        </w:tc>
        <w:tc>
          <w:tcPr>
            <w:tcW w:type="dxa" w:w="1323"/>
          </w:tcPr>
          <w:p/>
        </w:tc>
        <w:tc>
          <w:tcPr>
            <w:tcW w:type="dxa" w:w="1134"/>
          </w:tcPr>
          <w:p/>
        </w:tc>
        <w:tc>
          <w:tcPr>
            <w:tcW w:type="dxa" w:w="2141"/>
          </w:tcPr>
          <w:p/>
        </w:tc>
        <w:tc>
          <w:tcPr>
            <w:tcW w:type="dxa" w:w="1648"/>
          </w:tcPr>
          <w:p/>
        </w:tc>
      </w:tr>
    </w:tbl>
    <w:p w14:paraId="27551DD7" w14:textId="77777777" w:rsidR="008E1B5A" w:rsidRDefault="008E1B5A">
      <w:pPr>
        <w:rPr>
          <w:rFonts w:ascii="Times New Roman" w:eastAsia="宋体" w:hAnsi="Times New Roman" w:cs="Times New Roman"/>
          <w:lang w:eastAsia="zh-CN"/>
        </w:rPr>
      </w:pPr>
    </w:p>
    <w:p w14:paraId="06379022" w14:textId="69D86A3B" w:rsidR="00B96F66" w:rsidRDefault="00B96F66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08182B87" w14:textId="77777777" w:rsidR="00152210" w:rsidRDefault="00152210" w:rsidP="00152210">
      <w:pPr>
        <w:rPr>
          <w:rFonts w:ascii="Times New Roman" w:eastAsia="宋体" w:hAnsi="Times New Roman" w:cs="Times New Roman"/>
          <w:lang w:eastAsia="zh-CN"/>
        </w:rPr>
      </w:pPr>
    </w:p>
    <w:p w14:paraId="224A7F96" w14:textId="557438BB" w:rsidR="00152210" w:rsidRPr="00C126E7" w:rsidRDefault="00152210" w:rsidP="00152210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血清游离轻链（sFLC）_LB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840"/>
        <w:gridCol w:w="1654"/>
        <w:gridCol w:w="1323"/>
        <w:gridCol w:w="1134"/>
        <w:gridCol w:w="2141"/>
        <w:gridCol w:w="1648"/>
      </w:tblGrid>
      <w:tr w:rsidR="00152210" w14:paraId="3B5EA17C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>
            <w:r>
              <w:t>受试者是否进行了血清游离轻链检查?:PERF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CEAEBA3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152210" w14:paraId="2D1C4D82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若“否”，请说明原因:REASND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37680889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152210" w14:paraId="7850D630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采样日期:DAT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011406AD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152210" w14:paraId="1F658C78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</w:tcBorders>
          </w:tcPr>
          <w:p>
            <w:r>
              <w:t>实验室编号:NAM</w:t>
            </w:r>
          </w:p>
        </w:tc>
        <w:tc>
          <w:tcPr>
            <w:tcW w:w="3206" w:type="pct"/>
            <w:gridSpan w:val="4"/>
            <w:tcBorders>
              <w:top w:val="single" w:sz="4" w:space="0" w:color="auto"/>
            </w:tcBorders>
          </w:tcPr>
          <w:p w14:paraId="3F684D2D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152210" w14:paraId="14375831" w14:textId="77777777" w:rsidTr="00152210">
        <w:trPr>
          <w:jc w:val="center"/>
        </w:trPr>
        <w:tc>
          <w:tcPr>
            <w:tcW w:w="945" w:type="pct"/>
            <w:tcBorders>
              <w:top w:val="single" w:sz="4" w:space="0" w:color="auto"/>
            </w:tcBorders>
          </w:tcPr>
          <w:p>
            <w:r>
              <w:t>检查项目:TEST_A</w:t>
            </w:r>
          </w:p>
        </w:tc>
        <w:tc>
          <w:tcPr>
            <w:tcW w:w="849" w:type="pct"/>
            <w:tcBorders>
              <w:top w:val="single" w:sz="4" w:space="0" w:color="auto"/>
            </w:tcBorders>
          </w:tcPr>
          <w:p w14:paraId="183FEC74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9" w:type="pct"/>
            <w:tcBorders>
              <w:top w:val="single" w:sz="4" w:space="0" w:color="auto"/>
            </w:tcBorders>
          </w:tcPr>
          <w:p w14:paraId="675ED4C3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3C1526A4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9" w:type="pct"/>
            <w:tcBorders>
              <w:top w:val="single" w:sz="4" w:space="0" w:color="auto"/>
            </w:tcBorders>
          </w:tcPr>
          <w:p w14:paraId="12782757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846" w:type="pct"/>
            <w:tcBorders>
              <w:top w:val="single" w:sz="4" w:space="0" w:color="auto"/>
            </w:tcBorders>
          </w:tcPr>
          <w:p w14:paraId="2689EC34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若异常有临床意义，请详述</w:t>
            </w:r>
          </w:p>
        </w:tc>
      </w:tr>
      <w:tr w:rsidR="00152210" w14:paraId="6D8F1C36" w14:textId="77777777" w:rsidTr="00152210">
        <w:trPr>
          <w:jc w:val="center"/>
        </w:trPr>
        <w:tc>
          <w:tcPr>
            <w:tcW w:w="945" w:type="pct"/>
          </w:tcPr>
          <w:p>
            <w:r>
              <w:t>血清游离Kappa轻链:TEST_GLU</w:t>
            </w:r>
          </w:p>
        </w:tc>
        <w:tc>
          <w:tcPr>
            <w:tcW w:w="849" w:type="pct"/>
          </w:tcPr>
          <w:p w14:paraId="32B5992E" w14:textId="77777777" w:rsidR="00152210" w:rsidRPr="00CA075D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7BC25A24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6A090E83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787EA61B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37776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2DB756F1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152210" w14:paraId="4A62FA42" w14:textId="77777777" w:rsidTr="00152210">
        <w:trPr>
          <w:jc w:val="center"/>
        </w:trPr>
        <w:tc>
          <w:tcPr>
            <w:tcW w:w="945" w:type="pct"/>
          </w:tcPr>
          <w:p>
            <w:r>
              <w:t>血清游离Lambda轻链:TEST_GLU</w:t>
            </w:r>
          </w:p>
        </w:tc>
        <w:tc>
          <w:tcPr>
            <w:tcW w:w="849" w:type="pct"/>
          </w:tcPr>
          <w:p w14:paraId="22E15147" w14:textId="77777777" w:rsidR="00152210" w:rsidRPr="00CA075D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38F7E22A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18AC4924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247EA26D" w14:textId="6246D16C" w:rsidR="00152210" w:rsidRDefault="0021203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37776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2929F9DA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152210" w14:paraId="30F32BBD" w14:textId="77777777" w:rsidTr="00152210">
        <w:trPr>
          <w:jc w:val="center"/>
        </w:trPr>
        <w:tc>
          <w:tcPr>
            <w:tcW w:w="945" w:type="pct"/>
          </w:tcPr>
          <w:p>
            <w:r>
              <w:t>血清游离Kappa/血清游离Lambda:TEST_TSH</w:t>
            </w:r>
          </w:p>
        </w:tc>
        <w:tc>
          <w:tcPr>
            <w:tcW w:w="849" w:type="pct"/>
          </w:tcPr>
          <w:p w14:paraId="6C4DEC43" w14:textId="77777777" w:rsidR="00152210" w:rsidRPr="00CA075D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046DAA00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7E1F6596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1589366A" w14:textId="0ADDFDB5" w:rsidR="00152210" w:rsidRPr="00337776" w:rsidRDefault="0021203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37776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4BF92AFE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1840"/>
          </w:tcPr>
          <w:p>
            <w:r>
              <w:t>血清游离轻链（sFLC）:TEST_GLU</w:t>
            </w:r>
          </w:p>
        </w:tc>
        <w:tc>
          <w:tcPr>
            <w:tcW w:type="dxa" w:w="1654"/>
          </w:tcPr>
          <w:p/>
        </w:tc>
        <w:tc>
          <w:tcPr>
            <w:tcW w:type="dxa" w:w="1323"/>
          </w:tcPr>
          <w:p/>
        </w:tc>
        <w:tc>
          <w:tcPr>
            <w:tcW w:type="dxa" w:w="1134"/>
          </w:tcPr>
          <w:p/>
        </w:tc>
        <w:tc>
          <w:tcPr>
            <w:tcW w:type="dxa" w:w="2141"/>
          </w:tcPr>
          <w:p/>
        </w:tc>
        <w:tc>
          <w:tcPr>
            <w:tcW w:type="dxa" w:w="1648"/>
          </w:tcPr>
          <w:p/>
        </w:tc>
      </w:tr>
    </w:tbl>
    <w:p w14:paraId="52279C8D" w14:textId="23F9B106" w:rsidR="00152210" w:rsidRDefault="00152210" w:rsidP="00152210">
      <w:pPr>
        <w:rPr>
          <w:rFonts w:ascii="Times New Roman" w:eastAsia="宋体" w:hAnsi="Times New Roman" w:cs="Times New Roman"/>
          <w:lang w:eastAsia="zh-CN"/>
        </w:rPr>
      </w:pPr>
    </w:p>
    <w:p w14:paraId="3D08F9B0" w14:textId="77777777" w:rsidR="00152210" w:rsidRDefault="00152210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665347E3" w14:textId="77777777" w:rsidR="00152210" w:rsidRDefault="00152210" w:rsidP="00152210">
      <w:pPr>
        <w:rPr>
          <w:rFonts w:ascii="Times New Roman" w:eastAsia="宋体" w:hAnsi="Times New Roman" w:cs="Times New Roman"/>
          <w:lang w:eastAsia="zh-CN"/>
        </w:rPr>
      </w:pPr>
    </w:p>
    <w:p w14:paraId="341D1E2C" w14:textId="3304D248" w:rsidR="00152210" w:rsidRPr="00C126E7" w:rsidRDefault="00152210" w:rsidP="00152210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24小时尿轻链_LB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840"/>
        <w:gridCol w:w="1654"/>
        <w:gridCol w:w="1323"/>
        <w:gridCol w:w="1134"/>
        <w:gridCol w:w="2141"/>
        <w:gridCol w:w="1648"/>
      </w:tblGrid>
      <w:tr w:rsidR="00152210" w14:paraId="47DFFAA4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>
            <w:r>
              <w:t>受试者是否进行了24小时尿轻链检查?:PERF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D224C90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152210" w14:paraId="4CEC0C8A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若“否”，请说明原因:REASND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5764B120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152210" w14:paraId="1407F67D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采样日期:DAT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0E98B943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152210" w14:paraId="7FE69B9D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</w:tcBorders>
          </w:tcPr>
          <w:p>
            <w:r>
              <w:t>实验室编号:NAM</w:t>
            </w:r>
          </w:p>
        </w:tc>
        <w:tc>
          <w:tcPr>
            <w:tcW w:w="3206" w:type="pct"/>
            <w:gridSpan w:val="4"/>
            <w:tcBorders>
              <w:top w:val="single" w:sz="4" w:space="0" w:color="auto"/>
            </w:tcBorders>
          </w:tcPr>
          <w:p w14:paraId="48BFC49D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152210" w14:paraId="334E4EDC" w14:textId="77777777" w:rsidTr="00152210">
        <w:trPr>
          <w:jc w:val="center"/>
        </w:trPr>
        <w:tc>
          <w:tcPr>
            <w:tcW w:w="945" w:type="pct"/>
            <w:tcBorders>
              <w:top w:val="single" w:sz="4" w:space="0" w:color="auto"/>
            </w:tcBorders>
          </w:tcPr>
          <w:p>
            <w:r>
              <w:t>检查项目:TEST_A</w:t>
            </w:r>
          </w:p>
        </w:tc>
        <w:tc>
          <w:tcPr>
            <w:tcW w:w="849" w:type="pct"/>
            <w:tcBorders>
              <w:top w:val="single" w:sz="4" w:space="0" w:color="auto"/>
            </w:tcBorders>
          </w:tcPr>
          <w:p w14:paraId="35AA0AE9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9" w:type="pct"/>
            <w:tcBorders>
              <w:top w:val="single" w:sz="4" w:space="0" w:color="auto"/>
            </w:tcBorders>
          </w:tcPr>
          <w:p w14:paraId="57715639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3205B0C9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9" w:type="pct"/>
            <w:tcBorders>
              <w:top w:val="single" w:sz="4" w:space="0" w:color="auto"/>
            </w:tcBorders>
          </w:tcPr>
          <w:p w14:paraId="1F5BCDF6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846" w:type="pct"/>
            <w:tcBorders>
              <w:top w:val="single" w:sz="4" w:space="0" w:color="auto"/>
            </w:tcBorders>
          </w:tcPr>
          <w:p w14:paraId="1FF92006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若异常有临床意义，请详述</w:t>
            </w:r>
          </w:p>
        </w:tc>
      </w:tr>
      <w:tr w:rsidR="00152210" w14:paraId="4606BD35" w14:textId="77777777" w:rsidTr="00152210">
        <w:trPr>
          <w:jc w:val="center"/>
        </w:trPr>
        <w:tc>
          <w:tcPr>
            <w:tcW w:w="945" w:type="pct"/>
          </w:tcPr>
          <w:p>
            <w:r>
              <w:t>血清游离Kappa轻链:TEST_GLU</w:t>
            </w:r>
          </w:p>
        </w:tc>
        <w:tc>
          <w:tcPr>
            <w:tcW w:w="849" w:type="pct"/>
          </w:tcPr>
          <w:p w14:paraId="12FFE8D7" w14:textId="77777777" w:rsidR="00152210" w:rsidRPr="00CA075D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7E944543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19320E48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305AAC36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37776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218D551B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152210" w14:paraId="2DB2F6DC" w14:textId="77777777" w:rsidTr="00152210">
        <w:trPr>
          <w:jc w:val="center"/>
        </w:trPr>
        <w:tc>
          <w:tcPr>
            <w:tcW w:w="945" w:type="pct"/>
          </w:tcPr>
          <w:p>
            <w:r>
              <w:t>血清游离Lambda轻链:TEST_GLU</w:t>
            </w:r>
          </w:p>
        </w:tc>
        <w:tc>
          <w:tcPr>
            <w:tcW w:w="849" w:type="pct"/>
          </w:tcPr>
          <w:p w14:paraId="7F00F4FC" w14:textId="77777777" w:rsidR="00152210" w:rsidRPr="00CA075D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62C3534B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7A5F45E0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34089637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37776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48778EED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>
        <w:tc>
          <w:tcPr>
            <w:tcW w:type="dxa" w:w="1840"/>
          </w:tcPr>
          <w:p>
            <w:r>
              <w:t>24小时尿轻链:STTIM</w:t>
            </w:r>
          </w:p>
        </w:tc>
        <w:tc>
          <w:tcPr>
            <w:tcW w:type="dxa" w:w="1654"/>
          </w:tcPr>
          <w:p/>
        </w:tc>
        <w:tc>
          <w:tcPr>
            <w:tcW w:type="dxa" w:w="1323"/>
          </w:tcPr>
          <w:p/>
        </w:tc>
        <w:tc>
          <w:tcPr>
            <w:tcW w:type="dxa" w:w="1134"/>
          </w:tcPr>
          <w:p/>
        </w:tc>
        <w:tc>
          <w:tcPr>
            <w:tcW w:type="dxa" w:w="2141"/>
          </w:tcPr>
          <w:p/>
        </w:tc>
        <w:tc>
          <w:tcPr>
            <w:tcW w:type="dxa" w:w="1648"/>
          </w:tcPr>
          <w:p/>
        </w:tc>
      </w:tr>
    </w:tbl>
    <w:p w14:paraId="30899891" w14:textId="77777777" w:rsidR="00152210" w:rsidRDefault="00152210" w:rsidP="00152210">
      <w:pPr>
        <w:rPr>
          <w:rFonts w:ascii="Times New Roman" w:eastAsia="宋体" w:hAnsi="Times New Roman" w:cs="Times New Roman"/>
          <w:lang w:eastAsia="zh-CN"/>
        </w:rPr>
      </w:pPr>
    </w:p>
    <w:p w14:paraId="4FB7FB9F" w14:textId="77777777" w:rsidR="00152210" w:rsidRDefault="00152210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424472AC" w14:textId="77777777" w:rsidR="00152210" w:rsidRDefault="00152210" w:rsidP="00152210">
      <w:pPr>
        <w:rPr>
          <w:rFonts w:ascii="Times New Roman" w:eastAsia="宋体" w:hAnsi="Times New Roman" w:cs="Times New Roman"/>
          <w:lang w:eastAsia="zh-CN"/>
        </w:rPr>
      </w:pPr>
    </w:p>
    <w:p w14:paraId="08D6F171" w14:textId="341605E6" w:rsidR="00584A5C" w:rsidRDefault="0081466F" w:rsidP="00584A5C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药物发放（GT929）_CM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584A5C" w14:paraId="10B00FDF" w14:textId="77777777" w:rsidTr="00EF6DAB">
        <w:trPr>
          <w:jc w:val="center"/>
        </w:trPr>
        <w:tc>
          <w:tcPr>
            <w:tcW w:w="3541" w:type="dxa"/>
          </w:tcPr>
          <w:p>
            <w:r>
              <w:t>是否发放研究药物？:YN</w:t>
            </w:r>
          </w:p>
        </w:tc>
        <w:tc>
          <w:tcPr>
            <w:tcW w:w="6199" w:type="dxa"/>
          </w:tcPr>
          <w:p w14:paraId="49E927FE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584A5C" w14:paraId="16255EFA" w14:textId="77777777" w:rsidTr="00EF6DAB">
        <w:trPr>
          <w:jc w:val="center"/>
        </w:trPr>
        <w:tc>
          <w:tcPr>
            <w:tcW w:w="3541" w:type="dxa"/>
          </w:tcPr>
          <w:p>
            <w:r>
              <w:t>若“否”，请说明原因:REASND</w:t>
            </w:r>
          </w:p>
        </w:tc>
        <w:tc>
          <w:tcPr>
            <w:tcW w:w="6199" w:type="dxa"/>
          </w:tcPr>
          <w:p w14:paraId="1A0D954D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84A5C" w14:paraId="2B01CC32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发药日期:T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64DA00C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584A5C" w14:paraId="66502FC9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药物规格:TRT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37338A0" w14:textId="6B3BE34E" w:rsidR="00584A5C" w:rsidRDefault="0081466F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□0.25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□0.5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□2.5mg</w:t>
            </w:r>
          </w:p>
        </w:tc>
      </w:tr>
      <w:tr w:rsidR="00584A5C" w14:paraId="70E009C3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发药数量:YNB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38C853A" w14:textId="099C578C" w:rsidR="00584A5C" w:rsidRDefault="0081466F" w:rsidP="0081466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</w:t>
            </w:r>
            <w:r w:rsidR="00584A5C">
              <w:rPr>
                <w:rFonts w:ascii="Times New Roman" w:eastAsia="宋体" w:hAnsi="Times New Roman" w:cs="Times New Roman"/>
              </w:rPr>
              <w:t>__|__|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粒</w:t>
            </w:r>
          </w:p>
        </w:tc>
      </w:tr>
      <w:tr>
        <w:tc>
          <w:tcPr>
            <w:tcW w:type="dxa" w:w="3541"/>
          </w:tcPr>
          <w:p>
            <w:r>
              <w:t>药物发放（GT929）:YNB</w:t>
            </w:r>
          </w:p>
        </w:tc>
        <w:tc>
          <w:tcPr>
            <w:tcW w:type="dxa" w:w="6199"/>
          </w:tcPr>
          <w:p/>
        </w:tc>
      </w:tr>
    </w:tbl>
    <w:p w14:paraId="603D5564" w14:textId="77777777" w:rsidR="0081466F" w:rsidRDefault="0081466F" w:rsidP="00995E90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66E9C09D" w14:textId="719D5420" w:rsidR="0081466F" w:rsidRDefault="0081466F" w:rsidP="0081466F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药物回收（GT929）_CM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81466F" w14:paraId="121D3112" w14:textId="77777777" w:rsidTr="00152210">
        <w:trPr>
          <w:jc w:val="center"/>
        </w:trPr>
        <w:tc>
          <w:tcPr>
            <w:tcW w:w="3541" w:type="dxa"/>
          </w:tcPr>
          <w:p>
            <w:r>
              <w:t>是否发放研究药物？:YN</w:t>
            </w:r>
          </w:p>
        </w:tc>
        <w:tc>
          <w:tcPr>
            <w:tcW w:w="6199" w:type="dxa"/>
          </w:tcPr>
          <w:p w14:paraId="7FF26BC4" w14:textId="77777777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81466F" w14:paraId="7C6F596D" w14:textId="77777777" w:rsidTr="00152210">
        <w:trPr>
          <w:jc w:val="center"/>
        </w:trPr>
        <w:tc>
          <w:tcPr>
            <w:tcW w:w="3541" w:type="dxa"/>
          </w:tcPr>
          <w:p>
            <w:r>
              <w:t>若“否”，请说明原因:REASND</w:t>
            </w:r>
          </w:p>
        </w:tc>
        <w:tc>
          <w:tcPr>
            <w:tcW w:w="6199" w:type="dxa"/>
          </w:tcPr>
          <w:p w14:paraId="108293DE" w14:textId="77777777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1466F" w14:paraId="3369078F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回收日期:DAT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E796D76" w14:textId="77777777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81466F" w14:paraId="3EB5F55F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药物规格:TRT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A4F4926" w14:textId="77777777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□0.25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□0.5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□2.5mg</w:t>
            </w:r>
          </w:p>
        </w:tc>
      </w:tr>
      <w:tr w:rsidR="0081466F" w14:paraId="10396D05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回收数量:YNB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50DDF39" w14:textId="77777777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|__|__|__|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粒</w:t>
            </w:r>
          </w:p>
        </w:tc>
      </w:tr>
      <w:tr w:rsidR="0081466F" w14:paraId="1F723685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遗失数量:YNB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636629E" w14:textId="190D2597" w:rsidR="0081466F" w:rsidRDefault="008A41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|__|__|__|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粒</w:t>
            </w:r>
          </w:p>
        </w:tc>
      </w:tr>
      <w:tr>
        <w:tc>
          <w:tcPr>
            <w:tcW w:type="dxa" w:w="3541"/>
          </w:tcPr>
          <w:p>
            <w:r>
              <w:t>药物回收（GT929）:TRT</w:t>
            </w:r>
          </w:p>
        </w:tc>
        <w:tc>
          <w:tcPr>
            <w:tcW w:type="dxa" w:w="6199"/>
          </w:tcPr>
          <w:p/>
        </w:tc>
      </w:tr>
    </w:tbl>
    <w:p w14:paraId="20D550E4" w14:textId="41378839" w:rsidR="0081466F" w:rsidRDefault="0081466F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0A71D4DE" w14:textId="77777777" w:rsidR="0081466F" w:rsidRDefault="0081466F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30E57B2F" w14:textId="13EA813A" w:rsidR="008A4190" w:rsidRDefault="002E1FA4" w:rsidP="008A4190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GT929给药记录1_EC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8A4190" w14:paraId="18ED019A" w14:textId="77777777" w:rsidTr="00152210">
        <w:trPr>
          <w:jc w:val="center"/>
        </w:trPr>
        <w:tc>
          <w:tcPr>
            <w:tcW w:w="3541" w:type="dxa"/>
          </w:tcPr>
          <w:p>
            <w:r>
              <w:t>是否进行GT929给药？:YNA</w:t>
            </w:r>
          </w:p>
        </w:tc>
        <w:tc>
          <w:tcPr>
            <w:tcW w:w="6199" w:type="dxa"/>
          </w:tcPr>
          <w:p w14:paraId="4FE82C01" w14:textId="77777777" w:rsidR="008A4190" w:rsidRDefault="008A41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8A4190" w14:paraId="34295737" w14:textId="77777777" w:rsidTr="00152210">
        <w:trPr>
          <w:jc w:val="center"/>
        </w:trPr>
        <w:tc>
          <w:tcPr>
            <w:tcW w:w="3541" w:type="dxa"/>
          </w:tcPr>
          <w:p>
            <w:r>
              <w:t>若“否”，请说明原因:REASND</w:t>
            </w:r>
          </w:p>
        </w:tc>
        <w:tc>
          <w:tcPr>
            <w:tcW w:w="6199" w:type="dxa"/>
          </w:tcPr>
          <w:p w14:paraId="10B2BDD5" w14:textId="77777777" w:rsidR="008A4190" w:rsidRDefault="008A419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A4190" w14:paraId="3CBBF472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给药日期:DAT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6127268" w14:textId="77777777" w:rsidR="008A4190" w:rsidRDefault="008A41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95E90" w14:paraId="5724FB86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给药时间:TIM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4965AC4" w14:textId="4B589C35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8A4190" w14:paraId="24E84630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药物规格:TRT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418C271" w14:textId="77777777" w:rsidR="008A4190" w:rsidRDefault="008A41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□0.25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□0.5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□2.5mg</w:t>
            </w:r>
          </w:p>
        </w:tc>
      </w:tr>
      <w:tr w:rsidR="008A4190" w14:paraId="6602730C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给药数量:YNB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9C99915" w14:textId="46AD1AE2" w:rsidR="008A41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|__|__|__|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粒</w:t>
            </w:r>
          </w:p>
        </w:tc>
      </w:tr>
      <w:tr>
        <w:tc>
          <w:tcPr>
            <w:tcW w:type="dxa" w:w="3541"/>
          </w:tcPr>
          <w:p>
            <w:r>
              <w:t>GT929给药记录1:YNA</w:t>
            </w:r>
          </w:p>
        </w:tc>
        <w:tc>
          <w:tcPr>
            <w:tcW w:type="dxa" w:w="6199"/>
          </w:tcPr>
          <w:p/>
        </w:tc>
      </w:tr>
    </w:tbl>
    <w:p w14:paraId="21908B2A" w14:textId="786E721D" w:rsidR="002B2E5D" w:rsidRDefault="002B2E5D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1CCC3112" w14:textId="57D674DF" w:rsidR="00995E90" w:rsidRDefault="002E1FA4" w:rsidP="00995E90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GT929给药记录询问页_ECHQ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995E90" w14:paraId="0B66A197" w14:textId="77777777" w:rsidTr="00152210">
        <w:trPr>
          <w:jc w:val="center"/>
        </w:trPr>
        <w:tc>
          <w:tcPr>
            <w:tcW w:w="3541" w:type="dxa"/>
          </w:tcPr>
          <w:p>
            <w:r>
              <w:t>是否进行GT929给药？:YNA</w:t>
            </w:r>
          </w:p>
        </w:tc>
        <w:tc>
          <w:tcPr>
            <w:tcW w:w="6199" w:type="dxa"/>
          </w:tcPr>
          <w:p w14:paraId="267C58C7" w14:textId="77777777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>
        <w:tc>
          <w:tcPr>
            <w:tcW w:type="dxa" w:w="3541"/>
          </w:tcPr>
          <w:p>
            <w:r>
              <w:t>GT929给药记录询问页:DOSFRQ</w:t>
            </w:r>
          </w:p>
        </w:tc>
        <w:tc>
          <w:tcPr>
            <w:tcW w:type="dxa" w:w="6199"/>
          </w:tcPr>
          <w:p/>
        </w:tc>
      </w:tr>
    </w:tbl>
    <w:p w14:paraId="29176426" w14:textId="38D1361D" w:rsidR="00995E90" w:rsidRDefault="00995E90"/>
    <w:p w14:paraId="1E5AA0B3" w14:textId="2161C69F" w:rsidR="00995E90" w:rsidRDefault="002E1FA4" w:rsidP="00995E90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GT929给药记录_EC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301FF7" w14:paraId="434BB5F3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给药周期:DOSFRQ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7BE1C2D" w14:textId="6BE5534F" w:rsidR="00301FF7" w:rsidRDefault="00301FF7" w:rsidP="002B561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单次给药期（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D</w:t>
            </w:r>
            <w:r>
              <w:rPr>
                <w:rFonts w:ascii="Times New Roman" w:eastAsia="宋体" w:hAnsi="Times New Roman" w:cs="Times New Roman"/>
                <w:lang w:eastAsia="zh-CN"/>
              </w:rPr>
              <w:t>1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多次给药期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2B5611">
              <w:rPr>
                <w:rFonts w:ascii="Times New Roman" w:eastAsia="宋体" w:hAnsi="Times New Roman" w:cs="Times New Roman"/>
                <w:lang w:eastAsia="zh-CN"/>
              </w:rPr>
              <w:t>C1   □C2   □C3…</w:t>
            </w:r>
          </w:p>
        </w:tc>
      </w:tr>
      <w:tr w:rsidR="00995E90" w14:paraId="36697A85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开始日期:STDAT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DB8678D" w14:textId="77777777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95E90" w14:paraId="00DCE24D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结束日期:ENDAT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DFF2936" w14:textId="77777777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95E90" w14:paraId="35213846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实际每日服药量:DOSE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498632B" w14:textId="74917B9F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|__|__|.|__|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</w:p>
        </w:tc>
      </w:tr>
      <w:tr w:rsidR="00995E90" w14:paraId="218A4145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医嘱每日服药量:YNB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DF66B96" w14:textId="503BD874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.</w:t>
            </w:r>
            <w:r>
              <w:rPr>
                <w:rFonts w:ascii="Times New Roman" w:eastAsia="宋体" w:hAnsi="Times New Roman" w:cs="Times New Roman"/>
              </w:rPr>
              <w:t xml:space="preserve">|__|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</w:p>
        </w:tc>
      </w:tr>
      <w:tr w:rsidR="00995E90" w14:paraId="14C253DE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药物规格:TRT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7D36B25" w14:textId="77777777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□0.25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□0.5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□2.5mg</w:t>
            </w:r>
          </w:p>
        </w:tc>
      </w:tr>
      <w:tr w:rsidR="00995E90" w14:paraId="58A9FB41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是否进行剂量调整:YNA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1B35AAB" w14:textId="23B0D10F" w:rsidR="00995E90" w:rsidRDefault="00D03501" w:rsidP="00D0350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未改变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剂量减少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剂量增加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暂停用药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永久停药</w:t>
            </w:r>
          </w:p>
        </w:tc>
      </w:tr>
      <w:tr w:rsidR="00D03501" w14:paraId="0CEDACDD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剂量调整原因:ADJ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F2516EF" w14:textId="60C2C557" w:rsidR="00D03501" w:rsidRDefault="00D03501" w:rsidP="00D0350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不良事件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根据方案接受高剂量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受试者自行调整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D03501" w14:paraId="55B256EF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其他，请说明:DESC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7E9F6EB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03501" w14:paraId="64499D36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相关不良事件编号及名称:AENO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67226DD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A81CD8" w14:paraId="5C5F213F" w14:textId="77777777" w:rsidTr="00D21B23">
        <w:trPr>
          <w:jc w:val="center"/>
        </w:trPr>
        <w:tc>
          <w:tcPr>
            <w:tcW w:w="9740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注：EDC中可添加多条记录:ACND</w:t>
            </w:r>
          </w:p>
        </w:tc>
      </w:tr>
      <w:tr>
        <w:tc>
          <w:tcPr>
            <w:tcW w:type="dxa" w:w="3541"/>
          </w:tcPr>
          <w:p>
            <w:r>
              <w:t>GT929给药记录:DOSFRQ</w:t>
            </w:r>
          </w:p>
        </w:tc>
        <w:tc>
          <w:tcPr>
            <w:tcW w:type="dxa" w:w="6199"/>
          </w:tcPr>
          <w:p/>
        </w:tc>
      </w:tr>
    </w:tbl>
    <w:p w14:paraId="04C5E552" w14:textId="25C6377E" w:rsidR="008A4190" w:rsidRDefault="008A4190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lastRenderedPageBreak/>
        <w:br w:type="page"/>
      </w:r>
    </w:p>
    <w:p w14:paraId="75D46275" w14:textId="5E20E9F0" w:rsidR="00543137" w:rsidRDefault="00543137" w:rsidP="00543137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利妥昔单抗给药记录询问页_ECHQ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543137" w14:paraId="6E7FD98F" w14:textId="77777777" w:rsidTr="00586A67">
        <w:trPr>
          <w:jc w:val="center"/>
        </w:trPr>
        <w:tc>
          <w:tcPr>
            <w:tcW w:w="3541" w:type="dxa"/>
          </w:tcPr>
          <w:p>
            <w:r>
              <w:t>是否进行利妥昔单抗给药？:YNA</w:t>
            </w:r>
          </w:p>
        </w:tc>
        <w:tc>
          <w:tcPr>
            <w:tcW w:w="6199" w:type="dxa"/>
          </w:tcPr>
          <w:p w14:paraId="6BFD4653" w14:textId="77777777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>
        <w:tc>
          <w:tcPr>
            <w:tcW w:type="dxa" w:w="3541"/>
          </w:tcPr>
          <w:p>
            <w:r>
              <w:t>利妥昔单抗给药记录询问页:DOSFRQ</w:t>
            </w:r>
          </w:p>
        </w:tc>
        <w:tc>
          <w:tcPr>
            <w:tcW w:type="dxa" w:w="6199"/>
          </w:tcPr>
          <w:p/>
        </w:tc>
      </w:tr>
    </w:tbl>
    <w:p w14:paraId="39CA2315" w14:textId="77777777" w:rsidR="00543137" w:rsidRDefault="00543137" w:rsidP="00543137"/>
    <w:p w14:paraId="1AB0B845" w14:textId="6FB0099E" w:rsidR="00543137" w:rsidRDefault="00543137" w:rsidP="00543137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利妥昔单抗给药记录_EC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2B5611" w14:paraId="3574E7FE" w14:textId="77777777" w:rsidTr="00646F3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给药周期:DOSFRQ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0862638" w14:textId="77777777" w:rsidR="002B5611" w:rsidRDefault="002B5611" w:rsidP="00646F3D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单次给药期（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D</w:t>
            </w:r>
            <w:r>
              <w:rPr>
                <w:rFonts w:ascii="Times New Roman" w:eastAsia="宋体" w:hAnsi="Times New Roman" w:cs="Times New Roman"/>
                <w:lang w:eastAsia="zh-CN"/>
              </w:rPr>
              <w:t>1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多次给药期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□C1   □C2   □C3…</w:t>
            </w:r>
          </w:p>
        </w:tc>
      </w:tr>
      <w:tr w:rsidR="00543137" w14:paraId="3E3E10D0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给药日期:DAT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36C5679" w14:textId="77777777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237533" w14:paraId="45DE7F66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给药时间:TIM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01878CA" w14:textId="3EBB97E0" w:rsidR="00237533" w:rsidRDefault="00237533" w:rsidP="00586A6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543137" w14:paraId="6F1A7915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实际每日给药量:DOSE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E1D24D2" w14:textId="2E21C1A2" w:rsidR="00543137" w:rsidRDefault="00543137" w:rsidP="00237533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|__|__|__| </w:t>
            </w:r>
            <w:r w:rsidR="00207101"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</w:p>
        </w:tc>
      </w:tr>
      <w:tr w:rsidR="00543137" w14:paraId="1D1C256B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医嘱每日给药量:YNB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22AC032" w14:textId="1C590CE0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|__|__|__|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</w:t>
            </w:r>
            <w:r w:rsidR="00207101">
              <w:rPr>
                <w:rFonts w:ascii="Times New Roman" w:eastAsia="宋体" w:hAnsi="Times New Roman" w:cs="Times New Roman"/>
                <w:lang w:eastAsia="zh-CN"/>
              </w:rPr>
              <w:t>g</w:t>
            </w:r>
          </w:p>
        </w:tc>
      </w:tr>
      <w:tr w:rsidR="00543137" w14:paraId="1962D5D4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是否进行剂量调整:YNA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3309222" w14:textId="77777777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未改变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剂量减少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剂量增加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暂停用药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永久停药</w:t>
            </w:r>
          </w:p>
        </w:tc>
      </w:tr>
      <w:tr w:rsidR="00543137" w14:paraId="39E508D1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剂量调整原因:ADJ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977F453" w14:textId="6EE80BD0" w:rsidR="00543137" w:rsidRDefault="00543137" w:rsidP="0023753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不良事件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543137" w14:paraId="7EA67A26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其他，请说明:DESC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B42042A" w14:textId="77777777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43137" w14:paraId="008A3D39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相关不良事件编号及名称:AENO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4B861BD" w14:textId="77777777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43137" w14:paraId="14566CFF" w14:textId="77777777" w:rsidTr="00586A67">
        <w:trPr>
          <w:jc w:val="center"/>
        </w:trPr>
        <w:tc>
          <w:tcPr>
            <w:tcW w:w="9740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注：EDC中可添加多条记录:ACND</w:t>
            </w:r>
          </w:p>
        </w:tc>
      </w:tr>
      <w:tr>
        <w:tc>
          <w:tcPr>
            <w:tcW w:type="dxa" w:w="3541"/>
          </w:tcPr>
          <w:p>
            <w:r>
              <w:t>利妥昔单抗给药记录:DOSFRQ</w:t>
            </w:r>
          </w:p>
        </w:tc>
        <w:tc>
          <w:tcPr>
            <w:tcW w:type="dxa" w:w="6199"/>
          </w:tcPr>
          <w:p/>
        </w:tc>
      </w:tr>
    </w:tbl>
    <w:p w14:paraId="52A02EBA" w14:textId="77777777" w:rsidR="00543137" w:rsidRDefault="00543137" w:rsidP="00543137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07AE283C" w14:textId="19041DEF" w:rsidR="00237533" w:rsidRDefault="00237533" w:rsidP="0023753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地塞米松给药记录询问页_ECHQ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237533" w14:paraId="4D562610" w14:textId="77777777" w:rsidTr="00586A67">
        <w:trPr>
          <w:jc w:val="center"/>
        </w:trPr>
        <w:tc>
          <w:tcPr>
            <w:tcW w:w="3541" w:type="dxa"/>
          </w:tcPr>
          <w:p>
            <w:r>
              <w:t>是否进行地塞米松给药？:YNA</w:t>
            </w:r>
          </w:p>
        </w:tc>
        <w:tc>
          <w:tcPr>
            <w:tcW w:w="6199" w:type="dxa"/>
          </w:tcPr>
          <w:p w14:paraId="1C2833C1" w14:textId="77777777" w:rsidR="00237533" w:rsidRDefault="00237533" w:rsidP="00586A6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>
        <w:tc>
          <w:tcPr>
            <w:tcW w:type="dxa" w:w="3541"/>
          </w:tcPr>
          <w:p>
            <w:r>
              <w:t>地塞米松给药记录询问页:DOSFRQ</w:t>
            </w:r>
          </w:p>
        </w:tc>
        <w:tc>
          <w:tcPr>
            <w:tcW w:type="dxa" w:w="6199"/>
          </w:tcPr>
          <w:p/>
        </w:tc>
      </w:tr>
    </w:tbl>
    <w:p w14:paraId="7CFF216E" w14:textId="77777777" w:rsidR="00237533" w:rsidRDefault="00237533" w:rsidP="00237533"/>
    <w:p w14:paraId="62B26F32" w14:textId="63D7EDB8" w:rsidR="00237533" w:rsidRDefault="00237533" w:rsidP="0023753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地塞米松给药记录_EC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2B5611" w14:paraId="5B70A521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给药周期:DOSFRQ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BC9E55C" w14:textId="21427E84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单次给药期（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D</w:t>
            </w:r>
            <w:r>
              <w:rPr>
                <w:rFonts w:ascii="Times New Roman" w:eastAsia="宋体" w:hAnsi="Times New Roman" w:cs="Times New Roman"/>
                <w:lang w:eastAsia="zh-CN"/>
              </w:rPr>
              <w:t>1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多次给药期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□C1   □C2   □C3…</w:t>
            </w:r>
          </w:p>
        </w:tc>
      </w:tr>
      <w:tr w:rsidR="002B5611" w14:paraId="2DD79263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给药日期:DAT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5306D23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2B5611" w14:paraId="4B347EDC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实际每日服药量:DOSE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AC6E463" w14:textId="09962F96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|__|__|.|__| </w:t>
            </w:r>
            <w:commentRangeStart w:id="369"/>
            <w:commentRangeStart w:id="370"/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  <w:commentRangeEnd w:id="369"/>
            <w:r>
              <w:rPr>
                <w:rStyle w:val="af"/>
              </w:rPr>
              <w:commentReference w:id="369"/>
            </w:r>
            <w:commentRangeEnd w:id="370"/>
            <w:r>
              <w:rPr>
                <w:rStyle w:val="af"/>
              </w:rPr>
              <w:commentReference w:id="370"/>
            </w:r>
          </w:p>
        </w:tc>
      </w:tr>
      <w:tr w:rsidR="002B5611" w14:paraId="464A113E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医嘱每日服药量:YNB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5E9D2D6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.</w:t>
            </w:r>
            <w:r>
              <w:rPr>
                <w:rFonts w:ascii="Times New Roman" w:eastAsia="宋体" w:hAnsi="Times New Roman" w:cs="Times New Roman"/>
              </w:rPr>
              <w:t xml:space="preserve">|__|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</w:p>
        </w:tc>
      </w:tr>
      <w:tr w:rsidR="002B5611" w14:paraId="15B7BD2C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是否进行剂量调整:YNA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76C02E4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未改变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剂量减少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剂量增加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暂停用药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永久停药</w:t>
            </w:r>
          </w:p>
        </w:tc>
      </w:tr>
      <w:tr w:rsidR="002B5611" w14:paraId="38B448E3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剂量调整原因:ADJ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5F23A53" w14:textId="01FFAAAB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不良事件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受试者自行调整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2B5611" w14:paraId="4AE79401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其他，请说明:DESC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3B9D32F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B5611" w14:paraId="60119D11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相关不良事件编号及名称:AENO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337D5CC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B5611" w14:paraId="4EA88E88" w14:textId="77777777" w:rsidTr="00586A67">
        <w:trPr>
          <w:jc w:val="center"/>
        </w:trPr>
        <w:tc>
          <w:tcPr>
            <w:tcW w:w="9740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注：EDC中可添加多条记录:ACND</w:t>
            </w:r>
          </w:p>
        </w:tc>
      </w:tr>
      <w:tr>
        <w:tc>
          <w:tcPr>
            <w:tcW w:type="dxa" w:w="3541"/>
          </w:tcPr>
          <w:p>
            <w:r>
              <w:t>地塞米松给药记录:DOSFRQ</w:t>
            </w:r>
          </w:p>
        </w:tc>
        <w:tc>
          <w:tcPr>
            <w:tcW w:type="dxa" w:w="6199"/>
          </w:tcPr>
          <w:p/>
        </w:tc>
      </w:tr>
    </w:tbl>
    <w:p w14:paraId="12F941F9" w14:textId="15CA9F9D" w:rsidR="00237533" w:rsidRDefault="00237533" w:rsidP="00237533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195A0934" w14:textId="77777777" w:rsidR="00237533" w:rsidRDefault="00237533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62E8BDEA" w14:textId="77777777" w:rsidR="00543137" w:rsidRDefault="00543137" w:rsidP="009A2C96">
      <w:pPr>
        <w:spacing w:before="160" w:after="160"/>
        <w:jc w:val="right"/>
        <w:rPr>
          <w:rFonts w:ascii="Times New Roman" w:eastAsia="宋体" w:hAnsi="Times New Roman" w:cs="Times New Roman"/>
          <w:lang w:eastAsia="zh-CN"/>
        </w:rPr>
      </w:pPr>
    </w:p>
    <w:p w14:paraId="66593056" w14:textId="171EC85C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计划外访视_UNS</w:t>
      </w:r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80374C" w:rsidRPr="005738B8" w14:paraId="4ADCE591" w14:textId="77777777" w:rsidTr="005738B8">
        <w:trPr>
          <w:trHeight w:val="631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是否进行计划外访视？ :YN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A0334E" w14:textId="352335E0" w:rsidR="0080374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5738B8">
              <w:rPr>
                <w:rFonts w:cs="Times New Roman"/>
                <w:bCs/>
                <w:sz w:val="21"/>
                <w:szCs w:val="21"/>
                <w:lang w:eastAsia="zh-CN"/>
              </w:rPr>
              <w:t>□</w:t>
            </w:r>
            <w:r w:rsidR="0080374C">
              <w:rPr>
                <w:rFonts w:cs="Times New Roman" w:hint="eastAsia"/>
                <w:bCs/>
                <w:sz w:val="21"/>
                <w:szCs w:val="21"/>
                <w:lang w:eastAsia="zh-CN"/>
              </w:rPr>
              <w:t>是</w:t>
            </w:r>
            <w:r w:rsidR="0080374C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 </w:t>
            </w:r>
            <w:r w:rsidRPr="005738B8">
              <w:rPr>
                <w:rFonts w:cs="Times New Roman"/>
                <w:bCs/>
                <w:sz w:val="21"/>
                <w:szCs w:val="21"/>
                <w:lang w:eastAsia="zh-CN"/>
              </w:rPr>
              <w:t>□</w:t>
            </w:r>
            <w:r w:rsidR="0080374C">
              <w:rPr>
                <w:rFonts w:cs="Times New Roman" w:hint="eastAsia"/>
                <w:bCs/>
                <w:sz w:val="21"/>
                <w:szCs w:val="21"/>
                <w:lang w:eastAsia="zh-CN"/>
              </w:rPr>
              <w:t>否</w:t>
            </w:r>
          </w:p>
        </w:tc>
      </w:tr>
      <w:tr w:rsidR="005B700C" w14:paraId="00ED5F90" w14:textId="77777777" w:rsidTr="00586A67">
        <w:trPr>
          <w:trHeight w:val="465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ECOG评分:QS1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1476A" w14:textId="07A6A640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4BA51755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身高体重  :VS1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9D961" w14:textId="1F448C4A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31AD965C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体重 :PERF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0175" w14:textId="23C6BEB6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77B77EC6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体格检查:PE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0B61" w14:textId="1A8F1F11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44837E84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生命体征 :VS3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7598E" w14:textId="7FA78592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3182ADA6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血常规  :LB1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774E" w14:textId="58BC2D4C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7C48B489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尿常规  :PERF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C89A0" w14:textId="46228ECE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7C471984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血生化  :PERF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DDE4" w14:textId="36CD58A4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084CE363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便常规 :PERF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C4CE" w14:textId="7ECE6351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30EDCF44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凝血功能 :PERF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C0A8F" w14:textId="4EC50F2A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4892D12E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空腹血糖:ORRESU_GLU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529D6" w14:textId="78E39818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2F76A1FD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心肌酶谱检查 :LB13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FB4C4" w14:textId="4E4EC8C1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7C43464A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血妊娠试验 :LB13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13821" w14:textId="3F786DA7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35A492C2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病毒学检查:LB9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F5C7" w14:textId="28825DE4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3D7EFD0E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HBV DNA:PERF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F08D" w14:textId="2C58C08E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75863391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HCV RNA:PERF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EE5E4" w14:textId="63DFE16C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03B55A5A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12-导联心电图 :EG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5366A" w14:textId="1ED7E446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485331C1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心脏彩超:PERF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7DA01" w14:textId="5B5D0474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3807FEE1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甲状腺功能检查:PERF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E4FCA" w14:textId="1A80CABB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14F413EA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PK样本采集:PERF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B00D1D" w14:textId="59EE33AF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40F4DD9B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PD样本采集:PERF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8D0B3C" w14:textId="2241B2EB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666A345D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生物标志物采集:PC12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906B1E" w14:textId="4D799BE4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71DE430D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尿液样本收集:PERF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7EA721" w14:textId="4D5E4E59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04813DAA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粪便样本收集:PERF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9F0A2" w14:textId="35F081FA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70872F23" w14:textId="77777777" w:rsidTr="00586A67">
        <w:trPr>
          <w:trHeight w:val="64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药物发放（GT929）:YNB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363B21" w14:textId="66B71EE5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20678A77" w14:textId="77777777" w:rsidTr="005738B8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药物回收（GT929）:TRT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6D009" w14:textId="1A29378C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738B8" w14:paraId="7D8E45C8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其他检查:DESC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6AC181" w14:textId="26FC2959" w:rsidR="005738B8" w:rsidRPr="002C150B" w:rsidRDefault="002B5611" w:rsidP="005B700C">
            <w:pPr>
              <w:autoSpaceDE w:val="0"/>
              <w:autoSpaceDN w:val="0"/>
              <w:spacing w:before="120" w:after="120"/>
              <w:rPr>
                <w:rFonts w:cs="Times New Roman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>
        <w:tc>
          <w:tcPr>
            <w:tcW w:type="dxa" w:w="4868"/>
          </w:tcPr>
          <w:p>
            <w:r>
              <w:t>计划外访视:YN</w:t>
            </w:r>
          </w:p>
        </w:tc>
        <w:tc>
          <w:tcPr>
            <w:tcW w:type="dxa" w:w="4868"/>
          </w:tcPr>
          <w:p/>
        </w:tc>
      </w:tr>
    </w:tbl>
    <w:p w14:paraId="05BBCC1F" w14:textId="77777777" w:rsidR="00D21B23" w:rsidRDefault="00D21B23" w:rsidP="005B700C">
      <w:pPr>
        <w:pStyle w:val="a3"/>
        <w:spacing w:before="120" w:after="120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1DBEA5AE" w14:textId="279F3BFD" w:rsidR="000218AC" w:rsidRDefault="00D21B23" w:rsidP="005738B8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其他检查_LB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974"/>
        <w:gridCol w:w="6766"/>
      </w:tblGrid>
      <w:tr w:rsidR="000218AC" w14:paraId="441F6233" w14:textId="77777777">
        <w:trPr>
          <w:jc w:val="center"/>
        </w:trPr>
        <w:tc>
          <w:tcPr>
            <w:tcW w:w="2974" w:type="dxa"/>
          </w:tcPr>
          <w:p>
            <w:r>
              <w:t>检查项目:TEST_A</w:t>
            </w:r>
          </w:p>
        </w:tc>
        <w:tc>
          <w:tcPr>
            <w:tcW w:w="6766" w:type="dxa"/>
          </w:tcPr>
          <w:p w14:paraId="72D08230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6DC56625" w14:textId="77777777">
        <w:trPr>
          <w:jc w:val="center"/>
        </w:trPr>
        <w:tc>
          <w:tcPr>
            <w:tcW w:w="2974" w:type="dxa"/>
            <w:tcBorders>
              <w:top w:val="single" w:sz="2" w:space="0" w:color="000000"/>
            </w:tcBorders>
          </w:tcPr>
          <w:p>
            <w:r>
              <w:t>检查日期:DAT</w:t>
            </w:r>
          </w:p>
        </w:tc>
        <w:tc>
          <w:tcPr>
            <w:tcW w:w="6766" w:type="dxa"/>
            <w:tcBorders>
              <w:top w:val="single" w:sz="2" w:space="0" w:color="000000"/>
            </w:tcBorders>
          </w:tcPr>
          <w:p w14:paraId="41AEE649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218AC" w14:paraId="69315702" w14:textId="77777777">
        <w:trPr>
          <w:jc w:val="center"/>
        </w:trPr>
        <w:tc>
          <w:tcPr>
            <w:tcW w:w="2974" w:type="dxa"/>
          </w:tcPr>
          <w:p>
            <w:r>
              <w:t>检查结果:PERF</w:t>
            </w:r>
          </w:p>
        </w:tc>
        <w:tc>
          <w:tcPr>
            <w:tcW w:w="6766" w:type="dxa"/>
          </w:tcPr>
          <w:p w14:paraId="36B56D5D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43DC994C" w14:textId="77777777">
        <w:trPr>
          <w:jc w:val="center"/>
        </w:trPr>
        <w:tc>
          <w:tcPr>
            <w:tcW w:w="2974" w:type="dxa"/>
          </w:tcPr>
          <w:p>
            <w:r>
              <w:t>正常值范围下限:ORNRLO_WBC</w:t>
            </w:r>
          </w:p>
        </w:tc>
        <w:tc>
          <w:tcPr>
            <w:tcW w:w="6766" w:type="dxa"/>
          </w:tcPr>
          <w:p w14:paraId="5428FF72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495751EE" w14:textId="77777777">
        <w:trPr>
          <w:jc w:val="center"/>
        </w:trPr>
        <w:tc>
          <w:tcPr>
            <w:tcW w:w="2974" w:type="dxa"/>
          </w:tcPr>
          <w:p>
            <w:r>
              <w:t>正常值范围上限:ORNRHI_WBC</w:t>
            </w:r>
          </w:p>
        </w:tc>
        <w:tc>
          <w:tcPr>
            <w:tcW w:w="6766" w:type="dxa"/>
          </w:tcPr>
          <w:p w14:paraId="575740A1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64AAF862" w14:textId="77777777">
        <w:trPr>
          <w:jc w:val="center"/>
        </w:trPr>
        <w:tc>
          <w:tcPr>
            <w:tcW w:w="2974" w:type="dxa"/>
          </w:tcPr>
          <w:p>
            <w:r>
              <w:t>单位:ORRESU_WBC</w:t>
            </w:r>
          </w:p>
        </w:tc>
        <w:tc>
          <w:tcPr>
            <w:tcW w:w="6766" w:type="dxa"/>
          </w:tcPr>
          <w:p w14:paraId="2C69749A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2A0667CA" w14:textId="77777777">
        <w:trPr>
          <w:jc w:val="center"/>
        </w:trPr>
        <w:tc>
          <w:tcPr>
            <w:tcW w:w="2974" w:type="dxa"/>
          </w:tcPr>
          <w:p>
            <w:r>
              <w:t>临床意义判定:CLSIG_WBC</w:t>
            </w:r>
          </w:p>
        </w:tc>
        <w:tc>
          <w:tcPr>
            <w:tcW w:w="6766" w:type="dxa"/>
          </w:tcPr>
          <w:p w14:paraId="56FFAFC1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</w:p>
        </w:tc>
      </w:tr>
      <w:tr w:rsidR="000218AC" w14:paraId="6BEDA083" w14:textId="77777777">
        <w:trPr>
          <w:jc w:val="center"/>
        </w:trPr>
        <w:tc>
          <w:tcPr>
            <w:tcW w:w="2974" w:type="dxa"/>
          </w:tcPr>
          <w:p>
            <w:r>
              <w:t>若异常，请详述:DESC</w:t>
            </w:r>
          </w:p>
        </w:tc>
        <w:tc>
          <w:tcPr>
            <w:tcW w:w="6766" w:type="dxa"/>
          </w:tcPr>
          <w:p w14:paraId="70FE6ECD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21B23" w14:paraId="69F6CDE1" w14:textId="77777777" w:rsidTr="00D21B23">
        <w:trPr>
          <w:jc w:val="center"/>
        </w:trPr>
        <w:tc>
          <w:tcPr>
            <w:tcW w:w="9740" w:type="dxa"/>
            <w:gridSpan w:val="2"/>
          </w:tcPr>
          <w:p>
            <w:r>
              <w:t>注：EDC中可添加多条记录:ACND</w:t>
            </w:r>
          </w:p>
        </w:tc>
      </w:tr>
      <w:tr>
        <w:tc>
          <w:tcPr>
            <w:tcW w:type="dxa" w:w="2974"/>
          </w:tcPr>
          <w:p>
            <w:r>
              <w:t>其他检查:DESC</w:t>
            </w:r>
          </w:p>
        </w:tc>
        <w:tc>
          <w:tcPr>
            <w:tcW w:type="dxa" w:w="6766"/>
          </w:tcPr>
          <w:p/>
        </w:tc>
      </w:tr>
    </w:tbl>
    <w:p w14:paraId="1633AD1D" w14:textId="68FE0F5A" w:rsidR="00A81CD8" w:rsidRDefault="00A81CD8">
      <w:pPr>
        <w:rPr>
          <w:rFonts w:ascii="Times New Roman" w:eastAsia="宋体" w:hAnsi="Times New Roman" w:cs="Times New Roman"/>
          <w:lang w:eastAsia="zh-CN"/>
        </w:rPr>
      </w:pPr>
    </w:p>
    <w:p w14:paraId="28E4F498" w14:textId="4557046C" w:rsidR="00A81CD8" w:rsidRDefault="00A81CD8" w:rsidP="00A81CD8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访视安排_UNS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974"/>
        <w:gridCol w:w="6766"/>
      </w:tblGrid>
      <w:tr w:rsidR="00A81CD8" w14:paraId="77EC3255" w14:textId="77777777" w:rsidTr="00D21B23">
        <w:trPr>
          <w:jc w:val="center"/>
        </w:trPr>
        <w:tc>
          <w:tcPr>
            <w:tcW w:w="2974" w:type="dxa"/>
          </w:tcPr>
          <w:p>
            <w:r>
              <w:t>受试者是否进行下一次访视:YN</w:t>
            </w:r>
          </w:p>
        </w:tc>
        <w:tc>
          <w:tcPr>
            <w:tcW w:w="6766" w:type="dxa"/>
          </w:tcPr>
          <w:p w14:paraId="706F4663" w14:textId="5F9E7BFA" w:rsidR="00A81CD8" w:rsidRDefault="00A81CD8" w:rsidP="00D21B23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>
        <w:tc>
          <w:tcPr>
            <w:tcW w:type="dxa" w:w="2974"/>
          </w:tcPr>
          <w:p>
            <w:r>
              <w:t>访视安排:YN</w:t>
            </w:r>
          </w:p>
        </w:tc>
        <w:tc>
          <w:tcPr>
            <w:tcW w:type="dxa" w:w="6766"/>
          </w:tcPr>
          <w:p/>
        </w:tc>
      </w:tr>
    </w:tbl>
    <w:p w14:paraId="59533AA7" w14:textId="039832C9" w:rsidR="005738B8" w:rsidRDefault="005738B8">
      <w:pPr>
        <w:rPr>
          <w:rFonts w:ascii="Times New Roman" w:eastAsia="宋体" w:hAnsi="Times New Roman" w:cs="Times New Roman"/>
          <w:lang w:eastAsia="zh-CN"/>
        </w:rPr>
      </w:pPr>
    </w:p>
    <w:p w14:paraId="00E0EE57" w14:textId="77777777" w:rsidR="005738B8" w:rsidRDefault="005738B8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2AD9E0F7" w14:textId="77777777" w:rsidR="000218AC" w:rsidRDefault="000218AC">
      <w:pPr>
        <w:rPr>
          <w:rFonts w:ascii="Times New Roman" w:eastAsia="宋体" w:hAnsi="Times New Roman" w:cs="Times New Roman"/>
          <w:lang w:eastAsia="zh-CN"/>
        </w:rPr>
      </w:pPr>
    </w:p>
    <w:p w14:paraId="2D6D99AE" w14:textId="005BC13A" w:rsidR="005F7F3E" w:rsidRDefault="005F7F3E" w:rsidP="005F7F3E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死亡信息页_DS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974"/>
        <w:gridCol w:w="6766"/>
      </w:tblGrid>
      <w:tr w:rsidR="005F7F3E" w14:paraId="36276C11" w14:textId="77777777" w:rsidTr="00D21B23">
        <w:trPr>
          <w:jc w:val="center"/>
        </w:trPr>
        <w:tc>
          <w:tcPr>
            <w:tcW w:w="2974" w:type="dxa"/>
          </w:tcPr>
          <w:p>
            <w:r>
              <w:t>受试者是否死亡？:PERF</w:t>
            </w:r>
          </w:p>
        </w:tc>
        <w:tc>
          <w:tcPr>
            <w:tcW w:w="6766" w:type="dxa"/>
          </w:tcPr>
          <w:p w14:paraId="7713300D" w14:textId="2EA62622" w:rsidR="005F7F3E" w:rsidRDefault="005F7F3E" w:rsidP="00D21B23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5F7F3E" w14:paraId="2BF32EF9" w14:textId="77777777" w:rsidTr="00D21B23">
        <w:trPr>
          <w:jc w:val="center"/>
        </w:trPr>
        <w:tc>
          <w:tcPr>
            <w:tcW w:w="2974" w:type="dxa"/>
          </w:tcPr>
          <w:p>
            <w:r>
              <w:t>死亡日期:DTHDAT</w:t>
            </w:r>
          </w:p>
        </w:tc>
        <w:tc>
          <w:tcPr>
            <w:tcW w:w="6766" w:type="dxa"/>
          </w:tcPr>
          <w:p w14:paraId="46650164" w14:textId="3B8E2DED" w:rsidR="005F7F3E" w:rsidRDefault="005F7F3E" w:rsidP="00D21B2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5F7F3E" w14:paraId="05FF3AB0" w14:textId="77777777" w:rsidTr="00D21B23">
        <w:trPr>
          <w:jc w:val="center"/>
        </w:trPr>
        <w:tc>
          <w:tcPr>
            <w:tcW w:w="2974" w:type="dxa"/>
          </w:tcPr>
          <w:p>
            <w:r>
              <w:t>死亡原因:REAS</w:t>
            </w:r>
          </w:p>
        </w:tc>
        <w:tc>
          <w:tcPr>
            <w:tcW w:w="6766" w:type="dxa"/>
          </w:tcPr>
          <w:p w14:paraId="6EAD360B" w14:textId="637A3D23" w:rsidR="005F7F3E" w:rsidRDefault="005F7F3E" w:rsidP="00D21B2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不良事件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研究疾病相关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死因不详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5F7F3E" w14:paraId="209E1A57" w14:textId="77777777" w:rsidTr="00D21B23">
        <w:trPr>
          <w:jc w:val="center"/>
        </w:trPr>
        <w:tc>
          <w:tcPr>
            <w:tcW w:w="2974" w:type="dxa"/>
          </w:tcPr>
          <w:p>
            <w:r>
              <w:t>其他，请说明:DESC</w:t>
            </w:r>
          </w:p>
        </w:tc>
        <w:tc>
          <w:tcPr>
            <w:tcW w:w="6766" w:type="dxa"/>
          </w:tcPr>
          <w:p w14:paraId="10B23B6A" w14:textId="77777777" w:rsidR="005F7F3E" w:rsidRDefault="005F7F3E" w:rsidP="00D21B2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2974"/>
          </w:tcPr>
          <w:p>
            <w:r>
              <w:t>死亡信息页:SDTH</w:t>
            </w:r>
          </w:p>
        </w:tc>
        <w:tc>
          <w:tcPr>
            <w:tcW w:type="dxa" w:w="6766"/>
          </w:tcPr>
          <w:p/>
        </w:tc>
      </w:tr>
    </w:tbl>
    <w:p w14:paraId="52E78E7E" w14:textId="09C2B4B7" w:rsidR="000218AC" w:rsidRDefault="000218AC">
      <w:pPr>
        <w:spacing w:line="276" w:lineRule="auto"/>
        <w:rPr>
          <w:rFonts w:ascii="Times New Roman" w:eastAsia="宋体" w:hAnsi="Times New Roman" w:cs="Times New Roman"/>
          <w:lang w:eastAsia="zh-CN"/>
        </w:rPr>
      </w:pPr>
    </w:p>
    <w:p w14:paraId="0B08AB32" w14:textId="77777777" w:rsidR="00D21B23" w:rsidRDefault="00D21B23" w:rsidP="00D21B23">
      <w:pPr>
        <w:rPr>
          <w:lang w:eastAsia="zh-CN"/>
        </w:rPr>
      </w:pPr>
    </w:p>
    <w:p w14:paraId="669C5D13" w14:textId="5F329F9C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不良事件询问页_AEHQ</w:t>
      </w:r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3680"/>
        <w:gridCol w:w="6056"/>
      </w:tblGrid>
      <w:tr w:rsidR="005738B8" w:rsidRPr="005738B8" w14:paraId="5D2FC7D7" w14:textId="77777777" w:rsidTr="005738B8">
        <w:trPr>
          <w:trHeight w:val="20"/>
          <w:jc w:val="center"/>
        </w:trPr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受试者给药后是否发生了不良事件？:AEYN</w:t>
            </w:r>
          </w:p>
        </w:tc>
        <w:tc>
          <w:tcPr>
            <w:tcW w:w="3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2F076" w14:textId="707C7642" w:rsidR="005738B8" w:rsidRPr="005738B8" w:rsidRDefault="005738B8" w:rsidP="005738B8">
            <w:pPr>
              <w:adjustRightInd w:val="0"/>
              <w:snapToGrid w:val="0"/>
              <w:spacing w:before="120" w:after="120" w:line="276" w:lineRule="auto"/>
              <w:jc w:val="both"/>
              <w:rPr>
                <w:rFonts w:cs="Times New Roman"/>
                <w:kern w:val="2"/>
                <w:sz w:val="21"/>
                <w:szCs w:val="21"/>
                <w:lang w:val="en-US" w:eastAsia="zh-CN"/>
              </w:rPr>
            </w:pPr>
            <w:r w:rsidRPr="005738B8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 w:rsidRPr="005738B8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是</w:t>
            </w:r>
            <w:r w:rsidRPr="005738B8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Pr="005738B8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>
        <w:tc>
          <w:tcPr>
            <w:tcW w:type="dxa" w:w="3680"/>
          </w:tcPr>
          <w:p>
            <w:r>
              <w:t>不良事件询问页:AENO</w:t>
            </w:r>
          </w:p>
        </w:tc>
        <w:tc>
          <w:tcPr>
            <w:tcW w:type="dxa" w:w="6056"/>
          </w:tcPr>
          <w:p/>
        </w:tc>
      </w:tr>
    </w:tbl>
    <w:p w14:paraId="0D126F4E" w14:textId="3EADD944" w:rsidR="00D21B23" w:rsidRDefault="00D21B23" w:rsidP="00D21B23">
      <w:pPr>
        <w:rPr>
          <w:lang w:eastAsia="zh-CN"/>
        </w:rPr>
      </w:pPr>
    </w:p>
    <w:p w14:paraId="2E74EB62" w14:textId="5EB73AE9" w:rsidR="005738B8" w:rsidRPr="005738B8" w:rsidRDefault="005738B8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不良事件_AE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80"/>
        <w:gridCol w:w="6160"/>
      </w:tblGrid>
      <w:tr w:rsidR="00D21B23" w14:paraId="0BA4DE02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r>
              <w:t>不良事件编号:AENO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CF8818" w14:textId="277623CB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4AB8A1B8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r>
              <w:t>不良事件名称:TERM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F7C11F" w14:textId="77777777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5E861750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r>
              <w:t>开始日期:STDAT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40D5517" w14:textId="77777777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年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日</w:t>
            </w:r>
          </w:p>
        </w:tc>
      </w:tr>
      <w:tr w:rsidR="00D21B23" w14:paraId="5745B25E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r>
              <w:t>结束日期:ENDAT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892B10" w14:textId="77777777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年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日</w:t>
            </w:r>
          </w:p>
        </w:tc>
      </w:tr>
      <w:tr w:rsidR="00D21B23" w14:paraId="5AF4E507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r>
              <w:t>NCI-CTCAE分级:YN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1C339D" w14:textId="77777777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□1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级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□2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级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□3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级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□4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级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□5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级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</w:p>
        </w:tc>
      </w:tr>
      <w:tr w:rsidR="005738B8" w14:paraId="1BB3B678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r>
              <w:t>与试验程序及操作之间的关系:REL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C5AE11" w14:textId="08FFCD54" w:rsidR="005738B8" w:rsidRDefault="005738B8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无关</w:t>
            </w:r>
          </w:p>
        </w:tc>
      </w:tr>
      <w:tr w:rsidR="00D21B23" w14:paraId="1268DB46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r>
              <w:t>与GT929的关系:REL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FB43E8" w14:textId="77777777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肯定有关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很可能有关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可能有关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可能无关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无关</w:t>
            </w:r>
          </w:p>
        </w:tc>
      </w:tr>
      <w:tr w:rsidR="005738B8" w14:paraId="0F374F65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r>
              <w:t>与地塞米松的关系:REL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077599" w14:textId="45432970" w:rsidR="005738B8" w:rsidRDefault="00543137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肯定有关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很可能有关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可能有关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可能无关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无关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不适用</w:t>
            </w:r>
          </w:p>
        </w:tc>
      </w:tr>
      <w:tr w:rsidR="00543137" w14:paraId="22A34853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r>
              <w:t>与利妥昔单抗的关系:REL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358E5C" w14:textId="24F26BBA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肯定有关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很可能有关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可能有关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可能无关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无关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不适用</w:t>
            </w:r>
          </w:p>
        </w:tc>
      </w:tr>
      <w:tr w:rsidR="00543137" w14:paraId="362E781E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r>
              <w:t>对GT929采取的措施:ACNA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838913" w14:textId="108F1FF1" w:rsidR="00543137" w:rsidRDefault="00543137" w:rsidP="00212032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永久停药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="00212032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减少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剂量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剂量不变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暂停用药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不详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不适用</w:t>
            </w:r>
          </w:p>
        </w:tc>
      </w:tr>
      <w:tr w:rsidR="00543137" w14:paraId="48F1E629" w14:textId="77777777" w:rsidTr="00586A67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r>
              <w:t>对地塞米松采取的措施:ACNA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9082AC" w14:textId="6CC562F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永久停药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="00212032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减少剂量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剂量不变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暂停用药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不详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不适用</w:t>
            </w:r>
          </w:p>
        </w:tc>
      </w:tr>
      <w:tr w:rsidR="00543137" w14:paraId="401CBBFD" w14:textId="77777777" w:rsidTr="00586A67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r>
              <w:t>对利妥昔单抗采取的措施:ACNC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AEA5D5" w14:textId="78912976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永久停药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="00212032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减少剂量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剂量不变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暂停用药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不详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不适用</w:t>
            </w:r>
          </w:p>
        </w:tc>
      </w:tr>
      <w:tr w:rsidR="00543137" w14:paraId="5CB99353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r>
              <w:t>对该不良事件采取的措施（多选）:ACNC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2D9E881" w14:textId="48E0E8E9" w:rsidR="00543137" w:rsidRDefault="00543137" w:rsidP="00212032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 w:rsidR="00212032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未接受治疗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药物治疗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非药物治疗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</w:p>
        </w:tc>
      </w:tr>
      <w:tr w:rsidR="00543137" w14:paraId="3CC4DA93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r>
              <w:t>其他，请说明:DESC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73A670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543137" w14:paraId="2EDC9AD4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r>
              <w:t>转归:OUT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2ADFE8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恢复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痊愈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好转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缓解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未好转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未缓解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持续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恢复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痊愈伴有后遗症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致死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未知</w:t>
            </w:r>
          </w:p>
        </w:tc>
      </w:tr>
      <w:tr w:rsidR="00543137" w14:paraId="49DF482C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r>
              <w:t>是否为严重不良事件？:SER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6093266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 w:rsidR="00543137" w14:paraId="0893E74D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r>
              <w:t>符合SAE标准的日期:STDATA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73EE90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年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日</w:t>
            </w:r>
          </w:p>
        </w:tc>
      </w:tr>
      <w:tr w:rsidR="00543137" w14:paraId="16ED968F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r>
              <w:t>严重不良事件标准（多选）:SMIE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509D9E7" w14:textId="77777777" w:rsidR="00543137" w:rsidRDefault="00543137" w:rsidP="00543137">
            <w:pPr>
              <w:adjustRightInd w:val="0"/>
              <w:snapToGrid w:val="0"/>
              <w:spacing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导致死亡</w:t>
            </w:r>
          </w:p>
          <w:p w14:paraId="75F950E0" w14:textId="77777777" w:rsidR="00543137" w:rsidRDefault="00543137" w:rsidP="00543137">
            <w:pPr>
              <w:adjustRightInd w:val="0"/>
              <w:snapToGrid w:val="0"/>
              <w:spacing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危及生命</w:t>
            </w:r>
          </w:p>
          <w:p w14:paraId="78A09908" w14:textId="77777777" w:rsidR="00543137" w:rsidRDefault="00543137" w:rsidP="00543137">
            <w:pPr>
              <w:adjustRightInd w:val="0"/>
              <w:snapToGrid w:val="0"/>
              <w:spacing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需要住院或延长住院时间</w:t>
            </w:r>
          </w:p>
          <w:p w14:paraId="441BCB41" w14:textId="77777777" w:rsidR="00543137" w:rsidRDefault="00543137" w:rsidP="00543137">
            <w:pPr>
              <w:adjustRightInd w:val="0"/>
              <w:snapToGrid w:val="0"/>
              <w:spacing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永久或严重的残疾或功能丧失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</w:p>
          <w:p w14:paraId="7951667C" w14:textId="77777777" w:rsidR="00543137" w:rsidRDefault="00543137" w:rsidP="00543137">
            <w:pPr>
              <w:adjustRightInd w:val="0"/>
              <w:snapToGrid w:val="0"/>
              <w:spacing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先天性异常或出生缺陷</w:t>
            </w:r>
          </w:p>
          <w:p w14:paraId="42D59623" w14:textId="77777777" w:rsidR="00543137" w:rsidRDefault="00543137" w:rsidP="00543137">
            <w:pPr>
              <w:adjustRightInd w:val="0"/>
              <w:snapToGrid w:val="0"/>
              <w:spacing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其他重要医学事件</w:t>
            </w:r>
          </w:p>
        </w:tc>
      </w:tr>
      <w:tr w:rsidR="00543137" w14:paraId="257A1C60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r>
              <w:t>其他重要医学事件，请说明:DESC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78985D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543137" w14:paraId="53201C1D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r>
              <w:t>该不良事件是否导致受试者退出试验？:DIS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4649E76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否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</w:p>
        </w:tc>
      </w:tr>
      <w:tr w:rsidR="00543137" w14:paraId="59DF2399" w14:textId="77777777" w:rsidTr="005738B8">
        <w:trPr>
          <w:jc w:val="center"/>
        </w:trPr>
        <w:tc>
          <w:tcPr>
            <w:tcW w:w="50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r>
              <w:t>注：EDC中可添加多条记录:ACND</w:t>
            </w:r>
          </w:p>
        </w:tc>
      </w:tr>
      <w:tr>
        <w:tc>
          <w:tcPr>
            <w:tcW w:type="dxa" w:w="3580"/>
          </w:tcPr>
          <w:p>
            <w:r>
              <w:t>不良事件:AENO</w:t>
            </w:r>
          </w:p>
        </w:tc>
        <w:tc>
          <w:tcPr>
            <w:tcW w:type="dxa" w:w="6160"/>
          </w:tcPr>
          <w:p/>
        </w:tc>
      </w:tr>
    </w:tbl>
    <w:p w14:paraId="606591E7" w14:textId="77777777" w:rsidR="00D21B23" w:rsidRDefault="00D21B23" w:rsidP="00D21B23">
      <w:pPr>
        <w:rPr>
          <w:lang w:eastAsia="zh-CN"/>
        </w:rPr>
      </w:pPr>
    </w:p>
    <w:p w14:paraId="339B2548" w14:textId="1614BA49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既往及合并用药询问页_CMHQ</w:t>
      </w:r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D21B23" w14:paraId="056D42AB" w14:textId="77777777" w:rsidTr="00D21B23">
        <w:trPr>
          <w:trHeight w:val="20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受试者是否存在既往或合并用药？  □是  □否:CMYN</w:t>
            </w:r>
          </w:p>
        </w:tc>
      </w:tr>
      <w:tr>
        <w:tc>
          <w:tcPr>
            <w:tcW w:type="dxa" w:w="9736"/>
          </w:tcPr>
          <w:p>
            <w:r>
              <w:t>既往及合并用药询问页:CMYN</w:t>
            </w:r>
          </w:p>
        </w:tc>
      </w:tr>
    </w:tbl>
    <w:p w14:paraId="4BA348F3" w14:textId="64B0585D" w:rsidR="00D21B23" w:rsidRDefault="00D21B23" w:rsidP="00D21B23">
      <w:pPr>
        <w:rPr>
          <w:lang w:eastAsia="zh-CN"/>
        </w:rPr>
      </w:pPr>
    </w:p>
    <w:p w14:paraId="5C3ADB53" w14:textId="272E8D9D" w:rsidR="00A9571A" w:rsidRPr="00A9571A" w:rsidRDefault="00A9571A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既往及合并用药_CM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80"/>
        <w:gridCol w:w="6160"/>
      </w:tblGrid>
      <w:tr w:rsidR="00D21B23" w14:paraId="07D53665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>
            <w:r>
              <w:t>药物名称:TRT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C6B331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0DD210B9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>
            <w:r>
              <w:t>开始日期:STDAT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12AB0EB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年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日</w:t>
            </w:r>
          </w:p>
        </w:tc>
      </w:tr>
      <w:tr w:rsidR="00D21B23" w14:paraId="3AFD1F69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>
            <w:r>
              <w:t>是否持续:ONGO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DBBD61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否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</w:p>
        </w:tc>
      </w:tr>
      <w:tr w:rsidR="00D21B23" w14:paraId="65F2EC4D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>
            <w:r>
              <w:t>结束日期:ENDAT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250845F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年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日</w:t>
            </w:r>
          </w:p>
        </w:tc>
      </w:tr>
      <w:tr w:rsidR="00D21B23" w14:paraId="0D262AE8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r>
              <w:t>用药原因:REAS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265863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不良事件</w:t>
            </w:r>
          </w:p>
          <w:p w14:paraId="4D199658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既往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现病史</w:t>
            </w:r>
          </w:p>
          <w:p w14:paraId="69A999A3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研究疾病</w:t>
            </w:r>
          </w:p>
          <w:p w14:paraId="2A780318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bookmarkStart w:id="381" w:name="OLE_LINK5"/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bookmarkEnd w:id="381"/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预防</w:t>
            </w:r>
          </w:p>
          <w:p w14:paraId="591B7361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</w:t>
            </w:r>
          </w:p>
        </w:tc>
      </w:tr>
      <w:tr w:rsidR="00D21B23" w14:paraId="2B8F2039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>
            <w:r>
              <w:t>不良事件编号:AENO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CEE75F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0D05A5E7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>
            <w:r>
              <w:t>既往/现病史编号:MHNO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94797D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1F0A89AC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>
            <w:r>
              <w:t>预防或其他，请说明:DESCA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7DFAC6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1C20EB62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>
            <w:r>
              <w:t>单次剂量:DSTXT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D429B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:rsidRPr="00AF47F2" w14:paraId="2CE0D443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>
            <w:r>
              <w:t>剂量单位:DOSU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F4C971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□mg  □g  □ug  □mL  □L  □IU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片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胶囊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滴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未知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</w:t>
            </w:r>
          </w:p>
        </w:tc>
      </w:tr>
      <w:tr w:rsidR="00D21B23" w14:paraId="52AE024A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>
            <w:r>
              <w:t>其他，请说明:DESC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D4B199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3A6830B7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>
            <w:r>
              <w:t>用药频率:DOSFRQ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F9A3821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单次给药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□QD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（每日一次）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□BID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（每日两次）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□TID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（每日三次）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□QID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（每日四次）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□QOD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（隔日一次）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□QW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（每周一次）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□BIW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（每周两次）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□TIW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（每周三次）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  □prn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（必要时）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</w:p>
        </w:tc>
      </w:tr>
      <w:tr w:rsidR="00D21B23" w14:paraId="0535719F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>
            <w:r>
              <w:t>其他，请说明:DESC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875786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3C2FE2AA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>
            <w:r>
              <w:t>给药途径:ROUTE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CE1C42E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口服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肌肉注射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静脉滴注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静脉注射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皮下注射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腹腔注射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外用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吸入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滴鼻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滴眼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灌胃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灌肠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直肠给药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舌下给药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局部给药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</w:t>
            </w:r>
          </w:p>
        </w:tc>
      </w:tr>
      <w:tr w:rsidR="00D21B23" w14:paraId="439FB55E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>
            <w:r>
              <w:t>其他，请说明:DESC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6F65C2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0005A561" w14:textId="77777777" w:rsidTr="00D21B23">
        <w:trPr>
          <w:jc w:val="center"/>
        </w:trPr>
        <w:tc>
          <w:tcPr>
            <w:tcW w:w="50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>
            <w:r>
              <w:t>注：EDC中可添加多条记录:ACND</w:t>
            </w:r>
          </w:p>
        </w:tc>
      </w:tr>
      <w:tr>
        <w:tc>
          <w:tcPr>
            <w:tcW w:type="dxa" w:w="3580"/>
          </w:tcPr>
          <w:p>
            <w:r>
              <w:t>既往及合并用药:CMYN</w:t>
            </w:r>
          </w:p>
        </w:tc>
        <w:tc>
          <w:tcPr>
            <w:tcW w:type="dxa" w:w="6160"/>
          </w:tcPr>
          <w:p/>
        </w:tc>
      </w:tr>
    </w:tbl>
    <w:p w14:paraId="73A62744" w14:textId="77777777" w:rsidR="00D21B23" w:rsidRDefault="00D21B23" w:rsidP="00D21B23">
      <w:pPr>
        <w:rPr>
          <w:lang w:eastAsia="zh-CN"/>
        </w:rPr>
      </w:pPr>
    </w:p>
    <w:p w14:paraId="483D6247" w14:textId="52DA4CCE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既往/合并非药物治疗询问页_CMHQ</w:t>
      </w:r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D21B23" w:rsidRPr="00A9571A" w14:paraId="14407730" w14:textId="77777777" w:rsidTr="00D21B23">
        <w:trPr>
          <w:trHeight w:val="454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既往或试验期间是否有非药物治疗？ □是  □否:PRYN</w:t>
            </w:r>
          </w:p>
        </w:tc>
      </w:tr>
      <w:tr>
        <w:tc>
          <w:tcPr>
            <w:tcW w:type="dxa" w:w="9736"/>
          </w:tcPr>
          <w:p>
            <w:r>
              <w:t>既往/合并非药物治疗询问页:CMYN</w:t>
            </w:r>
          </w:p>
        </w:tc>
      </w:tr>
    </w:tbl>
    <w:p w14:paraId="08291C78" w14:textId="3B81D490" w:rsidR="00D21B23" w:rsidRDefault="00D21B23" w:rsidP="00D21B23">
      <w:pPr>
        <w:rPr>
          <w:lang w:eastAsia="zh-CN"/>
        </w:rPr>
      </w:pPr>
    </w:p>
    <w:p w14:paraId="7EC46D5A" w14:textId="7605D46E" w:rsidR="00A9571A" w:rsidRPr="00A9571A" w:rsidRDefault="00A9571A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既往/合并非药物治疗_CM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80"/>
        <w:gridCol w:w="6160"/>
      </w:tblGrid>
      <w:tr w:rsidR="00D21B23" w14:paraId="509CBEFE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>
            <w:r>
              <w:t>治疗名称:TRT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8A52F1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0C351C11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>
            <w:r>
              <w:t>开始日期:STDAT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07DFBE3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年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日</w:t>
            </w:r>
          </w:p>
        </w:tc>
      </w:tr>
      <w:tr w:rsidR="00D21B23" w14:paraId="2E9F2638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>
            <w:r>
              <w:t>是否持续？:ONGO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5B01193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 w:rsidR="00D21B23" w14:paraId="46E733B2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>
            <w:r>
              <w:t>结束日期:ENDAT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C80DE92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年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日</w:t>
            </w:r>
          </w:p>
        </w:tc>
      </w:tr>
      <w:tr w:rsidR="00D21B23" w14:paraId="3D643E3B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r>
              <w:t>治疗原因:REASND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1094E77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不良事件</w:t>
            </w:r>
          </w:p>
          <w:p w14:paraId="1D13FDBB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既往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现病史</w:t>
            </w:r>
          </w:p>
          <w:p w14:paraId="22F9A1E3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研究疾病</w:t>
            </w:r>
          </w:p>
          <w:p w14:paraId="5DC448B8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预防</w:t>
            </w:r>
          </w:p>
          <w:p w14:paraId="4E26B114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</w:t>
            </w:r>
          </w:p>
        </w:tc>
      </w:tr>
      <w:tr w:rsidR="00D21B23" w14:paraId="1924F36C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>
            <w:r>
              <w:t>不良事件编号:AENO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4E97DE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29B1629F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>
            <w:r>
              <w:t>既往/现病史编号:MHNO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0937E1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738528F0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>
            <w:r>
              <w:t>诊断/预防/其他，请说明:DESC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98E4F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1ADD6E7E" w14:textId="77777777" w:rsidTr="00D21B23">
        <w:trPr>
          <w:jc w:val="center"/>
        </w:trPr>
        <w:tc>
          <w:tcPr>
            <w:tcW w:w="50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>
            <w:r>
              <w:t>注：EDC中可添加多条记录:ACND</w:t>
            </w:r>
          </w:p>
        </w:tc>
      </w:tr>
      <w:tr>
        <w:tc>
          <w:tcPr>
            <w:tcW w:type="dxa" w:w="3580"/>
          </w:tcPr>
          <w:p>
            <w:r>
              <w:t>既往/合并非药物治疗:CMYN</w:t>
            </w:r>
          </w:p>
        </w:tc>
        <w:tc>
          <w:tcPr>
            <w:tcW w:type="dxa" w:w="6160"/>
          </w:tcPr>
          <w:p/>
        </w:tc>
      </w:tr>
    </w:tbl>
    <w:p w14:paraId="7916BFBD" w14:textId="77777777" w:rsidR="008B174F" w:rsidRDefault="008B174F">
      <w:pPr>
        <w:rPr>
          <w:lang w:eastAsia="zh-CN"/>
        </w:rPr>
      </w:pPr>
      <w:r>
        <w:rPr>
          <w:lang w:eastAsia="zh-CN"/>
        </w:rPr>
        <w:br w:type="page"/>
      </w:r>
    </w:p>
    <w:p w14:paraId="49DE8680" w14:textId="70B07F26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后续抗肿瘤治疗询问页_PRHQ</w:t>
      </w:r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D21B23" w:rsidRPr="00A9571A" w14:paraId="281B9F2C" w14:textId="77777777" w:rsidTr="00D21B23">
        <w:trPr>
          <w:trHeight w:val="454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是否有后续抗肿瘤治疗？ □是  □否:PRYN</w:t>
            </w:r>
          </w:p>
        </w:tc>
      </w:tr>
      <w:tr>
        <w:tc>
          <w:tcPr>
            <w:tcW w:type="dxa" w:w="9736"/>
          </w:tcPr>
          <w:p>
            <w:r>
              <w:t>后续抗肿瘤治疗询问页:PRYN</w:t>
            </w:r>
          </w:p>
        </w:tc>
      </w:tr>
    </w:tbl>
    <w:p w14:paraId="46B62CF5" w14:textId="5EF74578" w:rsidR="00D21B23" w:rsidRDefault="00D21B23" w:rsidP="00D21B23">
      <w:pPr>
        <w:rPr>
          <w:lang w:val="en-US" w:eastAsia="zh-CN"/>
        </w:rPr>
      </w:pPr>
    </w:p>
    <w:p w14:paraId="4F3107C6" w14:textId="422E335C" w:rsidR="00A9571A" w:rsidRPr="00A9571A" w:rsidRDefault="00A9571A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后续抗肿瘤治疗_PRHQ</w:t>
      </w:r>
    </w:p>
    <w:tbl>
      <w:tblPr>
        <w:tblW w:w="4989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373"/>
        <w:gridCol w:w="7346"/>
      </w:tblGrid>
      <w:tr w:rsidR="00D21B23" w14:paraId="249D366F" w14:textId="77777777" w:rsidTr="00D21B23">
        <w:trPr>
          <w:trHeight w:val="567"/>
          <w:jc w:val="center"/>
        </w:trPr>
        <w:tc>
          <w:tcPr>
            <w:tcW w:w="12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>
            <w:r>
              <w:t>治疗/药物名称:TRT</w:t>
            </w:r>
          </w:p>
        </w:tc>
        <w:tc>
          <w:tcPr>
            <w:tcW w:w="3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6F5F06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38A5D0A2" w14:textId="77777777" w:rsidTr="00D21B23">
        <w:trPr>
          <w:trHeight w:val="567"/>
          <w:jc w:val="center"/>
        </w:trPr>
        <w:tc>
          <w:tcPr>
            <w:tcW w:w="12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r>
              <w:t>治疗分类:CAT</w:t>
            </w:r>
          </w:p>
        </w:tc>
        <w:tc>
          <w:tcPr>
            <w:tcW w:w="3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B4E5F2A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化疗</w:t>
            </w: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放射治疗</w:t>
            </w: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靶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向治疗</w:t>
            </w:r>
            <w:proofErr w:type="gramEnd"/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手术</w:t>
            </w: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免疫疗法</w:t>
            </w: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其他</w:t>
            </w: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D21B23" w14:paraId="0D9D89CA" w14:textId="77777777" w:rsidTr="00D21B23">
        <w:trPr>
          <w:trHeight w:val="567"/>
          <w:jc w:val="center"/>
        </w:trPr>
        <w:tc>
          <w:tcPr>
            <w:tcW w:w="12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r>
              <w:t>其他，请说明:DESC</w:t>
            </w:r>
          </w:p>
        </w:tc>
        <w:tc>
          <w:tcPr>
            <w:tcW w:w="3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F74C45B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__________</w:t>
            </w:r>
          </w:p>
        </w:tc>
      </w:tr>
      <w:tr w:rsidR="00D21B23" w14:paraId="286BD653" w14:textId="77777777" w:rsidTr="00D21B23">
        <w:trPr>
          <w:trHeight w:val="567"/>
          <w:jc w:val="center"/>
        </w:trPr>
        <w:tc>
          <w:tcPr>
            <w:tcW w:w="12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r>
              <w:t>开始日期:STDAT</w:t>
            </w:r>
          </w:p>
        </w:tc>
        <w:tc>
          <w:tcPr>
            <w:tcW w:w="3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445489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val="en-US"/>
              </w:rPr>
              <w:t>年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|__|__|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val="en-US"/>
              </w:rPr>
              <w:t>月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|__|__|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val="en-US"/>
              </w:rPr>
              <w:t>日</w:t>
            </w:r>
          </w:p>
        </w:tc>
      </w:tr>
      <w:tr w:rsidR="00D21B23" w14:paraId="5A6EAE48" w14:textId="77777777" w:rsidTr="00D21B23">
        <w:trPr>
          <w:trHeight w:val="567"/>
          <w:jc w:val="center"/>
        </w:trPr>
        <w:tc>
          <w:tcPr>
            <w:tcW w:w="12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r>
              <w:t>是否持续:ONGO</w:t>
            </w:r>
          </w:p>
        </w:tc>
        <w:tc>
          <w:tcPr>
            <w:tcW w:w="3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579EAA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 w:rsidR="00D21B23" w14:paraId="4E6E14F8" w14:textId="77777777" w:rsidTr="00D21B23">
        <w:trPr>
          <w:trHeight w:val="567"/>
          <w:jc w:val="center"/>
        </w:trPr>
        <w:tc>
          <w:tcPr>
            <w:tcW w:w="12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r>
              <w:t>结束日期:ENDAT</w:t>
            </w:r>
          </w:p>
        </w:tc>
        <w:tc>
          <w:tcPr>
            <w:tcW w:w="3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68C584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val="en-US"/>
              </w:rPr>
              <w:t>年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|__|__|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val="en-US"/>
              </w:rPr>
              <w:t>月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|__|__|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val="en-US"/>
              </w:rPr>
              <w:t>日</w:t>
            </w:r>
          </w:p>
        </w:tc>
      </w:tr>
      <w:tr w:rsidR="00D21B23" w14:paraId="30D6BB2A" w14:textId="77777777" w:rsidTr="00D21B23">
        <w:trPr>
          <w:jc w:val="center"/>
        </w:trPr>
        <w:tc>
          <w:tcPr>
            <w:tcW w:w="50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>
            <w:r>
              <w:t>注：EDC中可添加多条记录:ACND</w:t>
            </w:r>
          </w:p>
        </w:tc>
      </w:tr>
      <w:tr>
        <w:tc>
          <w:tcPr>
            <w:tcW w:type="dxa" w:w="2373"/>
          </w:tcPr>
          <w:p>
            <w:r>
              <w:t>后续抗肿瘤治疗:PRYN</w:t>
            </w:r>
          </w:p>
        </w:tc>
        <w:tc>
          <w:tcPr>
            <w:tcW w:type="dxa" w:w="7346"/>
          </w:tcPr>
          <w:p/>
        </w:tc>
      </w:tr>
    </w:tbl>
    <w:p w14:paraId="5A41287C" w14:textId="77777777" w:rsidR="008B174F" w:rsidRPr="00D21B23" w:rsidRDefault="008B174F" w:rsidP="008B174F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治疗结束_DS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413"/>
        <w:gridCol w:w="7327"/>
      </w:tblGrid>
      <w:tr w:rsidR="008B174F" w14:paraId="75F0043E" w14:textId="77777777" w:rsidTr="00B8171E">
        <w:trPr>
          <w:trHeight w:val="567"/>
          <w:jc w:val="center"/>
        </w:trPr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r>
              <w:t>末次给药日期:STDAT</w:t>
            </w:r>
          </w:p>
        </w:tc>
        <w:tc>
          <w:tcPr>
            <w:tcW w:w="7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CF11F0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年</w:t>
            </w:r>
            <w:r w:rsidRPr="00E4457F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月</w:t>
            </w:r>
            <w:r w:rsidRPr="00E4457F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日</w:t>
            </w:r>
          </w:p>
        </w:tc>
      </w:tr>
      <w:tr w:rsidR="008B174F" w14:paraId="0DE18D4E" w14:textId="77777777" w:rsidTr="00B8171E">
        <w:trPr>
          <w:trHeight w:val="567"/>
          <w:jc w:val="center"/>
        </w:trPr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r>
              <w:t>治疗结束原因:REASND</w:t>
            </w:r>
          </w:p>
        </w:tc>
        <w:tc>
          <w:tcPr>
            <w:tcW w:w="7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E1401D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疾病进展</w:t>
            </w:r>
          </w:p>
          <w:p w14:paraId="44655E38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受试者出现不可耐受的毒性</w:t>
            </w:r>
          </w:p>
          <w:p w14:paraId="7FDC6155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不良事件</w:t>
            </w:r>
          </w:p>
          <w:p w14:paraId="448EF5A9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受试者接受了其他系统治疗肿瘤的药物</w:t>
            </w:r>
          </w:p>
          <w:p w14:paraId="3B7330EE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受试者妊娠</w:t>
            </w:r>
          </w:p>
          <w:p w14:paraId="4D2900D0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受试者拒绝后续治疗或撤回知情同意</w:t>
            </w:r>
          </w:p>
          <w:p w14:paraId="39110A0C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患者依从性差，不能按照方案的要求完成访视</w:t>
            </w:r>
          </w:p>
          <w:p w14:paraId="5DBB4A12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失访（间隔</w:t>
            </w:r>
            <w:r w:rsidRPr="00E4457F">
              <w:rPr>
                <w:rFonts w:ascii="Times New Roman" w:eastAsia="宋体" w:hAnsi="Times New Roman" w:cs="Times New Roman"/>
                <w:lang w:eastAsia="zh-CN"/>
              </w:rPr>
              <w:t>1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周以上的</w:t>
            </w:r>
            <w:r w:rsidRPr="00E4457F">
              <w:rPr>
                <w:rFonts w:ascii="Times New Roman" w:eastAsia="宋体" w:hAnsi="Times New Roman" w:cs="Times New Roman"/>
                <w:lang w:eastAsia="zh-CN"/>
              </w:rPr>
              <w:t>3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次联系没有回复）</w:t>
            </w:r>
          </w:p>
          <w:p w14:paraId="75157AF7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受试者死亡</w:t>
            </w:r>
          </w:p>
          <w:p w14:paraId="541B3B2F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研究者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决定</w:t>
            </w:r>
          </w:p>
          <w:p w14:paraId="33BA51D1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8B174F" w14:paraId="7BDE6867" w14:textId="77777777" w:rsidTr="00B8171E">
        <w:trPr>
          <w:trHeight w:val="567"/>
          <w:jc w:val="center"/>
        </w:trPr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r>
              <w:t>受试者拒绝，请说明:REAS</w:t>
            </w:r>
          </w:p>
        </w:tc>
        <w:tc>
          <w:tcPr>
            <w:tcW w:w="7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E4E97F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B174F" w14:paraId="516D1B7F" w14:textId="77777777" w:rsidTr="00B8171E">
        <w:trPr>
          <w:trHeight w:val="567"/>
          <w:jc w:val="center"/>
        </w:trPr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r>
              <w:t>研究者评估，请说明:DESC</w:t>
            </w:r>
          </w:p>
        </w:tc>
        <w:tc>
          <w:tcPr>
            <w:tcW w:w="7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8055EC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B174F" w14:paraId="4E4AC661" w14:textId="77777777" w:rsidTr="00B8171E">
        <w:trPr>
          <w:trHeight w:val="567"/>
          <w:jc w:val="center"/>
        </w:trPr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r>
              <w:t>其他，请说明:DESC</w:t>
            </w:r>
          </w:p>
        </w:tc>
        <w:tc>
          <w:tcPr>
            <w:tcW w:w="7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088107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2413"/>
          </w:tcPr>
          <w:p>
            <w:r>
              <w:t>治疗结束:ENDAT</w:t>
            </w:r>
          </w:p>
        </w:tc>
        <w:tc>
          <w:tcPr>
            <w:tcW w:type="dxa" w:w="7327"/>
          </w:tcPr>
          <w:p/>
        </w:tc>
      </w:tr>
    </w:tbl>
    <w:p w14:paraId="25A9531A" w14:textId="77777777" w:rsidR="008B174F" w:rsidRDefault="008B174F" w:rsidP="008B174F">
      <w:pPr>
        <w:rPr>
          <w:lang w:eastAsia="zh-CN"/>
        </w:rPr>
      </w:pPr>
    </w:p>
    <w:p w14:paraId="6BE5DA71" w14:textId="77777777" w:rsidR="008B174F" w:rsidRDefault="008B174F" w:rsidP="008B174F">
      <w:pPr>
        <w:rPr>
          <w:lang w:eastAsia="zh-CN"/>
        </w:rPr>
      </w:pPr>
      <w:r>
        <w:rPr>
          <w:lang w:eastAsia="zh-CN"/>
        </w:rPr>
        <w:br w:type="page"/>
      </w:r>
    </w:p>
    <w:p w14:paraId="38D7081C" w14:textId="77777777" w:rsidR="00D21B23" w:rsidRDefault="00D21B23" w:rsidP="00D21B23">
      <w:pPr>
        <w:rPr>
          <w:lang w:eastAsia="zh-CN"/>
        </w:rPr>
      </w:pPr>
    </w:p>
    <w:p w14:paraId="2C5EE973" w14:textId="77777777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研究结束页_DS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970"/>
        <w:gridCol w:w="5770"/>
      </w:tblGrid>
      <w:tr w:rsidR="00D21B23" w14:paraId="541B2B11" w14:textId="77777777" w:rsidTr="00D21B23">
        <w:trPr>
          <w:jc w:val="center"/>
        </w:trPr>
        <w:tc>
          <w:tcPr>
            <w:tcW w:w="20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>
            <w:r>
              <w:t>退出研究日期:ENDAT</w:t>
            </w:r>
          </w:p>
        </w:tc>
        <w:tc>
          <w:tcPr>
            <w:tcW w:w="29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FD07A6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年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日</w:t>
            </w:r>
          </w:p>
        </w:tc>
      </w:tr>
      <w:tr w:rsidR="00D21B23" w14:paraId="02E1769E" w14:textId="77777777" w:rsidTr="00D21B23">
        <w:trPr>
          <w:jc w:val="center"/>
        </w:trPr>
        <w:tc>
          <w:tcPr>
            <w:tcW w:w="20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r>
              <w:t>退出研究的主要原因:REAS</w:t>
            </w:r>
          </w:p>
        </w:tc>
        <w:tc>
          <w:tcPr>
            <w:tcW w:w="29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92D35F9" w14:textId="77777777" w:rsidR="00D21B23" w:rsidRDefault="00D21B23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受试者撤回知情同意</w:t>
            </w:r>
          </w:p>
          <w:p w14:paraId="067C76C4" w14:textId="77777777" w:rsidR="00D21B23" w:rsidRDefault="00D21B23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受试者失访</w:t>
            </w:r>
          </w:p>
          <w:p w14:paraId="6FE4E07E" w14:textId="77777777" w:rsidR="00D21B23" w:rsidRDefault="00D21B23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受试者发生不可耐受的毒性</w:t>
            </w:r>
          </w:p>
          <w:p w14:paraId="3A8530D1" w14:textId="77777777" w:rsidR="00D21B23" w:rsidRDefault="00D21B23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受试者疾病进展</w:t>
            </w:r>
          </w:p>
          <w:p w14:paraId="22AEA342" w14:textId="77777777" w:rsidR="00D21B23" w:rsidRDefault="00D21B23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受试者死亡</w:t>
            </w:r>
          </w:p>
          <w:p w14:paraId="20B9F2F2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研究者决定终止研究</w:t>
            </w:r>
          </w:p>
          <w:p w14:paraId="18A9EAD5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开始新的抗肿瘤治疗</w:t>
            </w:r>
          </w:p>
          <w:p w14:paraId="49A2BAB4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其他</w:t>
            </w:r>
          </w:p>
        </w:tc>
      </w:tr>
      <w:tr w:rsidR="00D21B23" w14:paraId="2C7413CC" w14:textId="77777777" w:rsidTr="00D21B23">
        <w:trPr>
          <w:jc w:val="center"/>
        </w:trPr>
        <w:tc>
          <w:tcPr>
            <w:tcW w:w="20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>
            <w:r>
              <w:t>其他，请说明:DESC</w:t>
            </w:r>
          </w:p>
        </w:tc>
        <w:tc>
          <w:tcPr>
            <w:tcW w:w="29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5E8DD6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c>
          <w:tcPr>
            <w:tcW w:type="dxa" w:w="3970"/>
          </w:tcPr>
          <w:p>
            <w:r>
              <w:t>研究结束页:ENDAT</w:t>
            </w:r>
          </w:p>
        </w:tc>
        <w:tc>
          <w:tcPr>
            <w:tcW w:type="dxa" w:w="5770"/>
          </w:tcPr>
          <w:p/>
        </w:tc>
      </w:tr>
    </w:tbl>
    <w:p w14:paraId="7C2856C4" w14:textId="77777777" w:rsidR="00D21B23" w:rsidRDefault="00D21B23" w:rsidP="00D21B23"/>
    <w:p w14:paraId="4607B50D" w14:textId="19E9D4CC" w:rsidR="005F7F3E" w:rsidRDefault="005F7F3E">
      <w:pPr>
        <w:spacing w:line="276" w:lineRule="auto"/>
        <w:rPr>
          <w:rFonts w:ascii="Times New Roman" w:eastAsia="宋体" w:hAnsi="Times New Roman" w:cs="Times New Roman"/>
          <w:lang w:eastAsia="zh-CN"/>
        </w:rPr>
      </w:pPr>
    </w:p>
    <w:p w14:paraId="246CBDFC" w14:textId="21BD650B" w:rsidR="008659D3" w:rsidRDefault="008659D3" w:rsidP="008659D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t>安全性随访_SSHQ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8659D3" w14:paraId="6BEE4814" w14:textId="77777777" w:rsidTr="00C016AA">
        <w:trPr>
          <w:jc w:val="center"/>
        </w:trPr>
        <w:tc>
          <w:tcPr>
            <w:tcW w:w="3541" w:type="dxa"/>
          </w:tcPr>
          <w:p>
            <w:r>
              <w:t>受试者是否进行安全性随访？:YN</w:t>
            </w:r>
          </w:p>
        </w:tc>
        <w:tc>
          <w:tcPr>
            <w:tcW w:w="6199" w:type="dxa"/>
          </w:tcPr>
          <w:p w14:paraId="1366DB0D" w14:textId="77777777" w:rsidR="008659D3" w:rsidRDefault="008659D3" w:rsidP="00C016A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8659D3" w14:paraId="0791D070" w14:textId="77777777" w:rsidTr="00C016AA">
        <w:trPr>
          <w:jc w:val="center"/>
        </w:trPr>
        <w:tc>
          <w:tcPr>
            <w:tcW w:w="3541" w:type="dxa"/>
          </w:tcPr>
          <w:p>
            <w:r>
              <w:t>若“否”，请说明原因:REASND</w:t>
            </w:r>
          </w:p>
        </w:tc>
        <w:tc>
          <w:tcPr>
            <w:tcW w:w="6199" w:type="dxa"/>
          </w:tcPr>
          <w:p w14:paraId="2E803584" w14:textId="77777777" w:rsidR="008659D3" w:rsidRDefault="008659D3" w:rsidP="00C016A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659D3" w14:paraId="3E7D7FE3" w14:textId="77777777" w:rsidTr="00C016AA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>
            <w:r>
              <w:t>随访日期:DAT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EE1260D" w14:textId="77777777" w:rsidR="008659D3" w:rsidRDefault="008659D3" w:rsidP="00C016A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>
        <w:tc>
          <w:tcPr>
            <w:tcW w:type="dxa" w:w="3541"/>
          </w:tcPr>
          <w:p>
            <w:r>
              <w:t>安全性随访:DAT</w:t>
            </w:r>
          </w:p>
        </w:tc>
        <w:tc>
          <w:tcPr>
            <w:tcW w:type="dxa" w:w="6199"/>
          </w:tcPr>
          <w:p/>
        </w:tc>
      </w:tr>
    </w:tbl>
    <w:p w14:paraId="79DA1376" w14:textId="77777777" w:rsidR="008659D3" w:rsidRPr="002868C7" w:rsidRDefault="008659D3" w:rsidP="002868C7">
      <w:pPr>
        <w:rPr>
          <w:lang w:eastAsia="zh-CN"/>
        </w:rPr>
      </w:pPr>
    </w:p>
    <w:p w14:paraId="3A955340" w14:textId="77777777" w:rsidR="008659D3" w:rsidRDefault="008659D3">
      <w:pPr>
        <w:spacing w:line="276" w:lineRule="auto"/>
        <w:rPr>
          <w:rFonts w:ascii="Times New Roman" w:eastAsia="宋体" w:hAnsi="Times New Roman" w:cs="Times New Roman"/>
          <w:lang w:eastAsia="zh-CN"/>
        </w:rPr>
      </w:pPr>
    </w:p>
    <w:sectPr w:rsidR="008659D3" w:rsidSect="006F3393">
      <w:pgSz w:w="11906" w:h="16838"/>
      <w:pgMar w:top="1440" w:right="1080" w:bottom="1440" w:left="1080" w:header="283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suzhaohui_clin" w:date="2023-09-14T11:22:00Z" w:initials="s">
    <w:p w14:paraId="2D5D1DD9" w14:textId="77777777" w:rsidR="00E56123" w:rsidRDefault="00E56123" w:rsidP="00F134DF">
      <w:pPr>
        <w:pStyle w:val="a3"/>
        <w:rPr>
          <w:lang w:eastAsia="zh-CN"/>
        </w:rPr>
      </w:pPr>
      <w:r>
        <w:rPr>
          <w:rStyle w:val="af"/>
        </w:rPr>
        <w:annotationRef/>
      </w:r>
      <w:r w:rsidRPr="00F97D61">
        <w:rPr>
          <w:rFonts w:hint="eastAsia"/>
          <w:highlight w:val="yellow"/>
          <w:lang w:eastAsia="zh-CN"/>
        </w:rPr>
        <w:t>筛选号格式需要请</w:t>
      </w:r>
      <w:r w:rsidRPr="00F97D61">
        <w:rPr>
          <w:highlight w:val="yellow"/>
          <w:lang w:eastAsia="zh-CN"/>
        </w:rPr>
        <w:t>PM</w:t>
      </w:r>
      <w:r w:rsidRPr="00F97D61">
        <w:rPr>
          <w:rFonts w:hint="eastAsia"/>
          <w:highlight w:val="yellow"/>
          <w:lang w:eastAsia="zh-CN"/>
        </w:rPr>
        <w:t>帮忙确认</w:t>
      </w:r>
    </w:p>
  </w:comment>
  <w:comment w:id="20" w:author="liuying_clin" w:date="2023-10-08T15:10:00Z" w:initials="l">
    <w:p w14:paraId="6720F930" w14:textId="77777777" w:rsidR="00E56123" w:rsidRDefault="00E56123" w:rsidP="00F134DF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请添加若诊断</w:t>
      </w:r>
      <w:r>
        <w:rPr>
          <w:rFonts w:hint="eastAsia"/>
        </w:rPr>
        <w:t>MM</w:t>
      </w:r>
      <w:r>
        <w:rPr>
          <w:rFonts w:hint="eastAsia"/>
          <w:lang w:eastAsia="zh-CN"/>
        </w:rPr>
        <w:t>的疾病分期</w:t>
      </w:r>
    </w:p>
  </w:comment>
  <w:comment w:id="21" w:author="suzhaohui_clin" w:date="2023-10-12T18:12:00Z" w:initials="s">
    <w:p w14:paraId="778926B6" w14:textId="0F87EFC8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已新增分期，麻烦确认分期是否正确</w:t>
      </w:r>
    </w:p>
  </w:comment>
  <w:comment w:id="22" w:author="liuying_clin" w:date="2023-10-13T10:23:00Z" w:initials="l">
    <w:p w14:paraId="475CC76F" w14:textId="50E2D112" w:rsidR="00E56123" w:rsidRDefault="00E56123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请添加亚型</w:t>
      </w:r>
    </w:p>
    <w:p w14:paraId="287B70B0" w14:textId="7E9B20AC" w:rsidR="00E56123" w:rsidRDefault="00E56123">
      <w:pPr>
        <w:pStyle w:val="a3"/>
        <w:rPr>
          <w:lang w:eastAsia="zh-CN"/>
        </w:rPr>
      </w:pPr>
      <w:r w:rsidRPr="006A638C">
        <w:rPr>
          <w:noProof/>
          <w:lang w:val="en-US" w:eastAsia="zh-CN"/>
        </w:rPr>
        <w:drawing>
          <wp:inline distT="0" distB="0" distL="0" distR="0" wp14:anchorId="7B0AC9DC" wp14:editId="598B1401">
            <wp:extent cx="2743907" cy="1000513"/>
            <wp:effectExtent l="0" t="0" r="0" b="9525"/>
            <wp:docPr id="12" name="图片 12" descr="D:\DingTalkAppData\DingTalk\1905981814_v2\resource_cache\3c\3c1008be10cfda1fc69329cf8e0596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ngTalkAppData\DingTalk\1905981814_v2\resource_cache\3c\3c1008be10cfda1fc69329cf8e0596f2.png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43" cy="102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23" w:author="suzhaohui_clin" w:date="2023-10-18T10:04:00Z" w:initials="s">
    <w:p w14:paraId="6490C0F6" w14:textId="7B143468" w:rsidR="00AB2F01" w:rsidRDefault="00AB2F01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</w:t>
      </w:r>
    </w:p>
  </w:comment>
  <w:comment w:id="32" w:author="liuying_clin" w:date="2023-10-08T14:58:00Z" w:initials="l">
    <w:p w14:paraId="3722A381" w14:textId="77777777" w:rsidR="00E56123" w:rsidRDefault="00E56123" w:rsidP="00F134DF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</w:rPr>
        <w:t>FL</w:t>
      </w:r>
      <w:r>
        <w:rPr>
          <w:rFonts w:hint="eastAsia"/>
          <w:lang w:eastAsia="zh-CN"/>
        </w:rPr>
        <w:t>请添加1、2、3级分型</w:t>
      </w:r>
    </w:p>
    <w:p w14:paraId="46E75824" w14:textId="77777777" w:rsidR="00E56123" w:rsidRDefault="00E56123" w:rsidP="00F134DF">
      <w:pPr>
        <w:pStyle w:val="a3"/>
        <w:rPr>
          <w:lang w:eastAsia="zh-CN"/>
        </w:rPr>
      </w:pPr>
      <w:r w:rsidRPr="00F81BF6">
        <w:rPr>
          <w:noProof/>
          <w:lang w:val="en-US" w:eastAsia="zh-CN"/>
        </w:rPr>
        <w:drawing>
          <wp:inline distT="0" distB="0" distL="0" distR="0" wp14:anchorId="342D3379" wp14:editId="451C6CFE">
            <wp:extent cx="2432596" cy="682053"/>
            <wp:effectExtent l="0" t="0" r="6350" b="3810"/>
            <wp:docPr id="13" name="图片 13" descr="D:\DingTalkAppData\DingTalk\1905981814_v2\resource_cache\02\026127c56251deae657f921d7dc05f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ingTalkAppData\DingTalk\1905981814_v2\resource_cache\02\026127c56251deae657f921d7dc05fbb.png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161" cy="69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33" w:author="zhangxuejun_clin" w:date="2023-10-12T10:25:00Z" w:initials="z">
    <w:p w14:paraId="00753E6D" w14:textId="290B4364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已新增字段“</w:t>
      </w:r>
      <w:r>
        <w:rPr>
          <w:rFonts w:cs="Times New Roman" w:hint="eastAsia"/>
          <w:bCs/>
          <w:sz w:val="21"/>
          <w:szCs w:val="21"/>
          <w:lang w:val="en-US" w:eastAsia="zh-CN"/>
        </w:rPr>
        <w:t>若选择滤泡性淋巴瘤，请选择诊断分级</w:t>
      </w:r>
      <w:r>
        <w:rPr>
          <w:rFonts w:hint="eastAsia"/>
          <w:lang w:eastAsia="zh-CN"/>
        </w:rPr>
        <w:t>”及选项“</w:t>
      </w:r>
      <w:r w:rsidRPr="00B533EA">
        <w:rPr>
          <w:rFonts w:hint="eastAsia"/>
          <w:lang w:eastAsia="zh-CN"/>
        </w:rPr>
        <w:t>□</w:t>
      </w:r>
      <w:r w:rsidRPr="00B533EA">
        <w:rPr>
          <w:lang w:eastAsia="zh-CN"/>
        </w:rPr>
        <w:t>1级   □2级   □3a级   □3b级</w:t>
      </w:r>
      <w:r>
        <w:rPr>
          <w:rFonts w:hint="eastAsia"/>
          <w:lang w:eastAsia="zh-CN"/>
        </w:rPr>
        <w:t>”</w:t>
      </w:r>
    </w:p>
  </w:comment>
  <w:comment w:id="34" w:author="liuying_clin" w:date="2023-10-08T15:00:00Z" w:initials="l">
    <w:p w14:paraId="2F23937D" w14:textId="77777777" w:rsidR="00E56123" w:rsidRDefault="00E56123" w:rsidP="00F134DF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请添加以下3中分型</w:t>
      </w:r>
    </w:p>
    <w:p w14:paraId="02DDE46D" w14:textId="77777777" w:rsidR="00E56123" w:rsidRDefault="00E56123" w:rsidP="00F134DF">
      <w:pPr>
        <w:pStyle w:val="a3"/>
        <w:rPr>
          <w:lang w:eastAsia="zh-CN"/>
        </w:rPr>
      </w:pPr>
      <w:r w:rsidRPr="006F665C">
        <w:rPr>
          <w:noProof/>
          <w:lang w:val="en-US" w:eastAsia="zh-CN"/>
        </w:rPr>
        <w:drawing>
          <wp:inline distT="0" distB="0" distL="0" distR="0" wp14:anchorId="1590DE0D" wp14:editId="71A351E5">
            <wp:extent cx="2458451" cy="643701"/>
            <wp:effectExtent l="0" t="0" r="0" b="4445"/>
            <wp:docPr id="16" name="图片 16" descr="D:\DingTalkAppData\DingTalk\1905981814_v2\resource_cache\bb\bbb5e295c674138e63c0ba5ded487d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ingTalkAppData\DingTalk\1905981814_v2\resource_cache\bb\bbb5e295c674138e63c0ba5ded487d82.png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569" cy="65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35" w:author="zhangxuejun_clin" w:date="2023-10-12T10:33:00Z" w:initials="z">
    <w:p w14:paraId="3BDA7C75" w14:textId="77777777" w:rsidR="00E56123" w:rsidRDefault="00E56123" w:rsidP="00C90075">
      <w:pPr>
        <w:autoSpaceDE w:val="0"/>
        <w:autoSpaceDN w:val="0"/>
        <w:jc w:val="both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已新增字段“</w:t>
      </w:r>
      <w:r>
        <w:rPr>
          <w:rFonts w:cs="Times New Roman" w:hint="eastAsia"/>
          <w:bCs/>
          <w:sz w:val="21"/>
          <w:szCs w:val="21"/>
          <w:lang w:val="en-US" w:eastAsia="zh-CN"/>
        </w:rPr>
        <w:t>若选择</w:t>
      </w:r>
      <w:r w:rsidRPr="00586A67">
        <w:rPr>
          <w:rFonts w:cs="Times New Roman" w:hint="eastAsia"/>
          <w:bCs/>
          <w:sz w:val="21"/>
          <w:szCs w:val="21"/>
          <w:lang w:val="en-US" w:eastAsia="zh-CN"/>
        </w:rPr>
        <w:t>边缘区淋巴瘤</w:t>
      </w:r>
      <w:r>
        <w:rPr>
          <w:rFonts w:cs="Times New Roman" w:hint="eastAsia"/>
          <w:bCs/>
          <w:sz w:val="21"/>
          <w:szCs w:val="21"/>
          <w:lang w:val="en-US" w:eastAsia="zh-CN"/>
        </w:rPr>
        <w:t>，请选择诊断亚型</w:t>
      </w:r>
      <w:r>
        <w:rPr>
          <w:rFonts w:hint="eastAsia"/>
          <w:lang w:eastAsia="zh-CN"/>
        </w:rPr>
        <w:t>”及对应选项</w:t>
      </w:r>
    </w:p>
    <w:p w14:paraId="6161371A" w14:textId="39BA51A2" w:rsidR="00E56123" w:rsidRDefault="00E56123" w:rsidP="00C90075">
      <w:pPr>
        <w:autoSpaceDE w:val="0"/>
        <w:autoSpaceDN w:val="0"/>
        <w:jc w:val="both"/>
        <w:rPr>
          <w:rFonts w:cs="Times New Roman"/>
          <w:bCs/>
          <w:sz w:val="21"/>
          <w:szCs w:val="21"/>
          <w:lang w:val="en-US" w:eastAsia="zh-CN"/>
        </w:rPr>
      </w:pPr>
      <w:r>
        <w:rPr>
          <w:rFonts w:hint="eastAsia"/>
          <w:lang w:eastAsia="zh-CN"/>
        </w:rPr>
        <w:t>“</w:t>
      </w:r>
      <w:r w:rsidRPr="00586A67">
        <w:rPr>
          <w:rFonts w:cs="Times New Roman"/>
          <w:bCs/>
          <w:sz w:val="21"/>
          <w:szCs w:val="21"/>
          <w:lang w:val="en-US" w:eastAsia="zh-CN"/>
        </w:rPr>
        <w:t>□</w:t>
      </w:r>
      <w:r>
        <w:rPr>
          <w:rFonts w:cs="Times New Roman" w:hint="eastAsia"/>
          <w:bCs/>
          <w:sz w:val="21"/>
          <w:szCs w:val="21"/>
          <w:lang w:val="en-US" w:eastAsia="zh-CN"/>
        </w:rPr>
        <w:t>结边外缘区淋巴瘤</w:t>
      </w:r>
    </w:p>
    <w:p w14:paraId="698BD93A" w14:textId="77777777" w:rsidR="00E56123" w:rsidRDefault="00E56123" w:rsidP="00C90075">
      <w:pPr>
        <w:autoSpaceDE w:val="0"/>
        <w:autoSpaceDN w:val="0"/>
        <w:jc w:val="both"/>
        <w:rPr>
          <w:rFonts w:cs="Times New Roman"/>
          <w:bCs/>
          <w:sz w:val="21"/>
          <w:szCs w:val="21"/>
          <w:lang w:val="en-US" w:eastAsia="zh-CN"/>
        </w:rPr>
      </w:pPr>
      <w:r w:rsidRPr="00586A67">
        <w:rPr>
          <w:rFonts w:cs="Times New Roman"/>
          <w:bCs/>
          <w:sz w:val="21"/>
          <w:szCs w:val="21"/>
          <w:lang w:val="en-US" w:eastAsia="zh-CN"/>
        </w:rPr>
        <w:t>□</w:t>
      </w:r>
      <w:r>
        <w:rPr>
          <w:rFonts w:cs="Times New Roman" w:hint="eastAsia"/>
          <w:bCs/>
          <w:sz w:val="21"/>
          <w:szCs w:val="21"/>
          <w:lang w:val="en-US" w:eastAsia="zh-CN"/>
        </w:rPr>
        <w:t>淋巴结边缘区淋巴瘤</w:t>
      </w:r>
    </w:p>
    <w:p w14:paraId="11E652D2" w14:textId="35197EC8" w:rsidR="00E56123" w:rsidRDefault="00E56123" w:rsidP="00C90075">
      <w:pPr>
        <w:pStyle w:val="a3"/>
        <w:rPr>
          <w:lang w:eastAsia="zh-CN"/>
        </w:rPr>
      </w:pPr>
      <w:r w:rsidRPr="00586A67">
        <w:rPr>
          <w:rFonts w:cs="Times New Roman"/>
          <w:bCs/>
          <w:sz w:val="21"/>
          <w:szCs w:val="21"/>
          <w:lang w:val="en-US" w:eastAsia="zh-CN"/>
        </w:rPr>
        <w:t>□</w:t>
      </w:r>
      <w:r>
        <w:rPr>
          <w:rFonts w:cs="Times New Roman" w:hint="eastAsia"/>
          <w:bCs/>
          <w:sz w:val="21"/>
          <w:szCs w:val="21"/>
          <w:lang w:val="en-US" w:eastAsia="zh-CN"/>
        </w:rPr>
        <w:t>脾边缘区淋巴瘤</w:t>
      </w:r>
      <w:r>
        <w:rPr>
          <w:rFonts w:hint="eastAsia"/>
          <w:lang w:eastAsia="zh-CN"/>
        </w:rPr>
        <w:t>”</w:t>
      </w:r>
    </w:p>
  </w:comment>
  <w:comment w:id="37" w:author="liuying_clin" w:date="2023-10-08T15:04:00Z" w:initials="l">
    <w:p w14:paraId="335C30AC" w14:textId="77777777" w:rsidR="00E56123" w:rsidRDefault="00E56123" w:rsidP="00F134DF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建议增加T细胞淋巴瘤，方案中有提到</w:t>
      </w:r>
    </w:p>
  </w:comment>
  <w:comment w:id="38" w:author="zhangxuejun_clin" w:date="2023-10-12T10:56:00Z" w:initials="z">
    <w:p w14:paraId="1E976789" w14:textId="4B63AC75" w:rsidR="00E56123" w:rsidRDefault="00E56123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已新增选项“</w:t>
      </w:r>
      <w:r w:rsidRPr="0063108D">
        <w:rPr>
          <w:rFonts w:hint="eastAsia"/>
          <w:lang w:eastAsia="zh-CN"/>
        </w:rPr>
        <w:t>□</w:t>
      </w:r>
      <w:r w:rsidRPr="0063108D">
        <w:rPr>
          <w:lang w:eastAsia="zh-CN"/>
        </w:rPr>
        <w:t>T细胞淋巴瘤</w:t>
      </w:r>
      <w:r>
        <w:rPr>
          <w:rFonts w:hint="eastAsia"/>
          <w:lang w:eastAsia="zh-CN"/>
        </w:rPr>
        <w:t>”</w:t>
      </w:r>
    </w:p>
  </w:comment>
  <w:comment w:id="39" w:author="liuying_clin" w:date="2023-10-08T14:55:00Z" w:initials="l">
    <w:p w14:paraId="6D207A73" w14:textId="77777777" w:rsidR="00E56123" w:rsidRDefault="00E56123" w:rsidP="00F134DF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请添加该分型</w:t>
      </w:r>
    </w:p>
    <w:p w14:paraId="12068B5C" w14:textId="77777777" w:rsidR="00E56123" w:rsidRDefault="00E56123" w:rsidP="00F134DF">
      <w:pPr>
        <w:pStyle w:val="a3"/>
      </w:pPr>
      <w:r w:rsidRPr="00F81BF6">
        <w:rPr>
          <w:noProof/>
          <w:lang w:val="en-US" w:eastAsia="zh-CN"/>
        </w:rPr>
        <w:drawing>
          <wp:inline distT="0" distB="0" distL="0" distR="0" wp14:anchorId="201D0C62" wp14:editId="1570DBC7">
            <wp:extent cx="2524760" cy="642633"/>
            <wp:effectExtent l="0" t="0" r="8890" b="5080"/>
            <wp:docPr id="17" name="图片 17" descr="D:\DingTalkAppData\DingTalk\1905981814_v2\resource_cache\19\19ffaf9ac842a955e21ab33476ce9e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ingTalkAppData\DingTalk\1905981814_v2\resource_cache\19\19ffaf9ac842a955e21ab33476ce9e1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240" cy="6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40" w:author="zhangxuejun_clin" w:date="2023-10-12T10:59:00Z" w:initials="z">
    <w:p w14:paraId="7F29BC72" w14:textId="41B54D0D" w:rsidR="00E56123" w:rsidRDefault="00E56123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已新增选项：</w:t>
      </w:r>
    </w:p>
    <w:p w14:paraId="7AC1B856" w14:textId="77777777" w:rsidR="00E56123" w:rsidRDefault="00E56123">
      <w:pPr>
        <w:pStyle w:val="a3"/>
        <w:rPr>
          <w:rFonts w:cs="Times New Roman"/>
          <w:bCs/>
          <w:sz w:val="21"/>
          <w:szCs w:val="21"/>
          <w:lang w:val="en-US" w:eastAsia="zh-CN"/>
        </w:rPr>
      </w:pPr>
      <w:r w:rsidRPr="00586A67">
        <w:rPr>
          <w:rFonts w:cs="Times New Roman"/>
          <w:bCs/>
          <w:sz w:val="21"/>
          <w:szCs w:val="21"/>
          <w:lang w:val="en-US" w:eastAsia="zh-CN"/>
        </w:rPr>
        <w:t>□</w:t>
      </w:r>
      <w:r>
        <w:rPr>
          <w:rFonts w:cs="Times New Roman"/>
          <w:bCs/>
          <w:sz w:val="21"/>
          <w:szCs w:val="21"/>
          <w:lang w:val="en-US" w:eastAsia="zh-CN"/>
        </w:rPr>
        <w:t xml:space="preserve">DHL    </w:t>
      </w:r>
    </w:p>
    <w:p w14:paraId="6359CFE6" w14:textId="086A8D77" w:rsidR="00E56123" w:rsidRDefault="00E56123">
      <w:pPr>
        <w:pStyle w:val="a3"/>
        <w:rPr>
          <w:lang w:eastAsia="zh-CN"/>
        </w:rPr>
      </w:pPr>
      <w:r w:rsidRPr="00586A67">
        <w:rPr>
          <w:rFonts w:cs="Times New Roman"/>
          <w:bCs/>
          <w:sz w:val="21"/>
          <w:szCs w:val="21"/>
          <w:lang w:val="en-US" w:eastAsia="zh-CN"/>
        </w:rPr>
        <w:t>□</w:t>
      </w:r>
      <w:r>
        <w:rPr>
          <w:rFonts w:cs="Times New Roman"/>
          <w:bCs/>
          <w:sz w:val="21"/>
          <w:szCs w:val="21"/>
          <w:lang w:val="en-US" w:eastAsia="zh-CN"/>
        </w:rPr>
        <w:t>THL</w:t>
      </w:r>
    </w:p>
  </w:comment>
  <w:comment w:id="41" w:author="liuying_clin" w:date="2023-10-13T10:27:00Z" w:initials="l">
    <w:p w14:paraId="458EB196" w14:textId="7308190C" w:rsidR="00E56123" w:rsidRDefault="00E56123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请添加预后评分标准1</w:t>
      </w:r>
      <w:r>
        <w:rPr>
          <w:lang w:eastAsia="zh-CN"/>
        </w:rPr>
        <w:t>-5</w:t>
      </w:r>
      <w:r>
        <w:rPr>
          <w:rFonts w:hint="eastAsia"/>
          <w:lang w:eastAsia="zh-CN"/>
        </w:rPr>
        <w:t>分，滤泡、套细胞核外周T各自有评分标准，请参加淋巴瘤诊疗指南添加各自的评分</w:t>
      </w:r>
    </w:p>
    <w:p w14:paraId="561AB338" w14:textId="29BE0CA8" w:rsidR="00E56123" w:rsidRDefault="00E56123">
      <w:pPr>
        <w:pStyle w:val="a3"/>
      </w:pPr>
      <w:r w:rsidRPr="006A638C">
        <w:rPr>
          <w:noProof/>
          <w:lang w:val="en-US" w:eastAsia="zh-CN"/>
        </w:rPr>
        <w:drawing>
          <wp:inline distT="0" distB="0" distL="0" distR="0" wp14:anchorId="0B63E7A5" wp14:editId="1B6DB142">
            <wp:extent cx="6188710" cy="4709882"/>
            <wp:effectExtent l="0" t="0" r="2540" b="0"/>
            <wp:docPr id="18" name="图片 18" descr="D:\DingTalkAppData\DingTalk\1905981814_v2\resource_cache\9f\9f2510132f3306310ddfc118582bce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ingTalkAppData\DingTalk\1905981814_v2\resource_cache\9f\9f2510132f3306310ddfc118582bcef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70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42" w:author="zhangxuejun_clin" w:date="2023-10-17T16:37:00Z" w:initials="z">
    <w:p w14:paraId="1D72C501" w14:textId="3D34818E" w:rsidR="00E56123" w:rsidRPr="00E56123" w:rsidRDefault="00E56123">
      <w:pPr>
        <w:pStyle w:val="a3"/>
        <w:rPr>
          <w:highlight w:val="yellow"/>
          <w:lang w:eastAsia="zh-CN"/>
        </w:rPr>
      </w:pPr>
      <w:r>
        <w:rPr>
          <w:rStyle w:val="af"/>
        </w:rPr>
        <w:annotationRef/>
      </w:r>
      <w:r w:rsidRPr="00E56123">
        <w:rPr>
          <w:rFonts w:hint="eastAsia"/>
          <w:highlight w:val="yellow"/>
          <w:lang w:eastAsia="zh-CN"/>
        </w:rPr>
        <w:t>1</w:t>
      </w:r>
      <w:r w:rsidRPr="00E56123">
        <w:rPr>
          <w:highlight w:val="yellow"/>
          <w:lang w:eastAsia="zh-CN"/>
        </w:rPr>
        <w:t xml:space="preserve">. </w:t>
      </w:r>
      <w:r w:rsidRPr="00E56123">
        <w:rPr>
          <w:rFonts w:hint="eastAsia"/>
          <w:highlight w:val="yellow"/>
          <w:lang w:eastAsia="zh-CN"/>
        </w:rPr>
        <w:t>已更新“</w:t>
      </w:r>
      <w:r w:rsidRPr="00E56123">
        <w:rPr>
          <w:rFonts w:cs="Times New Roman" w:hint="eastAsia"/>
          <w:bCs/>
          <w:sz w:val="21"/>
          <w:szCs w:val="21"/>
          <w:highlight w:val="yellow"/>
          <w:lang w:val="en-US" w:eastAsia="zh-CN"/>
        </w:rPr>
        <w:t>若选择弥漫性大</w:t>
      </w:r>
      <w:r w:rsidRPr="00E56123">
        <w:rPr>
          <w:rFonts w:cs="Times New Roman"/>
          <w:bCs/>
          <w:sz w:val="21"/>
          <w:szCs w:val="21"/>
          <w:highlight w:val="yellow"/>
          <w:lang w:val="en-US" w:eastAsia="zh-CN"/>
        </w:rPr>
        <w:t>B细胞淋巴瘤，</w:t>
      </w:r>
      <w:r w:rsidRPr="00E56123">
        <w:rPr>
          <w:rFonts w:cs="Times New Roman" w:hint="eastAsia"/>
          <w:bCs/>
          <w:sz w:val="21"/>
          <w:szCs w:val="21"/>
          <w:highlight w:val="yellow"/>
          <w:lang w:val="en-US" w:eastAsia="zh-CN"/>
        </w:rPr>
        <w:t>预后指数</w:t>
      </w:r>
      <w:r w:rsidRPr="00E56123">
        <w:rPr>
          <w:rFonts w:hint="eastAsia"/>
          <w:highlight w:val="yellow"/>
          <w:lang w:eastAsia="zh-CN"/>
        </w:rPr>
        <w:t>”对应选项；</w:t>
      </w:r>
    </w:p>
    <w:p w14:paraId="2DDC0595" w14:textId="238A3EAF" w:rsidR="00E56123" w:rsidRPr="00E56123" w:rsidRDefault="00E56123">
      <w:pPr>
        <w:pStyle w:val="a3"/>
        <w:rPr>
          <w:rFonts w:cs="Times New Roman"/>
          <w:bCs/>
          <w:sz w:val="21"/>
          <w:szCs w:val="21"/>
          <w:highlight w:val="yellow"/>
          <w:lang w:val="en-US" w:eastAsia="zh-CN"/>
        </w:rPr>
      </w:pPr>
      <w:r w:rsidRPr="00E56123">
        <w:rPr>
          <w:rFonts w:hint="eastAsia"/>
          <w:highlight w:val="yellow"/>
          <w:lang w:eastAsia="zh-CN"/>
        </w:rPr>
        <w:t>2</w:t>
      </w:r>
      <w:r w:rsidRPr="00E56123">
        <w:rPr>
          <w:highlight w:val="yellow"/>
          <w:lang w:eastAsia="zh-CN"/>
        </w:rPr>
        <w:t xml:space="preserve">. </w:t>
      </w:r>
      <w:r w:rsidRPr="00E56123">
        <w:rPr>
          <w:rFonts w:hint="eastAsia"/>
          <w:highlight w:val="yellow"/>
          <w:lang w:eastAsia="zh-CN"/>
        </w:rPr>
        <w:t>新增“</w:t>
      </w:r>
      <w:r w:rsidRPr="00E56123">
        <w:rPr>
          <w:rFonts w:cs="Times New Roman" w:hint="eastAsia"/>
          <w:bCs/>
          <w:sz w:val="21"/>
          <w:szCs w:val="21"/>
          <w:highlight w:val="yellow"/>
          <w:lang w:val="en-US" w:eastAsia="zh-CN"/>
        </w:rPr>
        <w:t>若选择滤泡性淋巴瘤</w:t>
      </w:r>
      <w:r w:rsidRPr="00E56123">
        <w:rPr>
          <w:rFonts w:cs="Times New Roman"/>
          <w:bCs/>
          <w:sz w:val="21"/>
          <w:szCs w:val="21"/>
          <w:highlight w:val="yellow"/>
          <w:lang w:val="en-US" w:eastAsia="zh-CN"/>
        </w:rPr>
        <w:t>，</w:t>
      </w:r>
      <w:r w:rsidRPr="00E56123">
        <w:rPr>
          <w:rFonts w:cs="Times New Roman" w:hint="eastAsia"/>
          <w:bCs/>
          <w:sz w:val="21"/>
          <w:szCs w:val="21"/>
          <w:highlight w:val="yellow"/>
          <w:lang w:val="en-US" w:eastAsia="zh-CN"/>
        </w:rPr>
        <w:t>预后指数</w:t>
      </w:r>
      <w:r w:rsidRPr="00E56123">
        <w:rPr>
          <w:rFonts w:hint="eastAsia"/>
          <w:highlight w:val="yellow"/>
          <w:lang w:eastAsia="zh-CN"/>
        </w:rPr>
        <w:t>”及对应选项“</w:t>
      </w:r>
      <w:r w:rsidRPr="00E56123">
        <w:rPr>
          <w:rFonts w:cs="Times New Roman"/>
          <w:bCs/>
          <w:sz w:val="21"/>
          <w:szCs w:val="21"/>
          <w:highlight w:val="yellow"/>
          <w:lang w:val="en-US" w:eastAsia="zh-CN"/>
        </w:rPr>
        <w:t>□0-1   □2   □</w:t>
      </w:r>
      <w:r w:rsidRPr="00E56123">
        <w:rPr>
          <w:rFonts w:cs="Times New Roman" w:hint="eastAsia"/>
          <w:bCs/>
          <w:sz w:val="21"/>
          <w:szCs w:val="21"/>
          <w:highlight w:val="yellow"/>
          <w:lang w:val="en-US" w:eastAsia="zh-CN"/>
        </w:rPr>
        <w:t>≥</w:t>
      </w:r>
      <w:r w:rsidRPr="00E56123">
        <w:rPr>
          <w:rFonts w:cs="Times New Roman"/>
          <w:bCs/>
          <w:sz w:val="21"/>
          <w:szCs w:val="21"/>
          <w:highlight w:val="yellow"/>
          <w:lang w:val="en-US" w:eastAsia="zh-CN"/>
        </w:rPr>
        <w:t>3</w:t>
      </w:r>
      <w:r w:rsidRPr="00E56123">
        <w:rPr>
          <w:rFonts w:cs="Times New Roman" w:hint="eastAsia"/>
          <w:bCs/>
          <w:sz w:val="21"/>
          <w:szCs w:val="21"/>
          <w:highlight w:val="yellow"/>
          <w:lang w:val="en-US" w:eastAsia="zh-CN"/>
        </w:rPr>
        <w:t>”；</w:t>
      </w:r>
    </w:p>
    <w:p w14:paraId="4F7AE217" w14:textId="02227606" w:rsidR="00E56123" w:rsidRDefault="00E56123">
      <w:pPr>
        <w:pStyle w:val="a3"/>
        <w:rPr>
          <w:lang w:eastAsia="zh-CN"/>
        </w:rPr>
      </w:pPr>
      <w:r w:rsidRPr="00E56123">
        <w:rPr>
          <w:rFonts w:cs="Times New Roman" w:hint="eastAsia"/>
          <w:bCs/>
          <w:sz w:val="21"/>
          <w:szCs w:val="21"/>
          <w:highlight w:val="yellow"/>
          <w:lang w:val="en-US" w:eastAsia="zh-CN"/>
        </w:rPr>
        <w:t>3</w:t>
      </w:r>
      <w:r w:rsidRPr="00E56123">
        <w:rPr>
          <w:rFonts w:cs="Times New Roman"/>
          <w:bCs/>
          <w:sz w:val="21"/>
          <w:szCs w:val="21"/>
          <w:highlight w:val="yellow"/>
          <w:lang w:val="en-US" w:eastAsia="zh-CN"/>
        </w:rPr>
        <w:t xml:space="preserve">. </w:t>
      </w:r>
      <w:r w:rsidRPr="00E56123">
        <w:rPr>
          <w:rFonts w:cs="Times New Roman" w:hint="eastAsia"/>
          <w:bCs/>
          <w:sz w:val="21"/>
          <w:szCs w:val="21"/>
          <w:highlight w:val="yellow"/>
          <w:lang w:val="en-US" w:eastAsia="zh-CN"/>
        </w:rPr>
        <w:t>新增“若选择套细胞淋巴瘤，预后指数”及对应选项“</w:t>
      </w:r>
      <w:r w:rsidRPr="00E56123">
        <w:rPr>
          <w:rFonts w:cs="Times New Roman"/>
          <w:bCs/>
          <w:sz w:val="21"/>
          <w:szCs w:val="21"/>
          <w:highlight w:val="yellow"/>
          <w:lang w:val="en-US" w:eastAsia="zh-CN"/>
        </w:rPr>
        <w:t>□0-3   □4-5   □6-11</w:t>
      </w:r>
      <w:r w:rsidRPr="00E56123">
        <w:rPr>
          <w:rFonts w:cs="Times New Roman" w:hint="eastAsia"/>
          <w:bCs/>
          <w:sz w:val="21"/>
          <w:szCs w:val="21"/>
          <w:highlight w:val="yellow"/>
          <w:lang w:val="en-US" w:eastAsia="zh-CN"/>
        </w:rPr>
        <w:t>”</w:t>
      </w:r>
    </w:p>
  </w:comment>
  <w:comment w:id="75" w:author="liuying_clin" w:date="2023-10-08T14:52:00Z" w:initials="l">
    <w:p w14:paraId="70CE6ACA" w14:textId="77777777" w:rsidR="00E56123" w:rsidRDefault="00E56123" w:rsidP="00F134DF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请添加分期及预后指标</w:t>
      </w:r>
    </w:p>
    <w:p w14:paraId="39E3C81C" w14:textId="77777777" w:rsidR="00E56123" w:rsidRDefault="00E56123" w:rsidP="00F134DF">
      <w:pPr>
        <w:pStyle w:val="a3"/>
      </w:pPr>
      <w:r w:rsidRPr="00F81BF6">
        <w:rPr>
          <w:noProof/>
          <w:lang w:val="en-US" w:eastAsia="zh-CN"/>
        </w:rPr>
        <w:drawing>
          <wp:inline distT="0" distB="0" distL="0" distR="0" wp14:anchorId="4EE2A49F" wp14:editId="4D473564">
            <wp:extent cx="2209800" cy="858973"/>
            <wp:effectExtent l="0" t="0" r="0" b="0"/>
            <wp:docPr id="14" name="图片 14" descr="D:\DingTalkAppData\DingTalk\1905981814_v2\resource_cache\71\710f5b498ac39e6d6a122f029f32bf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ngTalkAppData\DingTalk\1905981814_v2\resource_cache\71\710f5b498ac39e6d6a122f029f32bf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607" cy="89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0B668" w14:textId="77777777" w:rsidR="00E56123" w:rsidRDefault="00E56123" w:rsidP="00F134DF">
      <w:pPr>
        <w:pStyle w:val="a3"/>
      </w:pPr>
      <w:r w:rsidRPr="00F81BF6">
        <w:rPr>
          <w:noProof/>
          <w:lang w:val="en-US" w:eastAsia="zh-CN"/>
        </w:rPr>
        <w:drawing>
          <wp:inline distT="0" distB="0" distL="0" distR="0" wp14:anchorId="0B5BDDE4" wp14:editId="5E5C39BC">
            <wp:extent cx="2228850" cy="1201830"/>
            <wp:effectExtent l="0" t="0" r="0" b="0"/>
            <wp:docPr id="15" name="图片 15" descr="D:\DingTalkAppData\DingTalk\1905981814_v2\resource_cache\c2\c2b9652dc16ac50712d9c2e060d083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ingTalkAppData\DingTalk\1905981814_v2\resource_cache\c2\c2b9652dc16ac50712d9c2e060d0831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202" cy="122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76" w:author="zhangxuejun_clin" w:date="2023-10-17T16:41:00Z" w:initials="z">
    <w:p w14:paraId="71CB6FE2" w14:textId="498C9154" w:rsidR="00E56123" w:rsidRDefault="00E56123" w:rsidP="00E56123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2</w:t>
      </w:r>
      <w:r>
        <w:rPr>
          <w:lang w:eastAsia="zh-CN"/>
        </w:rPr>
        <w:t>0231012</w:t>
      </w:r>
      <w:r>
        <w:rPr>
          <w:rFonts w:hint="eastAsia"/>
          <w:lang w:eastAsia="zh-CN"/>
        </w:rPr>
        <w:t>：</w:t>
      </w:r>
    </w:p>
    <w:p w14:paraId="0C367128" w14:textId="65CFD92D" w:rsidR="00E56123" w:rsidRPr="00E56123" w:rsidRDefault="00E56123" w:rsidP="00E56123">
      <w:pPr>
        <w:pStyle w:val="a3"/>
        <w:rPr>
          <w:highlight w:val="yellow"/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.</w:t>
      </w:r>
      <w:r w:rsidRPr="00E56123">
        <w:rPr>
          <w:rFonts w:hint="eastAsia"/>
          <w:lang w:eastAsia="zh-CN"/>
        </w:rPr>
        <w:t>已新增分期选项</w:t>
      </w:r>
    </w:p>
    <w:p w14:paraId="6B791B98" w14:textId="0AEFACA4" w:rsidR="00E56123" w:rsidRDefault="00E56123" w:rsidP="00E56123">
      <w:pPr>
        <w:pStyle w:val="a3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.</w:t>
      </w:r>
      <w:r w:rsidRPr="00E56123">
        <w:rPr>
          <w:rFonts w:hint="eastAsia"/>
          <w:lang w:eastAsia="zh-CN"/>
        </w:rPr>
        <w:t>已在上方新增字段“</w:t>
      </w:r>
      <w:r w:rsidRPr="00E56123">
        <w:rPr>
          <w:rFonts w:cs="Times New Roman" w:hint="eastAsia"/>
          <w:bCs/>
          <w:sz w:val="21"/>
          <w:szCs w:val="21"/>
          <w:lang w:val="en-US" w:eastAsia="zh-CN"/>
        </w:rPr>
        <w:t>若选择弥漫性大</w:t>
      </w:r>
      <w:r w:rsidRPr="00E56123">
        <w:rPr>
          <w:rFonts w:cs="Times New Roman"/>
          <w:bCs/>
          <w:sz w:val="21"/>
          <w:szCs w:val="21"/>
          <w:lang w:val="en-US" w:eastAsia="zh-CN"/>
        </w:rPr>
        <w:t>B细胞淋巴瘤，</w:t>
      </w:r>
      <w:r w:rsidRPr="00E56123">
        <w:rPr>
          <w:rFonts w:cs="Times New Roman" w:hint="eastAsia"/>
          <w:bCs/>
          <w:sz w:val="21"/>
          <w:szCs w:val="21"/>
          <w:lang w:val="en-US" w:eastAsia="zh-CN"/>
        </w:rPr>
        <w:t>预后指数</w:t>
      </w:r>
      <w:r w:rsidRPr="00E56123">
        <w:rPr>
          <w:rFonts w:hint="eastAsia"/>
          <w:lang w:eastAsia="zh-CN"/>
        </w:rPr>
        <w:t>”。</w:t>
      </w:r>
    </w:p>
  </w:comment>
  <w:comment w:id="77" w:author="liuying_clin" w:date="2023-10-13T10:29:00Z" w:initials="l">
    <w:p w14:paraId="20195FFD" w14:textId="04ECBD93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添加了结外</w:t>
      </w:r>
    </w:p>
  </w:comment>
  <w:comment w:id="78" w:author="zhangxuejun_clin" w:date="2023-10-17T16:43:00Z" w:initials="z">
    <w:p w14:paraId="43044A1A" w14:textId="7F90C9C8" w:rsidR="00E56123" w:rsidRDefault="00E56123">
      <w:pPr>
        <w:pStyle w:val="a3"/>
      </w:pPr>
      <w:r>
        <w:rPr>
          <w:rStyle w:val="af"/>
        </w:rPr>
        <w:annotationRef/>
      </w:r>
      <w:r w:rsidRPr="00E56123">
        <w:rPr>
          <w:rFonts w:hint="eastAsia"/>
          <w:highlight w:val="yellow"/>
        </w:rPr>
        <w:t>OK</w:t>
      </w:r>
    </w:p>
  </w:comment>
  <w:comment w:id="79" w:author="zhangxuejun_clin" w:date="2023-09-15T17:14:00Z" w:initials="z">
    <w:p w14:paraId="6F18AE58" w14:textId="77777777" w:rsidR="00E56123" w:rsidRDefault="00E56123">
      <w:pPr>
        <w:pStyle w:val="a3"/>
      </w:pPr>
      <w:r>
        <w:rPr>
          <w:rStyle w:val="af"/>
        </w:rPr>
        <w:annotationRef/>
      </w:r>
      <w:r w:rsidRPr="00E56123">
        <w:rPr>
          <w:rFonts w:hint="eastAsia"/>
          <w:lang w:eastAsia="zh-CN"/>
        </w:rPr>
        <w:t>请确认该字段是否需要预设选项，如需，请提供</w:t>
      </w:r>
      <w:r>
        <w:rPr>
          <w:rFonts w:hint="eastAsia"/>
          <w:lang w:eastAsia="zh-CN"/>
        </w:rPr>
        <w:t>。</w:t>
      </w:r>
    </w:p>
  </w:comment>
  <w:comment w:id="80" w:author="liuying_clin" w:date="2023-10-13T10:29:00Z" w:initials="l">
    <w:p w14:paraId="703AC0D1" w14:textId="34E8D3A1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需要，已修改</w:t>
      </w:r>
    </w:p>
  </w:comment>
  <w:comment w:id="81" w:author="zhangxuejun_clin" w:date="2023-10-17T16:43:00Z" w:initials="z">
    <w:p w14:paraId="67E25466" w14:textId="36A19006" w:rsidR="00E56123" w:rsidRDefault="00E56123">
      <w:pPr>
        <w:pStyle w:val="a3"/>
      </w:pPr>
      <w:r>
        <w:rPr>
          <w:rStyle w:val="af"/>
        </w:rPr>
        <w:annotationRef/>
      </w:r>
      <w:r w:rsidRPr="00E56123">
        <w:rPr>
          <w:rFonts w:hint="eastAsia"/>
          <w:highlight w:val="yellow"/>
          <w:lang w:eastAsia="zh-CN"/>
        </w:rPr>
        <w:t>请提供该字段对应选项</w:t>
      </w:r>
    </w:p>
  </w:comment>
  <w:comment w:id="82" w:author="liuying_clin" w:date="2023-10-08T14:47:00Z" w:initials="l">
    <w:p w14:paraId="20E54BE0" w14:textId="77777777" w:rsidR="00E56123" w:rsidRDefault="00E56123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淋巴瘤描述为何部位累及，不存在转移的说法。建议改为累及部位</w:t>
      </w:r>
    </w:p>
  </w:comment>
  <w:comment w:id="83" w:author="zhangxuejun_clin" w:date="2023-10-12T11:07:00Z" w:initials="z">
    <w:p w14:paraId="5F0DD4F0" w14:textId="4B1D6088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已更新</w:t>
      </w:r>
    </w:p>
  </w:comment>
  <w:comment w:id="99" w:author="liuying_clin" w:date="2023-10-08T15:05:00Z" w:initials="l">
    <w:p w14:paraId="737DFD40" w14:textId="77777777" w:rsidR="00E56123" w:rsidRDefault="00E56123">
      <w:pPr>
        <w:pStyle w:val="a3"/>
      </w:pPr>
      <w:r>
        <w:rPr>
          <w:rStyle w:val="af"/>
        </w:rPr>
        <w:annotationRef/>
      </w:r>
      <w:proofErr w:type="gramStart"/>
      <w:r>
        <w:rPr>
          <w:rFonts w:hint="eastAsia"/>
          <w:lang w:eastAsia="zh-CN"/>
        </w:rPr>
        <w:t>淋巴瘤不涉及</w:t>
      </w:r>
      <w:proofErr w:type="gramEnd"/>
    </w:p>
  </w:comment>
  <w:comment w:id="100" w:author="zhangxuejun_clin" w:date="2023-10-12T11:11:00Z" w:initials="z">
    <w:p w14:paraId="08E57F8E" w14:textId="62B82545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</w:rPr>
        <w:t>I</w:t>
      </w:r>
      <w:r>
        <w:rPr>
          <w:rFonts w:hint="eastAsia"/>
          <w:lang w:eastAsia="zh-CN"/>
        </w:rPr>
        <w:t>期研究适应症包括“</w:t>
      </w:r>
      <w:r w:rsidRPr="00B14D62">
        <w:rPr>
          <w:rFonts w:hint="eastAsia"/>
          <w:lang w:eastAsia="zh-CN"/>
        </w:rPr>
        <w:t>复发或难治性多发性骨髓瘤</w:t>
      </w:r>
      <w:r>
        <w:rPr>
          <w:rFonts w:hint="eastAsia"/>
          <w:lang w:eastAsia="zh-CN"/>
        </w:rPr>
        <w:t>”，不建议删除，已更新选项，请核实是否可以</w:t>
      </w:r>
    </w:p>
  </w:comment>
  <w:comment w:id="101" w:author="liuying_clin" w:date="2023-10-13T10:34:00Z" w:initials="l">
    <w:p w14:paraId="1E3EC007" w14:textId="39BC8908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骨髓瘤也不涉及</w:t>
      </w:r>
    </w:p>
  </w:comment>
  <w:comment w:id="102" w:author="zhangxuejun_clin" w:date="2023-10-17T16:46:00Z" w:initials="z">
    <w:p w14:paraId="7EF17AA0" w14:textId="22375604" w:rsidR="00E56123" w:rsidRDefault="00E56123" w:rsidP="00E56123">
      <w:pPr>
        <w:pStyle w:val="a3"/>
      </w:pPr>
      <w:r>
        <w:rPr>
          <w:rStyle w:val="af"/>
        </w:rPr>
        <w:annotationRef/>
      </w:r>
      <w:r w:rsidRPr="00E56123">
        <w:rPr>
          <w:rFonts w:hint="eastAsia"/>
          <w:highlight w:val="yellow"/>
        </w:rPr>
        <w:t>OK</w:t>
      </w:r>
      <w:r w:rsidRPr="00E56123">
        <w:rPr>
          <w:rFonts w:hint="eastAsia"/>
          <w:highlight w:val="yellow"/>
          <w:lang w:eastAsia="zh-CN"/>
        </w:rPr>
        <w:t>，已删除选项“</w:t>
      </w:r>
      <w:r w:rsidRPr="00E56123">
        <w:rPr>
          <w:rFonts w:ascii="Times New Roman" w:eastAsia="宋体" w:hAnsi="Times New Roman" w:cs="Times New Roman"/>
          <w:highlight w:val="yellow"/>
          <w:lang w:eastAsia="zh-CN"/>
        </w:rPr>
        <w:t>□</w:t>
      </w:r>
      <w:r w:rsidRPr="00E56123">
        <w:rPr>
          <w:rFonts w:ascii="Times New Roman" w:eastAsia="宋体" w:hAnsi="Times New Roman" w:cs="Times New Roman" w:hint="eastAsia"/>
          <w:highlight w:val="yellow"/>
          <w:lang w:eastAsia="zh-CN"/>
        </w:rPr>
        <w:t>新辅助（淋巴瘤不适用）</w:t>
      </w:r>
      <w:r w:rsidRPr="00E56123">
        <w:rPr>
          <w:rFonts w:ascii="Times New Roman" w:eastAsia="宋体" w:hAnsi="Times New Roman" w:cs="Times New Roman" w:hint="eastAsia"/>
          <w:highlight w:val="yellow"/>
          <w:lang w:eastAsia="zh-CN"/>
        </w:rPr>
        <w:t xml:space="preserve"> </w:t>
      </w:r>
      <w:r w:rsidRPr="00E56123">
        <w:rPr>
          <w:rFonts w:ascii="Times New Roman" w:eastAsia="宋体" w:hAnsi="Times New Roman" w:cs="Times New Roman"/>
          <w:highlight w:val="yellow"/>
          <w:lang w:eastAsia="zh-CN"/>
        </w:rPr>
        <w:t xml:space="preserve">   □</w:t>
      </w:r>
      <w:r w:rsidRPr="00E56123">
        <w:rPr>
          <w:rFonts w:ascii="Times New Roman" w:eastAsia="宋体" w:hAnsi="Times New Roman" w:cs="Times New Roman" w:hint="eastAsia"/>
          <w:highlight w:val="yellow"/>
          <w:lang w:eastAsia="zh-CN"/>
        </w:rPr>
        <w:t>辅助（淋巴瘤不适用）”</w:t>
      </w:r>
    </w:p>
  </w:comment>
  <w:comment w:id="104" w:author="liuying_clin" w:date="2023-10-08T15:06:00Z" w:initials="l">
    <w:p w14:paraId="6CDB26A7" w14:textId="77777777" w:rsidR="00E56123" w:rsidRDefault="00E56123" w:rsidP="00F134DF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添加治疗方案名称</w:t>
      </w:r>
    </w:p>
  </w:comment>
  <w:comment w:id="105" w:author="zhangxuejun_clin" w:date="2023-10-12T11:23:00Z" w:initials="z">
    <w:p w14:paraId="6C6E0512" w14:textId="151B146D" w:rsidR="00E56123" w:rsidRDefault="00E56123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已新增字段“治疗方案名称”</w:t>
      </w:r>
    </w:p>
  </w:comment>
  <w:comment w:id="175" w:author="liuying_clin" w:date="2023-10-08T15:11:00Z" w:initials="l">
    <w:p w14:paraId="464C4DE9" w14:textId="77777777" w:rsidR="00E56123" w:rsidRDefault="00E56123" w:rsidP="00735995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肿瘤评估最多6个淋巴结</w:t>
      </w:r>
      <w:proofErr w:type="gramStart"/>
      <w:r>
        <w:rPr>
          <w:rFonts w:hint="eastAsia"/>
          <w:lang w:eastAsia="zh-CN"/>
        </w:rPr>
        <w:t>和结外病灶</w:t>
      </w:r>
      <w:proofErr w:type="gramEnd"/>
    </w:p>
  </w:comment>
  <w:comment w:id="176" w:author="zhangxuejun_clin" w:date="2023-10-12T11:28:00Z" w:initials="z">
    <w:p w14:paraId="62CB99FD" w14:textId="5C3C565F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已新增选项</w:t>
      </w:r>
    </w:p>
  </w:comment>
  <w:comment w:id="177" w:author="liuying_clin" w:date="2023-10-08T15:13:00Z" w:initials="l">
    <w:p w14:paraId="345361FE" w14:textId="77777777" w:rsidR="00E56123" w:rsidRDefault="00E56123" w:rsidP="00735995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添加骨髓</w:t>
      </w:r>
    </w:p>
  </w:comment>
  <w:comment w:id="178" w:author="zhangxuejun_clin" w:date="2023-10-12T11:29:00Z" w:initials="z">
    <w:p w14:paraId="29B5E22D" w14:textId="28658576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已新增选项</w:t>
      </w:r>
    </w:p>
  </w:comment>
  <w:comment w:id="179" w:author="liuying_clin" w:date="2023-10-08T15:17:00Z" w:initials="l">
    <w:p w14:paraId="4B2F220D" w14:textId="77777777" w:rsidR="00E56123" w:rsidRDefault="00E56123" w:rsidP="00735995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方案中还有</w:t>
      </w:r>
      <w:r>
        <w:rPr>
          <w:rFonts w:hint="eastAsia"/>
        </w:rPr>
        <w:t>PET</w:t>
      </w:r>
      <w:r>
        <w:t>-</w:t>
      </w:r>
      <w:r>
        <w:rPr>
          <w:rFonts w:hint="eastAsia"/>
        </w:rPr>
        <w:t>CT</w:t>
      </w:r>
      <w:r>
        <w:rPr>
          <w:rFonts w:hint="eastAsia"/>
          <w:lang w:eastAsia="zh-CN"/>
        </w:rPr>
        <w:t>检查</w:t>
      </w:r>
    </w:p>
  </w:comment>
  <w:comment w:id="180" w:author="zhangxuejun_clin" w:date="2023-10-12T11:30:00Z" w:initials="z">
    <w:p w14:paraId="53D12B1B" w14:textId="767B8206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已新增选项</w:t>
      </w:r>
    </w:p>
  </w:comment>
  <w:comment w:id="181" w:author="liuying_clin" w:date="2023-10-13T10:58:00Z" w:initials="l">
    <w:p w14:paraId="73467540" w14:textId="11B98604" w:rsidR="00E56123" w:rsidRDefault="00E56123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</w:rPr>
        <w:t>PET</w:t>
      </w:r>
      <w:r>
        <w:t>-</w:t>
      </w:r>
      <w:r>
        <w:rPr>
          <w:rFonts w:hint="eastAsia"/>
        </w:rPr>
        <w:t>CT</w:t>
      </w:r>
      <w:r>
        <w:rPr>
          <w:rFonts w:hint="eastAsia"/>
          <w:lang w:eastAsia="zh-CN"/>
        </w:rPr>
        <w:t>需添加评分标准</w:t>
      </w:r>
    </w:p>
    <w:p w14:paraId="1556F949" w14:textId="03C9E080" w:rsidR="00E56123" w:rsidRDefault="00E56123">
      <w:pPr>
        <w:pStyle w:val="a3"/>
      </w:pPr>
      <w:r w:rsidRPr="00F25134">
        <w:rPr>
          <w:noProof/>
          <w:lang w:val="en-US" w:eastAsia="zh-CN"/>
        </w:rPr>
        <w:drawing>
          <wp:inline distT="0" distB="0" distL="0" distR="0" wp14:anchorId="5A1514BB" wp14:editId="054CD56E">
            <wp:extent cx="2555207" cy="1367757"/>
            <wp:effectExtent l="0" t="0" r="0" b="4445"/>
            <wp:docPr id="7" name="图片 7" descr="D:\DingTalkAppData\DingTalk\1905981814_v2\resource_cache\13\136d2f80a5192d9b056051e4159c3b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ingTalkAppData\DingTalk\1905981814_v2\resource_cache\13\136d2f80a5192d9b056051e4159c3b6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582" cy="138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182" w:author="zhangxuejun_clin" w:date="2023-10-17T16:51:00Z" w:initials="z">
    <w:p w14:paraId="1465B34C" w14:textId="0D356CC0" w:rsidR="00317BE5" w:rsidRPr="00317BE5" w:rsidRDefault="00317BE5" w:rsidP="00317BE5">
      <w:pPr>
        <w:pStyle w:val="a3"/>
        <w:numPr>
          <w:ilvl w:val="0"/>
          <w:numId w:val="5"/>
        </w:numPr>
        <w:rPr>
          <w:highlight w:val="yellow"/>
          <w:lang w:eastAsia="zh-CN"/>
        </w:rPr>
      </w:pPr>
      <w:r>
        <w:rPr>
          <w:rStyle w:val="af"/>
        </w:rPr>
        <w:annotationRef/>
      </w:r>
      <w:r w:rsidRPr="00317BE5">
        <w:rPr>
          <w:rFonts w:hint="eastAsia"/>
          <w:highlight w:val="yellow"/>
          <w:lang w:eastAsia="zh-CN"/>
        </w:rPr>
        <w:t>新增“</w:t>
      </w:r>
      <w:r w:rsidRPr="00317BE5">
        <w:rPr>
          <w:rFonts w:ascii="Times New Roman" w:eastAsia="宋体" w:hAnsi="Times New Roman" w:cs="Times New Roman" w:hint="eastAsia"/>
          <w:highlight w:val="yellow"/>
          <w:lang w:eastAsia="zh-CN"/>
        </w:rPr>
        <w:t>是否进行了</w:t>
      </w:r>
      <w:r w:rsidRPr="00317BE5">
        <w:rPr>
          <w:rFonts w:ascii="Times New Roman" w:eastAsia="宋体" w:hAnsi="Times New Roman" w:cs="Times New Roman" w:hint="eastAsia"/>
          <w:highlight w:val="yellow"/>
          <w:lang w:eastAsia="zh-CN"/>
        </w:rPr>
        <w:t>5</w:t>
      </w:r>
      <w:r w:rsidRPr="00317BE5">
        <w:rPr>
          <w:rFonts w:ascii="Times New Roman" w:eastAsia="宋体" w:hAnsi="Times New Roman" w:cs="Times New Roman" w:hint="eastAsia"/>
          <w:highlight w:val="yellow"/>
          <w:lang w:eastAsia="zh-CN"/>
        </w:rPr>
        <w:t>分法评分？</w:t>
      </w:r>
      <w:r w:rsidRPr="00317BE5">
        <w:rPr>
          <w:rFonts w:hint="eastAsia"/>
          <w:highlight w:val="yellow"/>
          <w:lang w:eastAsia="zh-CN"/>
        </w:rPr>
        <w:t>”及对应选项</w:t>
      </w:r>
    </w:p>
    <w:p w14:paraId="07CB82BE" w14:textId="0A33224E" w:rsidR="00317BE5" w:rsidRDefault="00317BE5" w:rsidP="00317BE5">
      <w:pPr>
        <w:pStyle w:val="a3"/>
        <w:numPr>
          <w:ilvl w:val="0"/>
          <w:numId w:val="5"/>
        </w:numPr>
        <w:rPr>
          <w:lang w:eastAsia="zh-CN"/>
        </w:rPr>
      </w:pPr>
      <w:r w:rsidRPr="00317BE5">
        <w:rPr>
          <w:rFonts w:hint="eastAsia"/>
          <w:highlight w:val="yellow"/>
          <w:lang w:eastAsia="zh-CN"/>
        </w:rPr>
        <w:t>新增“5分法评分”及对应选项</w:t>
      </w:r>
    </w:p>
  </w:comment>
  <w:comment w:id="215" w:author="liuying_clin" w:date="2023-10-08T15:15:00Z" w:initials="l">
    <w:p w14:paraId="14A1E694" w14:textId="77777777" w:rsidR="00E56123" w:rsidRDefault="00E56123" w:rsidP="00735995">
      <w:pPr>
        <w:pStyle w:val="a3"/>
      </w:pPr>
      <w:r>
        <w:rPr>
          <w:rStyle w:val="af"/>
        </w:rPr>
        <w:annotationRef/>
      </w:r>
      <w:r w:rsidRPr="002D2590">
        <w:rPr>
          <w:rFonts w:hint="eastAsia"/>
          <w:highlight w:val="yellow"/>
          <w:lang w:eastAsia="zh-CN"/>
        </w:rPr>
        <w:t>请按照淋巴瘤的肿评，</w:t>
      </w:r>
      <w:proofErr w:type="gramStart"/>
      <w:r w:rsidRPr="002D2590">
        <w:rPr>
          <w:rFonts w:hint="eastAsia"/>
          <w:highlight w:val="yellow"/>
          <w:lang w:eastAsia="zh-CN"/>
        </w:rPr>
        <w:t>不</w:t>
      </w:r>
      <w:proofErr w:type="gramEnd"/>
      <w:r w:rsidRPr="002D2590">
        <w:rPr>
          <w:rFonts w:hint="eastAsia"/>
          <w:highlight w:val="yellow"/>
          <w:lang w:eastAsia="zh-CN"/>
        </w:rPr>
        <w:t>可测量病灶，器官病灶设置表单</w:t>
      </w:r>
    </w:p>
  </w:comment>
  <w:comment w:id="216" w:author="liuying_clin" w:date="2023-10-13T11:04:00Z" w:initials="l">
    <w:p w14:paraId="51770603" w14:textId="2924C1A8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请所有</w:t>
      </w:r>
      <w:r>
        <w:rPr>
          <w:rFonts w:hint="eastAsia"/>
        </w:rPr>
        <w:t>NHL</w:t>
      </w:r>
      <w:r>
        <w:rPr>
          <w:rFonts w:hint="eastAsia"/>
          <w:lang w:eastAsia="zh-CN"/>
        </w:rPr>
        <w:t>评估表单增加PET</w:t>
      </w:r>
      <w:r>
        <w:rPr>
          <w:lang w:eastAsia="zh-CN"/>
        </w:rPr>
        <w:t>-</w:t>
      </w:r>
      <w:r>
        <w:rPr>
          <w:rFonts w:hint="eastAsia"/>
          <w:lang w:eastAsia="zh-CN"/>
        </w:rPr>
        <w:t>CT检查及PET</w:t>
      </w:r>
      <w:r>
        <w:rPr>
          <w:lang w:eastAsia="zh-CN"/>
        </w:rPr>
        <w:t>5</w:t>
      </w:r>
      <w:r>
        <w:rPr>
          <w:rFonts w:hint="eastAsia"/>
          <w:lang w:eastAsia="zh-CN"/>
        </w:rPr>
        <w:t>分法评分</w:t>
      </w:r>
    </w:p>
  </w:comment>
  <w:comment w:id="217" w:author="zhangxuejun_clin" w:date="2023-10-17T16:55:00Z" w:initials="z">
    <w:p w14:paraId="4ADC42A6" w14:textId="3764130E" w:rsidR="00317BE5" w:rsidRDefault="00317BE5">
      <w:pPr>
        <w:pStyle w:val="a3"/>
      </w:pPr>
      <w:r>
        <w:rPr>
          <w:rStyle w:val="af"/>
        </w:rPr>
        <w:annotationRef/>
      </w:r>
      <w:r w:rsidRPr="00317BE5">
        <w:rPr>
          <w:rFonts w:hint="eastAsia"/>
          <w:highlight w:val="yellow"/>
          <w:lang w:eastAsia="zh-CN"/>
        </w:rPr>
        <w:t>已新增</w:t>
      </w:r>
    </w:p>
  </w:comment>
  <w:comment w:id="258" w:author="liuying_clin" w:date="2023-10-13T11:08:00Z" w:initials="l">
    <w:p w14:paraId="4DB4F556" w14:textId="7B9AA68F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添加是否行骨髓活检检查，及骨髓活检检查报告描述</w:t>
      </w:r>
    </w:p>
  </w:comment>
  <w:comment w:id="259" w:author="zhangxuejun_clin" w:date="2023-10-17T16:57:00Z" w:initials="z">
    <w:p w14:paraId="5E154709" w14:textId="481F2032" w:rsidR="00317BE5" w:rsidRDefault="00317BE5">
      <w:pPr>
        <w:pStyle w:val="a3"/>
      </w:pPr>
      <w:r>
        <w:rPr>
          <w:rStyle w:val="af"/>
        </w:rPr>
        <w:annotationRef/>
      </w:r>
      <w:r w:rsidRPr="00317BE5">
        <w:rPr>
          <w:rFonts w:hint="eastAsia"/>
          <w:highlight w:val="yellow"/>
          <w:lang w:eastAsia="zh-CN"/>
        </w:rPr>
        <w:t>已新增</w:t>
      </w:r>
    </w:p>
  </w:comment>
  <w:comment w:id="288" w:author="liuying_clin" w:date="2023-10-13T11:10:00Z" w:initials="l">
    <w:p w14:paraId="43391D68" w14:textId="6227CAC4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此表单的评估项请于前面评估表单保持一致</w:t>
      </w:r>
    </w:p>
  </w:comment>
  <w:comment w:id="289" w:author="suzhaohui_clin" w:date="2023-10-18T11:05:00Z" w:initials="s">
    <w:p w14:paraId="3BED811D" w14:textId="27FED9DC" w:rsidR="009F60B1" w:rsidRDefault="009F60B1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已更新</w:t>
      </w:r>
    </w:p>
  </w:comment>
  <w:comment w:id="294" w:author="liuying_clin" w:date="2023-10-13T11:11:00Z" w:initials="l">
    <w:p w14:paraId="0E1ECB70" w14:textId="1E6B1394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增加</w:t>
      </w:r>
      <w:bookmarkStart w:id="295" w:name="OLE_LINK2"/>
      <w:bookmarkStart w:id="296" w:name="OLE_LINK3"/>
      <w:r>
        <w:rPr>
          <w:rFonts w:hint="eastAsia"/>
          <w:lang w:eastAsia="zh-CN"/>
        </w:rPr>
        <w:t>骨髓及器官增大</w:t>
      </w:r>
      <w:bookmarkEnd w:id="295"/>
      <w:bookmarkEnd w:id="296"/>
    </w:p>
  </w:comment>
  <w:comment w:id="339" w:author="liuying_clin" w:date="2023-10-08T15:20:00Z" w:initials="l">
    <w:p w14:paraId="38E00358" w14:textId="77777777" w:rsidR="00E56123" w:rsidRDefault="00E56123" w:rsidP="00735995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请加上骨髓二字，因为淋巴瘤也有组化结果，容易混</w:t>
      </w:r>
    </w:p>
  </w:comment>
  <w:comment w:id="340" w:author="zhangxuejun_clin" w:date="2023-10-12T11:33:00Z" w:initials="z">
    <w:p w14:paraId="0F209575" w14:textId="45B4CC14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已更新表单名称</w:t>
      </w:r>
    </w:p>
  </w:comment>
  <w:comment w:id="344" w:author="liuying_clin" w:date="2023-10-08T16:55:00Z" w:initials="l">
    <w:p w14:paraId="66822A69" w14:textId="77777777" w:rsidR="00E56123" w:rsidRDefault="00E56123" w:rsidP="00735995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该检查内容可参考血清蛋白电泳</w:t>
      </w:r>
    </w:p>
  </w:comment>
  <w:comment w:id="345" w:author="zhangxuejun_clin" w:date="2023-10-12T11:34:00Z" w:initials="z">
    <w:p w14:paraId="005C8C74" w14:textId="7A924465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已更新检查项目</w:t>
      </w:r>
    </w:p>
  </w:comment>
  <w:comment w:id="347" w:author="liuying_clin" w:date="2023-10-08T16:54:00Z" w:initials="l">
    <w:p w14:paraId="7384F792" w14:textId="77777777" w:rsidR="00E56123" w:rsidRDefault="00E56123" w:rsidP="00735995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该检查内容可参考下图</w:t>
      </w:r>
    </w:p>
    <w:p w14:paraId="4F1A9D37" w14:textId="77777777" w:rsidR="00E56123" w:rsidRDefault="00E56123" w:rsidP="00735995">
      <w:pPr>
        <w:pStyle w:val="a3"/>
      </w:pPr>
      <w:r>
        <w:rPr>
          <w:noProof/>
          <w:lang w:val="en-US" w:eastAsia="zh-CN"/>
        </w:rPr>
        <w:drawing>
          <wp:inline distT="0" distB="0" distL="0" distR="0" wp14:anchorId="4B0E2684" wp14:editId="78E86021">
            <wp:extent cx="3162300" cy="2119912"/>
            <wp:effectExtent l="0" t="0" r="0" b="0"/>
            <wp:docPr id="6" name="图片 6" descr="琼脂糖凝胶尿免疫固定电泳高蛋白尿标本稀释作用的探讨--中国期刊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琼脂糖凝胶尿免疫固定电泳高蛋白尿标本稀释作用的探讨--中国期刊网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028" cy="213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348" w:author="zhangxuejun_clin" w:date="2023-10-12T11:35:00Z" w:initials="z">
    <w:p w14:paraId="01EA1B4D" w14:textId="044FD5C9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检查项目已更新</w:t>
      </w:r>
    </w:p>
  </w:comment>
  <w:comment w:id="361" w:author="liuying_clin" w:date="2023-10-08T16:57:00Z" w:initials="l">
    <w:p w14:paraId="62EA566E" w14:textId="77777777" w:rsidR="00E56123" w:rsidRDefault="00E56123" w:rsidP="00F134DF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添加用药周期是否更清晰一些，方案中第一周期用药4次，该表单如何体现？</w:t>
      </w:r>
    </w:p>
  </w:comment>
  <w:comment w:id="362" w:author="suzhaohui_clin" w:date="2023-10-12T18:41:00Z" w:initials="s">
    <w:p w14:paraId="0E90B3CF" w14:textId="14EF5FAD" w:rsidR="00E56123" w:rsidRDefault="00E56123">
      <w:pPr>
        <w:pStyle w:val="a3"/>
      </w:pPr>
      <w:r>
        <w:rPr>
          <w:rStyle w:val="af"/>
        </w:rPr>
        <w:annotationRef/>
      </w:r>
      <w:r w:rsidRPr="00F97D61">
        <w:rPr>
          <w:rFonts w:hint="eastAsia"/>
          <w:highlight w:val="yellow"/>
          <w:lang w:eastAsia="zh-CN"/>
        </w:rPr>
        <w:t>本表单设置为logline，可多条添加。也已经将G</w:t>
      </w:r>
      <w:r w:rsidRPr="00F97D61">
        <w:rPr>
          <w:highlight w:val="yellow"/>
          <w:lang w:eastAsia="zh-CN"/>
        </w:rPr>
        <w:t xml:space="preserve">T929, </w:t>
      </w:r>
      <w:proofErr w:type="gramStart"/>
      <w:r w:rsidRPr="00F97D61">
        <w:rPr>
          <w:rFonts w:hint="eastAsia"/>
          <w:highlight w:val="yellow"/>
          <w:lang w:eastAsia="zh-CN"/>
        </w:rPr>
        <w:t>利妥昔单</w:t>
      </w:r>
      <w:proofErr w:type="gramEnd"/>
      <w:r w:rsidRPr="00F97D61">
        <w:rPr>
          <w:rFonts w:hint="eastAsia"/>
          <w:highlight w:val="yellow"/>
          <w:lang w:eastAsia="zh-CN"/>
        </w:rPr>
        <w:t>抗及地塞米松个给药表单增加了给药周期，需要</w:t>
      </w:r>
      <w:proofErr w:type="gramStart"/>
      <w:r w:rsidRPr="00F97D61">
        <w:rPr>
          <w:rFonts w:hint="eastAsia"/>
          <w:highlight w:val="yellow"/>
          <w:lang w:eastAsia="zh-CN"/>
        </w:rPr>
        <w:t>请项目</w:t>
      </w:r>
      <w:proofErr w:type="gramEnd"/>
      <w:r w:rsidRPr="00F97D61">
        <w:rPr>
          <w:rFonts w:hint="eastAsia"/>
          <w:highlight w:val="yellow"/>
          <w:lang w:eastAsia="zh-CN"/>
        </w:rPr>
        <w:t>组帮忙确认需要添加的周期数量。</w:t>
      </w:r>
    </w:p>
  </w:comment>
  <w:comment w:id="363" w:author="liuying_clin" w:date="2023-10-08T16:56:00Z" w:initials="l">
    <w:p w14:paraId="2C4FA838" w14:textId="77777777" w:rsidR="00E56123" w:rsidRDefault="00E56123" w:rsidP="00F134DF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该药静脉滴注给药</w:t>
      </w:r>
    </w:p>
  </w:comment>
  <w:comment w:id="364" w:author="zhangxuejun_clin" w:date="2023-10-12T11:37:00Z" w:initials="z">
    <w:p w14:paraId="4CBE9CF7" w14:textId="0809E154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已更新描述</w:t>
      </w:r>
    </w:p>
  </w:comment>
  <w:comment w:id="365" w:author="liuying_clin" w:date="2023-10-13T11:14:00Z" w:initials="l">
    <w:p w14:paraId="2D46E0B6" w14:textId="3F0DD524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单位改为</w:t>
      </w:r>
      <w:r>
        <w:rPr>
          <w:rFonts w:hint="eastAsia"/>
        </w:rPr>
        <w:t>mg</w:t>
      </w:r>
    </w:p>
  </w:comment>
  <w:comment w:id="366" w:author="zhangxuejun_clin" w:date="2023-10-17T17:18:00Z" w:initials="z">
    <w:p w14:paraId="3A368851" w14:textId="26B0CE6A" w:rsidR="00F97D61" w:rsidRDefault="00F97D61">
      <w:pPr>
        <w:pStyle w:val="a3"/>
      </w:pPr>
      <w:r>
        <w:rPr>
          <w:rStyle w:val="af"/>
        </w:rPr>
        <w:annotationRef/>
      </w:r>
      <w:r>
        <w:rPr>
          <w:rFonts w:hint="eastAsia"/>
        </w:rPr>
        <w:t>OK</w:t>
      </w:r>
    </w:p>
  </w:comment>
  <w:comment w:id="369" w:author="liuying_clin" w:date="2023-10-08T16:59:00Z" w:initials="l">
    <w:p w14:paraId="61AC4889" w14:textId="77777777" w:rsidR="00E56123" w:rsidRDefault="00E56123" w:rsidP="00F134DF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添加用药周期，每周期地塞米松用药4次</w:t>
      </w:r>
    </w:p>
  </w:comment>
  <w:comment w:id="370" w:author="suzhaohui_clin" w:date="2023-10-12T18:41:00Z" w:initials="s">
    <w:p w14:paraId="35A0A015" w14:textId="5968CEB9" w:rsidR="00E56123" w:rsidRDefault="00E56123">
      <w:pPr>
        <w:pStyle w:val="a3"/>
      </w:pPr>
      <w:r>
        <w:rPr>
          <w:rStyle w:val="af"/>
        </w:rPr>
        <w:annotationRef/>
      </w:r>
      <w:r w:rsidRPr="00F97D61">
        <w:rPr>
          <w:rFonts w:hint="eastAsia"/>
          <w:highlight w:val="yellow"/>
          <w:lang w:eastAsia="zh-CN"/>
        </w:rPr>
        <w:t>本表单设置为logline，可多条添加。也已经将G</w:t>
      </w:r>
      <w:r w:rsidRPr="00F97D61">
        <w:rPr>
          <w:highlight w:val="yellow"/>
          <w:lang w:eastAsia="zh-CN"/>
        </w:rPr>
        <w:t xml:space="preserve">T929, </w:t>
      </w:r>
      <w:proofErr w:type="gramStart"/>
      <w:r w:rsidRPr="00F97D61">
        <w:rPr>
          <w:rFonts w:hint="eastAsia"/>
          <w:highlight w:val="yellow"/>
          <w:lang w:eastAsia="zh-CN"/>
        </w:rPr>
        <w:t>利妥昔单</w:t>
      </w:r>
      <w:proofErr w:type="gramEnd"/>
      <w:r w:rsidRPr="00F97D61">
        <w:rPr>
          <w:rFonts w:hint="eastAsia"/>
          <w:highlight w:val="yellow"/>
          <w:lang w:eastAsia="zh-CN"/>
        </w:rPr>
        <w:t>抗及地塞米松个给药表单增加了给药周期，需要</w:t>
      </w:r>
      <w:proofErr w:type="gramStart"/>
      <w:r w:rsidRPr="00F97D61">
        <w:rPr>
          <w:rFonts w:hint="eastAsia"/>
          <w:highlight w:val="yellow"/>
          <w:lang w:eastAsia="zh-CN"/>
        </w:rPr>
        <w:t>请项目</w:t>
      </w:r>
      <w:proofErr w:type="gramEnd"/>
      <w:r w:rsidRPr="00F97D61">
        <w:rPr>
          <w:rFonts w:hint="eastAsia"/>
          <w:highlight w:val="yellow"/>
          <w:lang w:eastAsia="zh-CN"/>
        </w:rPr>
        <w:t>组帮忙确认需要添加的周期数量。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D5D1DD9" w15:done="0"/>
  <w15:commentEx w15:paraId="6720F930" w15:done="0"/>
  <w15:commentEx w15:paraId="778926B6" w15:paraIdParent="6720F930" w15:done="0"/>
  <w15:commentEx w15:paraId="287B70B0" w15:paraIdParent="6720F930" w15:done="0"/>
  <w15:commentEx w15:paraId="6490C0F6" w15:paraIdParent="6720F930" w15:done="0"/>
  <w15:commentEx w15:paraId="46E75824" w15:done="1"/>
  <w15:commentEx w15:paraId="00753E6D" w15:paraIdParent="46E75824" w15:done="1"/>
  <w15:commentEx w15:paraId="02DDE46D" w15:done="1"/>
  <w15:commentEx w15:paraId="11E652D2" w15:paraIdParent="02DDE46D" w15:done="1"/>
  <w15:commentEx w15:paraId="335C30AC" w15:done="1"/>
  <w15:commentEx w15:paraId="1E976789" w15:paraIdParent="335C30AC" w15:done="1"/>
  <w15:commentEx w15:paraId="12068B5C" w15:done="1"/>
  <w15:commentEx w15:paraId="6359CFE6" w15:paraIdParent="12068B5C" w15:done="1"/>
  <w15:commentEx w15:paraId="561AB338" w15:done="0"/>
  <w15:commentEx w15:paraId="4F7AE217" w15:paraIdParent="561AB338" w15:done="0"/>
  <w15:commentEx w15:paraId="7280B668" w15:done="1"/>
  <w15:commentEx w15:paraId="6B791B98" w15:paraIdParent="7280B668" w15:done="1"/>
  <w15:commentEx w15:paraId="20195FFD" w15:done="0"/>
  <w15:commentEx w15:paraId="43044A1A" w15:paraIdParent="20195FFD" w15:done="0"/>
  <w15:commentEx w15:paraId="6F18AE58" w15:done="0"/>
  <w15:commentEx w15:paraId="703AC0D1" w15:paraIdParent="6F18AE58" w15:done="0"/>
  <w15:commentEx w15:paraId="67E25466" w15:paraIdParent="6F18AE58" w15:done="0"/>
  <w15:commentEx w15:paraId="20E54BE0" w15:done="1"/>
  <w15:commentEx w15:paraId="5F0DD4F0" w15:paraIdParent="20E54BE0" w15:done="1"/>
  <w15:commentEx w15:paraId="737DFD40" w15:done="0"/>
  <w15:commentEx w15:paraId="08E57F8E" w15:paraIdParent="737DFD40" w15:done="0"/>
  <w15:commentEx w15:paraId="1E3EC007" w15:paraIdParent="737DFD40" w15:done="0"/>
  <w15:commentEx w15:paraId="7EF17AA0" w15:paraIdParent="737DFD40" w15:done="0"/>
  <w15:commentEx w15:paraId="6CDB26A7" w15:done="1"/>
  <w15:commentEx w15:paraId="6C6E0512" w15:paraIdParent="6CDB26A7" w15:done="1"/>
  <w15:commentEx w15:paraId="464C4DE9" w15:done="1"/>
  <w15:commentEx w15:paraId="62CB99FD" w15:paraIdParent="464C4DE9" w15:done="1"/>
  <w15:commentEx w15:paraId="345361FE" w15:done="1"/>
  <w15:commentEx w15:paraId="29B5E22D" w15:paraIdParent="345361FE" w15:done="1"/>
  <w15:commentEx w15:paraId="4B2F220D" w15:done="0"/>
  <w15:commentEx w15:paraId="53D12B1B" w15:paraIdParent="4B2F220D" w15:done="0"/>
  <w15:commentEx w15:paraId="1556F949" w15:paraIdParent="4B2F220D" w15:done="0"/>
  <w15:commentEx w15:paraId="07CB82BE" w15:paraIdParent="4B2F220D" w15:done="0"/>
  <w15:commentEx w15:paraId="14A1E694" w15:done="0"/>
  <w15:commentEx w15:paraId="51770603" w15:done="0"/>
  <w15:commentEx w15:paraId="4ADC42A6" w15:paraIdParent="51770603" w15:done="0"/>
  <w15:commentEx w15:paraId="4DB4F556" w15:done="0"/>
  <w15:commentEx w15:paraId="5E154709" w15:paraIdParent="4DB4F556" w15:done="0"/>
  <w15:commentEx w15:paraId="43391D68" w15:done="0"/>
  <w15:commentEx w15:paraId="3BED811D" w15:paraIdParent="43391D68" w15:done="0"/>
  <w15:commentEx w15:paraId="0E1ECB70" w15:done="0"/>
  <w15:commentEx w15:paraId="38E00358" w15:done="1"/>
  <w15:commentEx w15:paraId="0F209575" w15:paraIdParent="38E00358" w15:done="1"/>
  <w15:commentEx w15:paraId="66822A69" w15:done="1"/>
  <w15:commentEx w15:paraId="005C8C74" w15:paraIdParent="66822A69" w15:done="1"/>
  <w15:commentEx w15:paraId="4F1A9D37" w15:done="1"/>
  <w15:commentEx w15:paraId="01EA1B4D" w15:paraIdParent="4F1A9D37" w15:done="1"/>
  <w15:commentEx w15:paraId="62EA566E" w15:done="0"/>
  <w15:commentEx w15:paraId="0E90B3CF" w15:paraIdParent="62EA566E" w15:done="0"/>
  <w15:commentEx w15:paraId="2C4FA838" w15:done="0"/>
  <w15:commentEx w15:paraId="4CBE9CF7" w15:paraIdParent="2C4FA838" w15:done="0"/>
  <w15:commentEx w15:paraId="2D46E0B6" w15:paraIdParent="2C4FA838" w15:done="0"/>
  <w15:commentEx w15:paraId="3A368851" w15:paraIdParent="2C4FA838" w15:done="0"/>
  <w15:commentEx w15:paraId="61AC4889" w15:done="0"/>
  <w15:commentEx w15:paraId="35A0A015" w15:paraIdParent="61AC4889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C45094" w14:textId="77777777" w:rsidR="00917CB8" w:rsidRDefault="00917CB8">
      <w:r>
        <w:separator/>
      </w:r>
    </w:p>
  </w:endnote>
  <w:endnote w:type="continuationSeparator" w:id="0">
    <w:p w14:paraId="35D8CC7C" w14:textId="77777777" w:rsidR="00917CB8" w:rsidRDefault="00917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942ED0" w14:textId="77777777" w:rsidR="00E56123" w:rsidRDefault="00E56123"/>
  <w:p w14:paraId="29D49FE8" w14:textId="77777777" w:rsidR="00E56123" w:rsidRDefault="00E56123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fldSimple w:instr=" NUMPAGES   \* MERGEFORMAT ">
      <w: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45831" w14:textId="77777777" w:rsidR="00E56123" w:rsidRDefault="00E56123"/>
  <w:p w14:paraId="18382CDD" w14:textId="5B387E2E" w:rsidR="00E56123" w:rsidRDefault="00E56123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F47F2">
      <w:rPr>
        <w:noProof/>
      </w:rPr>
      <w:t>1</w:t>
    </w:r>
    <w:r>
      <w:fldChar w:fldCharType="end"/>
    </w:r>
    <w:r>
      <w:t>/</w:t>
    </w:r>
    <w:fldSimple w:instr=" NUMPAGES   \* MERGEFORMAT ">
      <w:r w:rsidR="00AF47F2">
        <w:rPr>
          <w:noProof/>
        </w:rPr>
        <w:t>67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F43FD" w14:textId="77777777" w:rsidR="00917CB8" w:rsidRDefault="00917CB8">
      <w:r>
        <w:separator/>
      </w:r>
    </w:p>
  </w:footnote>
  <w:footnote w:type="continuationSeparator" w:id="0">
    <w:p w14:paraId="3985D6BA" w14:textId="77777777" w:rsidR="00917CB8" w:rsidRDefault="00917C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B1BF1" w14:textId="77777777" w:rsidR="00E56123" w:rsidRDefault="00E56123"/>
  <w:p w14:paraId="3FCBA486" w14:textId="77777777" w:rsidR="00E56123" w:rsidRDefault="00E56123">
    <w:pPr>
      <w:jc w:val="right"/>
    </w:pPr>
    <w:r>
      <w:rPr>
        <w:sz w:val="20"/>
        <w:szCs w:val="20"/>
      </w:rPr>
      <w:t>Unique CRF</w:t>
    </w:r>
    <w:r>
      <w:rPr>
        <w:sz w:val="20"/>
        <w:szCs w:val="20"/>
      </w:rPr>
      <w:br/>
      <w:t>方 案 编 号: XR-MSC-101</w:t>
    </w:r>
    <w:r>
      <w:rPr>
        <w:sz w:val="20"/>
        <w:szCs w:val="20"/>
      </w:rPr>
      <w:br/>
      <w:t>版   本  号: 0.1</w:t>
    </w:r>
    <w:r>
      <w:rPr>
        <w:sz w:val="20"/>
        <w:szCs w:val="20"/>
      </w:rPr>
      <w:br/>
      <w:t>版 本 日 期: 2023-04-18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DC2D35" w14:textId="77777777" w:rsidR="00E56123" w:rsidRDefault="00E56123"/>
  <w:p w14:paraId="3EBF2EBC" w14:textId="17BA5790" w:rsidR="00E56123" w:rsidRDefault="00E56123">
    <w:pPr>
      <w:jc w:val="right"/>
      <w:rPr>
        <w:lang w:eastAsia="zh-CN"/>
      </w:rPr>
    </w:pPr>
    <w:r>
      <w:rPr>
        <w:sz w:val="20"/>
        <w:szCs w:val="20"/>
      </w:rPr>
      <w:t>Unique CRF</w:t>
    </w:r>
    <w:r>
      <w:rPr>
        <w:sz w:val="20"/>
        <w:szCs w:val="20"/>
      </w:rPr>
      <w:br/>
      <w:t xml:space="preserve">方 案 编 号: </w:t>
    </w:r>
    <w:r w:rsidRPr="003D56C3">
      <w:rPr>
        <w:sz w:val="20"/>
        <w:szCs w:val="20"/>
      </w:rPr>
      <w:t>GT929-001</w:t>
    </w:r>
    <w:r>
      <w:rPr>
        <w:sz w:val="20"/>
        <w:szCs w:val="20"/>
      </w:rPr>
      <w:br/>
      <w:t>版   本  号: 0.</w:t>
    </w:r>
    <w:r>
      <w:rPr>
        <w:sz w:val="20"/>
        <w:szCs w:val="20"/>
        <w:lang w:eastAsia="zh-CN"/>
      </w:rPr>
      <w:t>5</w:t>
    </w:r>
    <w:r>
      <w:rPr>
        <w:sz w:val="20"/>
        <w:szCs w:val="20"/>
      </w:rPr>
      <w:br/>
      <w:t>版 本 日 期: 2023-10-</w:t>
    </w:r>
    <w:r>
      <w:rPr>
        <w:sz w:val="20"/>
        <w:szCs w:val="20"/>
        <w:lang w:eastAsia="zh-CN"/>
      </w:rPr>
      <w:t>17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8A4259" w14:textId="77777777" w:rsidR="00E56123" w:rsidRDefault="00E56123">
    <w:pPr>
      <w:jc w:val="right"/>
    </w:pPr>
    <w:r>
      <w:rPr>
        <w:sz w:val="20"/>
        <w:szCs w:val="20"/>
      </w:rPr>
      <w:t>Unique CRF</w:t>
    </w:r>
    <w:r>
      <w:rPr>
        <w:sz w:val="20"/>
        <w:szCs w:val="20"/>
      </w:rPr>
      <w:br/>
      <w:t>方 案 编 号: XR-MSC-101</w:t>
    </w:r>
    <w:r>
      <w:rPr>
        <w:sz w:val="20"/>
        <w:szCs w:val="20"/>
      </w:rPr>
      <w:br/>
      <w:t>版   本  号: 0.1</w:t>
    </w:r>
    <w:r>
      <w:rPr>
        <w:sz w:val="20"/>
        <w:szCs w:val="20"/>
      </w:rPr>
      <w:br/>
      <w:t>版 本 日 期: 2023-04-21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D10E3"/>
    <w:multiLevelType w:val="hybridMultilevel"/>
    <w:tmpl w:val="B74C97D4"/>
    <w:lvl w:ilvl="0" w:tplc="A1E6712A">
      <w:start w:val="1"/>
      <w:numFmt w:val="decimal"/>
      <w:lvlText w:val="%1."/>
      <w:lvlJc w:val="left"/>
      <w:pPr>
        <w:ind w:left="220" w:hanging="2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4B3518"/>
    <w:multiLevelType w:val="hybridMultilevel"/>
    <w:tmpl w:val="0F1E7616"/>
    <w:lvl w:ilvl="0" w:tplc="D9FC1C60">
      <w:start w:val="1"/>
      <w:numFmt w:val="bullet"/>
      <w:lvlText w:val="□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BB27BEB"/>
    <w:multiLevelType w:val="multilevel"/>
    <w:tmpl w:val="5BB27BEB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E8E4342"/>
    <w:multiLevelType w:val="hybridMultilevel"/>
    <w:tmpl w:val="7E12E7F8"/>
    <w:lvl w:ilvl="0" w:tplc="76922486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FE13E4"/>
    <w:multiLevelType w:val="hybridMultilevel"/>
    <w:tmpl w:val="061CDD80"/>
    <w:lvl w:ilvl="0" w:tplc="B1BAC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uzhaohui_clin">
    <w15:presenceInfo w15:providerId="AD" w15:userId="S-1-5-21-3608144515-3230653892-152868943-42947"/>
  </w15:person>
  <w15:person w15:author="liuying_clin">
    <w15:presenceInfo w15:providerId="AD" w15:userId="S-1-5-21-3608144515-3230653892-152868943-47064"/>
  </w15:person>
  <w15:person w15:author="zhangxuejun_clin">
    <w15:presenceInfo w15:providerId="AD" w15:userId="S-1-5-21-3608144515-3230653892-152868943-429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I5MDcwMTRkYTlhZjI0ZDhhNzYyNWVhMGJiZjViYWUifQ=="/>
    <w:docVar w:name="KY_MEDREF_DOCUID" w:val="{4D14D113-2541-4666-A2DA-D689987D2A04}"/>
    <w:docVar w:name="KY_MEDREF_VERSION" w:val="3"/>
  </w:docVars>
  <w:rsids>
    <w:rsidRoot w:val="00217F62"/>
    <w:rsid w:val="00002EEF"/>
    <w:rsid w:val="0000455E"/>
    <w:rsid w:val="000126D6"/>
    <w:rsid w:val="0001323A"/>
    <w:rsid w:val="00014B27"/>
    <w:rsid w:val="00017BF2"/>
    <w:rsid w:val="00017DD2"/>
    <w:rsid w:val="000218AC"/>
    <w:rsid w:val="00021A7A"/>
    <w:rsid w:val="00022A5A"/>
    <w:rsid w:val="00024035"/>
    <w:rsid w:val="000244B4"/>
    <w:rsid w:val="00031CA7"/>
    <w:rsid w:val="00034F88"/>
    <w:rsid w:val="00036872"/>
    <w:rsid w:val="00036DF0"/>
    <w:rsid w:val="000375D5"/>
    <w:rsid w:val="0004687C"/>
    <w:rsid w:val="00051C8C"/>
    <w:rsid w:val="00052892"/>
    <w:rsid w:val="0005331C"/>
    <w:rsid w:val="000534CE"/>
    <w:rsid w:val="00053FCF"/>
    <w:rsid w:val="00054566"/>
    <w:rsid w:val="00062267"/>
    <w:rsid w:val="00064766"/>
    <w:rsid w:val="0006506D"/>
    <w:rsid w:val="00072131"/>
    <w:rsid w:val="00072196"/>
    <w:rsid w:val="00076350"/>
    <w:rsid w:val="00081DC7"/>
    <w:rsid w:val="00083104"/>
    <w:rsid w:val="0008327E"/>
    <w:rsid w:val="00086F9E"/>
    <w:rsid w:val="00091D1F"/>
    <w:rsid w:val="0009307E"/>
    <w:rsid w:val="000A6AF8"/>
    <w:rsid w:val="000B63C7"/>
    <w:rsid w:val="000B6EC8"/>
    <w:rsid w:val="000C533F"/>
    <w:rsid w:val="000D2A8C"/>
    <w:rsid w:val="000D323F"/>
    <w:rsid w:val="000D5918"/>
    <w:rsid w:val="000E2CD3"/>
    <w:rsid w:val="000E6BCA"/>
    <w:rsid w:val="000F0BD7"/>
    <w:rsid w:val="000F2E51"/>
    <w:rsid w:val="000F3CC1"/>
    <w:rsid w:val="000F4582"/>
    <w:rsid w:val="000F45F2"/>
    <w:rsid w:val="000F52FB"/>
    <w:rsid w:val="000F6CA6"/>
    <w:rsid w:val="000F753B"/>
    <w:rsid w:val="000F7FD4"/>
    <w:rsid w:val="00103AD3"/>
    <w:rsid w:val="00106B9D"/>
    <w:rsid w:val="0010713C"/>
    <w:rsid w:val="00113423"/>
    <w:rsid w:val="00115A44"/>
    <w:rsid w:val="00120BBA"/>
    <w:rsid w:val="00120DC1"/>
    <w:rsid w:val="00121AA2"/>
    <w:rsid w:val="00122E12"/>
    <w:rsid w:val="00124EBC"/>
    <w:rsid w:val="001324F8"/>
    <w:rsid w:val="00134F68"/>
    <w:rsid w:val="00146AE6"/>
    <w:rsid w:val="00152210"/>
    <w:rsid w:val="001525ED"/>
    <w:rsid w:val="00154765"/>
    <w:rsid w:val="001551F9"/>
    <w:rsid w:val="001570A7"/>
    <w:rsid w:val="00160A55"/>
    <w:rsid w:val="00163C0E"/>
    <w:rsid w:val="00164F09"/>
    <w:rsid w:val="00166283"/>
    <w:rsid w:val="00171AF3"/>
    <w:rsid w:val="00174517"/>
    <w:rsid w:val="001810B7"/>
    <w:rsid w:val="00185ED0"/>
    <w:rsid w:val="00187CDA"/>
    <w:rsid w:val="001915A3"/>
    <w:rsid w:val="00192149"/>
    <w:rsid w:val="001932D3"/>
    <w:rsid w:val="00197AD7"/>
    <w:rsid w:val="00197FA6"/>
    <w:rsid w:val="001A3904"/>
    <w:rsid w:val="001A61E4"/>
    <w:rsid w:val="001A7CE9"/>
    <w:rsid w:val="001B2442"/>
    <w:rsid w:val="001B3969"/>
    <w:rsid w:val="001B5453"/>
    <w:rsid w:val="001B6AC0"/>
    <w:rsid w:val="001B757E"/>
    <w:rsid w:val="001B7B40"/>
    <w:rsid w:val="001C0527"/>
    <w:rsid w:val="001C1CEC"/>
    <w:rsid w:val="001C2136"/>
    <w:rsid w:val="001C274B"/>
    <w:rsid w:val="001C2A0B"/>
    <w:rsid w:val="001C5806"/>
    <w:rsid w:val="001C5FEA"/>
    <w:rsid w:val="001D73EF"/>
    <w:rsid w:val="001E0A67"/>
    <w:rsid w:val="001E7A54"/>
    <w:rsid w:val="001F6413"/>
    <w:rsid w:val="002016E0"/>
    <w:rsid w:val="002019E0"/>
    <w:rsid w:val="00207101"/>
    <w:rsid w:val="002100C0"/>
    <w:rsid w:val="00212032"/>
    <w:rsid w:val="00215835"/>
    <w:rsid w:val="00215E91"/>
    <w:rsid w:val="00217F62"/>
    <w:rsid w:val="002328AE"/>
    <w:rsid w:val="0023321F"/>
    <w:rsid w:val="00233798"/>
    <w:rsid w:val="00233C3B"/>
    <w:rsid w:val="00237533"/>
    <w:rsid w:val="00242238"/>
    <w:rsid w:val="00243676"/>
    <w:rsid w:val="002516A1"/>
    <w:rsid w:val="00253AA2"/>
    <w:rsid w:val="00253FDD"/>
    <w:rsid w:val="002551AA"/>
    <w:rsid w:val="002551CA"/>
    <w:rsid w:val="002555EE"/>
    <w:rsid w:val="0026267B"/>
    <w:rsid w:val="00262975"/>
    <w:rsid w:val="00263A28"/>
    <w:rsid w:val="002640B3"/>
    <w:rsid w:val="002673F1"/>
    <w:rsid w:val="0027213E"/>
    <w:rsid w:val="0027548F"/>
    <w:rsid w:val="00281A1F"/>
    <w:rsid w:val="00284180"/>
    <w:rsid w:val="00284BCD"/>
    <w:rsid w:val="0028520A"/>
    <w:rsid w:val="002868C7"/>
    <w:rsid w:val="00286C6E"/>
    <w:rsid w:val="002922CC"/>
    <w:rsid w:val="00293467"/>
    <w:rsid w:val="00296C94"/>
    <w:rsid w:val="0029777B"/>
    <w:rsid w:val="002A1419"/>
    <w:rsid w:val="002A2070"/>
    <w:rsid w:val="002A2592"/>
    <w:rsid w:val="002A7576"/>
    <w:rsid w:val="002B1166"/>
    <w:rsid w:val="002B28E1"/>
    <w:rsid w:val="002B2E5D"/>
    <w:rsid w:val="002B3C6A"/>
    <w:rsid w:val="002B414A"/>
    <w:rsid w:val="002B5611"/>
    <w:rsid w:val="002B5D90"/>
    <w:rsid w:val="002C0FF0"/>
    <w:rsid w:val="002C2688"/>
    <w:rsid w:val="002D2501"/>
    <w:rsid w:val="002D2590"/>
    <w:rsid w:val="002D31F6"/>
    <w:rsid w:val="002D36E1"/>
    <w:rsid w:val="002E1FA4"/>
    <w:rsid w:val="002E4FB4"/>
    <w:rsid w:val="002E6C80"/>
    <w:rsid w:val="002E7464"/>
    <w:rsid w:val="002F0C7F"/>
    <w:rsid w:val="002F3175"/>
    <w:rsid w:val="00301CCB"/>
    <w:rsid w:val="00301FF7"/>
    <w:rsid w:val="00303D61"/>
    <w:rsid w:val="00304CDA"/>
    <w:rsid w:val="00306264"/>
    <w:rsid w:val="00313138"/>
    <w:rsid w:val="00317BE5"/>
    <w:rsid w:val="00322B78"/>
    <w:rsid w:val="0032667E"/>
    <w:rsid w:val="003322FB"/>
    <w:rsid w:val="00337696"/>
    <w:rsid w:val="00345092"/>
    <w:rsid w:val="00347462"/>
    <w:rsid w:val="00354A5A"/>
    <w:rsid w:val="00355593"/>
    <w:rsid w:val="0036285A"/>
    <w:rsid w:val="003645FB"/>
    <w:rsid w:val="003663D1"/>
    <w:rsid w:val="003771C4"/>
    <w:rsid w:val="00377FA6"/>
    <w:rsid w:val="00380316"/>
    <w:rsid w:val="003867CB"/>
    <w:rsid w:val="003875E7"/>
    <w:rsid w:val="0039549E"/>
    <w:rsid w:val="003A04DD"/>
    <w:rsid w:val="003A304A"/>
    <w:rsid w:val="003A40C3"/>
    <w:rsid w:val="003A4EC8"/>
    <w:rsid w:val="003A5DE9"/>
    <w:rsid w:val="003A690D"/>
    <w:rsid w:val="003A7927"/>
    <w:rsid w:val="003B1FDB"/>
    <w:rsid w:val="003B3F0F"/>
    <w:rsid w:val="003B53D5"/>
    <w:rsid w:val="003B7ED4"/>
    <w:rsid w:val="003C28B6"/>
    <w:rsid w:val="003C3398"/>
    <w:rsid w:val="003D0EBC"/>
    <w:rsid w:val="003D113C"/>
    <w:rsid w:val="003D2194"/>
    <w:rsid w:val="003D3FD0"/>
    <w:rsid w:val="003D56C3"/>
    <w:rsid w:val="003D59D0"/>
    <w:rsid w:val="003D5D9F"/>
    <w:rsid w:val="003E685A"/>
    <w:rsid w:val="003F077A"/>
    <w:rsid w:val="003F6084"/>
    <w:rsid w:val="003F6D24"/>
    <w:rsid w:val="00401CAC"/>
    <w:rsid w:val="00410C8A"/>
    <w:rsid w:val="00414554"/>
    <w:rsid w:val="00417454"/>
    <w:rsid w:val="0042032E"/>
    <w:rsid w:val="004235E4"/>
    <w:rsid w:val="004362D6"/>
    <w:rsid w:val="0044016B"/>
    <w:rsid w:val="00442696"/>
    <w:rsid w:val="00443F67"/>
    <w:rsid w:val="00445AEF"/>
    <w:rsid w:val="004503DF"/>
    <w:rsid w:val="00451229"/>
    <w:rsid w:val="00455FE7"/>
    <w:rsid w:val="00456B25"/>
    <w:rsid w:val="00457FD3"/>
    <w:rsid w:val="0046211B"/>
    <w:rsid w:val="0047029C"/>
    <w:rsid w:val="00472086"/>
    <w:rsid w:val="004759DE"/>
    <w:rsid w:val="00480371"/>
    <w:rsid w:val="00490291"/>
    <w:rsid w:val="00490794"/>
    <w:rsid w:val="0049761A"/>
    <w:rsid w:val="00497EFD"/>
    <w:rsid w:val="004B022A"/>
    <w:rsid w:val="004B0852"/>
    <w:rsid w:val="004C73A4"/>
    <w:rsid w:val="004D05BC"/>
    <w:rsid w:val="004D1A7B"/>
    <w:rsid w:val="004D2992"/>
    <w:rsid w:val="004D369D"/>
    <w:rsid w:val="004E06F0"/>
    <w:rsid w:val="004E1F38"/>
    <w:rsid w:val="004F0210"/>
    <w:rsid w:val="004F3A56"/>
    <w:rsid w:val="0050265A"/>
    <w:rsid w:val="00502AF1"/>
    <w:rsid w:val="0051081B"/>
    <w:rsid w:val="005136B1"/>
    <w:rsid w:val="00520946"/>
    <w:rsid w:val="005228F1"/>
    <w:rsid w:val="00524136"/>
    <w:rsid w:val="005241D6"/>
    <w:rsid w:val="00526944"/>
    <w:rsid w:val="00533B97"/>
    <w:rsid w:val="00535AE2"/>
    <w:rsid w:val="005371AD"/>
    <w:rsid w:val="0053738F"/>
    <w:rsid w:val="00537732"/>
    <w:rsid w:val="00537BE8"/>
    <w:rsid w:val="00542A25"/>
    <w:rsid w:val="00543137"/>
    <w:rsid w:val="005455A1"/>
    <w:rsid w:val="005469C6"/>
    <w:rsid w:val="0056395C"/>
    <w:rsid w:val="005738B8"/>
    <w:rsid w:val="00575708"/>
    <w:rsid w:val="00577F69"/>
    <w:rsid w:val="005828E2"/>
    <w:rsid w:val="005833BC"/>
    <w:rsid w:val="00584A5C"/>
    <w:rsid w:val="00584D10"/>
    <w:rsid w:val="00585588"/>
    <w:rsid w:val="00586A67"/>
    <w:rsid w:val="00587056"/>
    <w:rsid w:val="0059144B"/>
    <w:rsid w:val="005A0D90"/>
    <w:rsid w:val="005A1419"/>
    <w:rsid w:val="005A354A"/>
    <w:rsid w:val="005A6329"/>
    <w:rsid w:val="005A7556"/>
    <w:rsid w:val="005B3967"/>
    <w:rsid w:val="005B700C"/>
    <w:rsid w:val="005B730D"/>
    <w:rsid w:val="005B74A0"/>
    <w:rsid w:val="005B7662"/>
    <w:rsid w:val="005C19D1"/>
    <w:rsid w:val="005D114A"/>
    <w:rsid w:val="005D1CCC"/>
    <w:rsid w:val="005F4657"/>
    <w:rsid w:val="005F56A2"/>
    <w:rsid w:val="005F5FDD"/>
    <w:rsid w:val="005F7F3E"/>
    <w:rsid w:val="006002EB"/>
    <w:rsid w:val="00605745"/>
    <w:rsid w:val="00607049"/>
    <w:rsid w:val="00610F32"/>
    <w:rsid w:val="00616E0D"/>
    <w:rsid w:val="00621874"/>
    <w:rsid w:val="00621A22"/>
    <w:rsid w:val="00621ADF"/>
    <w:rsid w:val="00621F47"/>
    <w:rsid w:val="0063108D"/>
    <w:rsid w:val="0063785C"/>
    <w:rsid w:val="006403EE"/>
    <w:rsid w:val="00641B2E"/>
    <w:rsid w:val="00642B95"/>
    <w:rsid w:val="006437CF"/>
    <w:rsid w:val="006468CD"/>
    <w:rsid w:val="00646F3D"/>
    <w:rsid w:val="00647DB7"/>
    <w:rsid w:val="0065096B"/>
    <w:rsid w:val="00652D21"/>
    <w:rsid w:val="006541C5"/>
    <w:rsid w:val="00664349"/>
    <w:rsid w:val="00680A3C"/>
    <w:rsid w:val="0068154B"/>
    <w:rsid w:val="00681B4B"/>
    <w:rsid w:val="00682E96"/>
    <w:rsid w:val="00687E92"/>
    <w:rsid w:val="00690335"/>
    <w:rsid w:val="006930FC"/>
    <w:rsid w:val="00695CE1"/>
    <w:rsid w:val="006A1009"/>
    <w:rsid w:val="006A3CCB"/>
    <w:rsid w:val="006A404B"/>
    <w:rsid w:val="006A50DF"/>
    <w:rsid w:val="006A5B4F"/>
    <w:rsid w:val="006A638C"/>
    <w:rsid w:val="006B2920"/>
    <w:rsid w:val="006B5245"/>
    <w:rsid w:val="006C1101"/>
    <w:rsid w:val="006C21C9"/>
    <w:rsid w:val="006C2568"/>
    <w:rsid w:val="006C6B8F"/>
    <w:rsid w:val="006C75EE"/>
    <w:rsid w:val="006D3EA4"/>
    <w:rsid w:val="006D53BC"/>
    <w:rsid w:val="006E12A5"/>
    <w:rsid w:val="006E3F4B"/>
    <w:rsid w:val="006E65E9"/>
    <w:rsid w:val="006E7BF7"/>
    <w:rsid w:val="006F0AF1"/>
    <w:rsid w:val="006F173A"/>
    <w:rsid w:val="006F3393"/>
    <w:rsid w:val="006F45E8"/>
    <w:rsid w:val="00701ED9"/>
    <w:rsid w:val="00703807"/>
    <w:rsid w:val="007065DE"/>
    <w:rsid w:val="00707EB3"/>
    <w:rsid w:val="00714046"/>
    <w:rsid w:val="00721EE4"/>
    <w:rsid w:val="00732C21"/>
    <w:rsid w:val="00735995"/>
    <w:rsid w:val="007436FE"/>
    <w:rsid w:val="0075199A"/>
    <w:rsid w:val="00751B72"/>
    <w:rsid w:val="00751D4C"/>
    <w:rsid w:val="0076222A"/>
    <w:rsid w:val="0076480A"/>
    <w:rsid w:val="0077628C"/>
    <w:rsid w:val="00780E66"/>
    <w:rsid w:val="00783755"/>
    <w:rsid w:val="00785D71"/>
    <w:rsid w:val="00785E07"/>
    <w:rsid w:val="0079149D"/>
    <w:rsid w:val="0079545B"/>
    <w:rsid w:val="007979E3"/>
    <w:rsid w:val="007A32F7"/>
    <w:rsid w:val="007A77B1"/>
    <w:rsid w:val="007A7B8F"/>
    <w:rsid w:val="007B3162"/>
    <w:rsid w:val="007B3202"/>
    <w:rsid w:val="007B48CB"/>
    <w:rsid w:val="007C0554"/>
    <w:rsid w:val="007C5513"/>
    <w:rsid w:val="007D634A"/>
    <w:rsid w:val="007E1B9D"/>
    <w:rsid w:val="007E62B6"/>
    <w:rsid w:val="007E7285"/>
    <w:rsid w:val="007E728A"/>
    <w:rsid w:val="0080199E"/>
    <w:rsid w:val="008022B9"/>
    <w:rsid w:val="0080374C"/>
    <w:rsid w:val="0081466F"/>
    <w:rsid w:val="00822263"/>
    <w:rsid w:val="00824FA5"/>
    <w:rsid w:val="008329E4"/>
    <w:rsid w:val="00833CC9"/>
    <w:rsid w:val="00834112"/>
    <w:rsid w:val="008347F2"/>
    <w:rsid w:val="00836B9A"/>
    <w:rsid w:val="00842098"/>
    <w:rsid w:val="00842232"/>
    <w:rsid w:val="00842EE4"/>
    <w:rsid w:val="00846A85"/>
    <w:rsid w:val="00847A93"/>
    <w:rsid w:val="00853AA3"/>
    <w:rsid w:val="00861973"/>
    <w:rsid w:val="008627A4"/>
    <w:rsid w:val="00862FFF"/>
    <w:rsid w:val="00863E19"/>
    <w:rsid w:val="008659D3"/>
    <w:rsid w:val="00871A70"/>
    <w:rsid w:val="00872D79"/>
    <w:rsid w:val="008751C1"/>
    <w:rsid w:val="0087665A"/>
    <w:rsid w:val="00880725"/>
    <w:rsid w:val="008870E1"/>
    <w:rsid w:val="008878A1"/>
    <w:rsid w:val="00893A60"/>
    <w:rsid w:val="008A236C"/>
    <w:rsid w:val="008A4190"/>
    <w:rsid w:val="008A6519"/>
    <w:rsid w:val="008A7EA8"/>
    <w:rsid w:val="008B174F"/>
    <w:rsid w:val="008B32FA"/>
    <w:rsid w:val="008B4694"/>
    <w:rsid w:val="008B4B1C"/>
    <w:rsid w:val="008C0D76"/>
    <w:rsid w:val="008D1110"/>
    <w:rsid w:val="008D1A85"/>
    <w:rsid w:val="008D427F"/>
    <w:rsid w:val="008E07B3"/>
    <w:rsid w:val="008E0DA4"/>
    <w:rsid w:val="008E1B5A"/>
    <w:rsid w:val="008E499D"/>
    <w:rsid w:val="008F2008"/>
    <w:rsid w:val="008F2704"/>
    <w:rsid w:val="008F3F90"/>
    <w:rsid w:val="008F62D4"/>
    <w:rsid w:val="008F7043"/>
    <w:rsid w:val="00901830"/>
    <w:rsid w:val="00902EB8"/>
    <w:rsid w:val="00904B80"/>
    <w:rsid w:val="009064CB"/>
    <w:rsid w:val="0091124A"/>
    <w:rsid w:val="0091655F"/>
    <w:rsid w:val="00917CB8"/>
    <w:rsid w:val="0092011C"/>
    <w:rsid w:val="00923B42"/>
    <w:rsid w:val="0092666B"/>
    <w:rsid w:val="009267BD"/>
    <w:rsid w:val="00927D7A"/>
    <w:rsid w:val="0093372E"/>
    <w:rsid w:val="00935D7E"/>
    <w:rsid w:val="00942D39"/>
    <w:rsid w:val="009453F5"/>
    <w:rsid w:val="009461FB"/>
    <w:rsid w:val="00951F55"/>
    <w:rsid w:val="00953BE0"/>
    <w:rsid w:val="009548BA"/>
    <w:rsid w:val="00956433"/>
    <w:rsid w:val="00957371"/>
    <w:rsid w:val="00961D16"/>
    <w:rsid w:val="00966D34"/>
    <w:rsid w:val="00980E2A"/>
    <w:rsid w:val="009818EA"/>
    <w:rsid w:val="00984AC5"/>
    <w:rsid w:val="009939C5"/>
    <w:rsid w:val="00995E90"/>
    <w:rsid w:val="00997020"/>
    <w:rsid w:val="009A0324"/>
    <w:rsid w:val="009A2C96"/>
    <w:rsid w:val="009B18C3"/>
    <w:rsid w:val="009B2A77"/>
    <w:rsid w:val="009B5B3C"/>
    <w:rsid w:val="009B5F16"/>
    <w:rsid w:val="009C48DB"/>
    <w:rsid w:val="009D5BA8"/>
    <w:rsid w:val="009E02CF"/>
    <w:rsid w:val="009E224C"/>
    <w:rsid w:val="009F04C8"/>
    <w:rsid w:val="009F148C"/>
    <w:rsid w:val="009F266C"/>
    <w:rsid w:val="009F55DB"/>
    <w:rsid w:val="009F60B1"/>
    <w:rsid w:val="00A0131E"/>
    <w:rsid w:val="00A15C35"/>
    <w:rsid w:val="00A22F34"/>
    <w:rsid w:val="00A2657E"/>
    <w:rsid w:val="00A32A72"/>
    <w:rsid w:val="00A33A4A"/>
    <w:rsid w:val="00A3510F"/>
    <w:rsid w:val="00A371C5"/>
    <w:rsid w:val="00A374A0"/>
    <w:rsid w:val="00A41FB6"/>
    <w:rsid w:val="00A46C96"/>
    <w:rsid w:val="00A474E6"/>
    <w:rsid w:val="00A515BB"/>
    <w:rsid w:val="00A51E4D"/>
    <w:rsid w:val="00A54D07"/>
    <w:rsid w:val="00A550D0"/>
    <w:rsid w:val="00A6269B"/>
    <w:rsid w:val="00A669ED"/>
    <w:rsid w:val="00A709B9"/>
    <w:rsid w:val="00A70F94"/>
    <w:rsid w:val="00A76B27"/>
    <w:rsid w:val="00A81CD8"/>
    <w:rsid w:val="00A843B4"/>
    <w:rsid w:val="00A85810"/>
    <w:rsid w:val="00A906D8"/>
    <w:rsid w:val="00A94F96"/>
    <w:rsid w:val="00A9571A"/>
    <w:rsid w:val="00A96516"/>
    <w:rsid w:val="00A97904"/>
    <w:rsid w:val="00AA1160"/>
    <w:rsid w:val="00AA131A"/>
    <w:rsid w:val="00AA1571"/>
    <w:rsid w:val="00AA65FC"/>
    <w:rsid w:val="00AB1BA9"/>
    <w:rsid w:val="00AB28DB"/>
    <w:rsid w:val="00AB2F01"/>
    <w:rsid w:val="00AB2F1D"/>
    <w:rsid w:val="00AB4CFF"/>
    <w:rsid w:val="00AB5A74"/>
    <w:rsid w:val="00AB69F5"/>
    <w:rsid w:val="00AB6CC0"/>
    <w:rsid w:val="00AB6D9F"/>
    <w:rsid w:val="00AC50A1"/>
    <w:rsid w:val="00AD3C5D"/>
    <w:rsid w:val="00AE0CC8"/>
    <w:rsid w:val="00AE7BFB"/>
    <w:rsid w:val="00AF0B08"/>
    <w:rsid w:val="00AF225C"/>
    <w:rsid w:val="00AF47F2"/>
    <w:rsid w:val="00B01179"/>
    <w:rsid w:val="00B103F6"/>
    <w:rsid w:val="00B14D62"/>
    <w:rsid w:val="00B1582F"/>
    <w:rsid w:val="00B20C13"/>
    <w:rsid w:val="00B22592"/>
    <w:rsid w:val="00B23E33"/>
    <w:rsid w:val="00B248E5"/>
    <w:rsid w:val="00B256B3"/>
    <w:rsid w:val="00B30547"/>
    <w:rsid w:val="00B31747"/>
    <w:rsid w:val="00B31C60"/>
    <w:rsid w:val="00B36360"/>
    <w:rsid w:val="00B41578"/>
    <w:rsid w:val="00B51247"/>
    <w:rsid w:val="00B5312F"/>
    <w:rsid w:val="00B533EA"/>
    <w:rsid w:val="00B572F3"/>
    <w:rsid w:val="00B60994"/>
    <w:rsid w:val="00B620DD"/>
    <w:rsid w:val="00B62368"/>
    <w:rsid w:val="00B64536"/>
    <w:rsid w:val="00B649C4"/>
    <w:rsid w:val="00B65826"/>
    <w:rsid w:val="00B67CBA"/>
    <w:rsid w:val="00B70033"/>
    <w:rsid w:val="00B746A8"/>
    <w:rsid w:val="00B8171E"/>
    <w:rsid w:val="00B85014"/>
    <w:rsid w:val="00B87DD0"/>
    <w:rsid w:val="00B95D77"/>
    <w:rsid w:val="00B96F66"/>
    <w:rsid w:val="00B972AC"/>
    <w:rsid w:val="00BA304E"/>
    <w:rsid w:val="00BA3179"/>
    <w:rsid w:val="00BA3FCB"/>
    <w:rsid w:val="00BA4B57"/>
    <w:rsid w:val="00BA4F98"/>
    <w:rsid w:val="00BA5C41"/>
    <w:rsid w:val="00BA5CEC"/>
    <w:rsid w:val="00BB5F54"/>
    <w:rsid w:val="00BC28F7"/>
    <w:rsid w:val="00BD2354"/>
    <w:rsid w:val="00BD3114"/>
    <w:rsid w:val="00BD3663"/>
    <w:rsid w:val="00BE58B6"/>
    <w:rsid w:val="00BF407B"/>
    <w:rsid w:val="00BF414E"/>
    <w:rsid w:val="00BF5B7F"/>
    <w:rsid w:val="00C016AA"/>
    <w:rsid w:val="00C049B4"/>
    <w:rsid w:val="00C126E7"/>
    <w:rsid w:val="00C13ED4"/>
    <w:rsid w:val="00C20C84"/>
    <w:rsid w:val="00C213C5"/>
    <w:rsid w:val="00C25DEB"/>
    <w:rsid w:val="00C304EB"/>
    <w:rsid w:val="00C31FAB"/>
    <w:rsid w:val="00C378BF"/>
    <w:rsid w:val="00C4510F"/>
    <w:rsid w:val="00C51959"/>
    <w:rsid w:val="00C53ECF"/>
    <w:rsid w:val="00C63AA8"/>
    <w:rsid w:val="00C70D1E"/>
    <w:rsid w:val="00C75BE8"/>
    <w:rsid w:val="00C761EF"/>
    <w:rsid w:val="00C764BC"/>
    <w:rsid w:val="00C76CCB"/>
    <w:rsid w:val="00C77D62"/>
    <w:rsid w:val="00C80F8A"/>
    <w:rsid w:val="00C83C34"/>
    <w:rsid w:val="00C90075"/>
    <w:rsid w:val="00C920EB"/>
    <w:rsid w:val="00C95E19"/>
    <w:rsid w:val="00C96412"/>
    <w:rsid w:val="00CA075D"/>
    <w:rsid w:val="00CA4A0C"/>
    <w:rsid w:val="00CB15D8"/>
    <w:rsid w:val="00CB2ED5"/>
    <w:rsid w:val="00CB5BB6"/>
    <w:rsid w:val="00CB6D04"/>
    <w:rsid w:val="00CB7041"/>
    <w:rsid w:val="00CC335C"/>
    <w:rsid w:val="00CD3D83"/>
    <w:rsid w:val="00CD464B"/>
    <w:rsid w:val="00CD6AAD"/>
    <w:rsid w:val="00CD7E98"/>
    <w:rsid w:val="00CE24B6"/>
    <w:rsid w:val="00CE5202"/>
    <w:rsid w:val="00CE56CA"/>
    <w:rsid w:val="00CF1AD3"/>
    <w:rsid w:val="00CF623E"/>
    <w:rsid w:val="00CF66FB"/>
    <w:rsid w:val="00CF72AC"/>
    <w:rsid w:val="00D000D5"/>
    <w:rsid w:val="00D013DE"/>
    <w:rsid w:val="00D02029"/>
    <w:rsid w:val="00D024D9"/>
    <w:rsid w:val="00D03501"/>
    <w:rsid w:val="00D056F4"/>
    <w:rsid w:val="00D14776"/>
    <w:rsid w:val="00D178DF"/>
    <w:rsid w:val="00D20410"/>
    <w:rsid w:val="00D21B23"/>
    <w:rsid w:val="00D2222A"/>
    <w:rsid w:val="00D23C73"/>
    <w:rsid w:val="00D24A75"/>
    <w:rsid w:val="00D27F6D"/>
    <w:rsid w:val="00D32288"/>
    <w:rsid w:val="00D3234B"/>
    <w:rsid w:val="00D34B28"/>
    <w:rsid w:val="00D36C5C"/>
    <w:rsid w:val="00D43D6E"/>
    <w:rsid w:val="00D54E31"/>
    <w:rsid w:val="00D553B3"/>
    <w:rsid w:val="00D60CDA"/>
    <w:rsid w:val="00D61895"/>
    <w:rsid w:val="00D62D35"/>
    <w:rsid w:val="00D713C2"/>
    <w:rsid w:val="00D71C33"/>
    <w:rsid w:val="00D74823"/>
    <w:rsid w:val="00D769A2"/>
    <w:rsid w:val="00D84F4F"/>
    <w:rsid w:val="00D928CC"/>
    <w:rsid w:val="00DA4B1F"/>
    <w:rsid w:val="00DA4D68"/>
    <w:rsid w:val="00DB11B1"/>
    <w:rsid w:val="00DC24D5"/>
    <w:rsid w:val="00DC6960"/>
    <w:rsid w:val="00DC769B"/>
    <w:rsid w:val="00DD0D4C"/>
    <w:rsid w:val="00DD191A"/>
    <w:rsid w:val="00DD24A9"/>
    <w:rsid w:val="00DE07FB"/>
    <w:rsid w:val="00DE0A83"/>
    <w:rsid w:val="00DE30AC"/>
    <w:rsid w:val="00DE3473"/>
    <w:rsid w:val="00DE6295"/>
    <w:rsid w:val="00DF23A1"/>
    <w:rsid w:val="00DF322E"/>
    <w:rsid w:val="00E00508"/>
    <w:rsid w:val="00E16FE2"/>
    <w:rsid w:val="00E23738"/>
    <w:rsid w:val="00E245B9"/>
    <w:rsid w:val="00E26772"/>
    <w:rsid w:val="00E273A9"/>
    <w:rsid w:val="00E312A6"/>
    <w:rsid w:val="00E41FF9"/>
    <w:rsid w:val="00E427F7"/>
    <w:rsid w:val="00E42921"/>
    <w:rsid w:val="00E4457F"/>
    <w:rsid w:val="00E526D0"/>
    <w:rsid w:val="00E53567"/>
    <w:rsid w:val="00E53973"/>
    <w:rsid w:val="00E540E2"/>
    <w:rsid w:val="00E54103"/>
    <w:rsid w:val="00E5563A"/>
    <w:rsid w:val="00E56123"/>
    <w:rsid w:val="00E575E0"/>
    <w:rsid w:val="00E61D96"/>
    <w:rsid w:val="00E6525E"/>
    <w:rsid w:val="00E6587E"/>
    <w:rsid w:val="00E66FF0"/>
    <w:rsid w:val="00E6716F"/>
    <w:rsid w:val="00E723AA"/>
    <w:rsid w:val="00E75462"/>
    <w:rsid w:val="00E75A80"/>
    <w:rsid w:val="00E76A95"/>
    <w:rsid w:val="00E86E86"/>
    <w:rsid w:val="00E90776"/>
    <w:rsid w:val="00E91CD3"/>
    <w:rsid w:val="00E93082"/>
    <w:rsid w:val="00E93D42"/>
    <w:rsid w:val="00EA2BA5"/>
    <w:rsid w:val="00EA2BCD"/>
    <w:rsid w:val="00EA5CD5"/>
    <w:rsid w:val="00EC47E9"/>
    <w:rsid w:val="00EC4D14"/>
    <w:rsid w:val="00EC6018"/>
    <w:rsid w:val="00ED2968"/>
    <w:rsid w:val="00ED2ABB"/>
    <w:rsid w:val="00ED5A35"/>
    <w:rsid w:val="00ED6A6D"/>
    <w:rsid w:val="00EE11A0"/>
    <w:rsid w:val="00EE3307"/>
    <w:rsid w:val="00EE7C0D"/>
    <w:rsid w:val="00EF1157"/>
    <w:rsid w:val="00EF423A"/>
    <w:rsid w:val="00EF4661"/>
    <w:rsid w:val="00EF6DAB"/>
    <w:rsid w:val="00F02170"/>
    <w:rsid w:val="00F0427B"/>
    <w:rsid w:val="00F071AE"/>
    <w:rsid w:val="00F134DF"/>
    <w:rsid w:val="00F17786"/>
    <w:rsid w:val="00F2324C"/>
    <w:rsid w:val="00F23E1B"/>
    <w:rsid w:val="00F240E8"/>
    <w:rsid w:val="00F25134"/>
    <w:rsid w:val="00F331E6"/>
    <w:rsid w:val="00F3618A"/>
    <w:rsid w:val="00F36DDC"/>
    <w:rsid w:val="00F46D5C"/>
    <w:rsid w:val="00F47100"/>
    <w:rsid w:val="00F53BC9"/>
    <w:rsid w:val="00F56358"/>
    <w:rsid w:val="00F63033"/>
    <w:rsid w:val="00F6748D"/>
    <w:rsid w:val="00F675B1"/>
    <w:rsid w:val="00F73CA6"/>
    <w:rsid w:val="00F87AA8"/>
    <w:rsid w:val="00F87EB7"/>
    <w:rsid w:val="00F90A27"/>
    <w:rsid w:val="00F94258"/>
    <w:rsid w:val="00F9500E"/>
    <w:rsid w:val="00F97455"/>
    <w:rsid w:val="00F9753B"/>
    <w:rsid w:val="00F97D61"/>
    <w:rsid w:val="00FB23F6"/>
    <w:rsid w:val="00FB708D"/>
    <w:rsid w:val="00FC1D23"/>
    <w:rsid w:val="00FC2636"/>
    <w:rsid w:val="00FC5F11"/>
    <w:rsid w:val="00FD1D0B"/>
    <w:rsid w:val="00FD53CC"/>
    <w:rsid w:val="00FD6C68"/>
    <w:rsid w:val="00FD745F"/>
    <w:rsid w:val="00FE0916"/>
    <w:rsid w:val="00FF6D66"/>
    <w:rsid w:val="28AF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35B9D"/>
  <w15:docId w15:val="{91A9CF8D-FD22-4529-BACA-16EBE477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C33"/>
    <w:rPr>
      <w:sz w:val="22"/>
      <w:szCs w:val="22"/>
      <w:lang w:val="zh-CN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131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zh-CN" w:eastAsia="en-US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annotation text"/>
    <w:basedOn w:val="a"/>
    <w:link w:val="a4"/>
    <w:uiPriority w:val="99"/>
    <w:unhideWhenUsed/>
    <w:qFormat/>
  </w:style>
  <w:style w:type="character" w:customStyle="1" w:styleId="a4">
    <w:name w:val="批注文字 字符"/>
    <w:basedOn w:val="a0"/>
    <w:link w:val="a3"/>
    <w:uiPriority w:val="99"/>
    <w:qFormat/>
  </w:style>
  <w:style w:type="paragraph" w:styleId="31">
    <w:name w:val="toc 3"/>
    <w:basedOn w:val="a"/>
    <w:next w:val="a"/>
    <w:uiPriority w:val="39"/>
    <w:unhideWhenUsed/>
    <w:pPr>
      <w:spacing w:after="100"/>
      <w:ind w:left="440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tabs>
        <w:tab w:val="left" w:pos="1050"/>
        <w:tab w:val="right" w:leader="dot" w:pos="9016"/>
      </w:tabs>
      <w:spacing w:after="100"/>
      <w:ind w:left="440"/>
    </w:pPr>
  </w:style>
  <w:style w:type="paragraph" w:styleId="41">
    <w:name w:val="toc 4"/>
    <w:basedOn w:val="a"/>
    <w:next w:val="a"/>
    <w:uiPriority w:val="39"/>
    <w:unhideWhenUsed/>
    <w:pPr>
      <w:spacing w:after="100"/>
      <w:ind w:left="440"/>
    </w:pPr>
  </w:style>
  <w:style w:type="paragraph" w:styleId="21">
    <w:name w:val="toc 2"/>
    <w:basedOn w:val="a"/>
    <w:next w:val="a"/>
    <w:uiPriority w:val="39"/>
    <w:unhideWhenUsed/>
    <w:pPr>
      <w:spacing w:after="100"/>
      <w:ind w:left="440"/>
    </w:p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character" w:customStyle="1" w:styleId="ac">
    <w:name w:val="批注主题 字符"/>
    <w:basedOn w:val="a4"/>
    <w:link w:val="ab"/>
    <w:uiPriority w:val="99"/>
    <w:semiHidden/>
    <w:rPr>
      <w:b/>
      <w:bCs/>
    </w:rPr>
  </w:style>
  <w:style w:type="character" w:styleId="ad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e">
    <w:name w:val="Hyperlink"/>
    <w:uiPriority w:val="99"/>
    <w:unhideWhenUsed/>
    <w:rPr>
      <w:color w:val="0563C1" w:themeColor="hyperlink"/>
      <w:u w:val="single"/>
    </w:rPr>
  </w:style>
  <w:style w:type="character" w:styleId="af">
    <w:name w:val="annotation reference"/>
    <w:basedOn w:val="a0"/>
    <w:uiPriority w:val="99"/>
    <w:semiHidden/>
    <w:unhideWhenUsed/>
    <w:rPr>
      <w:sz w:val="21"/>
      <w:szCs w:val="21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  <w:rPr>
      <w:lang w:eastAsia="nb-NO"/>
    </w:rPr>
  </w:style>
  <w:style w:type="paragraph" w:customStyle="1" w:styleId="Default">
    <w:name w:val="Default"/>
    <w:basedOn w:val="a"/>
    <w:qFormat/>
    <w:pPr>
      <w:autoSpaceDE w:val="0"/>
      <w:autoSpaceDN w:val="0"/>
      <w:adjustRightInd w:val="0"/>
      <w:spacing w:before="100" w:beforeAutospacing="1" w:after="160" w:line="256" w:lineRule="auto"/>
    </w:pPr>
    <w:rPr>
      <w:rFonts w:ascii="Arial" w:eastAsia="宋体" w:hAnsi="Arial" w:cs="Times New Roman"/>
      <w:color w:val="000000"/>
      <w:sz w:val="24"/>
      <w:lang w:val="en-US" w:eastAsia="zh-CN"/>
    </w:rPr>
  </w:style>
  <w:style w:type="paragraph" w:customStyle="1" w:styleId="12">
    <w:name w:val="修订1"/>
    <w:hidden/>
    <w:uiPriority w:val="99"/>
    <w:semiHidden/>
    <w:rPr>
      <w:sz w:val="22"/>
      <w:szCs w:val="22"/>
      <w:lang w:val="zh-CN" w:eastAsia="en-US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paragraph" w:styleId="af1">
    <w:name w:val="Revision"/>
    <w:hidden/>
    <w:uiPriority w:val="99"/>
    <w:semiHidden/>
    <w:rsid w:val="005136B1"/>
    <w:rPr>
      <w:sz w:val="22"/>
      <w:szCs w:val="22"/>
      <w:lang w:val="zh-CN" w:eastAsia="en-US"/>
    </w:rPr>
  </w:style>
  <w:style w:type="table" w:styleId="af2">
    <w:name w:val="Table Grid"/>
    <w:basedOn w:val="a1"/>
    <w:qFormat/>
    <w:rsid w:val="00D21B23"/>
    <w:pPr>
      <w:spacing w:beforeLines="50" w:afterLines="50"/>
    </w:pPr>
    <w:rPr>
      <w:rFonts w:ascii="Times New Roman" w:eastAsia="宋体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1">
    <w:name w:val="toc 5"/>
    <w:basedOn w:val="a"/>
    <w:next w:val="a"/>
    <w:autoRedefine/>
    <w:uiPriority w:val="39"/>
    <w:unhideWhenUsed/>
    <w:rsid w:val="00C213C5"/>
    <w:pPr>
      <w:widowControl w:val="0"/>
      <w:ind w:leftChars="800" w:left="1680"/>
      <w:jc w:val="both"/>
    </w:pPr>
    <w:rPr>
      <w:kern w:val="2"/>
      <w:sz w:val="21"/>
      <w:lang w:val="en-US" w:eastAsia="zh-CN"/>
    </w:rPr>
  </w:style>
  <w:style w:type="paragraph" w:styleId="61">
    <w:name w:val="toc 6"/>
    <w:basedOn w:val="a"/>
    <w:next w:val="a"/>
    <w:autoRedefine/>
    <w:uiPriority w:val="39"/>
    <w:unhideWhenUsed/>
    <w:rsid w:val="00C213C5"/>
    <w:pPr>
      <w:widowControl w:val="0"/>
      <w:ind w:leftChars="1000" w:left="2100"/>
      <w:jc w:val="both"/>
    </w:pPr>
    <w:rPr>
      <w:kern w:val="2"/>
      <w:sz w:val="21"/>
      <w:lang w:val="en-US" w:eastAsia="zh-CN"/>
    </w:rPr>
  </w:style>
  <w:style w:type="paragraph" w:styleId="71">
    <w:name w:val="toc 7"/>
    <w:basedOn w:val="a"/>
    <w:next w:val="a"/>
    <w:autoRedefine/>
    <w:uiPriority w:val="39"/>
    <w:unhideWhenUsed/>
    <w:rsid w:val="00C213C5"/>
    <w:pPr>
      <w:widowControl w:val="0"/>
      <w:ind w:leftChars="1200" w:left="2520"/>
      <w:jc w:val="both"/>
    </w:pPr>
    <w:rPr>
      <w:kern w:val="2"/>
      <w:sz w:val="21"/>
      <w:lang w:val="en-US" w:eastAsia="zh-CN"/>
    </w:rPr>
  </w:style>
  <w:style w:type="paragraph" w:styleId="81">
    <w:name w:val="toc 8"/>
    <w:basedOn w:val="a"/>
    <w:next w:val="a"/>
    <w:autoRedefine/>
    <w:uiPriority w:val="39"/>
    <w:unhideWhenUsed/>
    <w:rsid w:val="00C213C5"/>
    <w:pPr>
      <w:widowControl w:val="0"/>
      <w:ind w:leftChars="1400" w:left="2940"/>
      <w:jc w:val="both"/>
    </w:pPr>
    <w:rPr>
      <w:kern w:val="2"/>
      <w:sz w:val="21"/>
      <w:lang w:val="en-US" w:eastAsia="zh-CN"/>
    </w:rPr>
  </w:style>
  <w:style w:type="paragraph" w:styleId="91">
    <w:name w:val="toc 9"/>
    <w:basedOn w:val="a"/>
    <w:next w:val="a"/>
    <w:autoRedefine/>
    <w:uiPriority w:val="39"/>
    <w:unhideWhenUsed/>
    <w:rsid w:val="00C213C5"/>
    <w:pPr>
      <w:widowControl w:val="0"/>
      <w:ind w:leftChars="1600" w:left="3360"/>
      <w:jc w:val="both"/>
    </w:pPr>
    <w:rPr>
      <w:kern w:val="2"/>
      <w:sz w:val="21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7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omments.xml.rels><?xml version='1.0' encoding='UTF-8' standalone='yes'?>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48717-B967-450D-B190-5173867EF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67</Pages>
  <Words>3457</Words>
  <Characters>19708</Characters>
  <Application>Microsoft Office Word</Application>
  <DocSecurity>0</DocSecurity>
  <Lines>164</Lines>
  <Paragraphs>46</Paragraphs>
  <ScaleCrop>false</ScaleCrop>
  <Company/>
  <LinksUpToDate>false</LinksUpToDate>
  <CharactersWithSpaces>23119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liulinlin_clin</dc:creator>
  <cp:keywords/>
  <dc:description/>
  <cp:lastModifiedBy>wangjunyi_clin</cp:lastModifiedBy>
  <cp:revision>7</cp:revision>
  <dcterms:created xsi:type="dcterms:W3CDTF">2023-10-12T10:43:00Z</dcterms:created>
  <dcterms:modified xsi:type="dcterms:W3CDTF">2023-10-18T08:10:00Z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23E09089A8FE471EABEA6DD72C92E957_12</vt:lpwstr>
  </property>
</Properties>
</file>