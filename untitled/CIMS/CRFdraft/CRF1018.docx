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0CA8E6" w14:textId="4B7C764A" w:rsidR="000218AC" w:rsidRDefault="000218AC">
      <w:pPr>
        <w:spacing w:before="160" w:after="160"/>
        <w:rPr>
          <w:rFonts w:ascii="Times New Roman" w:eastAsia="宋体" w:hAnsi="Times New Roman" w:cs="Times New Roman"/>
        </w:rPr>
      </w:pPr>
      <w:bookmarkStart w:id="0" w:name="_GoBack"/>
      <w:bookmarkEnd w:id="0"/>
    </w:p>
    <w:p w14:paraId="3C1E2245" w14:textId="77777777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" w:name="_Toc145491990"/>
      <w:bookmarkStart w:id="2" w:name="_Toc147735103"/>
      <w:r w:rsidRPr="00D21B23">
        <w:rPr>
          <w:rFonts w:ascii="Times New Roman" w:eastAsia="宋体" w:hAnsi="Times New Roman" w:cs="Times New Roman" w:hint="eastAsia"/>
          <w:lang w:eastAsia="zh-CN"/>
        </w:rPr>
        <w:t>受试者信息</w:t>
      </w:r>
      <w:bookmarkEnd w:id="1"/>
      <w:bookmarkEnd w:id="2"/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2966"/>
        <w:gridCol w:w="6770"/>
      </w:tblGrid>
      <w:tr w:rsidR="00D21B23" w14:paraId="5B15D73D" w14:textId="77777777" w:rsidTr="00D21B23">
        <w:trPr>
          <w:trHeight w:val="454"/>
          <w:jc w:val="center"/>
        </w:trPr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58402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/>
              </w:rPr>
              <w:t>中心号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643DA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|__|__|__|</w:t>
            </w:r>
          </w:p>
        </w:tc>
      </w:tr>
      <w:tr w:rsidR="00D21B23" w14:paraId="25D882E0" w14:textId="77777777" w:rsidTr="00D21B23">
        <w:trPr>
          <w:trHeight w:val="454"/>
          <w:jc w:val="center"/>
        </w:trPr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1F37" w14:textId="25B1B442" w:rsidR="00D21B23" w:rsidRDefault="00F134DF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</w:rPr>
            </w:pPr>
            <w:commentRangeStart w:id="3"/>
            <w:r>
              <w:rPr>
                <w:rFonts w:cs="Times New Roman" w:hint="eastAsia"/>
                <w:bCs/>
                <w:sz w:val="21"/>
                <w:szCs w:val="21"/>
                <w:lang w:val="en-US"/>
              </w:rPr>
              <w:t>受试者筛选号</w:t>
            </w:r>
            <w:commentRangeEnd w:id="3"/>
            <w:r>
              <w:rPr>
                <w:rStyle w:val="af"/>
              </w:rPr>
              <w:commentReference w:id="3"/>
            </w:r>
          </w:p>
        </w:tc>
        <w:tc>
          <w:tcPr>
            <w:tcW w:w="3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D7BF0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S|__|__|__|</w:t>
            </w:r>
          </w:p>
        </w:tc>
      </w:tr>
      <w:tr>
        <w:tc>
          <w:tcPr>
            <w:tcW w:type="dxa" w:w="2966"/>
          </w:tcPr>
          <w:p>
            <w:r>
              <w:t>受试者信息</w:t>
            </w:r>
          </w:p>
        </w:tc>
        <w:tc>
          <w:tcPr>
            <w:tcW w:type="dxa" w:w="6770"/>
          </w:tcPr>
          <w:p/>
        </w:tc>
      </w:tr>
    </w:tbl>
    <w:p w14:paraId="7E21994C" w14:textId="77777777" w:rsidR="00D21B23" w:rsidRDefault="00D21B23" w:rsidP="00D21B23">
      <w:pPr>
        <w:rPr>
          <w:lang w:eastAsia="zh-CN"/>
        </w:rPr>
      </w:pPr>
    </w:p>
    <w:p w14:paraId="6A02F536" w14:textId="77777777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4" w:name="_Toc145491991"/>
      <w:bookmarkStart w:id="5" w:name="_Toc147735104"/>
      <w:r w:rsidRPr="00D21B23">
        <w:rPr>
          <w:rFonts w:ascii="Times New Roman" w:eastAsia="宋体" w:hAnsi="Times New Roman" w:cs="Times New Roman" w:hint="eastAsia"/>
          <w:lang w:eastAsia="zh-CN"/>
        </w:rPr>
        <w:t>访视日期</w:t>
      </w:r>
      <w:bookmarkEnd w:id="4"/>
      <w:bookmarkEnd w:id="5"/>
    </w:p>
    <w:tbl>
      <w:tblPr>
        <w:tblStyle w:val="af2"/>
        <w:tblW w:w="5000" w:type="pct"/>
        <w:tblInd w:w="0" w:type="dxa"/>
        <w:tblLook w:val="04A0" w:firstRow="1" w:lastRow="0" w:firstColumn="1" w:lastColumn="0" w:noHBand="0" w:noVBand="1"/>
      </w:tblPr>
      <w:tblGrid>
        <w:gridCol w:w="2966"/>
        <w:gridCol w:w="6770"/>
      </w:tblGrid>
      <w:tr w:rsidR="00D21B23" w14:paraId="5E05F7D2" w14:textId="77777777" w:rsidTr="00D21B23">
        <w:trPr>
          <w:trHeight w:val="510"/>
        </w:trPr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61B85" w14:textId="77777777" w:rsidR="00D21B23" w:rsidRDefault="00D21B23">
            <w:pPr>
              <w:spacing w:before="120" w:after="120"/>
              <w:rPr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是否进行了本次访视？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7D4E" w14:textId="77777777" w:rsidR="00D21B23" w:rsidRDefault="00D21B23">
            <w:pPr>
              <w:spacing w:before="120" w:after="120"/>
              <w:rPr>
                <w:lang w:val="en-US" w:eastAsia="zh-CN"/>
              </w:rPr>
            </w:pPr>
            <w:r>
              <w:rPr>
                <w:lang w:val="en-US" w:eastAsia="zh-CN"/>
              </w:rPr>
              <w:sym w:font="Wingdings 2" w:char="F0A3"/>
            </w:r>
            <w:r>
              <w:rPr>
                <w:rFonts w:hint="eastAsia"/>
                <w:lang w:val="en-US" w:eastAsia="zh-CN"/>
              </w:rPr>
              <w:t>是</w:t>
            </w:r>
            <w:r>
              <w:rPr>
                <w:lang w:val="en-US" w:eastAsia="zh-CN"/>
              </w:rPr>
              <w:t xml:space="preserve">  </w:t>
            </w:r>
            <w:r>
              <w:rPr>
                <w:lang w:val="en-US" w:eastAsia="zh-CN"/>
              </w:rPr>
              <w:sym w:font="Wingdings 2" w:char="F0A3"/>
            </w:r>
            <w:r>
              <w:rPr>
                <w:rFonts w:hint="eastAsia"/>
                <w:lang w:val="en-US" w:eastAsia="zh-CN"/>
              </w:rPr>
              <w:t>否</w:t>
            </w:r>
          </w:p>
        </w:tc>
      </w:tr>
      <w:tr w:rsidR="00D21B23" w14:paraId="28D8900D" w14:textId="77777777" w:rsidTr="00D21B23">
        <w:trPr>
          <w:trHeight w:val="510"/>
        </w:trPr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10F01" w14:textId="77777777" w:rsidR="00D21B23" w:rsidRDefault="00D21B23">
            <w:pPr>
              <w:spacing w:before="120" w:after="120"/>
              <w:rPr>
                <w:b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若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否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，请说明原因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596E" w14:textId="77777777" w:rsidR="00D21B23" w:rsidRDefault="00D21B23">
            <w:pPr>
              <w:spacing w:before="120" w:after="120"/>
              <w:rPr>
                <w:lang w:val="en-US" w:eastAsia="zh-CN"/>
              </w:rPr>
            </w:pPr>
          </w:p>
        </w:tc>
      </w:tr>
      <w:tr w:rsidR="00D21B23" w14:paraId="3163E138" w14:textId="77777777" w:rsidTr="00D21B23">
        <w:trPr>
          <w:trHeight w:val="510"/>
        </w:trPr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B1A51" w14:textId="77777777" w:rsidR="00D21B23" w:rsidRDefault="00D21B23">
            <w:pPr>
              <w:spacing w:before="120" w:after="120"/>
              <w:rPr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访视日期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55DE" w14:textId="77777777" w:rsidR="00D21B23" w:rsidRDefault="00D21B23">
            <w:pPr>
              <w:spacing w:before="120" w:after="120"/>
              <w:rPr>
                <w:b/>
                <w:lang w:val="en-US" w:eastAsia="zh-CN"/>
              </w:rPr>
            </w:pPr>
            <w:r>
              <w:rPr>
                <w:lang w:val="en-US" w:eastAsia="zh-CN"/>
              </w:rPr>
              <w:t>|__|__|__|__|</w:t>
            </w:r>
            <w:r>
              <w:rPr>
                <w:rFonts w:hint="eastAsia"/>
                <w:lang w:val="en-US" w:eastAsia="zh-CN"/>
              </w:rPr>
              <w:t>年</w:t>
            </w:r>
            <w:r>
              <w:rPr>
                <w:lang w:val="en-US" w:eastAsia="zh-CN"/>
              </w:rPr>
              <w:t>|__|__|</w:t>
            </w:r>
            <w:r>
              <w:rPr>
                <w:rFonts w:hint="eastAsia"/>
                <w:lang w:val="en-US" w:eastAsia="zh-CN"/>
              </w:rPr>
              <w:t>月</w:t>
            </w:r>
            <w:r>
              <w:rPr>
                <w:lang w:val="en-US" w:eastAsia="zh-CN"/>
              </w:rPr>
              <w:t>|__|__|</w:t>
            </w:r>
            <w:r>
              <w:rPr>
                <w:rFonts w:hint="eastAsia"/>
                <w:lang w:val="en-US" w:eastAsia="zh-CN"/>
              </w:rPr>
              <w:t>日</w:t>
            </w:r>
          </w:p>
        </w:tc>
      </w:tr>
      <w:tr>
        <w:tc>
          <w:tcPr>
            <w:tcW w:type="dxa" w:w="2966"/>
          </w:tcPr>
          <w:p>
            <w:r>
              <w:t>访视日期</w:t>
            </w:r>
          </w:p>
        </w:tc>
        <w:tc>
          <w:tcPr>
            <w:tcW w:type="dxa" w:w="6770"/>
          </w:tcPr>
          <w:p/>
        </w:tc>
      </w:tr>
    </w:tbl>
    <w:p w14:paraId="3A5A45A0" w14:textId="77777777" w:rsidR="00D21B23" w:rsidRDefault="00D21B23" w:rsidP="00D21B23">
      <w:pPr>
        <w:rPr>
          <w:lang w:eastAsia="zh-CN"/>
        </w:rPr>
      </w:pPr>
    </w:p>
    <w:p w14:paraId="342DE33E" w14:textId="77777777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6" w:name="_Toc145491993"/>
      <w:bookmarkStart w:id="7" w:name="_Toc147735105"/>
      <w:r w:rsidRPr="00D21B23">
        <w:rPr>
          <w:rFonts w:ascii="Times New Roman" w:eastAsia="宋体" w:hAnsi="Times New Roman" w:cs="Times New Roman" w:hint="eastAsia"/>
          <w:lang w:eastAsia="zh-CN"/>
        </w:rPr>
        <w:t>知情同意书</w:t>
      </w:r>
      <w:bookmarkEnd w:id="6"/>
      <w:bookmarkEnd w:id="7"/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6375"/>
      </w:tblGrid>
      <w:tr w:rsidR="00D21B23" w14:paraId="741E7431" w14:textId="77777777" w:rsidTr="00D21B23">
        <w:trPr>
          <w:trHeight w:val="454"/>
          <w:jc w:val="center"/>
        </w:trPr>
        <w:tc>
          <w:tcPr>
            <w:tcW w:w="1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3A361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bookmarkStart w:id="8" w:name="DS1"/>
            <w:r>
              <w:rPr>
                <w:rFonts w:cs="Times New Roman" w:hint="eastAsia"/>
                <w:color w:val="000000"/>
                <w:sz w:val="21"/>
                <w:szCs w:val="21"/>
                <w:lang w:val="en-US"/>
              </w:rPr>
              <w:t>知情同意书签署日期</w:t>
            </w:r>
          </w:p>
        </w:tc>
        <w:tc>
          <w:tcPr>
            <w:tcW w:w="3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FA29E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|__|__|__|__|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年</w:t>
            </w:r>
            <w:r>
              <w:rPr>
                <w:rFonts w:cs="Times New Roman"/>
                <w:sz w:val="21"/>
                <w:szCs w:val="21"/>
              </w:rPr>
              <w:t>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月</w:t>
            </w:r>
            <w:r>
              <w:rPr>
                <w:rFonts w:cs="Times New Roman"/>
                <w:sz w:val="21"/>
                <w:szCs w:val="21"/>
              </w:rPr>
              <w:t>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日</w:t>
            </w:r>
          </w:p>
        </w:tc>
      </w:tr>
      <w:tr w:rsidR="00D21B23" w14:paraId="1A71ECF7" w14:textId="77777777" w:rsidTr="00D21B23">
        <w:trPr>
          <w:trHeight w:val="454"/>
          <w:jc w:val="center"/>
        </w:trPr>
        <w:tc>
          <w:tcPr>
            <w:tcW w:w="1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C721D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>
              <w:rPr>
                <w:rFonts w:cs="Times New Roman" w:hint="eastAsia"/>
                <w:color w:val="000000"/>
                <w:sz w:val="21"/>
                <w:szCs w:val="21"/>
                <w:lang w:eastAsia="zh-CN"/>
              </w:rPr>
              <w:t>方案版本号</w:t>
            </w:r>
          </w:p>
        </w:tc>
        <w:tc>
          <w:tcPr>
            <w:tcW w:w="3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2952F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V|__|__|__|</w:t>
            </w:r>
          </w:p>
        </w:tc>
      </w:tr>
      <w:tr w:rsidR="007B48CB" w14:paraId="7DF240EA" w14:textId="77777777" w:rsidTr="00E4457F">
        <w:trPr>
          <w:trHeight w:val="454"/>
          <w:jc w:val="center"/>
        </w:trPr>
        <w:tc>
          <w:tcPr>
            <w:tcW w:w="1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1BE2" w14:textId="35947750" w:rsidR="007B48CB" w:rsidRDefault="007B48CB" w:rsidP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是否重新签署过知情同意书？</w:t>
            </w:r>
            <w:r>
              <w:rPr>
                <w:rFonts w:cs="Times New Roman"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3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E7243" w14:textId="17A06A7B" w:rsidR="007B48CB" w:rsidRDefault="007B48CB" w:rsidP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lang w:eastAsia="zh-CN"/>
              </w:rPr>
              <w:t xml:space="preserve"> 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hint="eastAsia"/>
                <w:lang w:eastAsia="zh-CN"/>
              </w:rPr>
              <w:t>否</w:t>
            </w:r>
          </w:p>
        </w:tc>
      </w:tr>
      <w:bookmarkEnd w:id="8"/>
      <w:tr>
        <w:tc>
          <w:tcPr>
            <w:tcW w:type="dxa" w:w="3361"/>
          </w:tcPr>
          <w:p>
            <w:r>
              <w:t>知情同意书</w:t>
            </w:r>
          </w:p>
        </w:tc>
        <w:tc>
          <w:tcPr>
            <w:tcW w:type="dxa" w:w="6375"/>
          </w:tcPr>
          <w:p/>
        </w:tc>
      </w:tr>
    </w:tbl>
    <w:p w14:paraId="1F9C7EBF" w14:textId="77777777" w:rsidR="00D21B23" w:rsidRDefault="00D21B23" w:rsidP="00D21B23">
      <w:pPr>
        <w:rPr>
          <w:lang w:eastAsia="zh-CN"/>
        </w:rPr>
      </w:pPr>
    </w:p>
    <w:p w14:paraId="51B73602" w14:textId="77777777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9" w:name="_Toc145491994"/>
      <w:bookmarkStart w:id="10" w:name="_Toc147735106"/>
      <w:r w:rsidRPr="00D21B23">
        <w:rPr>
          <w:rFonts w:ascii="Times New Roman" w:eastAsia="宋体" w:hAnsi="Times New Roman" w:cs="Times New Roman" w:hint="eastAsia"/>
          <w:lang w:eastAsia="zh-CN"/>
        </w:rPr>
        <w:t>重新签署知情同意</w:t>
      </w:r>
      <w:bookmarkEnd w:id="9"/>
      <w:bookmarkEnd w:id="10"/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6375"/>
      </w:tblGrid>
      <w:tr w:rsidR="00D21B23" w14:paraId="5D46C3FD" w14:textId="77777777" w:rsidTr="00D21B23">
        <w:trPr>
          <w:trHeight w:val="454"/>
          <w:jc w:val="center"/>
        </w:trPr>
        <w:tc>
          <w:tcPr>
            <w:tcW w:w="1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A3EF1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 w:hint="eastAsia"/>
                <w:color w:val="000000"/>
                <w:sz w:val="21"/>
                <w:szCs w:val="21"/>
                <w:lang w:val="en-US"/>
              </w:rPr>
              <w:t>知情同意书签署日期</w:t>
            </w:r>
          </w:p>
        </w:tc>
        <w:tc>
          <w:tcPr>
            <w:tcW w:w="3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D8867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|__|__|__|__|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年</w:t>
            </w:r>
            <w:r>
              <w:rPr>
                <w:rFonts w:cs="Times New Roman"/>
                <w:sz w:val="21"/>
                <w:szCs w:val="21"/>
              </w:rPr>
              <w:t>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月</w:t>
            </w:r>
            <w:r>
              <w:rPr>
                <w:rFonts w:cs="Times New Roman"/>
                <w:sz w:val="21"/>
                <w:szCs w:val="21"/>
              </w:rPr>
              <w:t>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日</w:t>
            </w:r>
          </w:p>
        </w:tc>
      </w:tr>
      <w:tr w:rsidR="00D21B23" w14:paraId="4CF694A8" w14:textId="77777777" w:rsidTr="00D21B23">
        <w:trPr>
          <w:trHeight w:val="454"/>
          <w:jc w:val="center"/>
        </w:trPr>
        <w:tc>
          <w:tcPr>
            <w:tcW w:w="1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9A250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>
              <w:rPr>
                <w:rFonts w:cs="Times New Roman" w:hint="eastAsia"/>
                <w:color w:val="000000"/>
                <w:sz w:val="21"/>
                <w:szCs w:val="21"/>
                <w:lang w:eastAsia="zh-CN"/>
              </w:rPr>
              <w:t>方案版本号</w:t>
            </w:r>
          </w:p>
        </w:tc>
        <w:tc>
          <w:tcPr>
            <w:tcW w:w="3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4DC5B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V|__|__|__|</w:t>
            </w:r>
          </w:p>
        </w:tc>
      </w:tr>
      <w:tr w:rsidR="00D21B23" w14:paraId="00FD277B" w14:textId="77777777" w:rsidTr="007B48CB">
        <w:trPr>
          <w:trHeight w:val="454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1C5C7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lang w:eastAsia="zh-CN"/>
              </w:rPr>
              <w:t>注：</w:t>
            </w:r>
            <w:r>
              <w:rPr>
                <w:rFonts w:cs="Times New Roman"/>
                <w:lang w:eastAsia="zh-CN"/>
              </w:rPr>
              <w:t>EDC</w:t>
            </w:r>
            <w:r>
              <w:rPr>
                <w:rFonts w:cs="Times New Roman" w:hint="eastAsia"/>
                <w:lang w:eastAsia="zh-CN"/>
              </w:rPr>
              <w:t>中可添加多条记录</w:t>
            </w:r>
          </w:p>
        </w:tc>
      </w:tr>
      <w:tr>
        <w:tc>
          <w:tcPr>
            <w:tcW w:type="dxa" w:w="3361"/>
          </w:tcPr>
          <w:p>
            <w:r>
              <w:t>重新签署知情同意</w:t>
            </w:r>
          </w:p>
        </w:tc>
        <w:tc>
          <w:tcPr>
            <w:tcW w:type="dxa" w:w="6375"/>
          </w:tcPr>
          <w:p/>
        </w:tc>
      </w:tr>
    </w:tbl>
    <w:p w14:paraId="0AE05867" w14:textId="62B380A0" w:rsidR="00F9500E" w:rsidRDefault="00F9500E" w:rsidP="00D21B23">
      <w:pPr>
        <w:rPr>
          <w:lang w:eastAsia="zh-CN"/>
        </w:rPr>
      </w:pPr>
    </w:p>
    <w:p w14:paraId="1B5A7815" w14:textId="77777777" w:rsidR="00F9500E" w:rsidRDefault="00F9500E">
      <w:pPr>
        <w:rPr>
          <w:lang w:eastAsia="zh-CN"/>
        </w:rPr>
      </w:pPr>
      <w:r>
        <w:rPr>
          <w:lang w:eastAsia="zh-CN"/>
        </w:rPr>
        <w:br w:type="page"/>
      </w:r>
    </w:p>
    <w:p w14:paraId="5BAC1C2B" w14:textId="6CCC9778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1" w:name="_Toc145491995"/>
      <w:bookmarkStart w:id="12" w:name="_Toc147735107"/>
      <w:r w:rsidRPr="00D21B23">
        <w:rPr>
          <w:rFonts w:ascii="Times New Roman" w:eastAsia="宋体" w:hAnsi="Times New Roman" w:cs="Times New Roman" w:hint="eastAsia"/>
          <w:lang w:eastAsia="zh-CN"/>
        </w:rPr>
        <w:lastRenderedPageBreak/>
        <w:t>入选</w:t>
      </w:r>
      <w:r w:rsidRPr="00D21B23">
        <w:rPr>
          <w:rFonts w:ascii="Times New Roman" w:eastAsia="宋体" w:hAnsi="Times New Roman" w:cs="Times New Roman" w:hint="eastAsia"/>
          <w:lang w:eastAsia="zh-CN"/>
        </w:rPr>
        <w:t>/</w:t>
      </w:r>
      <w:r w:rsidRPr="00D21B23">
        <w:rPr>
          <w:rFonts w:ascii="Times New Roman" w:eastAsia="宋体" w:hAnsi="Times New Roman" w:cs="Times New Roman" w:hint="eastAsia"/>
          <w:lang w:eastAsia="zh-CN"/>
        </w:rPr>
        <w:t>排除标准</w:t>
      </w:r>
      <w:bookmarkEnd w:id="11"/>
      <w:r w:rsidR="00F9500E">
        <w:rPr>
          <w:rFonts w:ascii="Times New Roman" w:eastAsia="宋体" w:hAnsi="Times New Roman" w:cs="Times New Roman" w:hint="eastAsia"/>
          <w:lang w:eastAsia="zh-CN"/>
        </w:rPr>
        <w:t>询问页</w:t>
      </w:r>
      <w:bookmarkEnd w:id="12"/>
    </w:p>
    <w:tbl>
      <w:tblPr>
        <w:tblStyle w:val="af2"/>
        <w:tblW w:w="5000" w:type="pct"/>
        <w:tblInd w:w="0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7B48CB" w14:paraId="3E120001" w14:textId="77777777" w:rsidTr="007B48CB">
        <w:trPr>
          <w:trHeight w:val="45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831D" w14:textId="5B7A318B" w:rsidR="007B48CB" w:rsidRDefault="007B48CB" w:rsidP="007B48CB">
            <w:pPr>
              <w:autoSpaceDE w:val="0"/>
              <w:autoSpaceDN w:val="0"/>
              <w:spacing w:before="120" w:after="120"/>
              <w:rPr>
                <w:rFonts w:cs="Times New Roman"/>
                <w:b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eastAsia="zh-CN"/>
              </w:rPr>
              <w:t>是否符合所有入选标准且不符合所有排除标准？</w:t>
            </w:r>
            <w:r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 </w:t>
            </w:r>
            <w:bookmarkStart w:id="13" w:name="OLE_LINK1"/>
          </w:p>
        </w:tc>
        <w:bookmarkEnd w:id="13"/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7E2A" w14:textId="5CE34D49" w:rsidR="007B48CB" w:rsidRDefault="007B48CB">
            <w:pPr>
              <w:autoSpaceDE w:val="0"/>
              <w:autoSpaceDN w:val="0"/>
              <w:spacing w:before="120" w:after="120"/>
              <w:rPr>
                <w:rFonts w:cs="Times New Roman"/>
                <w:b/>
                <w:sz w:val="21"/>
                <w:szCs w:val="21"/>
                <w:lang w:eastAsia="zh-CN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是</w:t>
            </w:r>
            <w:r>
              <w:rPr>
                <w:rFonts w:cs="Times New Roman"/>
                <w:kern w:val="2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否</w:t>
            </w:r>
          </w:p>
        </w:tc>
      </w:tr>
      <w:tr>
        <w:tc>
          <w:tcPr>
            <w:tcW w:type="dxa" w:w="4868"/>
          </w:tcPr>
          <w:p>
            <w:r>
              <w:t>入选/排除标准询问页</w:t>
            </w:r>
          </w:p>
        </w:tc>
        <w:tc>
          <w:tcPr>
            <w:tcW w:type="dxa" w:w="4868"/>
          </w:tcPr>
          <w:p/>
        </w:tc>
      </w:tr>
    </w:tbl>
    <w:p w14:paraId="6C997B52" w14:textId="17466E0D" w:rsidR="00F9500E" w:rsidRDefault="00F9500E">
      <w:pPr>
        <w:rPr>
          <w:lang w:eastAsia="zh-CN"/>
        </w:rPr>
      </w:pPr>
    </w:p>
    <w:p w14:paraId="3DCE407B" w14:textId="1E37CA92" w:rsidR="00F9500E" w:rsidRPr="00F9500E" w:rsidRDefault="00F9500E" w:rsidP="00F9500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4" w:name="_Toc147735108"/>
      <w:r w:rsidRPr="00D21B23">
        <w:rPr>
          <w:rFonts w:ascii="Times New Roman" w:eastAsia="宋体" w:hAnsi="Times New Roman" w:cs="Times New Roman" w:hint="eastAsia"/>
          <w:lang w:eastAsia="zh-CN"/>
        </w:rPr>
        <w:t>入选</w:t>
      </w:r>
      <w:r w:rsidRPr="00D21B23">
        <w:rPr>
          <w:rFonts w:ascii="Times New Roman" w:eastAsia="宋体" w:hAnsi="Times New Roman" w:cs="Times New Roman" w:hint="eastAsia"/>
          <w:lang w:eastAsia="zh-CN"/>
        </w:rPr>
        <w:t>/</w:t>
      </w:r>
      <w:r w:rsidRPr="00D21B23">
        <w:rPr>
          <w:rFonts w:ascii="Times New Roman" w:eastAsia="宋体" w:hAnsi="Times New Roman" w:cs="Times New Roman" w:hint="eastAsia"/>
          <w:lang w:eastAsia="zh-CN"/>
        </w:rPr>
        <w:t>排除标准</w:t>
      </w:r>
      <w:bookmarkEnd w:id="14"/>
    </w:p>
    <w:tbl>
      <w:tblPr>
        <w:tblStyle w:val="af2"/>
        <w:tblW w:w="5000" w:type="pct"/>
        <w:tblInd w:w="0" w:type="dxa"/>
        <w:tblLook w:val="04A0" w:firstRow="1" w:lastRow="0" w:firstColumn="1" w:lastColumn="0" w:noHBand="0" w:noVBand="1"/>
      </w:tblPr>
      <w:tblGrid>
        <w:gridCol w:w="2122"/>
        <w:gridCol w:w="2409"/>
        <w:gridCol w:w="5205"/>
      </w:tblGrid>
      <w:tr w:rsidR="00D21B23" w14:paraId="5FE1BFBD" w14:textId="77777777" w:rsidTr="00D21B23">
        <w:trPr>
          <w:trHeight w:val="45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6EBD2" w14:textId="77777777" w:rsidR="00D21B23" w:rsidRDefault="00D21B23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若“否”，请选择关联的入选标准</w:t>
            </w:r>
            <w:r>
              <w:rPr>
                <w:rFonts w:cs="Times New Roman"/>
                <w:kern w:val="2"/>
                <w:sz w:val="21"/>
                <w:szCs w:val="21"/>
                <w:lang w:eastAsia="zh-CN"/>
              </w:rPr>
              <w:t>/</w:t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排除标准</w:t>
            </w:r>
          </w:p>
        </w:tc>
      </w:tr>
      <w:tr w:rsidR="007B48CB" w14:paraId="4AB42350" w14:textId="77777777" w:rsidTr="007B48CB">
        <w:trPr>
          <w:trHeight w:val="454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59770" w14:textId="77777777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 w:hint="eastAsia"/>
                <w:b/>
                <w:sz w:val="21"/>
                <w:szCs w:val="21"/>
                <w:lang w:val="en-US"/>
              </w:rPr>
              <w:t>标准类别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FA578" w14:textId="77777777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 w:hint="eastAsia"/>
                <w:b/>
                <w:sz w:val="21"/>
                <w:szCs w:val="21"/>
                <w:lang w:val="en-US"/>
              </w:rPr>
              <w:t>不符合入选标准编号</w:t>
            </w:r>
          </w:p>
        </w:tc>
        <w:tc>
          <w:tcPr>
            <w:tcW w:w="2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E3E99" w14:textId="00F6EEAB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 w:hint="eastAsia"/>
                <w:b/>
                <w:sz w:val="21"/>
                <w:szCs w:val="21"/>
                <w:lang w:val="en-US"/>
              </w:rPr>
              <w:t>符合排除标准编号</w:t>
            </w:r>
          </w:p>
        </w:tc>
      </w:tr>
      <w:tr w:rsidR="007B48CB" w14:paraId="0F30D132" w14:textId="77777777" w:rsidTr="007B48CB">
        <w:trPr>
          <w:trHeight w:val="454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1C00" w14:textId="77777777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kern w:val="2"/>
                <w:sz w:val="21"/>
                <w:szCs w:val="21"/>
                <w:lang w:val="en-US"/>
              </w:rPr>
              <w:t>入选标准</w:t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  </w:t>
            </w:r>
          </w:p>
          <w:p w14:paraId="7BBB8296" w14:textId="0339B4AE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kern w:val="2"/>
                <w:sz w:val="21"/>
                <w:szCs w:val="21"/>
                <w:lang w:val="en-US"/>
              </w:rPr>
              <w:t>排除标准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9C1E" w14:textId="77777777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01</w:t>
            </w:r>
            <w:r>
              <w:rPr>
                <w:rFonts w:cs="Times New Roman"/>
                <w:sz w:val="21"/>
                <w:szCs w:val="21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02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03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04</w:t>
            </w:r>
          </w:p>
          <w:p w14:paraId="4AAB0CD4" w14:textId="77777777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05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06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07  </w:t>
            </w:r>
          </w:p>
        </w:tc>
        <w:tc>
          <w:tcPr>
            <w:tcW w:w="2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83327" w14:textId="77777777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01</w:t>
            </w:r>
            <w:r>
              <w:rPr>
                <w:rFonts w:cs="Times New Roman"/>
                <w:sz w:val="21"/>
                <w:szCs w:val="21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02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03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04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05</w:t>
            </w:r>
            <w:r>
              <w:rPr>
                <w:rFonts w:cs="Times New Roman"/>
                <w:sz w:val="21"/>
                <w:szCs w:val="21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06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07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08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09</w:t>
            </w:r>
            <w:r>
              <w:rPr>
                <w:rFonts w:cs="Times New Roman"/>
                <w:sz w:val="21"/>
                <w:szCs w:val="21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10</w:t>
            </w:r>
          </w:p>
          <w:p w14:paraId="78527A75" w14:textId="775E3DF7" w:rsidR="007B48CB" w:rsidRDefault="007B48CB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11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12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13</w:t>
            </w:r>
            <w:r>
              <w:rPr>
                <w:rFonts w:cs="Times New Roman"/>
                <w:sz w:val="21"/>
                <w:szCs w:val="21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14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15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16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>17</w:t>
            </w:r>
            <w:r>
              <w:rPr>
                <w:rFonts w:cs="Times New Roman"/>
                <w:sz w:val="21"/>
                <w:szCs w:val="21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18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/>
                <w:kern w:val="2"/>
                <w:sz w:val="21"/>
                <w:szCs w:val="21"/>
              </w:rPr>
              <w:t xml:space="preserve">19  </w:t>
            </w:r>
          </w:p>
        </w:tc>
      </w:tr>
      <w:tr w:rsidR="00F9500E" w14:paraId="6FC59724" w14:textId="77777777" w:rsidTr="00F9500E">
        <w:trPr>
          <w:trHeight w:val="45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B8337" w14:textId="0DCC7E66" w:rsidR="00F9500E" w:rsidRDefault="00F9500E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lang w:eastAsia="zh-CN"/>
              </w:rPr>
              <w:t>注：</w:t>
            </w:r>
            <w:r>
              <w:rPr>
                <w:rFonts w:cs="Times New Roman"/>
                <w:lang w:eastAsia="zh-CN"/>
              </w:rPr>
              <w:t>EDC</w:t>
            </w:r>
            <w:r>
              <w:rPr>
                <w:rFonts w:cs="Times New Roman" w:hint="eastAsia"/>
                <w:lang w:eastAsia="zh-CN"/>
              </w:rPr>
              <w:t>中可添加多条记录</w:t>
            </w:r>
          </w:p>
        </w:tc>
      </w:tr>
      <w:tr>
        <w:tc>
          <w:tcPr>
            <w:tcW w:type="dxa" w:w="2122"/>
          </w:tcPr>
          <w:p>
            <w:r>
              <w:t>入选/排除标准</w:t>
            </w:r>
          </w:p>
        </w:tc>
        <w:tc>
          <w:tcPr>
            <w:tcW w:type="dxa" w:w="2409"/>
          </w:tcPr>
          <w:p/>
        </w:tc>
        <w:tc>
          <w:tcPr>
            <w:tcW w:type="dxa" w:w="5205"/>
          </w:tcPr>
          <w:p/>
        </w:tc>
      </w:tr>
    </w:tbl>
    <w:p w14:paraId="5ED613D9" w14:textId="77777777" w:rsidR="00D21B23" w:rsidRDefault="00D21B23" w:rsidP="00D21B23">
      <w:pPr>
        <w:rPr>
          <w:lang w:eastAsia="zh-CN"/>
        </w:rPr>
      </w:pPr>
    </w:p>
    <w:p w14:paraId="55C45DDF" w14:textId="77777777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5" w:name="_Toc145491996"/>
      <w:bookmarkStart w:id="16" w:name="_Toc147735109"/>
      <w:r w:rsidRPr="00D21B23">
        <w:rPr>
          <w:rFonts w:ascii="Times New Roman" w:eastAsia="宋体" w:hAnsi="Times New Roman" w:cs="Times New Roman" w:hint="eastAsia"/>
          <w:lang w:eastAsia="zh-CN"/>
        </w:rPr>
        <w:t>筛选结果</w:t>
      </w:r>
      <w:bookmarkEnd w:id="15"/>
      <w:bookmarkEnd w:id="16"/>
    </w:p>
    <w:tbl>
      <w:tblPr>
        <w:tblStyle w:val="af2"/>
        <w:tblW w:w="5001" w:type="pct"/>
        <w:jc w:val="center"/>
        <w:tblInd w:w="0" w:type="dxa"/>
        <w:tblLook w:val="04A0" w:firstRow="1" w:lastRow="0" w:firstColumn="1" w:lastColumn="0" w:noHBand="0" w:noVBand="1"/>
      </w:tblPr>
      <w:tblGrid>
        <w:gridCol w:w="3500"/>
        <w:gridCol w:w="6238"/>
      </w:tblGrid>
      <w:tr w:rsidR="00D21B23" w14:paraId="7F7E2973" w14:textId="77777777" w:rsidTr="00D21B23">
        <w:trPr>
          <w:trHeight w:val="20"/>
          <w:jc w:val="center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21F62" w14:textId="77777777" w:rsidR="00D21B23" w:rsidRPr="00E4457F" w:rsidRDefault="00D21B23">
            <w:pPr>
              <w:pStyle w:val="Default"/>
              <w:spacing w:before="120" w:after="120"/>
              <w:rPr>
                <w:rFonts w:ascii="Times New Roman" w:hAnsi="Times New Roman"/>
                <w:color w:val="auto"/>
                <w:sz w:val="21"/>
                <w:szCs w:val="21"/>
                <w:lang w:val="zh-CN"/>
              </w:rPr>
            </w:pPr>
            <w:r w:rsidRPr="00E4457F">
              <w:rPr>
                <w:rFonts w:ascii="Times New Roman" w:hAnsi="Times New Roman" w:hint="eastAsia"/>
                <w:color w:val="auto"/>
                <w:sz w:val="21"/>
                <w:szCs w:val="21"/>
                <w:lang w:val="zh-CN"/>
              </w:rPr>
              <w:t>受试者是否筛选成功并成功入组？</w:t>
            </w: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AD79C" w14:textId="77777777" w:rsidR="00D21B23" w:rsidRDefault="00D21B23">
            <w:pPr>
              <w:keepNext/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是</w:t>
            </w:r>
            <w:r>
              <w:rPr>
                <w:rFonts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否</w:t>
            </w:r>
          </w:p>
        </w:tc>
      </w:tr>
      <w:tr w:rsidR="00D21B23" w14:paraId="1229C7AD" w14:textId="77777777" w:rsidTr="00D21B23">
        <w:trPr>
          <w:trHeight w:val="20"/>
          <w:jc w:val="center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9204F" w14:textId="77777777" w:rsidR="00D21B23" w:rsidRPr="00E4457F" w:rsidRDefault="00D21B23">
            <w:pPr>
              <w:pStyle w:val="Default"/>
              <w:spacing w:before="120" w:after="120"/>
              <w:rPr>
                <w:rFonts w:ascii="Times New Roman" w:hAnsi="Times New Roman"/>
                <w:color w:val="auto"/>
                <w:sz w:val="21"/>
                <w:szCs w:val="21"/>
                <w:lang w:val="zh-CN"/>
              </w:rPr>
            </w:pPr>
            <w:r w:rsidRPr="00E4457F">
              <w:rPr>
                <w:rFonts w:ascii="Times New Roman" w:hAnsi="Times New Roman" w:hint="eastAsia"/>
                <w:color w:val="auto"/>
                <w:sz w:val="21"/>
                <w:szCs w:val="21"/>
                <w:lang w:val="zh-CN"/>
              </w:rPr>
              <w:t>是否替补受试者</w:t>
            </w: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9302B" w14:textId="77777777" w:rsidR="00D21B23" w:rsidRDefault="00D21B23">
            <w:pPr>
              <w:keepNext/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是</w:t>
            </w:r>
            <w:r>
              <w:rPr>
                <w:rFonts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否</w:t>
            </w:r>
          </w:p>
        </w:tc>
      </w:tr>
      <w:tr w:rsidR="00D21B23" w14:paraId="6F4B25F4" w14:textId="77777777" w:rsidTr="00D21B23">
        <w:trPr>
          <w:trHeight w:val="20"/>
          <w:jc w:val="center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DFA75" w14:textId="7B531AA4" w:rsidR="00D21B23" w:rsidRPr="00E4457F" w:rsidRDefault="00D21B23">
            <w:pPr>
              <w:pStyle w:val="Default"/>
              <w:spacing w:before="120" w:after="120"/>
              <w:rPr>
                <w:rFonts w:ascii="Times New Roman" w:hAnsi="Times New Roman"/>
                <w:color w:val="auto"/>
                <w:sz w:val="21"/>
                <w:szCs w:val="21"/>
                <w:lang w:val="zh-CN"/>
              </w:rPr>
            </w:pPr>
            <w:r w:rsidRPr="00E4457F">
              <w:rPr>
                <w:rFonts w:ascii="Times New Roman" w:hAnsi="Times New Roman" w:hint="eastAsia"/>
                <w:color w:val="auto"/>
                <w:sz w:val="21"/>
                <w:szCs w:val="21"/>
                <w:lang w:val="zh-CN"/>
              </w:rPr>
              <w:t>剂量组</w:t>
            </w:r>
            <w:r w:rsidR="00D3234B">
              <w:rPr>
                <w:rFonts w:ascii="Times New Roman" w:hAnsi="Times New Roman" w:hint="eastAsia"/>
                <w:color w:val="auto"/>
                <w:sz w:val="21"/>
                <w:szCs w:val="21"/>
                <w:lang w:val="zh-CN"/>
              </w:rPr>
              <w:t>别</w:t>
            </w: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E46B3" w14:textId="77777777" w:rsidR="00D21B23" w:rsidRDefault="00D21B23">
            <w:pPr>
              <w:keepNext/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单药剂量递增</w:t>
            </w:r>
            <w:r>
              <w:rPr>
                <w:rFonts w:cs="Times New Roman"/>
                <w:kern w:val="2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联合剂量递增</w:t>
            </w:r>
          </w:p>
        </w:tc>
      </w:tr>
      <w:tr w:rsidR="00D21B23" w14:paraId="24C04FB0" w14:textId="77777777" w:rsidTr="00D21B23">
        <w:trPr>
          <w:trHeight w:val="20"/>
          <w:jc w:val="center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BF52E" w14:textId="77777777" w:rsidR="00D21B23" w:rsidRPr="00E4457F" w:rsidRDefault="00D21B23">
            <w:pPr>
              <w:pStyle w:val="Default"/>
              <w:spacing w:before="120" w:after="120"/>
              <w:rPr>
                <w:rFonts w:ascii="Times New Roman" w:hAnsi="Times New Roman"/>
                <w:color w:val="auto"/>
                <w:sz w:val="21"/>
                <w:szCs w:val="21"/>
                <w:lang w:val="zh-CN"/>
              </w:rPr>
            </w:pPr>
            <w:r w:rsidRPr="00E4457F">
              <w:rPr>
                <w:rFonts w:ascii="Times New Roman" w:hAnsi="Times New Roman" w:hint="eastAsia"/>
                <w:color w:val="auto"/>
                <w:sz w:val="21"/>
                <w:szCs w:val="21"/>
                <w:lang w:val="zh-CN"/>
              </w:rPr>
              <w:t>剂量队列</w:t>
            </w: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9C325" w14:textId="29EB5A73" w:rsidR="00D21B23" w:rsidRDefault="00D21B23" w:rsidP="00D3234B">
            <w:pPr>
              <w:keepNext/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 w:rsidR="00D3234B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0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>.5</w:t>
            </w:r>
            <w:r w:rsidR="00D3234B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m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>g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 w:rsidR="00D3234B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1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.0mg  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 w:rsidR="00D3234B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2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>.0mg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 w:rsidR="00D3234B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3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.0mg  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 w:rsidR="00D3234B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4</w:t>
            </w:r>
            <w:r w:rsidR="00D3234B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>.0mg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  <w:r w:rsidR="00D3234B"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 w:rsidR="00D3234B">
              <w:rPr>
                <w:rFonts w:cs="Times New Roman"/>
                <w:kern w:val="2"/>
                <w:sz w:val="21"/>
                <w:szCs w:val="21"/>
                <w:lang w:eastAsia="zh-CN"/>
              </w:rPr>
              <w:t xml:space="preserve">5.0mg   </w:t>
            </w:r>
            <w:r w:rsidR="00D3234B"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 w:rsidR="00D3234B"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其他</w:t>
            </w:r>
          </w:p>
        </w:tc>
      </w:tr>
      <w:tr w:rsidR="00D21B23" w14:paraId="11B79095" w14:textId="77777777" w:rsidTr="00D21B23">
        <w:trPr>
          <w:trHeight w:val="20"/>
          <w:jc w:val="center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DE656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若否，请选择筛选失败的原因</w:t>
            </w: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A2B17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受试者不符合入选标准或符合排除标准</w:t>
            </w:r>
          </w:p>
          <w:p w14:paraId="2293CD87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受试者撤回知情同意</w:t>
            </w:r>
          </w:p>
          <w:p w14:paraId="1B406D8E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  <w:lang w:eastAsia="zh-CN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kern w:val="2"/>
                <w:sz w:val="21"/>
                <w:szCs w:val="21"/>
                <w:lang w:eastAsia="zh-CN"/>
              </w:rPr>
              <w:t>其他</w:t>
            </w:r>
          </w:p>
        </w:tc>
      </w:tr>
      <w:tr w:rsidR="00D21B23" w14:paraId="0A430E86" w14:textId="77777777" w:rsidTr="00D21B23">
        <w:trPr>
          <w:trHeight w:val="20"/>
          <w:jc w:val="center"/>
        </w:trPr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2517F" w14:textId="4E91CA26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/>
              </w:rPr>
              <w:t>其他，请说明</w:t>
            </w: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D6186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</w:p>
        </w:tc>
      </w:tr>
      <w:tr>
        <w:tc>
          <w:tcPr>
            <w:tcW w:type="dxa" w:w="3500"/>
          </w:tcPr>
          <w:p>
            <w:r>
              <w:t>筛选结果</w:t>
            </w:r>
          </w:p>
        </w:tc>
        <w:tc>
          <w:tcPr>
            <w:tcW w:type="dxa" w:w="6238"/>
          </w:tcPr>
          <w:p/>
        </w:tc>
      </w:tr>
    </w:tbl>
    <w:p w14:paraId="4990F109" w14:textId="77777777" w:rsidR="00D21B23" w:rsidRDefault="00D21B23" w:rsidP="00D21B23">
      <w:pPr>
        <w:rPr>
          <w:lang w:eastAsia="zh-CN"/>
        </w:rPr>
      </w:pPr>
    </w:p>
    <w:p w14:paraId="0C6946EA" w14:textId="68F02F81" w:rsidR="00586A67" w:rsidRDefault="00586A67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7" w:name="_Toc147735110"/>
      <w:bookmarkStart w:id="18" w:name="_Toc145491997"/>
      <w:r>
        <w:rPr>
          <w:rFonts w:ascii="Times New Roman" w:eastAsia="宋体" w:hAnsi="Times New Roman" w:cs="Times New Roman" w:hint="eastAsia"/>
          <w:lang w:eastAsia="zh-CN"/>
        </w:rPr>
        <w:t>研究疾病诊断</w:t>
      </w:r>
      <w:bookmarkEnd w:id="17"/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3558"/>
        <w:gridCol w:w="6178"/>
      </w:tblGrid>
      <w:tr w:rsidR="00586A67" w:rsidRPr="00586A67" w14:paraId="60793527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B11BF" w14:textId="7A302BDA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诊断日期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47E96" w14:textId="26B4AF4E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|__|__|__|__|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年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|__|__|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月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|__|__|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日</w:t>
            </w:r>
          </w:p>
        </w:tc>
      </w:tr>
      <w:tr w:rsidR="00D14776" w:rsidRPr="00586A67" w14:paraId="5D2CD11C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B986" w14:textId="3F548487" w:rsidR="00D14776" w:rsidRPr="00586A67" w:rsidRDefault="00D14776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肿瘤类型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1462" w14:textId="59AF7236" w:rsidR="00D14776" w:rsidRPr="00586A67" w:rsidRDefault="00D14776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del w:id="19" w:author="suzhaohui_clin" w:date="2023-10-18T10:51:00Z">
              <w:r w:rsidDel="009F60B1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delText xml:space="preserve">  </w:delText>
              </w:r>
            </w:del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commentRangeStart w:id="20"/>
            <w:commentRangeStart w:id="21"/>
            <w:commentRangeStart w:id="22"/>
            <w:commentRangeStart w:id="23"/>
            <w:r w:rsidR="00F134DF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多发性骨髓瘤（</w:t>
            </w:r>
            <w:r w:rsidR="00F134DF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M</w:t>
            </w:r>
            <w:r w:rsidR="00F134DF">
              <w:rPr>
                <w:rFonts w:cs="Times New Roman"/>
                <w:bCs/>
                <w:sz w:val="21"/>
                <w:szCs w:val="21"/>
                <w:lang w:val="en-US" w:eastAsia="zh-CN"/>
              </w:rPr>
              <w:t>M</w:t>
            </w:r>
            <w:r w:rsidR="00F134DF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）</w:t>
            </w:r>
            <w:commentRangeEnd w:id="20"/>
            <w:r w:rsidR="00F134DF">
              <w:rPr>
                <w:rStyle w:val="af"/>
              </w:rPr>
              <w:commentReference w:id="20"/>
            </w:r>
            <w:commentRangeEnd w:id="21"/>
            <w:r w:rsidR="00822263">
              <w:rPr>
                <w:rStyle w:val="af"/>
              </w:rPr>
              <w:commentReference w:id="21"/>
            </w:r>
            <w:commentRangeEnd w:id="22"/>
            <w:r w:rsidR="006A638C">
              <w:rPr>
                <w:rStyle w:val="af"/>
              </w:rPr>
              <w:commentReference w:id="22"/>
            </w:r>
            <w:commentRangeEnd w:id="23"/>
            <w:r w:rsidR="00AB2F01">
              <w:rPr>
                <w:rStyle w:val="af"/>
              </w:rPr>
              <w:commentReference w:id="23"/>
            </w:r>
            <w:r w:rsidR="001B2442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 </w:t>
            </w:r>
            <w:r w:rsidR="001B2442" w:rsidRPr="001B2442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□非霍奇金淋巴瘤（</w:t>
            </w:r>
            <w:r w:rsidR="001B2442" w:rsidRPr="001B2442">
              <w:rPr>
                <w:rFonts w:cs="Times New Roman"/>
                <w:bCs/>
                <w:sz w:val="21"/>
                <w:szCs w:val="21"/>
                <w:lang w:val="en-US" w:eastAsia="zh-CN"/>
              </w:rPr>
              <w:t>NHL</w:t>
            </w:r>
            <w:r w:rsidR="001B2442" w:rsidRPr="001B2442">
              <w:rPr>
                <w:rFonts w:cs="Times New Roman"/>
                <w:bCs/>
                <w:sz w:val="21"/>
                <w:szCs w:val="21"/>
                <w:lang w:val="en-US" w:eastAsia="zh-CN"/>
              </w:rPr>
              <w:t>）</w:t>
            </w:r>
          </w:p>
        </w:tc>
      </w:tr>
      <w:tr w:rsidR="00C016AA" w:rsidRPr="00586A67" w14:paraId="3AF14959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25E8F" w14:textId="1CF7EA9A" w:rsidR="00C016AA" w:rsidRPr="001B2442" w:rsidRDefault="00C016AA" w:rsidP="00D62D35">
            <w:pPr>
              <w:autoSpaceDE w:val="0"/>
              <w:autoSpaceDN w:val="0"/>
              <w:spacing w:before="120" w:after="120"/>
              <w:jc w:val="both"/>
              <w:rPr>
                <w:rFonts w:ascii="宋体" w:hAnsi="宋体" w:cs="Times New Roman"/>
                <w:bCs/>
                <w:sz w:val="21"/>
                <w:szCs w:val="21"/>
                <w:lang w:val="en-US" w:eastAsia="zh-CN"/>
              </w:rPr>
            </w:pPr>
            <w:r w:rsidRPr="001B2442">
              <w:rPr>
                <w:rFonts w:ascii="宋体" w:hAnsi="宋体" w:hint="eastAsia"/>
                <w:sz w:val="21"/>
                <w:lang w:eastAsia="zh-CN"/>
              </w:rPr>
              <w:t>若</w:t>
            </w:r>
            <w:r w:rsidR="00D62D35">
              <w:rPr>
                <w:rFonts w:ascii="宋体" w:hAnsi="宋体" w:hint="eastAsia"/>
                <w:sz w:val="21"/>
                <w:lang w:eastAsia="zh-CN"/>
              </w:rPr>
              <w:t>为“多发性骨髓瘤（</w:t>
            </w:r>
            <w:r w:rsidR="00D62D35" w:rsidRPr="006A487D">
              <w:rPr>
                <w:rFonts w:ascii="宋体" w:hAnsi="宋体"/>
                <w:sz w:val="21"/>
                <w:lang w:eastAsia="zh-CN"/>
              </w:rPr>
              <w:t>MM</w:t>
            </w:r>
            <w:r w:rsidR="00D62D35">
              <w:rPr>
                <w:rFonts w:ascii="宋体" w:hAnsi="宋体" w:hint="eastAsia"/>
                <w:sz w:val="21"/>
                <w:lang w:eastAsia="zh-CN"/>
              </w:rPr>
              <w:t>）”</w:t>
            </w:r>
            <w:r w:rsidR="00610F32">
              <w:rPr>
                <w:rFonts w:ascii="宋体" w:hAnsi="宋体" w:hint="eastAsia"/>
                <w:sz w:val="21"/>
                <w:lang w:eastAsia="zh-CN"/>
              </w:rPr>
              <w:t>，请选择</w:t>
            </w:r>
            <w:r w:rsidRPr="001B2442">
              <w:rPr>
                <w:rFonts w:ascii="宋体" w:hAnsi="宋体" w:hint="eastAsia"/>
                <w:sz w:val="21"/>
                <w:lang w:eastAsia="zh-CN"/>
              </w:rPr>
              <w:t>疾病分期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4C99" w14:textId="75BF37CC" w:rsidR="00C016AA" w:rsidRPr="00610F32" w:rsidRDefault="00610F32" w:rsidP="00AB2F01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I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 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II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 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III</w:t>
            </w:r>
            <w:del w:id="24" w:author="suzhaohui_clin" w:date="2023-10-18T10:01:00Z">
              <w:r w:rsidR="00AB6CC0" w:rsidDel="00AB2F01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delText xml:space="preserve">   </w:delText>
              </w:r>
            </w:del>
            <w:ins w:id="25" w:author="zhangxuejun_clin" w:date="2023-10-17T16:21:00Z">
              <w:del w:id="26" w:author="suzhaohui_clin" w:date="2023-10-18T10:00:00Z">
                <w:r w:rsidR="009A2C96" w:rsidRPr="00586A67" w:rsidDel="00AB2F01">
                  <w:rPr>
                    <w:rFonts w:cs="Times New Roman"/>
                    <w:bCs/>
                    <w:sz w:val="21"/>
                    <w:szCs w:val="21"/>
                    <w:lang w:val="en-US" w:eastAsia="zh-CN"/>
                  </w:rPr>
                  <w:delText>□</w:delText>
                </w:r>
                <w:r w:rsidR="009A2C96" w:rsidDel="00AB2F01">
                  <w:rPr>
                    <w:rFonts w:cs="Times New Roman"/>
                    <w:bCs/>
                    <w:sz w:val="21"/>
                    <w:szCs w:val="21"/>
                    <w:lang w:val="en-US" w:eastAsia="zh-CN"/>
                  </w:rPr>
                  <w:delText>A</w:delText>
                </w:r>
                <w:r w:rsidR="009A2C96" w:rsidDel="00AB2F01">
                  <w:rPr>
                    <w:rFonts w:cs="Times New Roman" w:hint="eastAsia"/>
                    <w:bCs/>
                    <w:sz w:val="21"/>
                    <w:szCs w:val="21"/>
                    <w:lang w:val="en-US" w:eastAsia="zh-CN"/>
                  </w:rPr>
                  <w:delText>亚型</w:delText>
                </w:r>
                <w:r w:rsidR="009A2C96" w:rsidDel="00AB2F01">
                  <w:rPr>
                    <w:rFonts w:cs="Times New Roman" w:hint="eastAsia"/>
                    <w:bCs/>
                    <w:sz w:val="21"/>
                    <w:szCs w:val="21"/>
                    <w:lang w:val="en-US" w:eastAsia="zh-CN"/>
                  </w:rPr>
                  <w:delText xml:space="preserve"> </w:delText>
                </w:r>
                <w:r w:rsidR="009A2C96" w:rsidDel="00AB2F01">
                  <w:rPr>
                    <w:rFonts w:cs="Times New Roman"/>
                    <w:bCs/>
                    <w:sz w:val="21"/>
                    <w:szCs w:val="21"/>
                    <w:lang w:val="en-US" w:eastAsia="zh-CN"/>
                  </w:rPr>
                  <w:delText xml:space="preserve">  </w:delText>
                </w:r>
                <w:r w:rsidR="009A2C96" w:rsidRPr="00586A67" w:rsidDel="00AB2F01">
                  <w:rPr>
                    <w:rFonts w:cs="Times New Roman"/>
                    <w:bCs/>
                    <w:sz w:val="21"/>
                    <w:szCs w:val="21"/>
                    <w:lang w:val="en-US" w:eastAsia="zh-CN"/>
                  </w:rPr>
                  <w:delText>□</w:delText>
                </w:r>
                <w:r w:rsidR="009A2C96" w:rsidDel="00AB2F01">
                  <w:rPr>
                    <w:rFonts w:cs="Times New Roman"/>
                    <w:bCs/>
                    <w:sz w:val="21"/>
                    <w:szCs w:val="21"/>
                    <w:lang w:val="en-US" w:eastAsia="zh-CN"/>
                  </w:rPr>
                  <w:delText>B</w:delText>
                </w:r>
                <w:r w:rsidR="009A2C96" w:rsidDel="00AB2F01">
                  <w:rPr>
                    <w:rFonts w:cs="Times New Roman" w:hint="eastAsia"/>
                    <w:bCs/>
                    <w:sz w:val="21"/>
                    <w:szCs w:val="21"/>
                    <w:lang w:val="en-US" w:eastAsia="zh-CN"/>
                  </w:rPr>
                  <w:delText>亚型</w:delText>
                </w:r>
              </w:del>
            </w:ins>
          </w:p>
        </w:tc>
      </w:tr>
      <w:tr w:rsidR="00AB2F01" w:rsidRPr="00586A67" w14:paraId="1FF654F6" w14:textId="77777777" w:rsidTr="00586A67">
        <w:trPr>
          <w:trHeight w:val="510"/>
          <w:jc w:val="center"/>
          <w:ins w:id="27" w:author="suzhaohui_clin" w:date="2023-10-18T09:59:00Z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4098" w14:textId="1E6E6AFA" w:rsidR="00AB2F01" w:rsidRPr="001B2442" w:rsidRDefault="00AB2F01" w:rsidP="00AB2F01">
            <w:pPr>
              <w:autoSpaceDE w:val="0"/>
              <w:autoSpaceDN w:val="0"/>
              <w:spacing w:before="120" w:after="120"/>
              <w:jc w:val="both"/>
              <w:rPr>
                <w:ins w:id="28" w:author="suzhaohui_clin" w:date="2023-10-18T09:59:00Z"/>
                <w:rFonts w:ascii="宋体" w:hAnsi="宋体"/>
                <w:sz w:val="21"/>
                <w:lang w:eastAsia="zh-CN"/>
              </w:rPr>
            </w:pPr>
            <w:ins w:id="29" w:author="suzhaohui_clin" w:date="2023-10-18T09:59:00Z">
              <w:r w:rsidRPr="001B2442">
                <w:rPr>
                  <w:rFonts w:ascii="宋体" w:hAnsi="宋体" w:hint="eastAsia"/>
                  <w:sz w:val="21"/>
                  <w:lang w:eastAsia="zh-CN"/>
                </w:rPr>
                <w:t>若</w:t>
              </w:r>
              <w:r>
                <w:rPr>
                  <w:rFonts w:ascii="宋体" w:hAnsi="宋体" w:hint="eastAsia"/>
                  <w:sz w:val="21"/>
                  <w:lang w:eastAsia="zh-CN"/>
                </w:rPr>
                <w:t>为“多发性骨髓瘤（</w:t>
              </w:r>
              <w:r w:rsidRPr="006A487D">
                <w:rPr>
                  <w:rFonts w:ascii="宋体" w:hAnsi="宋体"/>
                  <w:sz w:val="21"/>
                  <w:lang w:eastAsia="zh-CN"/>
                </w:rPr>
                <w:t>MM</w:t>
              </w:r>
              <w:r>
                <w:rPr>
                  <w:rFonts w:ascii="宋体" w:hAnsi="宋体" w:hint="eastAsia"/>
                  <w:sz w:val="21"/>
                  <w:lang w:eastAsia="zh-CN"/>
                </w:rPr>
                <w:t>）”，请选择</w:t>
              </w:r>
              <w:r w:rsidRPr="001B2442">
                <w:rPr>
                  <w:rFonts w:ascii="宋体" w:hAnsi="宋体" w:hint="eastAsia"/>
                  <w:sz w:val="21"/>
                  <w:lang w:eastAsia="zh-CN"/>
                </w:rPr>
                <w:t>疾病</w:t>
              </w:r>
              <w:r>
                <w:rPr>
                  <w:rFonts w:ascii="宋体" w:hAnsi="宋体" w:hint="eastAsia"/>
                  <w:sz w:val="21"/>
                  <w:lang w:eastAsia="zh-CN"/>
                </w:rPr>
                <w:t>亚型</w:t>
              </w:r>
            </w:ins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022D" w14:textId="2CC6C940" w:rsidR="00AB2F01" w:rsidRPr="00586A67" w:rsidRDefault="00AB2F01" w:rsidP="009A2C96">
            <w:pPr>
              <w:autoSpaceDE w:val="0"/>
              <w:autoSpaceDN w:val="0"/>
              <w:spacing w:before="120" w:after="120"/>
              <w:jc w:val="both"/>
              <w:rPr>
                <w:ins w:id="30" w:author="suzhaohui_clin" w:date="2023-10-18T09:59:00Z"/>
                <w:rFonts w:cs="Times New Roman"/>
                <w:bCs/>
                <w:sz w:val="21"/>
                <w:szCs w:val="21"/>
                <w:lang w:val="en-US" w:eastAsia="zh-CN"/>
              </w:rPr>
            </w:pPr>
            <w:ins w:id="31" w:author="suzhaohui_clin" w:date="2023-10-18T10:00:00Z"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A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亚型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B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亚型</w:t>
              </w:r>
            </w:ins>
          </w:p>
        </w:tc>
      </w:tr>
      <w:tr w:rsidR="00586A67" w:rsidRPr="00586A67" w14:paraId="102AB9BF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1254" w14:textId="452898C8" w:rsidR="00586A67" w:rsidRPr="00586A67" w:rsidRDefault="00D14776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lastRenderedPageBreak/>
              <w:t>若为“非霍奇金淋巴瘤”，请选择具体类型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D1D97" w14:textId="77777777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弥漫性大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B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细胞淋巴瘤（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DLBCL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）</w:t>
            </w:r>
          </w:p>
          <w:p w14:paraId="43D4FDDA" w14:textId="288FFE7C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commentRangeStart w:id="32"/>
            <w:commentRangeStart w:id="33"/>
            <w:r w:rsidR="00F134DF"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滤泡性淋巴瘤（</w:t>
            </w:r>
            <w:r w:rsidR="00F134DF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FL</w:t>
            </w:r>
            <w:r w:rsidR="00F134DF"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）</w:t>
            </w:r>
            <w:commentRangeEnd w:id="32"/>
            <w:r w:rsidR="00F134DF">
              <w:rPr>
                <w:rStyle w:val="af"/>
              </w:rPr>
              <w:commentReference w:id="32"/>
            </w:r>
            <w:commentRangeEnd w:id="33"/>
            <w:r w:rsidR="00B533EA">
              <w:rPr>
                <w:rStyle w:val="af"/>
              </w:rPr>
              <w:commentReference w:id="33"/>
            </w:r>
          </w:p>
          <w:p w14:paraId="42524152" w14:textId="7C8255D4" w:rsidR="00871A70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commentRangeStart w:id="34"/>
            <w:commentRangeStart w:id="35"/>
            <w:r w:rsidR="00F134DF"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边缘区淋巴瘤</w:t>
            </w:r>
            <w:commentRangeEnd w:id="34"/>
            <w:r w:rsidR="00F134DF">
              <w:rPr>
                <w:rStyle w:val="af"/>
              </w:rPr>
              <w:commentReference w:id="34"/>
            </w:r>
            <w:commentRangeEnd w:id="35"/>
            <w:r w:rsidR="00C90075">
              <w:rPr>
                <w:rStyle w:val="af"/>
              </w:rPr>
              <w:commentReference w:id="35"/>
            </w:r>
          </w:p>
          <w:p w14:paraId="62E98358" w14:textId="77777777" w:rsidR="00980E2A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ins w:id="36" w:author="zhangxuejun_clin" w:date="2023-10-17T16:32:00Z"/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原发性</w:t>
            </w:r>
            <w:proofErr w:type="gramStart"/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纵隔</w:t>
            </w:r>
            <w:proofErr w:type="gramEnd"/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（胸腺）大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B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细胞淋巴瘤（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PMBL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）</w:t>
            </w:r>
          </w:p>
          <w:p w14:paraId="2FF75263" w14:textId="29635611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套细胞淋巴瘤（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MCL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）</w:t>
            </w:r>
          </w:p>
          <w:p w14:paraId="5244A62F" w14:textId="0445947E" w:rsid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高级别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B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细胞淋巴瘤</w:t>
            </w:r>
          </w:p>
          <w:p w14:paraId="7C5E5E7E" w14:textId="319C5E08" w:rsidR="008022B9" w:rsidRDefault="008022B9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T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细胞淋巴瘤</w:t>
            </w:r>
          </w:p>
          <w:p w14:paraId="0240EF58" w14:textId="034619E6" w:rsidR="00586A67" w:rsidRPr="00586A67" w:rsidRDefault="00F134DF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commentRangeStart w:id="37"/>
            <w:commentRangeStart w:id="38"/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其他</w:t>
            </w:r>
            <w:commentRangeEnd w:id="37"/>
            <w:r>
              <w:rPr>
                <w:rStyle w:val="af"/>
              </w:rPr>
              <w:commentReference w:id="37"/>
            </w:r>
            <w:commentRangeEnd w:id="38"/>
            <w:r w:rsidR="0063108D">
              <w:rPr>
                <w:rStyle w:val="af"/>
              </w:rPr>
              <w:commentReference w:id="38"/>
            </w:r>
          </w:p>
        </w:tc>
      </w:tr>
      <w:tr w:rsidR="00586A67" w:rsidRPr="00586A67" w14:paraId="2DEB88B2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D574" w14:textId="49D162A2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其他，请说明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C94F7" w14:textId="77777777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/>
              </w:rPr>
            </w:pPr>
          </w:p>
        </w:tc>
      </w:tr>
      <w:tr w:rsidR="00586A67" w:rsidRPr="00586A67" w14:paraId="2FCFE8BA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57944" w14:textId="0532986D" w:rsid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若选择弥漫性大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B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细胞淋巴瘤，请提供更详细诊断结果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17AE" w14:textId="0AF535D8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proofErr w:type="gramStart"/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非特指</w:t>
            </w:r>
            <w:proofErr w:type="gramEnd"/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型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DLBCL</w:t>
            </w:r>
          </w:p>
          <w:p w14:paraId="66CF2F8C" w14:textId="6593F045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□EBV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阳性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DLBCL</w:t>
            </w:r>
          </w:p>
          <w:p w14:paraId="355FF6AF" w14:textId="5FF3B881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慢性炎症相关性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DLBCL</w:t>
            </w:r>
          </w:p>
          <w:p w14:paraId="18B9ED43" w14:textId="5116C082" w:rsidR="00586A67" w:rsidRPr="00586A67" w:rsidRDefault="00586A67" w:rsidP="00586A6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□HHV8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阳性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DLBCL</w:t>
            </w:r>
          </w:p>
        </w:tc>
      </w:tr>
      <w:tr w:rsidR="00586A67" w:rsidRPr="00586A67" w14:paraId="58D63BDD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D1BE" w14:textId="0150C417" w:rsidR="00586A67" w:rsidRPr="00586A67" w:rsidRDefault="00586A67" w:rsidP="00F87AA8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弥漫性大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B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细胞淋巴瘤病理亚型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COO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分类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725E" w14:textId="7BCF35EF" w:rsidR="00586A67" w:rsidRPr="00586A67" w:rsidRDefault="00F87AA8" w:rsidP="00F87AA8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="00586A67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GCB 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="00586A67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Non</w:t>
            </w:r>
            <w:commentRangeStart w:id="39"/>
            <w:commentRangeStart w:id="40"/>
            <w:r w:rsidR="00F134DF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-GCB </w:t>
            </w:r>
            <w:r w:rsidR="00F134DF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</w:t>
            </w:r>
            <w:r w:rsidR="00D62D35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="00D62D35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DHL    </w:t>
            </w:r>
            <w:r w:rsidR="00D62D35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="00CB7041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THL   </w:t>
            </w:r>
            <w:r w:rsidR="00F134DF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="00F134DF"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无法确定</w:t>
            </w:r>
            <w:commentRangeEnd w:id="39"/>
            <w:r w:rsidR="00F134DF">
              <w:rPr>
                <w:rStyle w:val="af"/>
              </w:rPr>
              <w:commentReference w:id="39"/>
            </w:r>
            <w:commentRangeEnd w:id="40"/>
            <w:r w:rsidR="0063108D">
              <w:rPr>
                <w:rStyle w:val="af"/>
              </w:rPr>
              <w:commentReference w:id="40"/>
            </w:r>
          </w:p>
        </w:tc>
      </w:tr>
      <w:tr w:rsidR="00A51E4D" w:rsidRPr="00D62D35" w14:paraId="72D213FB" w14:textId="77777777" w:rsidTr="00646F3D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E136" w14:textId="70D71A88" w:rsidR="00A51E4D" w:rsidRDefault="00A51E4D" w:rsidP="00646F3D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commentRangeStart w:id="41"/>
            <w:commentRangeStart w:id="42"/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若选择弥漫性大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B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细胞淋巴瘤，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预后</w:t>
            </w:r>
            <w:r w:rsidR="00822263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指</w:t>
            </w:r>
            <w:r w:rsidR="0068154B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数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D160" w14:textId="7B10F39A" w:rsidR="00A51E4D" w:rsidRPr="00586A67" w:rsidRDefault="00980E2A" w:rsidP="00980E2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/>
              </w:rPr>
              <w:t xml:space="preserve">0   </w:t>
            </w:r>
            <w:r w:rsidR="00A51E4D" w:rsidRPr="00586A67">
              <w:rPr>
                <w:rFonts w:cs="Times New Roman"/>
                <w:bCs/>
                <w:sz w:val="21"/>
                <w:szCs w:val="21"/>
                <w:lang w:val="en-US"/>
              </w:rPr>
              <w:t>□</w:t>
            </w:r>
            <w:r w:rsidR="00A51E4D">
              <w:rPr>
                <w:rFonts w:cs="Times New Roman"/>
                <w:bCs/>
                <w:sz w:val="21"/>
                <w:szCs w:val="21"/>
                <w:lang w:val="en-US"/>
              </w:rPr>
              <w:t>1</w:t>
            </w:r>
            <w:commentRangeEnd w:id="41"/>
            <w:r w:rsidR="006A638C">
              <w:rPr>
                <w:rStyle w:val="af"/>
              </w:rPr>
              <w:commentReference w:id="41"/>
            </w:r>
            <w:r w:rsidR="00E56123">
              <w:rPr>
                <w:rStyle w:val="af"/>
              </w:rPr>
              <w:commentReference w:id="42"/>
            </w:r>
            <w:r>
              <w:rPr>
                <w:rFonts w:cs="Times New Roman"/>
                <w:bCs/>
                <w:sz w:val="21"/>
                <w:szCs w:val="21"/>
                <w:lang w:val="en-US"/>
              </w:rPr>
              <w:t xml:space="preserve"> </w:t>
            </w:r>
            <w:ins w:id="43" w:author="zhangxuejun_clin" w:date="2023-10-17T16:26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2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3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4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5</w:t>
              </w:r>
            </w:ins>
          </w:p>
        </w:tc>
      </w:tr>
      <w:commentRangeEnd w:id="42"/>
      <w:tr w:rsidR="00C016AA" w:rsidRPr="00586A67" w14:paraId="618E9319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14F2" w14:textId="6AF72E27" w:rsidR="00C016AA" w:rsidRPr="00586A67" w:rsidRDefault="00C016AA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若选择滤泡性淋巴瘤，</w:t>
            </w:r>
            <w:r w:rsidR="00D62D35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请选择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诊断分级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53AB" w14:textId="26F4773D" w:rsidR="00C016AA" w:rsidRPr="00586A67" w:rsidRDefault="00C016AA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级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 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级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3</w:t>
            </w:r>
            <w:r w:rsidR="00355593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a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级</w:t>
            </w:r>
            <w:r w:rsidR="00355593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 xml:space="preserve"> </w:t>
            </w:r>
            <w:r w:rsidR="00355593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</w:t>
            </w:r>
            <w:r w:rsidR="00355593"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 w:rsidR="00E91CD3">
              <w:rPr>
                <w:rFonts w:cs="Times New Roman"/>
                <w:bCs/>
                <w:sz w:val="21"/>
                <w:szCs w:val="21"/>
                <w:lang w:val="en-US" w:eastAsia="zh-CN"/>
              </w:rPr>
              <w:t>3</w:t>
            </w:r>
            <w:r w:rsidR="00E91CD3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b</w:t>
            </w:r>
            <w:r w:rsidR="00355593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级</w:t>
            </w:r>
          </w:p>
        </w:tc>
      </w:tr>
      <w:tr w:rsidR="00980E2A" w:rsidRPr="00586A67" w14:paraId="6544C1D6" w14:textId="77777777" w:rsidTr="00586A67">
        <w:trPr>
          <w:trHeight w:val="510"/>
          <w:jc w:val="center"/>
          <w:ins w:id="44" w:author="zhangxuejun_clin" w:date="2023-10-17T16:27:00Z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1C8E" w14:textId="2CE82F9C" w:rsidR="00980E2A" w:rsidRDefault="00980E2A" w:rsidP="00980E2A">
            <w:pPr>
              <w:autoSpaceDE w:val="0"/>
              <w:autoSpaceDN w:val="0"/>
              <w:spacing w:before="120" w:after="120"/>
              <w:jc w:val="both"/>
              <w:rPr>
                <w:ins w:id="45" w:author="zhangxuejun_clin" w:date="2023-10-17T16:27:00Z"/>
                <w:rFonts w:cs="Times New Roman"/>
                <w:bCs/>
                <w:sz w:val="21"/>
                <w:szCs w:val="21"/>
                <w:lang w:val="en-US" w:eastAsia="zh-CN"/>
              </w:rPr>
            </w:pPr>
            <w:ins w:id="46" w:author="zhangxuejun_clin" w:date="2023-10-17T16:28:00Z">
              <w:r w:rsidRPr="00586A67"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若选择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滤泡性淋巴瘤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，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预后指数</w:t>
              </w:r>
            </w:ins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B2770" w14:textId="75C7F66B" w:rsidR="00980E2A" w:rsidRPr="00586A67" w:rsidRDefault="00980E2A">
            <w:pPr>
              <w:autoSpaceDE w:val="0"/>
              <w:autoSpaceDN w:val="0"/>
              <w:spacing w:before="120" w:after="120"/>
              <w:jc w:val="both"/>
              <w:rPr>
                <w:ins w:id="47" w:author="zhangxuejun_clin" w:date="2023-10-17T16:27:00Z"/>
                <w:rFonts w:cs="Times New Roman"/>
                <w:bCs/>
                <w:sz w:val="21"/>
                <w:szCs w:val="21"/>
                <w:lang w:val="en-US" w:eastAsia="zh-CN"/>
              </w:rPr>
            </w:pPr>
            <w:ins w:id="48" w:author="zhangxuejun_clin" w:date="2023-10-17T16:28:00Z"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</w:ins>
            <w:ins w:id="49" w:author="zhangxuejun_clin" w:date="2023-10-17T16:34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0-</w:t>
              </w:r>
            </w:ins>
            <w:ins w:id="50" w:author="zhangxuejun_clin" w:date="2023-10-17T16:28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1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2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</w:ins>
            <w:ins w:id="51" w:author="zhangxuejun_clin" w:date="2023-10-17T16:35:00Z">
              <w:del w:id="52" w:author="suzhaohui_clin" w:date="2023-10-18T15:50:00Z">
                <w:r w:rsidRPr="00980E2A" w:rsidDel="00842098">
                  <w:rPr>
                    <w:rFonts w:cs="Times New Roman" w:hint="eastAsia"/>
                    <w:bCs/>
                    <w:sz w:val="21"/>
                    <w:szCs w:val="21"/>
                    <w:lang w:val="en-US"/>
                  </w:rPr>
                  <w:delText>≥</w:delText>
                </w:r>
              </w:del>
            </w:ins>
            <w:ins w:id="53" w:author="zhangxuejun_clin" w:date="2023-10-17T16:28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3</w:t>
              </w:r>
            </w:ins>
            <w:ins w:id="54" w:author="suzhaohui_clin" w:date="2023-10-18T15:50:00Z">
              <w:r w:rsidR="00842098"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-</w:t>
              </w:r>
              <w:r w:rsidR="00842098">
                <w:rPr>
                  <w:rFonts w:cs="Times New Roman"/>
                  <w:bCs/>
                  <w:sz w:val="21"/>
                  <w:szCs w:val="21"/>
                  <w:lang w:val="en-US"/>
                </w:rPr>
                <w:t>5</w:t>
              </w:r>
            </w:ins>
          </w:p>
        </w:tc>
      </w:tr>
      <w:tr w:rsidR="008022B9" w:rsidRPr="00586A67" w14:paraId="3020B9AC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CB04F" w14:textId="4F425248" w:rsidR="008022B9" w:rsidRDefault="008022B9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若选择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边缘区淋巴瘤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，请</w:t>
            </w:r>
            <w:r w:rsidR="00D62D35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选择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诊断亚型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ED2E" w14:textId="77777777" w:rsidR="008022B9" w:rsidRDefault="008022B9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proofErr w:type="gramStart"/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结边外缘区</w:t>
            </w:r>
            <w:proofErr w:type="gramEnd"/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淋巴瘤</w:t>
            </w:r>
          </w:p>
          <w:p w14:paraId="04D1CCAA" w14:textId="77777777" w:rsidR="008022B9" w:rsidRDefault="008022B9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淋巴结边缘区淋巴瘤</w:t>
            </w:r>
          </w:p>
          <w:p w14:paraId="0014918F" w14:textId="48240E53" w:rsidR="008022B9" w:rsidRPr="00586A67" w:rsidRDefault="008022B9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脾边缘区淋巴瘤</w:t>
            </w:r>
          </w:p>
        </w:tc>
      </w:tr>
      <w:tr w:rsidR="00980E2A" w:rsidRPr="00586A67" w14:paraId="072C2248" w14:textId="77777777" w:rsidTr="00586A67">
        <w:trPr>
          <w:trHeight w:val="510"/>
          <w:jc w:val="center"/>
          <w:ins w:id="55" w:author="zhangxuejun_clin" w:date="2023-10-17T16:32:00Z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4D40" w14:textId="6F780C8A" w:rsidR="00980E2A" w:rsidRDefault="00980E2A" w:rsidP="00980E2A">
            <w:pPr>
              <w:autoSpaceDE w:val="0"/>
              <w:autoSpaceDN w:val="0"/>
              <w:spacing w:before="120" w:after="120"/>
              <w:jc w:val="both"/>
              <w:rPr>
                <w:ins w:id="56" w:author="zhangxuejun_clin" w:date="2023-10-17T16:32:00Z"/>
                <w:rFonts w:cs="Times New Roman"/>
                <w:bCs/>
                <w:sz w:val="21"/>
                <w:szCs w:val="21"/>
                <w:lang w:val="en-US" w:eastAsia="zh-CN"/>
              </w:rPr>
            </w:pPr>
            <w:ins w:id="57" w:author="zhangxuejun_clin" w:date="2023-10-17T16:32:00Z"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若选择</w:t>
              </w:r>
              <w:r w:rsidRPr="00586A67"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套细胞淋巴瘤</w:t>
              </w:r>
            </w:ins>
            <w:ins w:id="58" w:author="zhangxuejun_clin" w:date="2023-10-17T16:33:00Z"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，</w:t>
              </w:r>
            </w:ins>
            <w:ins w:id="59" w:author="zhangxuejun_clin" w:date="2023-10-17T16:32:00Z"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预后指数</w:t>
              </w:r>
            </w:ins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E6C44" w14:textId="318CD10D" w:rsidR="00980E2A" w:rsidRPr="00586A67" w:rsidRDefault="00980E2A" w:rsidP="00980E2A">
            <w:pPr>
              <w:autoSpaceDE w:val="0"/>
              <w:autoSpaceDN w:val="0"/>
              <w:spacing w:before="120" w:after="120"/>
              <w:jc w:val="both"/>
              <w:rPr>
                <w:ins w:id="60" w:author="zhangxuejun_clin" w:date="2023-10-17T16:32:00Z"/>
                <w:rFonts w:cs="Times New Roman"/>
                <w:bCs/>
                <w:sz w:val="21"/>
                <w:szCs w:val="21"/>
                <w:lang w:val="en-US" w:eastAsia="zh-CN"/>
              </w:rPr>
            </w:pPr>
            <w:ins w:id="61" w:author="zhangxuejun_clin" w:date="2023-10-17T16:32:00Z"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</w:ins>
            <w:ins w:id="62" w:author="zhangxuejun_clin" w:date="2023-10-17T16:33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0-</w:t>
              </w:r>
            </w:ins>
            <w:ins w:id="63" w:author="zhangxuejun_clin" w:date="2023-10-17T16:34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3</w:t>
              </w:r>
            </w:ins>
            <w:ins w:id="64" w:author="zhangxuejun_clin" w:date="2023-10-17T16:32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</w:ins>
            <w:ins w:id="65" w:author="zhangxuejun_clin" w:date="2023-10-17T16:34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4-5</w:t>
              </w:r>
            </w:ins>
            <w:ins w:id="66" w:author="zhangxuejun_clin" w:date="2023-10-17T16:32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</w:ins>
            <w:ins w:id="67" w:author="zhangxuejun_clin" w:date="2023-10-17T16:34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6-11</w:t>
              </w:r>
            </w:ins>
          </w:p>
        </w:tc>
      </w:tr>
      <w:tr w:rsidR="00842098" w:rsidRPr="00586A67" w14:paraId="1E8289EB" w14:textId="77777777" w:rsidTr="00586A67">
        <w:trPr>
          <w:trHeight w:val="510"/>
          <w:jc w:val="center"/>
          <w:ins w:id="68" w:author="suzhaohui_clin" w:date="2023-10-18T15:46:00Z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46709" w14:textId="10D806DB" w:rsidR="00842098" w:rsidRDefault="00842098" w:rsidP="00980E2A">
            <w:pPr>
              <w:autoSpaceDE w:val="0"/>
              <w:autoSpaceDN w:val="0"/>
              <w:spacing w:before="120" w:after="120"/>
              <w:jc w:val="both"/>
              <w:rPr>
                <w:ins w:id="69" w:author="suzhaohui_clin" w:date="2023-10-18T15:46:00Z"/>
                <w:rFonts w:cs="Times New Roman"/>
                <w:bCs/>
                <w:sz w:val="21"/>
                <w:szCs w:val="21"/>
                <w:lang w:val="en-US" w:eastAsia="zh-CN"/>
              </w:rPr>
            </w:pPr>
            <w:ins w:id="70" w:author="suzhaohui_clin" w:date="2023-10-18T15:46:00Z"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若选择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T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细胞淋巴瘤，</w:t>
              </w:r>
            </w:ins>
            <w:ins w:id="71" w:author="suzhaohui_clin" w:date="2023-10-18T15:47:00Z"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预后指数</w:t>
              </w:r>
            </w:ins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8B88" w14:textId="494CC87D" w:rsidR="00842098" w:rsidRPr="00586A67" w:rsidRDefault="00842098" w:rsidP="00842098">
            <w:pPr>
              <w:autoSpaceDE w:val="0"/>
              <w:autoSpaceDN w:val="0"/>
              <w:spacing w:before="120" w:after="120"/>
              <w:jc w:val="both"/>
              <w:rPr>
                <w:ins w:id="72" w:author="suzhaohui_clin" w:date="2023-10-18T15:46:00Z"/>
                <w:rFonts w:cs="Times New Roman"/>
                <w:bCs/>
                <w:sz w:val="21"/>
                <w:szCs w:val="21"/>
                <w:lang w:val="en-US"/>
              </w:rPr>
            </w:pPr>
            <w:ins w:id="73" w:author="suzhaohui_clin" w:date="2023-10-18T15:48:00Z"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0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1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2</w:t>
              </w:r>
            </w:ins>
            <w:ins w:id="74" w:author="suzhaohui_clin" w:date="2023-10-18T15:49:00Z"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 xml:space="preserve"> 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/>
                </w:rPr>
                <w:t>□</w:t>
              </w:r>
              <w:r>
                <w:rPr>
                  <w:rFonts w:cs="Times New Roman"/>
                  <w:bCs/>
                  <w:sz w:val="21"/>
                  <w:szCs w:val="21"/>
                  <w:lang w:val="en-US"/>
                </w:rPr>
                <w:t>3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-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4</w:t>
              </w:r>
            </w:ins>
          </w:p>
        </w:tc>
      </w:tr>
      <w:tr w:rsidR="00C016AA" w:rsidRPr="00AF47F2" w14:paraId="527CA0CE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8DB6" w14:textId="040C0CF2" w:rsidR="00C016AA" w:rsidRDefault="00C016AA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筛选时</w:t>
            </w:r>
            <w:r w:rsidR="00AB28DB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临床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分期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58E2" w14:textId="0C6953F4" w:rsidR="00C016AA" w:rsidRPr="00586A67" w:rsidRDefault="00C016AA" w:rsidP="008870E1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/>
              </w:rPr>
              <w:t>I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 xml:space="preserve">   □</w:t>
            </w:r>
            <w:r>
              <w:rPr>
                <w:rFonts w:cs="Times New Roman"/>
                <w:bCs/>
                <w:sz w:val="21"/>
                <w:szCs w:val="21"/>
                <w:lang w:val="en-US"/>
              </w:rPr>
              <w:t>II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 xml:space="preserve">   □</w:t>
            </w:r>
            <w:r>
              <w:rPr>
                <w:rFonts w:cs="Times New Roman"/>
                <w:bCs/>
                <w:sz w:val="21"/>
                <w:szCs w:val="21"/>
                <w:lang w:val="en-US"/>
              </w:rPr>
              <w:t>III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 xml:space="preserve">   □</w:t>
            </w:r>
            <w:commentRangeStart w:id="75"/>
            <w:commentRangeStart w:id="76"/>
            <w:r w:rsidR="00F134DF">
              <w:rPr>
                <w:rFonts w:cs="Times New Roman"/>
                <w:bCs/>
                <w:sz w:val="21"/>
                <w:szCs w:val="21"/>
                <w:lang w:val="en-US"/>
              </w:rPr>
              <w:t>IV</w:t>
            </w:r>
            <w:commentRangeEnd w:id="75"/>
            <w:r w:rsidR="00F134DF">
              <w:rPr>
                <w:rStyle w:val="af"/>
              </w:rPr>
              <w:commentReference w:id="75"/>
            </w:r>
            <w:commentRangeEnd w:id="76"/>
            <w:r w:rsidR="00E56123">
              <w:rPr>
                <w:rStyle w:val="af"/>
              </w:rPr>
              <w:commentReference w:id="76"/>
            </w:r>
          </w:p>
        </w:tc>
      </w:tr>
      <w:tr w:rsidR="00824FA5" w:rsidRPr="001B5453" w14:paraId="3FD548E8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7DD2" w14:textId="63D61DD5" w:rsidR="00824FA5" w:rsidRDefault="00824FA5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筛选时临床分期情况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AE3E" w14:textId="07B71BDC" w:rsidR="00824FA5" w:rsidRPr="00586A67" w:rsidRDefault="00824FA5" w:rsidP="00B41578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A   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B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E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 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/>
                <w:bCs/>
                <w:sz w:val="21"/>
                <w:szCs w:val="21"/>
                <w:lang w:val="en-US" w:eastAsia="zh-CN"/>
              </w:rPr>
              <w:t>X</w:t>
            </w:r>
            <w:r w:rsidRPr="00586A67">
              <w:rPr>
                <w:rFonts w:cs="Times New Roman"/>
                <w:bCs/>
                <w:sz w:val="21"/>
                <w:szCs w:val="21"/>
                <w:lang w:val="en-US" w:eastAsia="zh-CN"/>
              </w:rPr>
              <w:t xml:space="preserve"> </w:t>
            </w:r>
          </w:p>
        </w:tc>
      </w:tr>
      <w:tr w:rsidR="00C016AA" w:rsidRPr="00586A67" w14:paraId="2B469EA7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247A8" w14:textId="38A0DFBD" w:rsidR="00C016AA" w:rsidRPr="00586A67" w:rsidRDefault="00C016AA" w:rsidP="00301FF7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是否</w:t>
            </w:r>
            <w:proofErr w:type="gramStart"/>
            <w:r w:rsidR="008870E1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累及</w:t>
            </w:r>
            <w:commentRangeStart w:id="77"/>
            <w:commentRangeStart w:id="78"/>
            <w:r w:rsidR="006A638C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结外</w:t>
            </w:r>
            <w:commentRangeEnd w:id="77"/>
            <w:proofErr w:type="gramEnd"/>
            <w:r w:rsidR="006A638C">
              <w:rPr>
                <w:rStyle w:val="af"/>
              </w:rPr>
              <w:commentReference w:id="77"/>
            </w:r>
            <w:commentRangeEnd w:id="78"/>
            <w:r w:rsidR="00E56123">
              <w:rPr>
                <w:rStyle w:val="af"/>
              </w:rPr>
              <w:commentReference w:id="78"/>
            </w:r>
            <w:r w:rsidR="008870E1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其他部位</w:t>
            </w:r>
            <w:r w:rsidRPr="00586A67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？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3A0A5" w14:textId="470A11AA" w:rsidR="00C016AA" w:rsidRPr="00586A67" w:rsidRDefault="00C016AA" w:rsidP="00C016AA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/>
              </w:rPr>
            </w:pP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□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是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 xml:space="preserve">  □</w:t>
            </w:r>
            <w:r w:rsidRPr="00586A67">
              <w:rPr>
                <w:rFonts w:cs="Times New Roman"/>
                <w:bCs/>
                <w:sz w:val="21"/>
                <w:szCs w:val="21"/>
                <w:lang w:val="en-US"/>
              </w:rPr>
              <w:t>否</w:t>
            </w:r>
          </w:p>
        </w:tc>
      </w:tr>
      <w:tr w:rsidR="00F134DF" w:rsidRPr="00586A67" w14:paraId="3662EC03" w14:textId="77777777" w:rsidTr="00586A67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448C8" w14:textId="50F3659F" w:rsidR="00F134DF" w:rsidRPr="00586A67" w:rsidRDefault="00CB7041" w:rsidP="00F134DF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proofErr w:type="gramStart"/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累及</w:t>
            </w:r>
            <w:r w:rsidR="006A638C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结外</w:t>
            </w:r>
            <w:commentRangeStart w:id="79"/>
            <w:commentRangeStart w:id="80"/>
            <w:commentRangeStart w:id="81"/>
            <w:commentRangeStart w:id="82"/>
            <w:commentRangeStart w:id="83"/>
            <w:r w:rsidR="00F134DF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部位</w:t>
            </w:r>
            <w:commentRangeEnd w:id="79"/>
            <w:proofErr w:type="gramEnd"/>
            <w:r w:rsidR="00F134DF">
              <w:rPr>
                <w:rStyle w:val="af"/>
              </w:rPr>
              <w:commentReference w:id="79"/>
            </w:r>
            <w:commentRangeEnd w:id="80"/>
            <w:commentRangeEnd w:id="82"/>
            <w:r w:rsidR="006A638C">
              <w:rPr>
                <w:rStyle w:val="af"/>
              </w:rPr>
              <w:commentReference w:id="80"/>
            </w:r>
            <w:commentRangeEnd w:id="81"/>
            <w:r w:rsidR="00E56123">
              <w:rPr>
                <w:rStyle w:val="af"/>
              </w:rPr>
              <w:commentReference w:id="81"/>
            </w:r>
            <w:r w:rsidR="00F134DF">
              <w:rPr>
                <w:rStyle w:val="af"/>
              </w:rPr>
              <w:commentReference w:id="82"/>
            </w:r>
            <w:commentRangeEnd w:id="83"/>
            <w:r w:rsidR="009548BA">
              <w:rPr>
                <w:rStyle w:val="af"/>
              </w:rPr>
              <w:commentReference w:id="83"/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E7D7" w14:textId="6A434985" w:rsidR="00F134DF" w:rsidRPr="00586A67" w:rsidRDefault="0032667E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ins w:id="84" w:author="suzhaohui_clin" w:date="2023-10-18T15:58:00Z"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肺</w:t>
              </w:r>
            </w:ins>
            <w:ins w:id="85" w:author="suzhaohui_clin" w:date="2023-10-18T15:59:00Z"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肝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骨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皮肤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淋巴结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脾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骨髓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 xml:space="preserve">  </w:t>
              </w:r>
              <w:r w:rsidRPr="00586A67">
                <w:rPr>
                  <w:rFonts w:cs="Times New Roman"/>
                  <w:bCs/>
                  <w:sz w:val="21"/>
                  <w:szCs w:val="21"/>
                  <w:lang w:val="en-US" w:eastAsia="zh-CN"/>
                </w:rPr>
                <w:t>□</w:t>
              </w:r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其他</w:t>
              </w:r>
            </w:ins>
          </w:p>
        </w:tc>
      </w:tr>
      <w:tr w:rsidR="0032667E" w:rsidRPr="00586A67" w14:paraId="2BDDEA58" w14:textId="77777777" w:rsidTr="00586A67">
        <w:trPr>
          <w:trHeight w:val="510"/>
          <w:jc w:val="center"/>
          <w:ins w:id="86" w:author="suzhaohui_clin" w:date="2023-10-18T15:59:00Z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3C96" w14:textId="2B227BE7" w:rsidR="0032667E" w:rsidRDefault="0032667E" w:rsidP="00F134DF">
            <w:pPr>
              <w:autoSpaceDE w:val="0"/>
              <w:autoSpaceDN w:val="0"/>
              <w:spacing w:before="120" w:after="120"/>
              <w:jc w:val="both"/>
              <w:rPr>
                <w:ins w:id="87" w:author="suzhaohui_clin" w:date="2023-10-18T15:59:00Z"/>
                <w:rFonts w:cs="Times New Roman"/>
                <w:bCs/>
                <w:sz w:val="21"/>
                <w:szCs w:val="21"/>
                <w:lang w:val="en-US" w:eastAsia="zh-CN"/>
              </w:rPr>
            </w:pPr>
            <w:ins w:id="88" w:author="suzhaohui_clin" w:date="2023-10-18T15:59:00Z">
              <w:r>
                <w:rPr>
                  <w:rFonts w:cs="Times New Roman" w:hint="eastAsia"/>
                  <w:bCs/>
                  <w:sz w:val="21"/>
                  <w:szCs w:val="21"/>
                  <w:lang w:val="en-US" w:eastAsia="zh-CN"/>
                </w:rPr>
                <w:t>其他，请详述</w:t>
              </w:r>
            </w:ins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47E5" w14:textId="77777777" w:rsidR="0032667E" w:rsidRPr="00586A67" w:rsidRDefault="0032667E" w:rsidP="0032667E">
            <w:pPr>
              <w:autoSpaceDE w:val="0"/>
              <w:autoSpaceDN w:val="0"/>
              <w:spacing w:before="120" w:after="120"/>
              <w:jc w:val="both"/>
              <w:rPr>
                <w:ins w:id="89" w:author="suzhaohui_clin" w:date="2023-10-18T15:59:00Z"/>
                <w:rFonts w:cs="Times New Roman"/>
                <w:bCs/>
                <w:sz w:val="21"/>
                <w:szCs w:val="21"/>
                <w:lang w:val="en-US"/>
              </w:rPr>
            </w:pPr>
          </w:p>
        </w:tc>
      </w:tr>
      <w:tr>
        <w:tc>
          <w:tcPr>
            <w:tcW w:type="dxa" w:w="3558"/>
          </w:tcPr>
          <w:p>
            <w:r>
              <w:t>研究疾病诊断</w:t>
            </w:r>
          </w:p>
        </w:tc>
        <w:tc>
          <w:tcPr>
            <w:tcW w:type="dxa" w:w="6178"/>
          </w:tcPr>
          <w:p/>
        </w:tc>
      </w:tr>
    </w:tbl>
    <w:p w14:paraId="76FB9B69" w14:textId="77777777" w:rsidR="00586A67" w:rsidRPr="00586A67" w:rsidRDefault="00586A67" w:rsidP="00586A67">
      <w:pPr>
        <w:rPr>
          <w:lang w:eastAsia="zh-CN"/>
        </w:rPr>
      </w:pPr>
    </w:p>
    <w:p w14:paraId="587BD59D" w14:textId="52BF3536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90" w:name="_Toc147735111"/>
      <w:r w:rsidRPr="00D21B23">
        <w:rPr>
          <w:rFonts w:ascii="Times New Roman" w:eastAsia="宋体" w:hAnsi="Times New Roman" w:cs="Times New Roman" w:hint="eastAsia"/>
          <w:lang w:eastAsia="zh-CN"/>
        </w:rPr>
        <w:lastRenderedPageBreak/>
        <w:t>人口统计学资料</w:t>
      </w:r>
      <w:bookmarkEnd w:id="18"/>
      <w:bookmarkEnd w:id="90"/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3558"/>
        <w:gridCol w:w="6178"/>
      </w:tblGrid>
      <w:tr w:rsidR="00D21B23" w14:paraId="02AE6114" w14:textId="77777777" w:rsidTr="00D21B23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FC658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val="en-US"/>
              </w:rPr>
              <w:t>出生日期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8DC75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|__|__|__|__|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年</w:t>
            </w:r>
            <w:r>
              <w:rPr>
                <w:rFonts w:cs="Times New Roman"/>
                <w:sz w:val="21"/>
                <w:szCs w:val="21"/>
              </w:rPr>
              <w:t>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月</w:t>
            </w:r>
            <w:r>
              <w:rPr>
                <w:rFonts w:cs="Times New Roman"/>
                <w:sz w:val="21"/>
                <w:szCs w:val="21"/>
              </w:rPr>
              <w:t>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日</w:t>
            </w:r>
          </w:p>
        </w:tc>
      </w:tr>
      <w:tr w:rsidR="00D21B23" w14:paraId="7BD7ED03" w14:textId="77777777" w:rsidTr="00D21B23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EF74E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  <w:lang w:val="en-US"/>
              </w:rPr>
              <w:t>年龄（自动计算）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270A2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|__|__|</w:t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周岁</w:t>
            </w:r>
          </w:p>
        </w:tc>
      </w:tr>
      <w:tr w:rsidR="00D21B23" w14:paraId="77494D76" w14:textId="77777777" w:rsidTr="00D21B23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C772A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  <w:lang w:val="en-US"/>
              </w:rPr>
              <w:t>性别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44F76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男</w:t>
            </w:r>
            <w:r>
              <w:rPr>
                <w:rFonts w:cs="Times New Roman"/>
                <w:sz w:val="21"/>
                <w:szCs w:val="21"/>
                <w:lang w:val="en-US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女</w:t>
            </w:r>
          </w:p>
        </w:tc>
      </w:tr>
      <w:tr w:rsidR="00212032" w14:paraId="4713207A" w14:textId="77777777" w:rsidTr="00B8171E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E05A" w14:textId="77777777" w:rsidR="00212032" w:rsidRDefault="00212032" w:rsidP="00B8171E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>
              <w:rPr>
                <w:rFonts w:cs="Times New Roman" w:hint="eastAsia"/>
                <w:sz w:val="21"/>
                <w:szCs w:val="21"/>
                <w:lang w:val="en-US" w:eastAsia="zh-CN"/>
              </w:rPr>
              <w:t>是否为育龄期女性？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ED660" w14:textId="77777777" w:rsidR="00212032" w:rsidRDefault="00212032" w:rsidP="00B8171E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是</w:t>
            </w:r>
            <w:r>
              <w:rPr>
                <w:rFonts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否</w:t>
            </w:r>
          </w:p>
        </w:tc>
      </w:tr>
      <w:tr w:rsidR="00D21B23" w14:paraId="2118EE10" w14:textId="77777777" w:rsidTr="00D21B23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DA1C6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  <w:lang w:val="en-US"/>
              </w:rPr>
              <w:t>民族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41726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ascii="宋体" w:hAnsi="宋体" w:cs="Times New Roman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汉族</w:t>
            </w:r>
            <w:r>
              <w:rPr>
                <w:rFonts w:cs="Times New Roman"/>
                <w:sz w:val="21"/>
                <w:szCs w:val="21"/>
                <w:lang w:val="en-US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</w:rPr>
              <w:sym w:font="Wingdings 2" w:char="F0A3"/>
            </w:r>
            <w:r>
              <w:rPr>
                <w:rFonts w:cs="Times New Roman" w:hint="eastAsia"/>
                <w:sz w:val="21"/>
                <w:szCs w:val="21"/>
                <w:lang w:val="en-US"/>
              </w:rPr>
              <w:t>其他</w:t>
            </w:r>
          </w:p>
        </w:tc>
      </w:tr>
      <w:tr w:rsidR="00D21B23" w14:paraId="0C5CA8E6" w14:textId="77777777" w:rsidTr="00D21B23">
        <w:trPr>
          <w:trHeight w:val="510"/>
          <w:jc w:val="center"/>
        </w:trPr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1ACCF" w14:textId="1B4BCE8F" w:rsidR="00D21B23" w:rsidRDefault="00D21B23" w:rsidP="00E4457F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  <w:lang w:val="en-US"/>
              </w:rPr>
              <w:t>其他</w:t>
            </w:r>
            <w:r w:rsidR="00E4457F">
              <w:rPr>
                <w:rFonts w:cs="Times New Roman" w:hint="eastAsia"/>
                <w:sz w:val="21"/>
                <w:szCs w:val="21"/>
                <w:lang w:val="en-US" w:eastAsia="zh-CN"/>
              </w:rPr>
              <w:t>，请说明</w:t>
            </w:r>
          </w:p>
        </w:tc>
        <w:tc>
          <w:tcPr>
            <w:tcW w:w="3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F689A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kern w:val="2"/>
                <w:sz w:val="21"/>
                <w:szCs w:val="21"/>
              </w:rPr>
            </w:pPr>
          </w:p>
        </w:tc>
      </w:tr>
      <w:tr>
        <w:tc>
          <w:tcPr>
            <w:tcW w:type="dxa" w:w="3558"/>
          </w:tcPr>
          <w:p>
            <w:r>
              <w:t>人口统计学资料</w:t>
            </w:r>
          </w:p>
        </w:tc>
        <w:tc>
          <w:tcPr>
            <w:tcW w:type="dxa" w:w="6178"/>
          </w:tcPr>
          <w:p/>
        </w:tc>
      </w:tr>
    </w:tbl>
    <w:p w14:paraId="59C847EF" w14:textId="43501E11" w:rsidR="00E4457F" w:rsidRDefault="00E4457F" w:rsidP="00D21B23">
      <w:pPr>
        <w:rPr>
          <w:lang w:eastAsia="zh-CN"/>
        </w:rPr>
      </w:pPr>
    </w:p>
    <w:p w14:paraId="739E43FF" w14:textId="77777777" w:rsidR="00E4457F" w:rsidRDefault="00E4457F">
      <w:pPr>
        <w:rPr>
          <w:lang w:eastAsia="zh-CN"/>
        </w:rPr>
      </w:pPr>
      <w:r>
        <w:rPr>
          <w:lang w:eastAsia="zh-CN"/>
        </w:rPr>
        <w:br w:type="page"/>
      </w:r>
    </w:p>
    <w:p w14:paraId="0776115F" w14:textId="705AE30E" w:rsidR="0075199A" w:rsidRDefault="00A9571A" w:rsidP="0075199A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</w:rPr>
      </w:pPr>
      <w:bookmarkStart w:id="91" w:name="_Toc147735112"/>
      <w:r>
        <w:rPr>
          <w:rFonts w:ascii="Times New Roman" w:eastAsia="宋体" w:hAnsi="Times New Roman" w:cs="Times New Roman" w:hint="eastAsia"/>
          <w:lang w:eastAsia="zh-CN"/>
        </w:rPr>
        <w:lastRenderedPageBreak/>
        <w:t>其他</w:t>
      </w:r>
      <w:r w:rsidR="006E65E9">
        <w:rPr>
          <w:rFonts w:ascii="Times New Roman" w:eastAsia="宋体" w:hAnsi="Times New Roman" w:cs="Times New Roman" w:hint="eastAsia"/>
          <w:lang w:eastAsia="zh-CN"/>
        </w:rPr>
        <w:t>肿瘤病</w:t>
      </w:r>
      <w:r w:rsidR="0075199A">
        <w:rPr>
          <w:rFonts w:ascii="Times New Roman" w:eastAsia="宋体" w:hAnsi="Times New Roman" w:cs="Times New Roman"/>
        </w:rPr>
        <w:t>史</w:t>
      </w:r>
      <w:r w:rsidR="000D2A8C">
        <w:rPr>
          <w:rFonts w:ascii="Times New Roman" w:eastAsia="宋体" w:hAnsi="Times New Roman" w:cs="Times New Roman" w:hint="eastAsia"/>
          <w:lang w:eastAsia="zh-CN"/>
        </w:rPr>
        <w:t>询问页</w:t>
      </w:r>
      <w:bookmarkEnd w:id="91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398"/>
        <w:gridCol w:w="6338"/>
      </w:tblGrid>
      <w:tr w:rsidR="0075199A" w14:paraId="7F72D06A" w14:textId="77777777" w:rsidTr="000D2A8C">
        <w:trPr>
          <w:jc w:val="center"/>
        </w:trPr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50F59" w14:textId="397B33AC" w:rsidR="0075199A" w:rsidRDefault="0075199A" w:rsidP="000D2A8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受试者是否有</w:t>
            </w:r>
            <w:r w:rsidR="000D2A8C">
              <w:rPr>
                <w:rFonts w:ascii="Times New Roman" w:eastAsia="宋体" w:hAnsi="Times New Roman" w:cs="Times New Roman" w:hint="eastAsia"/>
                <w:lang w:eastAsia="zh-CN"/>
              </w:rPr>
              <w:t>其他肿瘤病</w:t>
            </w:r>
            <w:r>
              <w:rPr>
                <w:rFonts w:ascii="Times New Roman" w:eastAsia="宋体" w:hAnsi="Times New Roman" w:cs="Times New Roman"/>
                <w:lang w:eastAsia="zh-CN"/>
              </w:rPr>
              <w:t>史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? </w:t>
            </w:r>
          </w:p>
        </w:tc>
        <w:tc>
          <w:tcPr>
            <w:tcW w:w="3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ABF1F" w14:textId="77777777" w:rsidR="0075199A" w:rsidRDefault="0075199A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</w:tr>
      <w:tr>
        <w:tc>
          <w:tcPr>
            <w:tcW w:type="dxa" w:w="3398"/>
          </w:tcPr>
          <w:p>
            <w:r>
              <w:t>其他肿瘤病史询问页</w:t>
            </w:r>
          </w:p>
        </w:tc>
        <w:tc>
          <w:tcPr>
            <w:tcW w:type="dxa" w:w="6338"/>
          </w:tcPr>
          <w:p/>
        </w:tc>
      </w:tr>
    </w:tbl>
    <w:p w14:paraId="6AA39A59" w14:textId="2657951D" w:rsidR="000D2A8C" w:rsidRDefault="000D2A8C"/>
    <w:p w14:paraId="0900484A" w14:textId="20BC3C31" w:rsidR="000D2A8C" w:rsidRPr="000D2A8C" w:rsidRDefault="00A9571A" w:rsidP="000D2A8C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</w:rPr>
      </w:pPr>
      <w:bookmarkStart w:id="92" w:name="_Toc147735113"/>
      <w:r>
        <w:rPr>
          <w:rFonts w:ascii="Times New Roman" w:eastAsia="宋体" w:hAnsi="Times New Roman" w:cs="Times New Roman" w:hint="eastAsia"/>
          <w:lang w:eastAsia="zh-CN"/>
        </w:rPr>
        <w:t>其他</w:t>
      </w:r>
      <w:r w:rsidR="000D2A8C">
        <w:rPr>
          <w:rFonts w:ascii="Times New Roman" w:eastAsia="宋体" w:hAnsi="Times New Roman" w:cs="Times New Roman" w:hint="eastAsia"/>
          <w:lang w:eastAsia="zh-CN"/>
        </w:rPr>
        <w:t>肿瘤病</w:t>
      </w:r>
      <w:r w:rsidR="000D2A8C">
        <w:rPr>
          <w:rFonts w:ascii="Times New Roman" w:eastAsia="宋体" w:hAnsi="Times New Roman" w:cs="Times New Roman"/>
        </w:rPr>
        <w:t>史</w:t>
      </w:r>
      <w:bookmarkEnd w:id="92"/>
    </w:p>
    <w:tbl>
      <w:tblPr>
        <w:tblW w:w="4998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448"/>
        <w:gridCol w:w="6276"/>
        <w:gridCol w:w="12"/>
      </w:tblGrid>
      <w:tr w:rsidR="000D2A8C" w14:paraId="3707BB74" w14:textId="77777777" w:rsidTr="000D2A8C">
        <w:trPr>
          <w:gridAfter w:val="1"/>
          <w:wAfter w:w="6" w:type="pct"/>
          <w:trHeight w:val="671"/>
          <w:jc w:val="center"/>
        </w:trPr>
        <w:tc>
          <w:tcPr>
            <w:tcW w:w="1771" w:type="pct"/>
            <w:tcBorders>
              <w:top w:val="single" w:sz="4" w:space="0" w:color="auto"/>
            </w:tcBorders>
          </w:tcPr>
          <w:p w14:paraId="72B26FA3" w14:textId="768F78D6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疾病名称</w:t>
            </w:r>
          </w:p>
        </w:tc>
        <w:tc>
          <w:tcPr>
            <w:tcW w:w="3223" w:type="pct"/>
            <w:tcBorders>
              <w:top w:val="single" w:sz="4" w:space="0" w:color="auto"/>
            </w:tcBorders>
          </w:tcPr>
          <w:p w14:paraId="4271A73E" w14:textId="5CD8D803" w:rsidR="000D2A8C" w:rsidRDefault="000D2A8C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D2A8C" w14:paraId="5D442092" w14:textId="77777777" w:rsidTr="000D2A8C">
        <w:trPr>
          <w:gridAfter w:val="1"/>
          <w:wAfter w:w="6" w:type="pct"/>
          <w:trHeight w:val="701"/>
          <w:jc w:val="center"/>
        </w:trPr>
        <w:tc>
          <w:tcPr>
            <w:tcW w:w="1771" w:type="pct"/>
          </w:tcPr>
          <w:p w14:paraId="3EAF1746" w14:textId="30D22923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诊断临床分期</w:t>
            </w:r>
          </w:p>
        </w:tc>
        <w:tc>
          <w:tcPr>
            <w:tcW w:w="3223" w:type="pct"/>
          </w:tcPr>
          <w:p w14:paraId="5E1CB2DE" w14:textId="66C4F3B0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□0   □IA   □IB   □IIA   □IIB   □IIIA   □IIIB   □IIIC   □IV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0D2A8C" w14:paraId="59C9FA43" w14:textId="77777777" w:rsidTr="000D2A8C">
        <w:trPr>
          <w:gridAfter w:val="1"/>
          <w:wAfter w:w="6" w:type="pct"/>
          <w:trHeight w:val="701"/>
          <w:jc w:val="center"/>
        </w:trPr>
        <w:tc>
          <w:tcPr>
            <w:tcW w:w="1771" w:type="pct"/>
          </w:tcPr>
          <w:p w14:paraId="4CF2D0A2" w14:textId="4AE82926" w:rsidR="000D2A8C" w:rsidRDefault="000D2A8C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3223" w:type="pct"/>
          </w:tcPr>
          <w:p w14:paraId="1A3AB8A3" w14:textId="77777777" w:rsidR="000D2A8C" w:rsidRDefault="000D2A8C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D2A8C" w14:paraId="03A17401" w14:textId="77777777" w:rsidTr="000D2A8C">
        <w:trPr>
          <w:gridAfter w:val="1"/>
          <w:wAfter w:w="6" w:type="pct"/>
          <w:trHeight w:val="701"/>
          <w:jc w:val="center"/>
        </w:trPr>
        <w:tc>
          <w:tcPr>
            <w:tcW w:w="1771" w:type="pct"/>
          </w:tcPr>
          <w:p w14:paraId="6C0DA081" w14:textId="2AF32E9F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确诊日期</w:t>
            </w:r>
          </w:p>
        </w:tc>
        <w:tc>
          <w:tcPr>
            <w:tcW w:w="3223" w:type="pct"/>
          </w:tcPr>
          <w:p w14:paraId="61D35645" w14:textId="6C3D7701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D2A8C" w14:paraId="53344ACD" w14:textId="77777777" w:rsidTr="000D2A8C">
        <w:trPr>
          <w:gridAfter w:val="1"/>
          <w:wAfter w:w="6" w:type="pct"/>
          <w:trHeight w:val="701"/>
          <w:jc w:val="center"/>
        </w:trPr>
        <w:tc>
          <w:tcPr>
            <w:tcW w:w="1771" w:type="pct"/>
          </w:tcPr>
          <w:p w14:paraId="7AD206DF" w14:textId="17BF3EA7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是否持续</w:t>
            </w:r>
          </w:p>
        </w:tc>
        <w:tc>
          <w:tcPr>
            <w:tcW w:w="3223" w:type="pct"/>
          </w:tcPr>
          <w:p w14:paraId="665E857F" w14:textId="408C64AA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</w:p>
        </w:tc>
      </w:tr>
      <w:tr w:rsidR="000D2A8C" w14:paraId="3FB7D172" w14:textId="77777777" w:rsidTr="000D2A8C">
        <w:trPr>
          <w:gridAfter w:val="1"/>
          <w:wAfter w:w="6" w:type="pct"/>
          <w:trHeight w:val="701"/>
          <w:jc w:val="center"/>
        </w:trPr>
        <w:tc>
          <w:tcPr>
            <w:tcW w:w="1771" w:type="pct"/>
          </w:tcPr>
          <w:p w14:paraId="30591A23" w14:textId="657D01AD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结束日期</w:t>
            </w:r>
          </w:p>
        </w:tc>
        <w:tc>
          <w:tcPr>
            <w:tcW w:w="3223" w:type="pct"/>
          </w:tcPr>
          <w:p w14:paraId="654C6B28" w14:textId="183E1AD9" w:rsidR="000D2A8C" w:rsidRDefault="000D2A8C" w:rsidP="000D2A8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D2A8C" w14:paraId="0AD265A6" w14:textId="77777777" w:rsidTr="000D2A8C">
        <w:trPr>
          <w:jc w:val="center"/>
        </w:trPr>
        <w:tc>
          <w:tcPr>
            <w:tcW w:w="5000" w:type="pct"/>
            <w:gridSpan w:val="3"/>
          </w:tcPr>
          <w:p w14:paraId="2A153657" w14:textId="77777777" w:rsidR="000D2A8C" w:rsidRDefault="000D2A8C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  <w:tr>
        <w:tc>
          <w:tcPr>
            <w:tcW w:type="dxa" w:w="3448"/>
          </w:tcPr>
          <w:p>
            <w:r>
              <w:t>其他肿瘤病史</w:t>
            </w:r>
          </w:p>
        </w:tc>
        <w:tc>
          <w:tcPr>
            <w:tcW w:type="dxa" w:w="6276"/>
          </w:tcPr>
          <w:p/>
        </w:tc>
        <w:tc>
          <w:tcPr>
            <w:tcW w:type="dxa" w:w="12"/>
          </w:tcPr>
          <w:p/>
        </w:tc>
      </w:tr>
    </w:tbl>
    <w:p w14:paraId="6E252526" w14:textId="740032F2" w:rsidR="000D2A8C" w:rsidRDefault="000D2A8C" w:rsidP="00D21B23">
      <w:pPr>
        <w:rPr>
          <w:lang w:eastAsia="zh-CN"/>
        </w:rPr>
      </w:pPr>
    </w:p>
    <w:p w14:paraId="46AF5192" w14:textId="77777777" w:rsidR="000D2A8C" w:rsidRDefault="000D2A8C">
      <w:pPr>
        <w:rPr>
          <w:lang w:eastAsia="zh-CN"/>
        </w:rPr>
      </w:pPr>
      <w:r>
        <w:rPr>
          <w:lang w:eastAsia="zh-CN"/>
        </w:rPr>
        <w:br w:type="page"/>
      </w:r>
    </w:p>
    <w:p w14:paraId="46B88527" w14:textId="539CA908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93" w:name="_Toc147735114"/>
      <w:r>
        <w:rPr>
          <w:rFonts w:ascii="Times New Roman" w:eastAsia="宋体" w:hAnsi="Times New Roman" w:cs="Times New Roman"/>
          <w:lang w:eastAsia="zh-CN"/>
        </w:rPr>
        <w:lastRenderedPageBreak/>
        <w:t>既往</w:t>
      </w:r>
      <w:r>
        <w:rPr>
          <w:rFonts w:ascii="Times New Roman" w:eastAsia="宋体" w:hAnsi="Times New Roman" w:cs="Times New Roman"/>
          <w:lang w:eastAsia="zh-CN"/>
        </w:rPr>
        <w:t>/</w:t>
      </w:r>
      <w:r>
        <w:rPr>
          <w:rFonts w:ascii="Times New Roman" w:eastAsia="宋体" w:hAnsi="Times New Roman" w:cs="Times New Roman"/>
          <w:lang w:eastAsia="zh-CN"/>
        </w:rPr>
        <w:t>现病史</w:t>
      </w:r>
      <w:r w:rsidR="00A9571A">
        <w:rPr>
          <w:rFonts w:ascii="Times New Roman" w:eastAsia="宋体" w:hAnsi="Times New Roman" w:cs="Times New Roman" w:hint="eastAsia"/>
          <w:lang w:eastAsia="zh-CN"/>
        </w:rPr>
        <w:t>（除研究疾病和其他肿瘤）</w:t>
      </w:r>
      <w:r w:rsidR="000F6CA6">
        <w:rPr>
          <w:rFonts w:ascii="Times New Roman" w:eastAsia="宋体" w:hAnsi="Times New Roman" w:cs="Times New Roman" w:hint="eastAsia"/>
          <w:lang w:eastAsia="zh-CN"/>
        </w:rPr>
        <w:t>询问页</w:t>
      </w:r>
      <w:bookmarkEnd w:id="93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38"/>
        <w:gridCol w:w="6198"/>
      </w:tblGrid>
      <w:tr w:rsidR="00A33A4A" w14:paraId="1C3A42E2" w14:textId="77777777" w:rsidTr="0075199A">
        <w:trPr>
          <w:jc w:val="center"/>
        </w:trPr>
        <w:tc>
          <w:tcPr>
            <w:tcW w:w="1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E99C" w14:textId="485B1192" w:rsidR="00A33A4A" w:rsidRDefault="00A33A4A" w:rsidP="0075199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受试者是否有既往</w:t>
            </w:r>
            <w:r>
              <w:rPr>
                <w:rFonts w:ascii="Times New Roman" w:eastAsia="宋体" w:hAnsi="Times New Roman" w:cs="Times New Roman"/>
                <w:lang w:eastAsia="zh-CN"/>
              </w:rPr>
              <w:t>/</w:t>
            </w:r>
            <w:r>
              <w:rPr>
                <w:rFonts w:ascii="Times New Roman" w:eastAsia="宋体" w:hAnsi="Times New Roman" w:cs="Times New Roman"/>
                <w:lang w:eastAsia="zh-CN"/>
              </w:rPr>
              <w:t>现病史</w:t>
            </w:r>
            <w:r w:rsidR="00A9571A">
              <w:rPr>
                <w:rFonts w:ascii="Times New Roman" w:eastAsia="宋体" w:hAnsi="Times New Roman" w:cs="Times New Roman" w:hint="eastAsia"/>
                <w:lang w:eastAsia="zh-CN"/>
              </w:rPr>
              <w:t>（除研究疾病和其他肿瘤）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? </w:t>
            </w:r>
          </w:p>
        </w:tc>
        <w:tc>
          <w:tcPr>
            <w:tcW w:w="3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BE32" w14:textId="69C67313" w:rsidR="00A33A4A" w:rsidRDefault="00A33A4A" w:rsidP="003A304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</w:tr>
      <w:tr>
        <w:tc>
          <w:tcPr>
            <w:tcW w:type="dxa" w:w="3538"/>
          </w:tcPr>
          <w:p>
            <w:r>
              <w:t>既往/现病史（除研究疾病和其他肿瘤）询问页</w:t>
            </w:r>
          </w:p>
        </w:tc>
        <w:tc>
          <w:tcPr>
            <w:tcW w:type="dxa" w:w="6198"/>
          </w:tcPr>
          <w:p/>
        </w:tc>
      </w:tr>
    </w:tbl>
    <w:p w14:paraId="37B4009F" w14:textId="7CA9FBD7" w:rsidR="000D2A8C" w:rsidRDefault="000D2A8C"/>
    <w:p w14:paraId="202F5314" w14:textId="0EAC5F67" w:rsidR="000D2A8C" w:rsidRPr="000D2A8C" w:rsidRDefault="000D2A8C" w:rsidP="000D2A8C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94" w:name="_Toc147735115"/>
      <w:r>
        <w:rPr>
          <w:rFonts w:ascii="Times New Roman" w:eastAsia="宋体" w:hAnsi="Times New Roman" w:cs="Times New Roman"/>
          <w:lang w:eastAsia="zh-CN"/>
        </w:rPr>
        <w:t>既往</w:t>
      </w:r>
      <w:r>
        <w:rPr>
          <w:rFonts w:ascii="Times New Roman" w:eastAsia="宋体" w:hAnsi="Times New Roman" w:cs="Times New Roman"/>
          <w:lang w:eastAsia="zh-CN"/>
        </w:rPr>
        <w:t>/</w:t>
      </w:r>
      <w:r>
        <w:rPr>
          <w:rFonts w:ascii="Times New Roman" w:eastAsia="宋体" w:hAnsi="Times New Roman" w:cs="Times New Roman"/>
          <w:lang w:eastAsia="zh-CN"/>
        </w:rPr>
        <w:t>现病史</w:t>
      </w:r>
      <w:r w:rsidR="00A9571A">
        <w:rPr>
          <w:rFonts w:ascii="Times New Roman" w:eastAsia="宋体" w:hAnsi="Times New Roman" w:cs="Times New Roman" w:hint="eastAsia"/>
          <w:lang w:eastAsia="zh-CN"/>
        </w:rPr>
        <w:t>（除研究疾病和其他肿瘤）</w:t>
      </w:r>
      <w:bookmarkEnd w:id="94"/>
    </w:p>
    <w:tbl>
      <w:tblPr>
        <w:tblW w:w="4998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3349"/>
        <w:gridCol w:w="1326"/>
        <w:gridCol w:w="3221"/>
      </w:tblGrid>
      <w:tr w:rsidR="000218AC" w14:paraId="24F39419" w14:textId="77777777" w:rsidTr="000D2A8C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 w14:paraId="02248CDB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疾病名称</w:t>
            </w:r>
          </w:p>
        </w:tc>
        <w:tc>
          <w:tcPr>
            <w:tcW w:w="1720" w:type="pct"/>
            <w:tcBorders>
              <w:top w:val="single" w:sz="4" w:space="0" w:color="auto"/>
            </w:tcBorders>
          </w:tcPr>
          <w:p w14:paraId="4F3C5C3D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开始日期</w:t>
            </w:r>
          </w:p>
        </w:tc>
        <w:tc>
          <w:tcPr>
            <w:tcW w:w="681" w:type="pct"/>
            <w:tcBorders>
              <w:top w:val="single" w:sz="4" w:space="0" w:color="auto"/>
            </w:tcBorders>
          </w:tcPr>
          <w:p w14:paraId="59AB7038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是否持续</w:t>
            </w:r>
          </w:p>
        </w:tc>
        <w:tc>
          <w:tcPr>
            <w:tcW w:w="1654" w:type="pct"/>
            <w:tcBorders>
              <w:top w:val="single" w:sz="4" w:space="0" w:color="auto"/>
            </w:tcBorders>
          </w:tcPr>
          <w:p w14:paraId="20FCFFF1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结束日期</w:t>
            </w:r>
          </w:p>
        </w:tc>
      </w:tr>
      <w:tr w:rsidR="000218AC" w14:paraId="0AAD5F72" w14:textId="77777777" w:rsidTr="000D2A8C">
        <w:trPr>
          <w:jc w:val="center"/>
        </w:trPr>
        <w:tc>
          <w:tcPr>
            <w:tcW w:w="945" w:type="pct"/>
          </w:tcPr>
          <w:p w14:paraId="2F854ADD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20" w:type="pct"/>
          </w:tcPr>
          <w:p w14:paraId="2795DA93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  <w:tc>
          <w:tcPr>
            <w:tcW w:w="681" w:type="pct"/>
          </w:tcPr>
          <w:p w14:paraId="3AEF0E86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  <w:tc>
          <w:tcPr>
            <w:tcW w:w="1654" w:type="pct"/>
          </w:tcPr>
          <w:p w14:paraId="000CEB59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218AC" w14:paraId="6AE3E84C" w14:textId="77777777" w:rsidTr="000D2A8C">
        <w:trPr>
          <w:jc w:val="center"/>
        </w:trPr>
        <w:tc>
          <w:tcPr>
            <w:tcW w:w="5000" w:type="pct"/>
            <w:gridSpan w:val="4"/>
          </w:tcPr>
          <w:p w14:paraId="0848C616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  <w:tr>
        <w:tc>
          <w:tcPr>
            <w:tcW w:type="dxa" w:w="1840"/>
          </w:tcPr>
          <w:p>
            <w:r>
              <w:t>既往/现病史（除研究疾病和其他肿瘤）</w:t>
            </w:r>
          </w:p>
        </w:tc>
        <w:tc>
          <w:tcPr>
            <w:tcW w:type="dxa" w:w="3349"/>
          </w:tcPr>
          <w:p/>
        </w:tc>
        <w:tc>
          <w:tcPr>
            <w:tcW w:type="dxa" w:w="1326"/>
          </w:tcPr>
          <w:p/>
        </w:tc>
        <w:tc>
          <w:tcPr>
            <w:tcW w:type="dxa" w:w="3221"/>
          </w:tcPr>
          <w:p/>
        </w:tc>
      </w:tr>
    </w:tbl>
    <w:p w14:paraId="44539D91" w14:textId="77777777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56D098DE" w14:textId="4587ACFE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95" w:name="_Toc147735116"/>
      <w:r>
        <w:rPr>
          <w:rFonts w:ascii="Times New Roman" w:eastAsia="宋体" w:hAnsi="Times New Roman" w:cs="Times New Roman"/>
          <w:lang w:eastAsia="zh-CN"/>
        </w:rPr>
        <w:t>手术史</w:t>
      </w:r>
      <w:r w:rsidR="00EC47E9">
        <w:rPr>
          <w:rFonts w:ascii="Times New Roman" w:eastAsia="宋体" w:hAnsi="Times New Roman" w:cs="Times New Roman" w:hint="eastAsia"/>
          <w:lang w:eastAsia="zh-CN"/>
        </w:rPr>
        <w:t>（</w:t>
      </w:r>
      <w:proofErr w:type="gramStart"/>
      <w:r w:rsidR="00EC47E9">
        <w:rPr>
          <w:rFonts w:ascii="Times New Roman" w:eastAsia="宋体" w:hAnsi="Times New Roman" w:cs="Times New Roman" w:hint="eastAsia"/>
          <w:lang w:eastAsia="zh-CN"/>
        </w:rPr>
        <w:t>除抗肿瘤</w:t>
      </w:r>
      <w:proofErr w:type="gramEnd"/>
      <w:r w:rsidR="00081DC7">
        <w:rPr>
          <w:rFonts w:ascii="Times New Roman" w:eastAsia="宋体" w:hAnsi="Times New Roman" w:cs="Times New Roman" w:hint="eastAsia"/>
          <w:lang w:eastAsia="zh-CN"/>
        </w:rPr>
        <w:t>外</w:t>
      </w:r>
      <w:r w:rsidR="00EC47E9">
        <w:rPr>
          <w:rFonts w:ascii="Times New Roman" w:eastAsia="宋体" w:hAnsi="Times New Roman" w:cs="Times New Roman" w:hint="eastAsia"/>
          <w:lang w:eastAsia="zh-CN"/>
        </w:rPr>
        <w:t>）</w:t>
      </w:r>
      <w:r w:rsidR="000F6CA6">
        <w:rPr>
          <w:rFonts w:ascii="Times New Roman" w:eastAsia="宋体" w:hAnsi="Times New Roman" w:cs="Times New Roman" w:hint="eastAsia"/>
          <w:lang w:eastAsia="zh-CN"/>
        </w:rPr>
        <w:t>询问页</w:t>
      </w:r>
      <w:bookmarkEnd w:id="95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401"/>
        <w:gridCol w:w="6339"/>
      </w:tblGrid>
      <w:tr w:rsidR="00A33A4A" w14:paraId="3AA0029B" w14:textId="77777777" w:rsidTr="00A33A4A">
        <w:trPr>
          <w:jc w:val="center"/>
        </w:trPr>
        <w:tc>
          <w:tcPr>
            <w:tcW w:w="1746" w:type="pct"/>
            <w:tcBorders>
              <w:top w:val="single" w:sz="2" w:space="0" w:color="000000"/>
            </w:tcBorders>
          </w:tcPr>
          <w:p w14:paraId="7FF5AA35" w14:textId="662CBBE5" w:rsidR="00A33A4A" w:rsidRDefault="00A33A4A" w:rsidP="00146AE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受试者是否有</w:t>
            </w:r>
            <w:proofErr w:type="gramStart"/>
            <w:r w:rsidR="00081DC7">
              <w:rPr>
                <w:rFonts w:ascii="Times New Roman" w:eastAsia="宋体" w:hAnsi="Times New Roman" w:cs="Times New Roman" w:hint="eastAsia"/>
                <w:lang w:eastAsia="zh-CN"/>
              </w:rPr>
              <w:t>除抗肿瘤外</w:t>
            </w:r>
            <w:r>
              <w:rPr>
                <w:rFonts w:ascii="Times New Roman" w:eastAsia="宋体" w:hAnsi="Times New Roman" w:cs="Times New Roman"/>
                <w:lang w:eastAsia="zh-CN"/>
              </w:rPr>
              <w:t>手术</w:t>
            </w:r>
            <w:proofErr w:type="gramEnd"/>
            <w:r>
              <w:rPr>
                <w:rFonts w:ascii="Times New Roman" w:eastAsia="宋体" w:hAnsi="Times New Roman" w:cs="Times New Roman"/>
                <w:lang w:eastAsia="zh-CN"/>
              </w:rPr>
              <w:t>史？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</w:p>
        </w:tc>
        <w:tc>
          <w:tcPr>
            <w:tcW w:w="3254" w:type="pct"/>
            <w:tcBorders>
              <w:top w:val="single" w:sz="2" w:space="0" w:color="000000"/>
            </w:tcBorders>
          </w:tcPr>
          <w:p w14:paraId="6859084B" w14:textId="278FEA97" w:rsidR="00A33A4A" w:rsidRDefault="00A33A4A" w:rsidP="003A304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</w:t>
            </w:r>
          </w:p>
        </w:tc>
      </w:tr>
      <w:tr>
        <w:tc>
          <w:tcPr>
            <w:tcW w:type="dxa" w:w="3401"/>
          </w:tcPr>
          <w:p>
            <w:r>
              <w:t>手术史（除抗肿瘤外）询问页</w:t>
            </w:r>
          </w:p>
        </w:tc>
        <w:tc>
          <w:tcPr>
            <w:tcW w:type="dxa" w:w="6339"/>
          </w:tcPr>
          <w:p/>
        </w:tc>
      </w:tr>
    </w:tbl>
    <w:p w14:paraId="2B5A46EA" w14:textId="1F528E14" w:rsidR="000F6CA6" w:rsidRDefault="000F6CA6"/>
    <w:p w14:paraId="28BF81C2" w14:textId="69575DEE" w:rsidR="000F6CA6" w:rsidRDefault="000F6CA6" w:rsidP="000F6CA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96" w:name="_Toc147735117"/>
      <w:r>
        <w:rPr>
          <w:rFonts w:ascii="Times New Roman" w:eastAsia="宋体" w:hAnsi="Times New Roman" w:cs="Times New Roman"/>
          <w:lang w:eastAsia="zh-CN"/>
        </w:rPr>
        <w:t>手术史</w:t>
      </w:r>
      <w:r w:rsidR="00081DC7">
        <w:rPr>
          <w:rFonts w:ascii="Times New Roman" w:eastAsia="宋体" w:hAnsi="Times New Roman" w:cs="Times New Roman" w:hint="eastAsia"/>
          <w:lang w:eastAsia="zh-CN"/>
        </w:rPr>
        <w:t>（</w:t>
      </w:r>
      <w:proofErr w:type="gramStart"/>
      <w:r w:rsidR="00081DC7">
        <w:rPr>
          <w:rFonts w:ascii="Times New Roman" w:eastAsia="宋体" w:hAnsi="Times New Roman" w:cs="Times New Roman" w:hint="eastAsia"/>
          <w:lang w:eastAsia="zh-CN"/>
        </w:rPr>
        <w:t>除抗肿瘤</w:t>
      </w:r>
      <w:proofErr w:type="gramEnd"/>
      <w:r w:rsidR="00081DC7">
        <w:rPr>
          <w:rFonts w:ascii="Times New Roman" w:eastAsia="宋体" w:hAnsi="Times New Roman" w:cs="Times New Roman" w:hint="eastAsia"/>
          <w:lang w:eastAsia="zh-CN"/>
        </w:rPr>
        <w:t>外）</w:t>
      </w:r>
      <w:bookmarkEnd w:id="96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401"/>
        <w:gridCol w:w="6339"/>
      </w:tblGrid>
      <w:tr w:rsidR="000218AC" w14:paraId="5CBB208F" w14:textId="77777777">
        <w:trPr>
          <w:jc w:val="center"/>
        </w:trPr>
        <w:tc>
          <w:tcPr>
            <w:tcW w:w="1746" w:type="pct"/>
          </w:tcPr>
          <w:p w14:paraId="2790DA96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手术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名称</w:t>
            </w:r>
          </w:p>
        </w:tc>
        <w:tc>
          <w:tcPr>
            <w:tcW w:w="3254" w:type="pct"/>
          </w:tcPr>
          <w:p w14:paraId="7B1E8401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A96516" w14:paraId="096752D0" w14:textId="77777777">
        <w:trPr>
          <w:jc w:val="center"/>
        </w:trPr>
        <w:tc>
          <w:tcPr>
            <w:tcW w:w="1746" w:type="pct"/>
          </w:tcPr>
          <w:p w14:paraId="4AB49F03" w14:textId="6128FC57" w:rsidR="00A96516" w:rsidRDefault="00A9651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手术部位</w:t>
            </w:r>
          </w:p>
        </w:tc>
        <w:tc>
          <w:tcPr>
            <w:tcW w:w="3254" w:type="pct"/>
          </w:tcPr>
          <w:p w14:paraId="0E450897" w14:textId="77777777" w:rsidR="00A96516" w:rsidRDefault="00A96516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7A38828A" w14:textId="77777777">
        <w:trPr>
          <w:jc w:val="center"/>
        </w:trPr>
        <w:tc>
          <w:tcPr>
            <w:tcW w:w="1746" w:type="pct"/>
          </w:tcPr>
          <w:p w14:paraId="11DCF414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手术日期</w:t>
            </w:r>
          </w:p>
        </w:tc>
        <w:tc>
          <w:tcPr>
            <w:tcW w:w="3254" w:type="pct"/>
          </w:tcPr>
          <w:p w14:paraId="648C6CD8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218AC" w14:paraId="2439C921" w14:textId="77777777">
        <w:trPr>
          <w:jc w:val="center"/>
        </w:trPr>
        <w:tc>
          <w:tcPr>
            <w:tcW w:w="5000" w:type="pct"/>
            <w:gridSpan w:val="2"/>
          </w:tcPr>
          <w:p w14:paraId="64F4F3CC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  <w:tr>
        <w:tc>
          <w:tcPr>
            <w:tcW w:type="dxa" w:w="3401"/>
          </w:tcPr>
          <w:p>
            <w:r>
              <w:t>手术史（除抗肿瘤外）</w:t>
            </w:r>
          </w:p>
        </w:tc>
        <w:tc>
          <w:tcPr>
            <w:tcW w:type="dxa" w:w="6339"/>
          </w:tcPr>
          <w:p/>
        </w:tc>
      </w:tr>
    </w:tbl>
    <w:p w14:paraId="535C23D5" w14:textId="719824CA" w:rsidR="000F6CA6" w:rsidRDefault="000F6CA6" w:rsidP="000F6CA6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74C84594" w14:textId="77777777" w:rsidR="000F6CA6" w:rsidRDefault="000F6CA6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70660019" w14:textId="50D8B8F1" w:rsidR="000F6CA6" w:rsidRDefault="000F6CA6" w:rsidP="000F6CA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97" w:name="_Toc147735118"/>
      <w:r>
        <w:rPr>
          <w:rFonts w:ascii="Times New Roman" w:eastAsia="宋体" w:hAnsi="Times New Roman" w:cs="Times New Roman" w:hint="eastAsia"/>
          <w:lang w:eastAsia="zh-CN"/>
        </w:rPr>
        <w:lastRenderedPageBreak/>
        <w:t>既往抗肿瘤药物治疗史询问页</w:t>
      </w:r>
      <w:bookmarkEnd w:id="97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26"/>
        <w:gridCol w:w="5914"/>
      </w:tblGrid>
      <w:tr w:rsidR="000F6CA6" w14:paraId="58214165" w14:textId="77777777" w:rsidTr="009064CB">
        <w:trPr>
          <w:jc w:val="center"/>
        </w:trPr>
        <w:tc>
          <w:tcPr>
            <w:tcW w:w="1964" w:type="pct"/>
            <w:tcBorders>
              <w:top w:val="single" w:sz="2" w:space="0" w:color="000000"/>
            </w:tcBorders>
          </w:tcPr>
          <w:p w14:paraId="141EAE22" w14:textId="5FA28B40" w:rsidR="000F6CA6" w:rsidRDefault="000F6CA6" w:rsidP="000F6CA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受试者是否有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接受过抗肿瘤药物治疗</w:t>
            </w:r>
            <w:r>
              <w:rPr>
                <w:rFonts w:ascii="Times New Roman" w:eastAsia="宋体" w:hAnsi="Times New Roman" w:cs="Times New Roman"/>
                <w:lang w:eastAsia="zh-CN"/>
              </w:rPr>
              <w:t>？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</w:p>
        </w:tc>
        <w:tc>
          <w:tcPr>
            <w:tcW w:w="3036" w:type="pct"/>
            <w:tcBorders>
              <w:top w:val="single" w:sz="2" w:space="0" w:color="000000"/>
            </w:tcBorders>
          </w:tcPr>
          <w:p w14:paraId="780AF9E2" w14:textId="77777777" w:rsidR="000F6CA6" w:rsidRDefault="000F6CA6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</w:t>
            </w:r>
          </w:p>
        </w:tc>
      </w:tr>
      <w:tr>
        <w:tc>
          <w:tcPr>
            <w:tcW w:type="dxa" w:w="3826"/>
          </w:tcPr>
          <w:p>
            <w:r>
              <w:t>既往抗肿瘤药物治疗史询问页</w:t>
            </w:r>
          </w:p>
        </w:tc>
        <w:tc>
          <w:tcPr>
            <w:tcW w:type="dxa" w:w="5914"/>
          </w:tcPr>
          <w:p/>
        </w:tc>
      </w:tr>
    </w:tbl>
    <w:p w14:paraId="4D9FC9AC" w14:textId="7E907A7F" w:rsidR="000F6CA6" w:rsidRDefault="000F6CA6"/>
    <w:p w14:paraId="07B855FF" w14:textId="0AFA6D9C" w:rsidR="000F6CA6" w:rsidRPr="000F6CA6" w:rsidRDefault="000F6CA6" w:rsidP="000F6CA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98" w:name="_Toc147735119"/>
      <w:r>
        <w:rPr>
          <w:rFonts w:ascii="Times New Roman" w:eastAsia="宋体" w:hAnsi="Times New Roman" w:cs="Times New Roman" w:hint="eastAsia"/>
          <w:lang w:eastAsia="zh-CN"/>
        </w:rPr>
        <w:t>既往抗肿瘤药物治疗史</w:t>
      </w:r>
      <w:bookmarkEnd w:id="98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26"/>
        <w:gridCol w:w="5914"/>
      </w:tblGrid>
      <w:tr w:rsidR="00F134DF" w14:paraId="54F3EBA9" w14:textId="77777777" w:rsidTr="009064CB">
        <w:trPr>
          <w:jc w:val="center"/>
        </w:trPr>
        <w:tc>
          <w:tcPr>
            <w:tcW w:w="1964" w:type="pct"/>
          </w:tcPr>
          <w:p w14:paraId="0ED6A7EC" w14:textId="798BC569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治疗阶段</w:t>
            </w:r>
          </w:p>
        </w:tc>
        <w:tc>
          <w:tcPr>
            <w:tcW w:w="3036" w:type="pct"/>
          </w:tcPr>
          <w:p w14:paraId="74A3EADB" w14:textId="0BE425A3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commentRangeStart w:id="99"/>
            <w:commentRangeStart w:id="100"/>
            <w:commentRangeStart w:id="101"/>
            <w:commentRangeStart w:id="102"/>
            <w:del w:id="103" w:author="zhangxuejun_clin" w:date="2023-10-17T16:47:00Z">
              <w:r w:rsidDel="00E56123">
                <w:rPr>
                  <w:rFonts w:ascii="Times New Roman" w:eastAsia="宋体" w:hAnsi="Times New Roman" w:cs="Times New Roman"/>
                  <w:lang w:eastAsia="zh-CN"/>
                </w:rPr>
                <w:delText>□</w:delText>
              </w:r>
              <w:r w:rsidDel="00E56123">
                <w:rPr>
                  <w:rFonts w:ascii="Times New Roman" w:eastAsia="宋体" w:hAnsi="Times New Roman" w:cs="Times New Roman" w:hint="eastAsia"/>
                  <w:lang w:eastAsia="zh-CN"/>
                </w:rPr>
                <w:delText>新辅助</w:delText>
              </w:r>
              <w:r w:rsidR="00B14D62" w:rsidDel="00E56123">
                <w:rPr>
                  <w:rFonts w:ascii="Times New Roman" w:eastAsia="宋体" w:hAnsi="Times New Roman" w:cs="Times New Roman" w:hint="eastAsia"/>
                  <w:lang w:eastAsia="zh-CN"/>
                </w:rPr>
                <w:delText>（淋巴瘤不适用）</w:delText>
              </w:r>
              <w:r w:rsidDel="00E56123">
                <w:rPr>
                  <w:rFonts w:ascii="Times New Roman" w:eastAsia="宋体" w:hAnsi="Times New Roman" w:cs="Times New Roman" w:hint="eastAsia"/>
                  <w:lang w:eastAsia="zh-CN"/>
                </w:rPr>
                <w:delText xml:space="preserve"> </w:delText>
              </w:r>
              <w:r w:rsidDel="00E56123">
                <w:rPr>
                  <w:rFonts w:ascii="Times New Roman" w:eastAsia="宋体" w:hAnsi="Times New Roman" w:cs="Times New Roman"/>
                  <w:lang w:eastAsia="zh-CN"/>
                </w:rPr>
                <w:delText xml:space="preserve">   □</w:delText>
              </w:r>
              <w:r w:rsidDel="00E56123">
                <w:rPr>
                  <w:rFonts w:ascii="Times New Roman" w:eastAsia="宋体" w:hAnsi="Times New Roman" w:cs="Times New Roman" w:hint="eastAsia"/>
                  <w:lang w:eastAsia="zh-CN"/>
                </w:rPr>
                <w:delText>辅助</w:delText>
              </w:r>
              <w:r w:rsidR="00B14D62" w:rsidDel="00E56123">
                <w:rPr>
                  <w:rFonts w:ascii="Times New Roman" w:eastAsia="宋体" w:hAnsi="Times New Roman" w:cs="Times New Roman" w:hint="eastAsia"/>
                  <w:lang w:eastAsia="zh-CN"/>
                </w:rPr>
                <w:delText>（淋巴瘤不适用）</w:delText>
              </w:r>
              <w:r w:rsidDel="00E56123">
                <w:rPr>
                  <w:rFonts w:ascii="Times New Roman" w:eastAsia="宋体" w:hAnsi="Times New Roman" w:cs="Times New Roman" w:hint="eastAsia"/>
                  <w:lang w:eastAsia="zh-CN"/>
                </w:rPr>
                <w:delText xml:space="preserve"> </w:delText>
              </w:r>
              <w:r w:rsidDel="00E56123">
                <w:rPr>
                  <w:rFonts w:ascii="Times New Roman" w:eastAsia="宋体" w:hAnsi="Times New Roman" w:cs="Times New Roman"/>
                  <w:lang w:eastAsia="zh-CN"/>
                </w:rPr>
                <w:delText xml:space="preserve"> </w:delText>
              </w:r>
              <w:commentRangeEnd w:id="99"/>
              <w:r w:rsidDel="00E56123">
                <w:rPr>
                  <w:rStyle w:val="af"/>
                </w:rPr>
                <w:commentReference w:id="99"/>
              </w:r>
              <w:commentRangeEnd w:id="100"/>
              <w:r w:rsidR="009548BA" w:rsidDel="00E56123">
                <w:rPr>
                  <w:rStyle w:val="af"/>
                </w:rPr>
                <w:commentReference w:id="100"/>
              </w:r>
              <w:commentRangeEnd w:id="101"/>
              <w:r w:rsidR="00646F3D" w:rsidDel="00E56123">
                <w:rPr>
                  <w:rStyle w:val="af"/>
                </w:rPr>
                <w:commentReference w:id="101"/>
              </w:r>
              <w:commentRangeEnd w:id="102"/>
              <w:r w:rsidR="00E56123" w:rsidDel="00E56123">
                <w:rPr>
                  <w:rStyle w:val="af"/>
                </w:rPr>
                <w:commentReference w:id="102"/>
              </w:r>
            </w:del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一线治疗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二线治疗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三线治疗</w:t>
            </w:r>
          </w:p>
          <w:p w14:paraId="5BF4AF3F" w14:textId="4F75C11B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□&gt;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三线治疗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同步放化疗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F134DF" w14:paraId="473215EB" w14:textId="77777777" w:rsidTr="009064CB">
        <w:trPr>
          <w:jc w:val="center"/>
        </w:trPr>
        <w:tc>
          <w:tcPr>
            <w:tcW w:w="1964" w:type="pct"/>
          </w:tcPr>
          <w:p w14:paraId="3D377BCF" w14:textId="4BAAD7E6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3036" w:type="pct"/>
          </w:tcPr>
          <w:p w14:paraId="14958593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F134DF" w14:paraId="3B196CAE" w14:textId="77777777" w:rsidTr="009064CB">
        <w:trPr>
          <w:jc w:val="center"/>
        </w:trPr>
        <w:tc>
          <w:tcPr>
            <w:tcW w:w="1964" w:type="pct"/>
          </w:tcPr>
          <w:p w14:paraId="4567F9D8" w14:textId="7CA0A9CD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治疗方案名称</w:t>
            </w:r>
          </w:p>
        </w:tc>
        <w:tc>
          <w:tcPr>
            <w:tcW w:w="3036" w:type="pct"/>
          </w:tcPr>
          <w:p w14:paraId="40E8B94C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F134DF" w14:paraId="04EBD3C9" w14:textId="77777777" w:rsidTr="009064CB">
        <w:trPr>
          <w:jc w:val="center"/>
        </w:trPr>
        <w:tc>
          <w:tcPr>
            <w:tcW w:w="1964" w:type="pct"/>
          </w:tcPr>
          <w:p w14:paraId="2A0B0619" w14:textId="12EEC3D3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治疗周期</w:t>
            </w:r>
            <w:commentRangeStart w:id="104"/>
            <w:commentRangeStart w:id="105"/>
            <w:r>
              <w:rPr>
                <w:rFonts w:ascii="Times New Roman" w:eastAsia="宋体" w:hAnsi="Times New Roman" w:cs="Times New Roman" w:hint="eastAsia"/>
                <w:lang w:eastAsia="zh-CN"/>
              </w:rPr>
              <w:t>总数</w:t>
            </w:r>
            <w:commentRangeEnd w:id="104"/>
            <w:r>
              <w:rPr>
                <w:rStyle w:val="af"/>
              </w:rPr>
              <w:commentReference w:id="104"/>
            </w:r>
            <w:commentRangeEnd w:id="105"/>
            <w:r w:rsidR="00B14D62">
              <w:rPr>
                <w:rStyle w:val="af"/>
              </w:rPr>
              <w:commentReference w:id="105"/>
            </w:r>
          </w:p>
        </w:tc>
        <w:tc>
          <w:tcPr>
            <w:tcW w:w="3036" w:type="pct"/>
          </w:tcPr>
          <w:p w14:paraId="03F5B9F6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F134DF" w14:paraId="2180F1A2" w14:textId="77777777" w:rsidTr="009064CB">
        <w:trPr>
          <w:jc w:val="center"/>
        </w:trPr>
        <w:tc>
          <w:tcPr>
            <w:tcW w:w="1964" w:type="pct"/>
          </w:tcPr>
          <w:p w14:paraId="6A5A2253" w14:textId="6BE88762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药物名称</w:t>
            </w:r>
          </w:p>
        </w:tc>
        <w:tc>
          <w:tcPr>
            <w:tcW w:w="3036" w:type="pct"/>
          </w:tcPr>
          <w:p w14:paraId="1EE3BAC6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F134DF" w14:paraId="61EA25F2" w14:textId="77777777" w:rsidTr="009064CB">
        <w:trPr>
          <w:jc w:val="center"/>
        </w:trPr>
        <w:tc>
          <w:tcPr>
            <w:tcW w:w="1964" w:type="pct"/>
          </w:tcPr>
          <w:p w14:paraId="2CA4A230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开始日期</w:t>
            </w:r>
          </w:p>
        </w:tc>
        <w:tc>
          <w:tcPr>
            <w:tcW w:w="3036" w:type="pct"/>
          </w:tcPr>
          <w:p w14:paraId="42EEE594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F134DF" w14:paraId="3F0E58AA" w14:textId="77777777" w:rsidTr="009064CB">
        <w:trPr>
          <w:jc w:val="center"/>
        </w:trPr>
        <w:tc>
          <w:tcPr>
            <w:tcW w:w="1964" w:type="pct"/>
          </w:tcPr>
          <w:p w14:paraId="43C1675C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结束日期</w:t>
            </w:r>
          </w:p>
        </w:tc>
        <w:tc>
          <w:tcPr>
            <w:tcW w:w="3036" w:type="pct"/>
          </w:tcPr>
          <w:p w14:paraId="6DA71CF2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F134DF" w14:paraId="2E57303F" w14:textId="77777777" w:rsidTr="009064CB">
        <w:trPr>
          <w:jc w:val="center"/>
        </w:trPr>
        <w:tc>
          <w:tcPr>
            <w:tcW w:w="1964" w:type="pct"/>
          </w:tcPr>
          <w:p w14:paraId="091DB2C7" w14:textId="0E8B05C0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给药剂量</w:t>
            </w:r>
          </w:p>
        </w:tc>
        <w:tc>
          <w:tcPr>
            <w:tcW w:w="3036" w:type="pct"/>
          </w:tcPr>
          <w:p w14:paraId="53603ED4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F134DF" w14:paraId="6BEDF289" w14:textId="77777777" w:rsidTr="009064CB">
        <w:trPr>
          <w:jc w:val="center"/>
        </w:trPr>
        <w:tc>
          <w:tcPr>
            <w:tcW w:w="1964" w:type="pct"/>
          </w:tcPr>
          <w:p w14:paraId="04EFDAC8" w14:textId="1EEE64D1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剂量单位</w:t>
            </w:r>
          </w:p>
        </w:tc>
        <w:tc>
          <w:tcPr>
            <w:tcW w:w="3036" w:type="pct"/>
          </w:tcPr>
          <w:p w14:paraId="00A8EF38" w14:textId="1B76E712" w:rsidR="00F134DF" w:rsidRPr="000F6CA6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>□mg  □g  □ug  □mL  □L  □IU  □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片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胶囊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 □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滴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未知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其他</w:t>
            </w:r>
          </w:p>
        </w:tc>
      </w:tr>
      <w:tr w:rsidR="00F134DF" w14:paraId="03AEAA5B" w14:textId="77777777" w:rsidTr="009064CB">
        <w:trPr>
          <w:jc w:val="center"/>
        </w:trPr>
        <w:tc>
          <w:tcPr>
            <w:tcW w:w="1964" w:type="pct"/>
          </w:tcPr>
          <w:p w14:paraId="6B196384" w14:textId="134BF8C2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3036" w:type="pct"/>
          </w:tcPr>
          <w:p w14:paraId="480BB1BE" w14:textId="77777777" w:rsidR="00F134DF" w:rsidRPr="000F6CA6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</w:p>
        </w:tc>
      </w:tr>
      <w:tr w:rsidR="00F134DF" w14:paraId="0856E33C" w14:textId="77777777" w:rsidTr="009064CB">
        <w:trPr>
          <w:jc w:val="center"/>
        </w:trPr>
        <w:tc>
          <w:tcPr>
            <w:tcW w:w="1964" w:type="pct"/>
          </w:tcPr>
          <w:p w14:paraId="5AACDA7A" w14:textId="7231230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给药频率</w:t>
            </w:r>
          </w:p>
        </w:tc>
        <w:tc>
          <w:tcPr>
            <w:tcW w:w="3036" w:type="pct"/>
          </w:tcPr>
          <w:p w14:paraId="56DFAC0D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>□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单次给药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□QD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（每日一次）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□BID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（每日两次）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</w:t>
            </w:r>
          </w:p>
          <w:p w14:paraId="4415E92A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>□TID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（每日三次）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□QID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（每日四次）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</w:t>
            </w:r>
          </w:p>
          <w:p w14:paraId="0B324040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>□QOD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（隔日一次）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□QW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（每周一次）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</w:t>
            </w:r>
          </w:p>
          <w:p w14:paraId="67A36922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>□BIW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（每周两次）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□TIW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（每周三次）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  </w:t>
            </w:r>
          </w:p>
          <w:p w14:paraId="34464F24" w14:textId="45159289" w:rsidR="00F134DF" w:rsidRPr="000F6CA6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>□prn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（必要时）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□</w:t>
            </w:r>
            <w:r w:rsidRPr="000F6CA6">
              <w:rPr>
                <w:rFonts w:ascii="Times New Roman" w:eastAsia="宋体" w:hAnsi="Times New Roman" w:cs="Times New Roman" w:hint="eastAsia"/>
                <w:kern w:val="2"/>
                <w:lang w:val="en-US" w:eastAsia="zh-CN"/>
              </w:rPr>
              <w:t>其他</w:t>
            </w:r>
            <w:r w:rsidRPr="000F6CA6">
              <w:rPr>
                <w:rFonts w:ascii="Times New Roman" w:eastAsia="宋体" w:hAnsi="Times New Roman" w:cs="Times New Roman"/>
                <w:kern w:val="2"/>
                <w:lang w:val="en-US" w:eastAsia="zh-CN"/>
              </w:rPr>
              <w:t xml:space="preserve">  </w:t>
            </w:r>
          </w:p>
        </w:tc>
      </w:tr>
      <w:tr w:rsidR="00F134DF" w14:paraId="6941AD8B" w14:textId="77777777" w:rsidTr="009064CB">
        <w:trPr>
          <w:jc w:val="center"/>
        </w:trPr>
        <w:tc>
          <w:tcPr>
            <w:tcW w:w="1964" w:type="pct"/>
          </w:tcPr>
          <w:p w14:paraId="11F1D7CA" w14:textId="1E348855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3036" w:type="pct"/>
          </w:tcPr>
          <w:p w14:paraId="05F0282B" w14:textId="77777777" w:rsidR="00F134DF" w:rsidRPr="000F6CA6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</w:p>
        </w:tc>
      </w:tr>
      <w:tr w:rsidR="00F134DF" w14:paraId="08185EFC" w14:textId="77777777" w:rsidTr="009064CB">
        <w:trPr>
          <w:jc w:val="center"/>
        </w:trPr>
        <w:tc>
          <w:tcPr>
            <w:tcW w:w="1964" w:type="pct"/>
          </w:tcPr>
          <w:p w14:paraId="2160D4C1" w14:textId="0C30C58A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停止治疗原因</w:t>
            </w:r>
          </w:p>
        </w:tc>
        <w:tc>
          <w:tcPr>
            <w:tcW w:w="3036" w:type="pct"/>
          </w:tcPr>
          <w:p w14:paraId="1ACEBC3E" w14:textId="187CEE52" w:rsidR="00F134DF" w:rsidRPr="000F6CA6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完成既定治疗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疾病进展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不可耐受的药物毒性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未知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</w:p>
        </w:tc>
      </w:tr>
      <w:tr w:rsidR="00F134DF" w14:paraId="777C6D06" w14:textId="77777777" w:rsidTr="009064CB">
        <w:trPr>
          <w:jc w:val="center"/>
        </w:trPr>
        <w:tc>
          <w:tcPr>
            <w:tcW w:w="1964" w:type="pct"/>
          </w:tcPr>
          <w:p w14:paraId="40C7EBEE" w14:textId="470B30E6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3036" w:type="pct"/>
          </w:tcPr>
          <w:p w14:paraId="50B2D404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F134DF" w14:paraId="4C412D1D" w14:textId="77777777" w:rsidTr="009064CB">
        <w:trPr>
          <w:jc w:val="center"/>
        </w:trPr>
        <w:tc>
          <w:tcPr>
            <w:tcW w:w="1964" w:type="pct"/>
          </w:tcPr>
          <w:p w14:paraId="3301E7B9" w14:textId="3BB30DCB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lastRenderedPageBreak/>
              <w:t>最佳疗效</w:t>
            </w:r>
          </w:p>
        </w:tc>
        <w:tc>
          <w:tcPr>
            <w:tcW w:w="3036" w:type="pct"/>
          </w:tcPr>
          <w:p w14:paraId="6B23820D" w14:textId="6CA52FA1" w:rsidR="00F134DF" w:rsidRPr="000F6CA6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完全缓解（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C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部分缓解（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P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疾病进展（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P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疾病稳定（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S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不可评价（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NE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未知</w:t>
            </w:r>
          </w:p>
        </w:tc>
      </w:tr>
      <w:tr w:rsidR="00F134DF" w14:paraId="5C711549" w14:textId="77777777" w:rsidTr="009064CB">
        <w:trPr>
          <w:jc w:val="center"/>
        </w:trPr>
        <w:tc>
          <w:tcPr>
            <w:tcW w:w="1964" w:type="pct"/>
          </w:tcPr>
          <w:p w14:paraId="3E830D16" w14:textId="34FE2418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3036" w:type="pct"/>
          </w:tcPr>
          <w:p w14:paraId="4499D444" w14:textId="77777777" w:rsidR="00F134DF" w:rsidRPr="000F6CA6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kern w:val="2"/>
                <w:lang w:val="en-US" w:eastAsia="zh-CN"/>
              </w:rPr>
            </w:pPr>
          </w:p>
        </w:tc>
      </w:tr>
      <w:tr w:rsidR="00F134DF" w14:paraId="69410264" w14:textId="77777777" w:rsidTr="009064CB">
        <w:trPr>
          <w:jc w:val="center"/>
        </w:trPr>
        <w:tc>
          <w:tcPr>
            <w:tcW w:w="5000" w:type="pct"/>
            <w:gridSpan w:val="2"/>
          </w:tcPr>
          <w:p w14:paraId="246C4933" w14:textId="77777777" w:rsidR="00F134DF" w:rsidRDefault="00F134DF" w:rsidP="00F134D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  <w:tr>
        <w:tc>
          <w:tcPr>
            <w:tcW w:type="dxa" w:w="3826"/>
          </w:tcPr>
          <w:p>
            <w:r>
              <w:t>既往抗肿瘤药物治疗史</w:t>
            </w:r>
          </w:p>
        </w:tc>
        <w:tc>
          <w:tcPr>
            <w:tcW w:type="dxa" w:w="5914"/>
          </w:tcPr>
          <w:p/>
        </w:tc>
      </w:tr>
    </w:tbl>
    <w:p w14:paraId="7E05A080" w14:textId="77777777" w:rsidR="000F6CA6" w:rsidRDefault="000F6CA6" w:rsidP="000F6CA6">
      <w:pPr>
        <w:rPr>
          <w:lang w:eastAsia="zh-CN"/>
        </w:rPr>
      </w:pPr>
    </w:p>
    <w:p w14:paraId="38EB371A" w14:textId="22E8E63A" w:rsidR="000F6CA6" w:rsidRDefault="000F6CA6" w:rsidP="000F6CA6">
      <w:pPr>
        <w:rPr>
          <w:lang w:eastAsia="zh-CN"/>
        </w:rPr>
      </w:pPr>
      <w:r>
        <w:rPr>
          <w:lang w:eastAsia="zh-CN"/>
        </w:rPr>
        <w:br w:type="page"/>
      </w:r>
    </w:p>
    <w:p w14:paraId="79C1F908" w14:textId="2455BA44" w:rsidR="00076350" w:rsidRDefault="00076350" w:rsidP="0007635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06" w:name="_Toc147735120"/>
      <w:r>
        <w:rPr>
          <w:rFonts w:ascii="Times New Roman" w:eastAsia="宋体" w:hAnsi="Times New Roman" w:cs="Times New Roman" w:hint="eastAsia"/>
          <w:lang w:eastAsia="zh-CN"/>
        </w:rPr>
        <w:lastRenderedPageBreak/>
        <w:t>既往抗肿瘤其他治疗史询问页</w:t>
      </w:r>
      <w:bookmarkEnd w:id="106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26"/>
        <w:gridCol w:w="5914"/>
      </w:tblGrid>
      <w:tr w:rsidR="00076350" w14:paraId="6F7A6C16" w14:textId="77777777" w:rsidTr="009064CB">
        <w:trPr>
          <w:jc w:val="center"/>
        </w:trPr>
        <w:tc>
          <w:tcPr>
            <w:tcW w:w="1964" w:type="pct"/>
            <w:tcBorders>
              <w:top w:val="single" w:sz="2" w:space="0" w:color="000000"/>
            </w:tcBorders>
          </w:tcPr>
          <w:p w14:paraId="217BB36D" w14:textId="01EFF090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受试者是否有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接受过肿瘤相关的其他治疗</w:t>
            </w:r>
            <w:r>
              <w:rPr>
                <w:rFonts w:ascii="Times New Roman" w:eastAsia="宋体" w:hAnsi="Times New Roman" w:cs="Times New Roman"/>
                <w:lang w:eastAsia="zh-CN"/>
              </w:rPr>
              <w:t>？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</w:p>
        </w:tc>
        <w:tc>
          <w:tcPr>
            <w:tcW w:w="3036" w:type="pct"/>
            <w:tcBorders>
              <w:top w:val="single" w:sz="2" w:space="0" w:color="000000"/>
            </w:tcBorders>
          </w:tcPr>
          <w:p w14:paraId="219F1878" w14:textId="77777777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</w:t>
            </w:r>
          </w:p>
        </w:tc>
      </w:tr>
      <w:tr>
        <w:tc>
          <w:tcPr>
            <w:tcW w:type="dxa" w:w="3826"/>
          </w:tcPr>
          <w:p>
            <w:r>
              <w:t>既往抗肿瘤其他治疗史询问页</w:t>
            </w:r>
          </w:p>
        </w:tc>
        <w:tc>
          <w:tcPr>
            <w:tcW w:type="dxa" w:w="5914"/>
          </w:tcPr>
          <w:p/>
        </w:tc>
      </w:tr>
    </w:tbl>
    <w:p w14:paraId="4691868C" w14:textId="77777777" w:rsidR="00076350" w:rsidRDefault="00076350" w:rsidP="00076350"/>
    <w:p w14:paraId="57E37AC1" w14:textId="6BBABED7" w:rsidR="00076350" w:rsidRPr="000F6CA6" w:rsidRDefault="00076350" w:rsidP="0007635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07" w:name="_Toc147735121"/>
      <w:r>
        <w:rPr>
          <w:rFonts w:ascii="Times New Roman" w:eastAsia="宋体" w:hAnsi="Times New Roman" w:cs="Times New Roman" w:hint="eastAsia"/>
          <w:lang w:eastAsia="zh-CN"/>
        </w:rPr>
        <w:t>既往抗肿瘤</w:t>
      </w:r>
      <w:r w:rsidR="008D1A85">
        <w:rPr>
          <w:rFonts w:ascii="Times New Roman" w:eastAsia="宋体" w:hAnsi="Times New Roman" w:cs="Times New Roman" w:hint="eastAsia"/>
          <w:lang w:eastAsia="zh-CN"/>
        </w:rPr>
        <w:t>其他</w:t>
      </w:r>
      <w:r>
        <w:rPr>
          <w:rFonts w:ascii="Times New Roman" w:eastAsia="宋体" w:hAnsi="Times New Roman" w:cs="Times New Roman" w:hint="eastAsia"/>
          <w:lang w:eastAsia="zh-CN"/>
        </w:rPr>
        <w:t>治疗史</w:t>
      </w:r>
      <w:bookmarkEnd w:id="107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26"/>
        <w:gridCol w:w="5914"/>
      </w:tblGrid>
      <w:tr w:rsidR="00076350" w14:paraId="23EEDAB9" w14:textId="77777777" w:rsidTr="009064CB">
        <w:trPr>
          <w:jc w:val="center"/>
        </w:trPr>
        <w:tc>
          <w:tcPr>
            <w:tcW w:w="1964" w:type="pct"/>
          </w:tcPr>
          <w:p w14:paraId="4CE92C68" w14:textId="614DB6A1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治疗</w:t>
            </w:r>
            <w:r w:rsidR="008D1A85">
              <w:rPr>
                <w:rFonts w:ascii="Times New Roman" w:eastAsia="宋体" w:hAnsi="Times New Roman" w:cs="Times New Roman" w:hint="eastAsia"/>
                <w:lang w:eastAsia="zh-CN"/>
              </w:rPr>
              <w:t>名称</w:t>
            </w:r>
          </w:p>
        </w:tc>
        <w:tc>
          <w:tcPr>
            <w:tcW w:w="3036" w:type="pct"/>
          </w:tcPr>
          <w:p w14:paraId="0BAA6B9B" w14:textId="31B1750B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76350" w14:paraId="7140219A" w14:textId="77777777" w:rsidTr="009064CB">
        <w:trPr>
          <w:jc w:val="center"/>
        </w:trPr>
        <w:tc>
          <w:tcPr>
            <w:tcW w:w="1964" w:type="pct"/>
          </w:tcPr>
          <w:p w14:paraId="079EBF6D" w14:textId="77777777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开始日期</w:t>
            </w:r>
          </w:p>
        </w:tc>
        <w:tc>
          <w:tcPr>
            <w:tcW w:w="3036" w:type="pct"/>
          </w:tcPr>
          <w:p w14:paraId="70225C69" w14:textId="77777777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8D1A85" w14:paraId="24731F2D" w14:textId="77777777" w:rsidTr="009064CB">
        <w:trPr>
          <w:jc w:val="center"/>
        </w:trPr>
        <w:tc>
          <w:tcPr>
            <w:tcW w:w="1964" w:type="pct"/>
          </w:tcPr>
          <w:p w14:paraId="4B87B6B3" w14:textId="647236DE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是否持续</w:t>
            </w:r>
          </w:p>
        </w:tc>
        <w:tc>
          <w:tcPr>
            <w:tcW w:w="3036" w:type="pct"/>
          </w:tcPr>
          <w:p w14:paraId="3078C6E5" w14:textId="36C5502C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</w:p>
        </w:tc>
      </w:tr>
      <w:tr w:rsidR="00076350" w14:paraId="5EC3A4D9" w14:textId="77777777" w:rsidTr="009064CB">
        <w:trPr>
          <w:jc w:val="center"/>
        </w:trPr>
        <w:tc>
          <w:tcPr>
            <w:tcW w:w="1964" w:type="pct"/>
          </w:tcPr>
          <w:p w14:paraId="4455FBB8" w14:textId="77777777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结束日期</w:t>
            </w:r>
          </w:p>
        </w:tc>
        <w:tc>
          <w:tcPr>
            <w:tcW w:w="3036" w:type="pct"/>
          </w:tcPr>
          <w:p w14:paraId="31A6958A" w14:textId="77777777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76350" w14:paraId="7983B457" w14:textId="77777777" w:rsidTr="009064CB">
        <w:trPr>
          <w:jc w:val="center"/>
        </w:trPr>
        <w:tc>
          <w:tcPr>
            <w:tcW w:w="5000" w:type="pct"/>
            <w:gridSpan w:val="2"/>
          </w:tcPr>
          <w:p w14:paraId="75B9F1F1" w14:textId="77777777" w:rsidR="00076350" w:rsidRDefault="00076350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  <w:tr>
        <w:tc>
          <w:tcPr>
            <w:tcW w:type="dxa" w:w="3826"/>
          </w:tcPr>
          <w:p>
            <w:r>
              <w:t>既往抗肿瘤其他治疗史</w:t>
            </w:r>
          </w:p>
        </w:tc>
        <w:tc>
          <w:tcPr>
            <w:tcW w:type="dxa" w:w="5914"/>
          </w:tcPr>
          <w:p/>
        </w:tc>
      </w:tr>
    </w:tbl>
    <w:p w14:paraId="4CAA6F4E" w14:textId="77777777" w:rsidR="00076350" w:rsidRDefault="00076350" w:rsidP="00076350">
      <w:pPr>
        <w:rPr>
          <w:lang w:eastAsia="zh-CN"/>
        </w:rPr>
      </w:pPr>
    </w:p>
    <w:p w14:paraId="57E5BFAB" w14:textId="32FCC5A8" w:rsidR="000218AC" w:rsidRDefault="00146AE6" w:rsidP="00146AE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08" w:name="_Toc147735122"/>
      <w:r>
        <w:rPr>
          <w:rFonts w:ascii="Times New Roman" w:eastAsia="宋体" w:hAnsi="Times New Roman" w:cs="Times New Roman" w:hint="eastAsia"/>
          <w:lang w:eastAsia="zh-CN"/>
        </w:rPr>
        <w:t>过敏史</w:t>
      </w:r>
      <w:bookmarkEnd w:id="108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401"/>
        <w:gridCol w:w="6339"/>
      </w:tblGrid>
      <w:tr w:rsidR="00146AE6" w14:paraId="64E4D880" w14:textId="77777777" w:rsidTr="00EF6DAB">
        <w:trPr>
          <w:jc w:val="center"/>
        </w:trPr>
        <w:tc>
          <w:tcPr>
            <w:tcW w:w="1746" w:type="pct"/>
            <w:tcBorders>
              <w:top w:val="single" w:sz="2" w:space="0" w:color="000000"/>
            </w:tcBorders>
          </w:tcPr>
          <w:p w14:paraId="4D6341DF" w14:textId="2398CB19" w:rsidR="00146AE6" w:rsidRDefault="00146AE6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受试者是否有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过敏史</w:t>
            </w:r>
            <w:r>
              <w:rPr>
                <w:rFonts w:ascii="Times New Roman" w:eastAsia="宋体" w:hAnsi="Times New Roman" w:cs="Times New Roman"/>
                <w:lang w:eastAsia="zh-CN"/>
              </w:rPr>
              <w:t>？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</w:p>
        </w:tc>
        <w:tc>
          <w:tcPr>
            <w:tcW w:w="3254" w:type="pct"/>
            <w:tcBorders>
              <w:top w:val="single" w:sz="2" w:space="0" w:color="000000"/>
            </w:tcBorders>
          </w:tcPr>
          <w:p w14:paraId="73E2F52E" w14:textId="77777777" w:rsidR="00146AE6" w:rsidRDefault="00146AE6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</w:t>
            </w:r>
          </w:p>
        </w:tc>
      </w:tr>
      <w:tr w:rsidR="00146AE6" w14:paraId="4BC674E0" w14:textId="77777777" w:rsidTr="00EF6DAB">
        <w:trPr>
          <w:jc w:val="center"/>
        </w:trPr>
        <w:tc>
          <w:tcPr>
            <w:tcW w:w="1746" w:type="pct"/>
          </w:tcPr>
          <w:p w14:paraId="3A528AD4" w14:textId="6BA96FE4" w:rsidR="00146AE6" w:rsidRDefault="00146AE6" w:rsidP="00146AE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若“是”，请详述</w:t>
            </w:r>
          </w:p>
        </w:tc>
        <w:tc>
          <w:tcPr>
            <w:tcW w:w="3254" w:type="pct"/>
          </w:tcPr>
          <w:p w14:paraId="0BA4C92D" w14:textId="77777777" w:rsidR="00146AE6" w:rsidRDefault="00146AE6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>
        <w:tc>
          <w:tcPr>
            <w:tcW w:type="dxa" w:w="3401"/>
          </w:tcPr>
          <w:p>
            <w:r>
              <w:t>过敏史</w:t>
            </w:r>
          </w:p>
        </w:tc>
        <w:tc>
          <w:tcPr>
            <w:tcW w:type="dxa" w:w="6339"/>
          </w:tcPr>
          <w:p/>
        </w:tc>
      </w:tr>
    </w:tbl>
    <w:p w14:paraId="080F45B0" w14:textId="1E785BBB" w:rsidR="00146AE6" w:rsidRDefault="00146AE6" w:rsidP="00146AE6">
      <w:pPr>
        <w:rPr>
          <w:lang w:eastAsia="zh-CN"/>
        </w:rPr>
      </w:pPr>
    </w:p>
    <w:p w14:paraId="0A63DF44" w14:textId="77777777" w:rsidR="00146AE6" w:rsidRDefault="00146AE6">
      <w:pPr>
        <w:rPr>
          <w:lang w:eastAsia="zh-CN"/>
        </w:rPr>
      </w:pPr>
      <w:r>
        <w:rPr>
          <w:lang w:eastAsia="zh-CN"/>
        </w:rPr>
        <w:br w:type="page"/>
      </w:r>
    </w:p>
    <w:p w14:paraId="345AE7B8" w14:textId="6FA51BAC" w:rsidR="00146AE6" w:rsidRPr="00146AE6" w:rsidRDefault="00146AE6" w:rsidP="00146AE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09" w:name="_Toc147735123"/>
      <w:r>
        <w:rPr>
          <w:rFonts w:ascii="Times New Roman" w:eastAsia="宋体" w:hAnsi="Times New Roman" w:cs="Times New Roman" w:hint="eastAsia"/>
          <w:lang w:eastAsia="zh-CN"/>
        </w:rPr>
        <w:lastRenderedPageBreak/>
        <w:t>其他个人史</w:t>
      </w:r>
      <w:bookmarkEnd w:id="109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26"/>
        <w:gridCol w:w="5914"/>
      </w:tblGrid>
      <w:tr w:rsidR="00E575E0" w14:paraId="307428E7" w14:textId="77777777" w:rsidTr="00EF6DAB">
        <w:trPr>
          <w:jc w:val="center"/>
        </w:trPr>
        <w:tc>
          <w:tcPr>
            <w:tcW w:w="1964" w:type="pct"/>
          </w:tcPr>
          <w:p w14:paraId="5C0B2B91" w14:textId="4A2B7B04" w:rsidR="00E575E0" w:rsidRDefault="00E575E0" w:rsidP="00E575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受试者是否有吸烟史？</w:t>
            </w:r>
          </w:p>
        </w:tc>
        <w:tc>
          <w:tcPr>
            <w:tcW w:w="3036" w:type="pct"/>
          </w:tcPr>
          <w:p w14:paraId="33932EB8" w14:textId="011B351A" w:rsidR="00E575E0" w:rsidRDefault="00E575E0" w:rsidP="00E575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</w:t>
            </w:r>
          </w:p>
        </w:tc>
      </w:tr>
      <w:tr w:rsidR="00E575E0" w14:paraId="1B69E8DD" w14:textId="77777777" w:rsidTr="00EF6DAB">
        <w:trPr>
          <w:jc w:val="center"/>
        </w:trPr>
        <w:tc>
          <w:tcPr>
            <w:tcW w:w="1964" w:type="pct"/>
          </w:tcPr>
          <w:p w14:paraId="5D18E3AF" w14:textId="56D330ED" w:rsidR="00E575E0" w:rsidRDefault="00E575E0" w:rsidP="00E575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若“是”，请详述</w:t>
            </w:r>
          </w:p>
        </w:tc>
        <w:tc>
          <w:tcPr>
            <w:tcW w:w="3036" w:type="pct"/>
          </w:tcPr>
          <w:p w14:paraId="1EE39222" w14:textId="77777777" w:rsidR="00E575E0" w:rsidRDefault="00E575E0" w:rsidP="00E575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E575E0" w14:paraId="49BAE840" w14:textId="77777777" w:rsidTr="00EF6DAB">
        <w:trPr>
          <w:jc w:val="center"/>
        </w:trPr>
        <w:tc>
          <w:tcPr>
            <w:tcW w:w="1964" w:type="pct"/>
          </w:tcPr>
          <w:p w14:paraId="6E6B866A" w14:textId="7F08C731" w:rsidR="00E575E0" w:rsidRDefault="00E575E0" w:rsidP="00E575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受试者是否有饮酒史？</w:t>
            </w:r>
          </w:p>
        </w:tc>
        <w:tc>
          <w:tcPr>
            <w:tcW w:w="3036" w:type="pct"/>
          </w:tcPr>
          <w:p w14:paraId="2E107DE8" w14:textId="0ECE8D81" w:rsidR="00E575E0" w:rsidRDefault="00E575E0" w:rsidP="00E575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</w:t>
            </w:r>
          </w:p>
        </w:tc>
      </w:tr>
      <w:tr w:rsidR="00E575E0" w14:paraId="53CDB184" w14:textId="77777777" w:rsidTr="00EF6DAB">
        <w:trPr>
          <w:jc w:val="center"/>
        </w:trPr>
        <w:tc>
          <w:tcPr>
            <w:tcW w:w="1964" w:type="pct"/>
          </w:tcPr>
          <w:p w14:paraId="7CCDEBE4" w14:textId="25173427" w:rsidR="00E575E0" w:rsidRDefault="00E575E0" w:rsidP="00E575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若“是”，请详述</w:t>
            </w:r>
          </w:p>
        </w:tc>
        <w:tc>
          <w:tcPr>
            <w:tcW w:w="3036" w:type="pct"/>
          </w:tcPr>
          <w:p w14:paraId="02DF83BE" w14:textId="77777777" w:rsidR="00E575E0" w:rsidRDefault="00E575E0" w:rsidP="00E575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E575E0" w14:paraId="247EFEBE" w14:textId="77777777" w:rsidTr="00EF6DAB">
        <w:trPr>
          <w:jc w:val="center"/>
        </w:trPr>
        <w:tc>
          <w:tcPr>
            <w:tcW w:w="1964" w:type="pct"/>
            <w:tcBorders>
              <w:top w:val="single" w:sz="2" w:space="0" w:color="000000"/>
            </w:tcBorders>
          </w:tcPr>
          <w:p w14:paraId="146AA5B0" w14:textId="77777777" w:rsidR="00E575E0" w:rsidRDefault="00E575E0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受试者是否有吸毒史？</w:t>
            </w:r>
          </w:p>
        </w:tc>
        <w:tc>
          <w:tcPr>
            <w:tcW w:w="3036" w:type="pct"/>
            <w:tcBorders>
              <w:top w:val="single" w:sz="2" w:space="0" w:color="000000"/>
            </w:tcBorders>
          </w:tcPr>
          <w:p w14:paraId="5A6309E2" w14:textId="77777777" w:rsidR="00E575E0" w:rsidRDefault="00E575E0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</w:t>
            </w:r>
          </w:p>
        </w:tc>
      </w:tr>
      <w:tr w:rsidR="00E575E0" w14:paraId="580EF92C" w14:textId="77777777" w:rsidTr="00EF6DAB">
        <w:trPr>
          <w:jc w:val="center"/>
        </w:trPr>
        <w:tc>
          <w:tcPr>
            <w:tcW w:w="1964" w:type="pct"/>
          </w:tcPr>
          <w:p w14:paraId="36FF781F" w14:textId="77777777" w:rsidR="00E575E0" w:rsidRDefault="00E575E0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若“是”，请详述</w:t>
            </w:r>
          </w:p>
        </w:tc>
        <w:tc>
          <w:tcPr>
            <w:tcW w:w="3036" w:type="pct"/>
          </w:tcPr>
          <w:p w14:paraId="01B0007A" w14:textId="77777777" w:rsidR="00E575E0" w:rsidRDefault="00E575E0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E575E0" w14:paraId="6C5707C8" w14:textId="77777777" w:rsidTr="00EF6DAB">
        <w:trPr>
          <w:jc w:val="center"/>
        </w:trPr>
        <w:tc>
          <w:tcPr>
            <w:tcW w:w="1964" w:type="pct"/>
            <w:tcBorders>
              <w:top w:val="single" w:sz="2" w:space="0" w:color="000000"/>
            </w:tcBorders>
          </w:tcPr>
          <w:p w14:paraId="5179F74F" w14:textId="77777777" w:rsidR="00E575E0" w:rsidRDefault="00E575E0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受试者是否有吸毒史？</w:t>
            </w:r>
          </w:p>
        </w:tc>
        <w:tc>
          <w:tcPr>
            <w:tcW w:w="3036" w:type="pct"/>
            <w:tcBorders>
              <w:top w:val="single" w:sz="2" w:space="0" w:color="000000"/>
            </w:tcBorders>
          </w:tcPr>
          <w:p w14:paraId="4F1178E0" w14:textId="77777777" w:rsidR="00E575E0" w:rsidRDefault="00E575E0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</w:t>
            </w:r>
          </w:p>
        </w:tc>
      </w:tr>
      <w:tr w:rsidR="00E575E0" w14:paraId="71EA3FE9" w14:textId="77777777" w:rsidTr="00EF6DAB">
        <w:trPr>
          <w:jc w:val="center"/>
        </w:trPr>
        <w:tc>
          <w:tcPr>
            <w:tcW w:w="1964" w:type="pct"/>
          </w:tcPr>
          <w:p w14:paraId="61D27EC3" w14:textId="77777777" w:rsidR="00E575E0" w:rsidRDefault="00E575E0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若“是”，请详述</w:t>
            </w:r>
          </w:p>
        </w:tc>
        <w:tc>
          <w:tcPr>
            <w:tcW w:w="3036" w:type="pct"/>
          </w:tcPr>
          <w:p w14:paraId="6355E976" w14:textId="77777777" w:rsidR="00E575E0" w:rsidRDefault="00E575E0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>
        <w:tc>
          <w:tcPr>
            <w:tcW w:type="dxa" w:w="3826"/>
          </w:tcPr>
          <w:p>
            <w:r>
              <w:t>其他个人史</w:t>
            </w:r>
          </w:p>
        </w:tc>
        <w:tc>
          <w:tcPr>
            <w:tcW w:type="dxa" w:w="5914"/>
          </w:tcPr>
          <w:p/>
        </w:tc>
      </w:tr>
    </w:tbl>
    <w:p w14:paraId="0A8C0C9F" w14:textId="77777777" w:rsidR="00146AE6" w:rsidRPr="00146AE6" w:rsidRDefault="00146AE6" w:rsidP="00146AE6">
      <w:pPr>
        <w:rPr>
          <w:lang w:eastAsia="zh-CN"/>
        </w:rPr>
      </w:pPr>
    </w:p>
    <w:p w14:paraId="2B962F8C" w14:textId="77777777" w:rsidR="008D1A85" w:rsidRDefault="008D1A85" w:rsidP="008D1A85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10" w:name="_Toc147735124"/>
      <w:r>
        <w:rPr>
          <w:rFonts w:ascii="Times New Roman" w:eastAsia="宋体" w:hAnsi="Times New Roman" w:cs="Times New Roman" w:hint="eastAsia"/>
          <w:lang w:eastAsia="zh-CN"/>
        </w:rPr>
        <w:t>ECOG</w:t>
      </w:r>
      <w:r>
        <w:rPr>
          <w:rFonts w:ascii="Times New Roman" w:eastAsia="宋体" w:hAnsi="Times New Roman" w:cs="Times New Roman" w:hint="eastAsia"/>
          <w:lang w:eastAsia="zh-CN"/>
        </w:rPr>
        <w:t>评分</w:t>
      </w:r>
      <w:bookmarkEnd w:id="110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8D1A85" w14:paraId="5F38E9E9" w14:textId="77777777" w:rsidTr="009064CB">
        <w:trPr>
          <w:jc w:val="center"/>
        </w:trPr>
        <w:tc>
          <w:tcPr>
            <w:tcW w:w="1818" w:type="pct"/>
            <w:tcBorders>
              <w:top w:val="single" w:sz="2" w:space="0" w:color="000000"/>
              <w:bottom w:val="single" w:sz="4" w:space="0" w:color="auto"/>
            </w:tcBorders>
          </w:tcPr>
          <w:p w14:paraId="3BAAE082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ECOG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评分</w:t>
            </w:r>
            <w:r>
              <w:rPr>
                <w:rFonts w:ascii="Times New Roman" w:eastAsia="宋体" w:hAnsi="Times New Roman" w:cs="Times New Roman"/>
                <w:lang w:eastAsia="zh-CN"/>
              </w:rPr>
              <w:t>？</w:t>
            </w:r>
          </w:p>
        </w:tc>
        <w:tc>
          <w:tcPr>
            <w:tcW w:w="3182" w:type="pct"/>
            <w:tcBorders>
              <w:top w:val="single" w:sz="2" w:space="0" w:color="000000"/>
              <w:bottom w:val="single" w:sz="4" w:space="0" w:color="auto"/>
            </w:tcBorders>
          </w:tcPr>
          <w:p w14:paraId="25739C1E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8D1A85" w14:paraId="650CD2B3" w14:textId="77777777" w:rsidTr="009064CB">
        <w:trPr>
          <w:jc w:val="center"/>
        </w:trPr>
        <w:tc>
          <w:tcPr>
            <w:tcW w:w="1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286A2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B969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3F6A5768" w14:textId="77777777" w:rsidTr="009064CB">
        <w:trPr>
          <w:jc w:val="center"/>
        </w:trPr>
        <w:tc>
          <w:tcPr>
            <w:tcW w:w="1818" w:type="pct"/>
            <w:tcBorders>
              <w:top w:val="single" w:sz="4" w:space="0" w:color="auto"/>
            </w:tcBorders>
          </w:tcPr>
          <w:p w14:paraId="37FC09E6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评分</w:t>
            </w:r>
            <w:r>
              <w:rPr>
                <w:rFonts w:ascii="Times New Roman" w:eastAsia="宋体" w:hAnsi="Times New Roman" w:cs="Times New Roman"/>
                <w:lang w:eastAsia="zh-CN"/>
              </w:rPr>
              <w:t>日期</w:t>
            </w:r>
          </w:p>
        </w:tc>
        <w:tc>
          <w:tcPr>
            <w:tcW w:w="3182" w:type="pct"/>
            <w:tcBorders>
              <w:top w:val="single" w:sz="4" w:space="0" w:color="auto"/>
            </w:tcBorders>
          </w:tcPr>
          <w:p w14:paraId="5B149378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8D1A85" w14:paraId="3944EAD7" w14:textId="77777777" w:rsidTr="009064CB">
        <w:trPr>
          <w:jc w:val="center"/>
        </w:trPr>
        <w:tc>
          <w:tcPr>
            <w:tcW w:w="1818" w:type="pct"/>
            <w:tcBorders>
              <w:top w:val="single" w:sz="4" w:space="0" w:color="auto"/>
              <w:bottom w:val="single" w:sz="4" w:space="0" w:color="auto"/>
            </w:tcBorders>
          </w:tcPr>
          <w:p w14:paraId="6DA81170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评分</w:t>
            </w:r>
          </w:p>
        </w:tc>
        <w:tc>
          <w:tcPr>
            <w:tcW w:w="3182" w:type="pct"/>
            <w:tcBorders>
              <w:top w:val="single" w:sz="4" w:space="0" w:color="auto"/>
              <w:bottom w:val="single" w:sz="4" w:space="0" w:color="auto"/>
            </w:tcBorders>
          </w:tcPr>
          <w:p w14:paraId="63B1DBA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□1 □2 □3 □4 □5</w:t>
            </w:r>
          </w:p>
        </w:tc>
      </w:tr>
      <w:tr w:rsidR="008D1A85" w14:paraId="57ACFC47" w14:textId="77777777" w:rsidTr="009064CB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23F20B08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04B80">
              <w:rPr>
                <w:rFonts w:ascii="Times New Roman" w:eastAsia="宋体" w:hAnsi="Times New Roman" w:cs="Times New Roman" w:hint="eastAsia"/>
                <w:lang w:eastAsia="zh-CN"/>
              </w:rPr>
              <w:t>注：（建议整个研究期间由同一位研究者进行</w:t>
            </w:r>
            <w:r w:rsidRPr="00904B80">
              <w:rPr>
                <w:rFonts w:ascii="Times New Roman" w:eastAsia="宋体" w:hAnsi="Times New Roman" w:cs="Times New Roman"/>
                <w:lang w:eastAsia="zh-CN"/>
              </w:rPr>
              <w:t>ECOG</w:t>
            </w:r>
            <w:r w:rsidRPr="00904B80">
              <w:rPr>
                <w:rFonts w:ascii="Times New Roman" w:eastAsia="宋体" w:hAnsi="Times New Roman" w:cs="Times New Roman"/>
                <w:lang w:eastAsia="zh-CN"/>
              </w:rPr>
              <w:t>的评价）</w:t>
            </w:r>
          </w:p>
          <w:p w14:paraId="179DEBF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：</w:t>
            </w:r>
            <w:r w:rsidRPr="00904B80">
              <w:rPr>
                <w:rFonts w:ascii="Times New Roman" w:eastAsia="宋体" w:hAnsi="Times New Roman" w:cs="Times New Roman" w:hint="eastAsia"/>
                <w:lang w:eastAsia="zh-CN"/>
              </w:rPr>
              <w:t>活动能力完全正常，与起病前活动能力无任何差异。</w:t>
            </w:r>
          </w:p>
          <w:p w14:paraId="2072A6E5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1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：</w:t>
            </w:r>
            <w:r w:rsidRPr="00904B80">
              <w:rPr>
                <w:rFonts w:ascii="Times New Roman" w:eastAsia="宋体" w:hAnsi="Times New Roman" w:cs="Times New Roman" w:hint="eastAsia"/>
                <w:lang w:eastAsia="zh-CN"/>
              </w:rPr>
              <w:t>能自由走动及从事轻体力活动，包括一般家务或办公室工作，但不能从事较重的体力活动。</w:t>
            </w:r>
          </w:p>
          <w:p w14:paraId="69796732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2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：</w:t>
            </w:r>
            <w:r w:rsidRPr="00904B80">
              <w:rPr>
                <w:rFonts w:ascii="Times New Roman" w:eastAsia="宋体" w:hAnsi="Times New Roman" w:cs="Times New Roman" w:hint="eastAsia"/>
                <w:lang w:eastAsia="zh-CN"/>
              </w:rPr>
              <w:t>能自由走动及生活自理，但已丧失工作能力，</w:t>
            </w:r>
            <w:proofErr w:type="gramStart"/>
            <w:r w:rsidRPr="00904B80">
              <w:rPr>
                <w:rFonts w:ascii="Times New Roman" w:eastAsia="宋体" w:hAnsi="Times New Roman" w:cs="Times New Roman" w:hint="eastAsia"/>
                <w:lang w:eastAsia="zh-CN"/>
              </w:rPr>
              <w:t>日间不</w:t>
            </w:r>
            <w:proofErr w:type="gramEnd"/>
            <w:r w:rsidRPr="00904B80">
              <w:rPr>
                <w:rFonts w:ascii="Times New Roman" w:eastAsia="宋体" w:hAnsi="Times New Roman" w:cs="Times New Roman" w:hint="eastAsia"/>
                <w:lang w:eastAsia="zh-CN"/>
              </w:rPr>
              <w:t>少于一半时间可以起床活动。</w:t>
            </w:r>
          </w:p>
          <w:p w14:paraId="7178D85B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3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：</w:t>
            </w:r>
            <w:r w:rsidRPr="00904B80">
              <w:rPr>
                <w:rFonts w:ascii="Times New Roman" w:eastAsia="宋体" w:hAnsi="Times New Roman" w:cs="Times New Roman" w:hint="eastAsia"/>
                <w:lang w:eastAsia="zh-CN"/>
              </w:rPr>
              <w:t>生活仅能部分自理，日间一半以上时间卧床或坐轮椅。</w:t>
            </w:r>
          </w:p>
          <w:p w14:paraId="44110A2D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4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：</w:t>
            </w:r>
            <w:r w:rsidRPr="00904B80">
              <w:rPr>
                <w:rFonts w:ascii="Times New Roman" w:eastAsia="宋体" w:hAnsi="Times New Roman" w:cs="Times New Roman" w:hint="eastAsia"/>
                <w:lang w:eastAsia="zh-CN"/>
              </w:rPr>
              <w:t>卧床不起，生活不能自理。</w:t>
            </w:r>
          </w:p>
          <w:p w14:paraId="5CC04892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：</w:t>
            </w:r>
            <w:r w:rsidRPr="00904B80">
              <w:rPr>
                <w:rFonts w:ascii="Times New Roman" w:eastAsia="宋体" w:hAnsi="Times New Roman" w:cs="Times New Roman" w:hint="eastAsia"/>
                <w:lang w:eastAsia="zh-CN"/>
              </w:rPr>
              <w:t>死亡</w:t>
            </w:r>
          </w:p>
        </w:tc>
      </w:tr>
      <w:tr>
        <w:tc>
          <w:tcPr>
            <w:tcW w:type="dxa" w:w="3541"/>
          </w:tcPr>
          <w:p>
            <w:r>
              <w:t>ECOG评分</w:t>
            </w:r>
          </w:p>
        </w:tc>
        <w:tc>
          <w:tcPr>
            <w:tcW w:type="dxa" w:w="6199"/>
          </w:tcPr>
          <w:p/>
        </w:tc>
      </w:tr>
    </w:tbl>
    <w:p w14:paraId="22571792" w14:textId="77777777" w:rsidR="008D1A85" w:rsidRDefault="008D1A85" w:rsidP="008D1A85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02300579" w14:textId="774E9BDC" w:rsidR="008D1A85" w:rsidRDefault="008D1A85" w:rsidP="008D1A85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5713C759" w14:textId="77777777" w:rsidR="008D1A85" w:rsidRDefault="008D1A85" w:rsidP="008D1A85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11" w:name="_Toc147735125"/>
      <w:r>
        <w:rPr>
          <w:rFonts w:ascii="Times New Roman" w:eastAsia="宋体" w:hAnsi="Times New Roman" w:cs="Times New Roman"/>
          <w:lang w:eastAsia="zh-CN"/>
        </w:rPr>
        <w:lastRenderedPageBreak/>
        <w:t>身高</w:t>
      </w:r>
      <w:r>
        <w:rPr>
          <w:rFonts w:ascii="Times New Roman" w:eastAsia="宋体" w:hAnsi="Times New Roman" w:cs="Times New Roman" w:hint="eastAsia"/>
          <w:lang w:eastAsia="zh-CN"/>
        </w:rPr>
        <w:t>体重</w:t>
      </w:r>
      <w:bookmarkEnd w:id="111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364"/>
        <w:gridCol w:w="6376"/>
      </w:tblGrid>
      <w:tr w:rsidR="008D1A85" w14:paraId="4F8DE83E" w14:textId="77777777" w:rsidTr="009064CB">
        <w:trPr>
          <w:jc w:val="center"/>
        </w:trPr>
        <w:tc>
          <w:tcPr>
            <w:tcW w:w="1727" w:type="pct"/>
            <w:tcBorders>
              <w:top w:val="single" w:sz="2" w:space="0" w:color="000000"/>
            </w:tcBorders>
          </w:tcPr>
          <w:p w14:paraId="2CD38FD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是否进行了身高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体重</w:t>
            </w:r>
            <w:r>
              <w:rPr>
                <w:rFonts w:ascii="Times New Roman" w:eastAsia="宋体" w:hAnsi="Times New Roman" w:cs="Times New Roman"/>
                <w:lang w:eastAsia="zh-CN"/>
              </w:rPr>
              <w:t>测量？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        </w:t>
            </w:r>
          </w:p>
        </w:tc>
        <w:tc>
          <w:tcPr>
            <w:tcW w:w="3273" w:type="pct"/>
            <w:tcBorders>
              <w:top w:val="single" w:sz="2" w:space="0" w:color="000000"/>
            </w:tcBorders>
          </w:tcPr>
          <w:p w14:paraId="4B4274F6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</w:p>
        </w:tc>
      </w:tr>
      <w:tr w:rsidR="008D1A85" w14:paraId="1DC16EEB" w14:textId="77777777" w:rsidTr="009064CB">
        <w:trPr>
          <w:jc w:val="center"/>
        </w:trPr>
        <w:tc>
          <w:tcPr>
            <w:tcW w:w="1727" w:type="pct"/>
          </w:tcPr>
          <w:p w14:paraId="12137B6D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24D9">
              <w:rPr>
                <w:rFonts w:ascii="Times New Roman" w:eastAsia="宋体" w:hAnsi="Times New Roman" w:cs="Times New Roman" w:hint="eastAsia"/>
                <w:lang w:eastAsia="zh-CN"/>
              </w:rPr>
              <w:t>若“否”，请说明原因</w:t>
            </w:r>
          </w:p>
        </w:tc>
        <w:tc>
          <w:tcPr>
            <w:tcW w:w="3273" w:type="pct"/>
          </w:tcPr>
          <w:p w14:paraId="1072C377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796C1B4B" w14:textId="77777777" w:rsidTr="009064CB">
        <w:trPr>
          <w:jc w:val="center"/>
        </w:trPr>
        <w:tc>
          <w:tcPr>
            <w:tcW w:w="1727" w:type="pct"/>
          </w:tcPr>
          <w:p w14:paraId="20C8FA2D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测量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3273" w:type="pct"/>
          </w:tcPr>
          <w:p w14:paraId="59324AC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8D1A85" w14:paraId="3FFB9005" w14:textId="77777777" w:rsidTr="009064CB">
        <w:trPr>
          <w:jc w:val="center"/>
        </w:trPr>
        <w:tc>
          <w:tcPr>
            <w:tcW w:w="1727" w:type="pct"/>
          </w:tcPr>
          <w:p w14:paraId="43600C60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身高</w:t>
            </w:r>
          </w:p>
        </w:tc>
        <w:tc>
          <w:tcPr>
            <w:tcW w:w="3273" w:type="pct"/>
          </w:tcPr>
          <w:p w14:paraId="56C789B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|__|__|__|.|__| cm</w:t>
            </w:r>
          </w:p>
        </w:tc>
      </w:tr>
      <w:tr w:rsidR="008D1A85" w14:paraId="34715B4D" w14:textId="77777777" w:rsidTr="009064CB">
        <w:trPr>
          <w:jc w:val="center"/>
        </w:trPr>
        <w:tc>
          <w:tcPr>
            <w:tcW w:w="1727" w:type="pct"/>
          </w:tcPr>
          <w:p w14:paraId="30D0D56D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体重</w:t>
            </w:r>
          </w:p>
        </w:tc>
        <w:tc>
          <w:tcPr>
            <w:tcW w:w="3273" w:type="pct"/>
          </w:tcPr>
          <w:p w14:paraId="5698869F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|__|__|__|.|__| kg</w:t>
            </w:r>
          </w:p>
        </w:tc>
      </w:tr>
      <w:tr>
        <w:tc>
          <w:tcPr>
            <w:tcW w:type="dxa" w:w="3364"/>
          </w:tcPr>
          <w:p>
            <w:r>
              <w:t>身高体重</w:t>
            </w:r>
          </w:p>
        </w:tc>
        <w:tc>
          <w:tcPr>
            <w:tcW w:type="dxa" w:w="6376"/>
          </w:tcPr>
          <w:p/>
        </w:tc>
      </w:tr>
    </w:tbl>
    <w:p w14:paraId="7BC87522" w14:textId="77777777" w:rsidR="008D1A85" w:rsidRDefault="008D1A85" w:rsidP="008D1A85">
      <w:pPr>
        <w:rPr>
          <w:lang w:eastAsia="zh-CN"/>
        </w:rPr>
      </w:pPr>
    </w:p>
    <w:p w14:paraId="54428339" w14:textId="77777777" w:rsidR="008D1A85" w:rsidRDefault="008D1A85" w:rsidP="008D1A85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6B114E0" w14:textId="77777777" w:rsidR="008D1A85" w:rsidRDefault="008D1A85" w:rsidP="008D1A85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12" w:name="_Toc147735126"/>
      <w:r>
        <w:rPr>
          <w:rFonts w:ascii="Times New Roman" w:eastAsia="宋体" w:hAnsi="Times New Roman" w:cs="Times New Roman"/>
          <w:lang w:eastAsia="zh-CN"/>
        </w:rPr>
        <w:t>体重</w:t>
      </w:r>
      <w:bookmarkEnd w:id="112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364"/>
        <w:gridCol w:w="6376"/>
      </w:tblGrid>
      <w:tr w:rsidR="008D1A85" w14:paraId="52EC38D7" w14:textId="77777777" w:rsidTr="009064CB">
        <w:trPr>
          <w:jc w:val="center"/>
        </w:trPr>
        <w:tc>
          <w:tcPr>
            <w:tcW w:w="5000" w:type="pct"/>
            <w:gridSpan w:val="2"/>
            <w:tcBorders>
              <w:top w:val="single" w:sz="2" w:space="0" w:color="000000"/>
            </w:tcBorders>
          </w:tcPr>
          <w:p w14:paraId="227A8FD2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是否进行了体重测量？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              </w:t>
            </w: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             </w:t>
            </w:r>
          </w:p>
        </w:tc>
      </w:tr>
      <w:tr w:rsidR="008D1A85" w14:paraId="741BFBFD" w14:textId="77777777" w:rsidTr="009064CB">
        <w:trPr>
          <w:jc w:val="center"/>
        </w:trPr>
        <w:tc>
          <w:tcPr>
            <w:tcW w:w="1727" w:type="pct"/>
          </w:tcPr>
          <w:p w14:paraId="4B4D69DF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73" w:type="pct"/>
          </w:tcPr>
          <w:p w14:paraId="73E35AB6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19ED5F16" w14:textId="77777777" w:rsidTr="009064CB">
        <w:trPr>
          <w:jc w:val="center"/>
        </w:trPr>
        <w:tc>
          <w:tcPr>
            <w:tcW w:w="1727" w:type="pct"/>
          </w:tcPr>
          <w:p w14:paraId="709F0D1F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测量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3273" w:type="pct"/>
          </w:tcPr>
          <w:p w14:paraId="20C753F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8D1A85" w14:paraId="2FD0D765" w14:textId="77777777" w:rsidTr="009064CB">
        <w:trPr>
          <w:jc w:val="center"/>
        </w:trPr>
        <w:tc>
          <w:tcPr>
            <w:tcW w:w="1727" w:type="pct"/>
          </w:tcPr>
          <w:p w14:paraId="42658A7C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体重</w:t>
            </w:r>
          </w:p>
        </w:tc>
        <w:tc>
          <w:tcPr>
            <w:tcW w:w="3273" w:type="pct"/>
          </w:tcPr>
          <w:p w14:paraId="4C7E996D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|__|__|__|.|__| kg</w:t>
            </w:r>
          </w:p>
        </w:tc>
      </w:tr>
      <w:tr>
        <w:tc>
          <w:tcPr>
            <w:tcW w:type="dxa" w:w="3364"/>
          </w:tcPr>
          <w:p>
            <w:r>
              <w:t>体重</w:t>
            </w:r>
          </w:p>
        </w:tc>
        <w:tc>
          <w:tcPr>
            <w:tcW w:type="dxa" w:w="6376"/>
          </w:tcPr>
          <w:p/>
        </w:tc>
      </w:tr>
    </w:tbl>
    <w:p w14:paraId="79E40DA3" w14:textId="77777777" w:rsidR="008D1A85" w:rsidRDefault="008D1A85" w:rsidP="008D1A85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3CEC1F26" w14:textId="77777777" w:rsidR="008D1A85" w:rsidRDefault="008D1A85" w:rsidP="008D1A85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1DBE4015" w14:textId="77777777" w:rsidR="008D1A85" w:rsidRDefault="008D1A85" w:rsidP="008D1A85">
      <w:pPr>
        <w:rPr>
          <w:rFonts w:ascii="Times New Roman" w:eastAsia="宋体" w:hAnsi="Times New Roman" w:cs="Times New Roman"/>
          <w:lang w:eastAsia="zh-CN"/>
        </w:rPr>
      </w:pPr>
    </w:p>
    <w:p w14:paraId="49380383" w14:textId="77777777" w:rsidR="008D1A85" w:rsidRDefault="008D1A85" w:rsidP="008D1A85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13" w:name="_Toc147735127"/>
      <w:r>
        <w:rPr>
          <w:rFonts w:ascii="Times New Roman" w:eastAsia="宋体" w:hAnsi="Times New Roman" w:cs="Times New Roman"/>
          <w:lang w:eastAsia="zh-CN"/>
        </w:rPr>
        <w:t>体格检查</w:t>
      </w:r>
      <w:bookmarkEnd w:id="113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974"/>
        <w:gridCol w:w="3910"/>
        <w:gridCol w:w="2856"/>
      </w:tblGrid>
      <w:tr w:rsidR="008D1A85" w14:paraId="336FD161" w14:textId="77777777" w:rsidTr="009064CB">
        <w:trPr>
          <w:trHeight w:val="877"/>
          <w:jc w:val="center"/>
        </w:trPr>
        <w:tc>
          <w:tcPr>
            <w:tcW w:w="1527" w:type="pct"/>
            <w:tcBorders>
              <w:top w:val="single" w:sz="2" w:space="0" w:color="000000"/>
              <w:bottom w:val="single" w:sz="4" w:space="0" w:color="auto"/>
            </w:tcBorders>
          </w:tcPr>
          <w:p w14:paraId="04EB8A1E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是否进行了体格检查？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</w:t>
            </w:r>
          </w:p>
        </w:tc>
        <w:tc>
          <w:tcPr>
            <w:tcW w:w="3473" w:type="pct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5B1E45FD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  </w:t>
            </w:r>
          </w:p>
        </w:tc>
      </w:tr>
      <w:tr w:rsidR="008D1A85" w14:paraId="7B684A39" w14:textId="77777777" w:rsidTr="009064CB">
        <w:trPr>
          <w:jc w:val="center"/>
        </w:trPr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0413D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24D9">
              <w:rPr>
                <w:rFonts w:ascii="Times New Roman" w:eastAsia="宋体" w:hAnsi="Times New Roman" w:cs="Times New Roman" w:hint="eastAsia"/>
                <w:lang w:eastAsia="zh-CN"/>
              </w:rPr>
              <w:t>若“否”，请说明原因</w:t>
            </w:r>
          </w:p>
        </w:tc>
        <w:tc>
          <w:tcPr>
            <w:tcW w:w="34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BA8B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8D1A85" w14:paraId="73BAC7DC" w14:textId="77777777" w:rsidTr="009064CB">
        <w:trPr>
          <w:jc w:val="center"/>
        </w:trPr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63D7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检查日期</w:t>
            </w:r>
          </w:p>
        </w:tc>
        <w:tc>
          <w:tcPr>
            <w:tcW w:w="34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281D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F0BD7" w14:paraId="0CECFFE3" w14:textId="77777777" w:rsidTr="009064CB">
        <w:trPr>
          <w:jc w:val="center"/>
        </w:trPr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D173A" w14:textId="7CED8800" w:rsidR="000F0BD7" w:rsidRDefault="000F0BD7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检查时间</w:t>
            </w:r>
          </w:p>
        </w:tc>
        <w:tc>
          <w:tcPr>
            <w:tcW w:w="34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0C89D" w14:textId="533C06E2" w:rsidR="000F0BD7" w:rsidRDefault="000F0BD7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0F0BD7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8D1A85" w14:paraId="3E675946" w14:textId="77777777" w:rsidTr="009064CB">
        <w:trPr>
          <w:jc w:val="center"/>
        </w:trPr>
        <w:tc>
          <w:tcPr>
            <w:tcW w:w="1527" w:type="pct"/>
            <w:tcBorders>
              <w:top w:val="single" w:sz="4" w:space="0" w:color="auto"/>
            </w:tcBorders>
          </w:tcPr>
          <w:p w14:paraId="5F922F44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2007" w:type="pct"/>
            <w:tcBorders>
              <w:top w:val="single" w:sz="4" w:space="0" w:color="auto"/>
            </w:tcBorders>
          </w:tcPr>
          <w:p w14:paraId="062C36B9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1466" w:type="pct"/>
            <w:tcBorders>
              <w:top w:val="single" w:sz="4" w:space="0" w:color="auto"/>
            </w:tcBorders>
          </w:tcPr>
          <w:p w14:paraId="693C03B6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D024D9">
              <w:rPr>
                <w:rFonts w:ascii="Times New Roman" w:eastAsia="宋体" w:hAnsi="Times New Roman" w:cs="Times New Roman" w:hint="eastAsia"/>
                <w:lang w:eastAsia="zh-CN"/>
              </w:rPr>
              <w:t>若异常，请详述</w:t>
            </w:r>
          </w:p>
        </w:tc>
      </w:tr>
      <w:tr w:rsidR="008D1A85" w14:paraId="46960EB8" w14:textId="77777777" w:rsidTr="009064CB">
        <w:trPr>
          <w:jc w:val="center"/>
        </w:trPr>
        <w:tc>
          <w:tcPr>
            <w:tcW w:w="1527" w:type="pct"/>
            <w:tcBorders>
              <w:top w:val="single" w:sz="4" w:space="0" w:color="auto"/>
            </w:tcBorders>
          </w:tcPr>
          <w:p w14:paraId="1DD8AB72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皮肤黏膜</w:t>
            </w:r>
          </w:p>
        </w:tc>
        <w:tc>
          <w:tcPr>
            <w:tcW w:w="2007" w:type="pct"/>
            <w:tcBorders>
              <w:top w:val="single" w:sz="4" w:space="0" w:color="auto"/>
            </w:tcBorders>
          </w:tcPr>
          <w:p w14:paraId="1C36062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  <w:tcBorders>
              <w:top w:val="single" w:sz="4" w:space="0" w:color="auto"/>
            </w:tcBorders>
          </w:tcPr>
          <w:p w14:paraId="5F973340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:rsidRPr="00212032" w14:paraId="1FB32BEA" w14:textId="77777777" w:rsidTr="00212032">
        <w:trPr>
          <w:trHeight w:val="729"/>
          <w:jc w:val="center"/>
        </w:trPr>
        <w:tc>
          <w:tcPr>
            <w:tcW w:w="1527" w:type="pct"/>
          </w:tcPr>
          <w:p w14:paraId="05BF74F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淋巴结</w:t>
            </w:r>
          </w:p>
        </w:tc>
        <w:tc>
          <w:tcPr>
            <w:tcW w:w="2007" w:type="pct"/>
          </w:tcPr>
          <w:p w14:paraId="1CF73CE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53E8A949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224549D6" w14:textId="77777777" w:rsidTr="009064CB">
        <w:trPr>
          <w:jc w:val="center"/>
        </w:trPr>
        <w:tc>
          <w:tcPr>
            <w:tcW w:w="1527" w:type="pct"/>
          </w:tcPr>
          <w:p w14:paraId="37A8740B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头部</w:t>
            </w:r>
          </w:p>
        </w:tc>
        <w:tc>
          <w:tcPr>
            <w:tcW w:w="2007" w:type="pct"/>
          </w:tcPr>
          <w:p w14:paraId="5478A123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32CA9F12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47FBE295" w14:textId="77777777" w:rsidTr="009064CB">
        <w:trPr>
          <w:jc w:val="center"/>
        </w:trPr>
        <w:tc>
          <w:tcPr>
            <w:tcW w:w="1527" w:type="pct"/>
          </w:tcPr>
          <w:p w14:paraId="572E577B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颈部</w:t>
            </w:r>
          </w:p>
        </w:tc>
        <w:tc>
          <w:tcPr>
            <w:tcW w:w="2007" w:type="pct"/>
          </w:tcPr>
          <w:p w14:paraId="27DEE120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2C6F617E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437A1B64" w14:textId="77777777" w:rsidTr="009064CB">
        <w:trPr>
          <w:jc w:val="center"/>
        </w:trPr>
        <w:tc>
          <w:tcPr>
            <w:tcW w:w="1527" w:type="pct"/>
          </w:tcPr>
          <w:p w14:paraId="253056BB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胸部</w:t>
            </w:r>
          </w:p>
        </w:tc>
        <w:tc>
          <w:tcPr>
            <w:tcW w:w="2007" w:type="pct"/>
          </w:tcPr>
          <w:p w14:paraId="4A7C0D4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1416A30E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442BAE9A" w14:textId="77777777" w:rsidTr="009064CB">
        <w:trPr>
          <w:jc w:val="center"/>
        </w:trPr>
        <w:tc>
          <w:tcPr>
            <w:tcW w:w="1527" w:type="pct"/>
          </w:tcPr>
          <w:p w14:paraId="3E7993DC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腹部</w:t>
            </w:r>
          </w:p>
        </w:tc>
        <w:tc>
          <w:tcPr>
            <w:tcW w:w="2007" w:type="pct"/>
          </w:tcPr>
          <w:p w14:paraId="592A322A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42D36DE4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413DF5B2" w14:textId="77777777" w:rsidTr="009064CB">
        <w:trPr>
          <w:jc w:val="center"/>
        </w:trPr>
        <w:tc>
          <w:tcPr>
            <w:tcW w:w="1527" w:type="pct"/>
          </w:tcPr>
          <w:p w14:paraId="5AD61D90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脊柱</w:t>
            </w:r>
            <w:r>
              <w:rPr>
                <w:rFonts w:ascii="Times New Roman" w:eastAsia="宋体" w:hAnsi="Times New Roman" w:cs="Times New Roman"/>
                <w:lang w:eastAsia="zh-CN"/>
              </w:rPr>
              <w:t>/</w:t>
            </w:r>
            <w:r>
              <w:rPr>
                <w:rFonts w:ascii="Times New Roman" w:eastAsia="宋体" w:hAnsi="Times New Roman" w:cs="Times New Roman"/>
                <w:lang w:eastAsia="zh-CN"/>
              </w:rPr>
              <w:t>四肢</w:t>
            </w:r>
          </w:p>
        </w:tc>
        <w:tc>
          <w:tcPr>
            <w:tcW w:w="2007" w:type="pct"/>
          </w:tcPr>
          <w:p w14:paraId="6339126C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1F84B5C4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21F71EC8" w14:textId="77777777" w:rsidTr="009064CB">
        <w:trPr>
          <w:jc w:val="center"/>
        </w:trPr>
        <w:tc>
          <w:tcPr>
            <w:tcW w:w="1527" w:type="pct"/>
          </w:tcPr>
          <w:p w14:paraId="0107912C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肌肉骨骼系统</w:t>
            </w:r>
          </w:p>
        </w:tc>
        <w:tc>
          <w:tcPr>
            <w:tcW w:w="2007" w:type="pct"/>
          </w:tcPr>
          <w:p w14:paraId="1A5900DB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63828A0E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D1A85" w14:paraId="39DC8850" w14:textId="77777777" w:rsidTr="009064CB">
        <w:trPr>
          <w:jc w:val="center"/>
        </w:trPr>
        <w:tc>
          <w:tcPr>
            <w:tcW w:w="1527" w:type="pct"/>
          </w:tcPr>
          <w:p w14:paraId="206498CE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神经系统</w:t>
            </w:r>
          </w:p>
        </w:tc>
        <w:tc>
          <w:tcPr>
            <w:tcW w:w="2007" w:type="pct"/>
          </w:tcPr>
          <w:p w14:paraId="4E46C883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466" w:type="pct"/>
          </w:tcPr>
          <w:p w14:paraId="0C8733D7" w14:textId="77777777" w:rsidR="008D1A85" w:rsidRDefault="008D1A85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2974"/>
          </w:tcPr>
          <w:p>
            <w:r>
              <w:t>体格检查</w:t>
            </w:r>
          </w:p>
        </w:tc>
        <w:tc>
          <w:tcPr>
            <w:tcW w:type="dxa" w:w="3910"/>
          </w:tcPr>
          <w:p/>
        </w:tc>
        <w:tc>
          <w:tcPr>
            <w:tcW w:type="dxa" w:w="2856"/>
          </w:tcPr>
          <w:p/>
        </w:tc>
      </w:tr>
    </w:tbl>
    <w:p w14:paraId="5C662A4B" w14:textId="77777777" w:rsidR="008D1A85" w:rsidRDefault="008D1A85" w:rsidP="008D1A85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56717927" w14:textId="77777777" w:rsidR="008D1A85" w:rsidRDefault="008D1A85" w:rsidP="008D1A85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6C20CF1D" w14:textId="77777777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</w:rPr>
      </w:pPr>
      <w:bookmarkStart w:id="114" w:name="_Toc133169236"/>
      <w:bookmarkStart w:id="115" w:name="_Toc133247319"/>
      <w:bookmarkStart w:id="116" w:name="_Toc133169249"/>
      <w:bookmarkStart w:id="117" w:name="_Toc133247332"/>
      <w:bookmarkStart w:id="118" w:name="_Toc147735128"/>
      <w:bookmarkEnd w:id="114"/>
      <w:bookmarkEnd w:id="115"/>
      <w:bookmarkEnd w:id="116"/>
      <w:bookmarkEnd w:id="117"/>
      <w:r>
        <w:rPr>
          <w:rFonts w:ascii="Times New Roman" w:eastAsia="宋体" w:hAnsi="Times New Roman" w:cs="Times New Roman"/>
          <w:lang w:eastAsia="zh-CN"/>
        </w:rPr>
        <w:lastRenderedPageBreak/>
        <w:t>生命体征</w:t>
      </w:r>
      <w:bookmarkEnd w:id="118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265"/>
        <w:gridCol w:w="1418"/>
        <w:gridCol w:w="1701"/>
        <w:gridCol w:w="4356"/>
      </w:tblGrid>
      <w:tr w:rsidR="00021A7A" w14:paraId="0F0DF22C" w14:textId="2FDB92FE" w:rsidTr="00B1582F">
        <w:trPr>
          <w:jc w:val="center"/>
        </w:trPr>
        <w:tc>
          <w:tcPr>
            <w:tcW w:w="1891" w:type="pct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5329223A" w14:textId="51D4207D" w:rsidR="00021A7A" w:rsidRDefault="00021A7A" w:rsidP="00B1582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是否进行了生命体征检查？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</w:p>
        </w:tc>
        <w:tc>
          <w:tcPr>
            <w:tcW w:w="3109" w:type="pct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15A2D698" w14:textId="7CAC9B79" w:rsidR="00021A7A" w:rsidRDefault="00021A7A" w:rsidP="006F339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</w:p>
        </w:tc>
      </w:tr>
      <w:tr w:rsidR="00021A7A" w14:paraId="747E5B32" w14:textId="230F412A" w:rsidTr="00B1582F">
        <w:trPr>
          <w:jc w:val="center"/>
        </w:trPr>
        <w:tc>
          <w:tcPr>
            <w:tcW w:w="189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03A7B" w14:textId="77049F67" w:rsidR="00021A7A" w:rsidRDefault="00021A7A" w:rsidP="00A9651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109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A7BA" w14:textId="77777777" w:rsidR="00021A7A" w:rsidRDefault="00021A7A" w:rsidP="00A9651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21A7A" w14:paraId="539A7DD9" w14:textId="0D863848" w:rsidTr="00B1582F">
        <w:trPr>
          <w:jc w:val="center"/>
        </w:trPr>
        <w:tc>
          <w:tcPr>
            <w:tcW w:w="189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747E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检查日期</w:t>
            </w:r>
          </w:p>
        </w:tc>
        <w:tc>
          <w:tcPr>
            <w:tcW w:w="3109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CDFD" w14:textId="3BE9BE30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21A7A" w14:paraId="57B82048" w14:textId="77777777" w:rsidTr="00B1582F">
        <w:trPr>
          <w:jc w:val="center"/>
        </w:trPr>
        <w:tc>
          <w:tcPr>
            <w:tcW w:w="1163" w:type="pct"/>
            <w:tcBorders>
              <w:top w:val="single" w:sz="4" w:space="0" w:color="auto"/>
            </w:tcBorders>
          </w:tcPr>
          <w:p w14:paraId="3C45460D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1601" w:type="pct"/>
            <w:gridSpan w:val="2"/>
            <w:tcBorders>
              <w:top w:val="single" w:sz="4" w:space="0" w:color="auto"/>
            </w:tcBorders>
          </w:tcPr>
          <w:p w14:paraId="489D45CD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2236" w:type="pct"/>
            <w:tcBorders>
              <w:top w:val="single" w:sz="4" w:space="0" w:color="auto"/>
            </w:tcBorders>
          </w:tcPr>
          <w:p w14:paraId="3035B239" w14:textId="1A9C552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单位</w:t>
            </w:r>
          </w:p>
        </w:tc>
      </w:tr>
      <w:tr w:rsidR="00021A7A" w14:paraId="72EA0FCE" w14:textId="77777777" w:rsidTr="00B1582F">
        <w:trPr>
          <w:jc w:val="center"/>
        </w:trPr>
        <w:tc>
          <w:tcPr>
            <w:tcW w:w="1163" w:type="pct"/>
          </w:tcPr>
          <w:p w14:paraId="4DBB577A" w14:textId="47E98A47" w:rsidR="00021A7A" w:rsidRDefault="00021A7A" w:rsidP="00C049B4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体温</w:t>
            </w:r>
          </w:p>
        </w:tc>
        <w:tc>
          <w:tcPr>
            <w:tcW w:w="1601" w:type="pct"/>
            <w:gridSpan w:val="2"/>
          </w:tcPr>
          <w:p w14:paraId="2717BDB0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36" w:type="pct"/>
          </w:tcPr>
          <w:p w14:paraId="699CF630" w14:textId="07C654A3" w:rsidR="00021A7A" w:rsidRDefault="0057570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575708">
              <w:rPr>
                <w:rFonts w:ascii="Times New Roman" w:eastAsia="宋体" w:hAnsi="Times New Roman" w:cs="Times New Roman" w:hint="eastAsia"/>
                <w:lang w:eastAsia="zh-CN"/>
              </w:rPr>
              <w:t>℃</w:t>
            </w:r>
          </w:p>
        </w:tc>
      </w:tr>
      <w:tr w:rsidR="00021A7A" w14:paraId="5F8AE3F6" w14:textId="77777777" w:rsidTr="00B1582F">
        <w:trPr>
          <w:jc w:val="center"/>
        </w:trPr>
        <w:tc>
          <w:tcPr>
            <w:tcW w:w="1163" w:type="pct"/>
          </w:tcPr>
          <w:p w14:paraId="186D4E85" w14:textId="1AA549F4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呼吸</w:t>
            </w:r>
          </w:p>
        </w:tc>
        <w:tc>
          <w:tcPr>
            <w:tcW w:w="1601" w:type="pct"/>
            <w:gridSpan w:val="2"/>
          </w:tcPr>
          <w:p w14:paraId="346A0162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36" w:type="pct"/>
          </w:tcPr>
          <w:p w14:paraId="44AE4584" w14:textId="7AB66B62" w:rsidR="00021A7A" w:rsidRDefault="00575708" w:rsidP="0057570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分</w:t>
            </w:r>
          </w:p>
        </w:tc>
      </w:tr>
      <w:tr w:rsidR="00021A7A" w14:paraId="11823DB7" w14:textId="77777777" w:rsidTr="00B1582F">
        <w:trPr>
          <w:jc w:val="center"/>
        </w:trPr>
        <w:tc>
          <w:tcPr>
            <w:tcW w:w="1163" w:type="pct"/>
          </w:tcPr>
          <w:p w14:paraId="6E583ED6" w14:textId="126B1191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脉搏</w:t>
            </w:r>
          </w:p>
        </w:tc>
        <w:tc>
          <w:tcPr>
            <w:tcW w:w="1601" w:type="pct"/>
            <w:gridSpan w:val="2"/>
          </w:tcPr>
          <w:p w14:paraId="4A6F9C37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36" w:type="pct"/>
          </w:tcPr>
          <w:p w14:paraId="5C4F82D5" w14:textId="3F50BA8E" w:rsidR="00021A7A" w:rsidRDefault="0057570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分</w:t>
            </w:r>
          </w:p>
        </w:tc>
      </w:tr>
      <w:tr w:rsidR="00021A7A" w14:paraId="323435B4" w14:textId="77777777" w:rsidTr="00B1582F">
        <w:trPr>
          <w:jc w:val="center"/>
        </w:trPr>
        <w:tc>
          <w:tcPr>
            <w:tcW w:w="1163" w:type="pct"/>
          </w:tcPr>
          <w:p w14:paraId="4C8647C2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收缩压（坐位）</w:t>
            </w:r>
          </w:p>
        </w:tc>
        <w:tc>
          <w:tcPr>
            <w:tcW w:w="1601" w:type="pct"/>
            <w:gridSpan w:val="2"/>
          </w:tcPr>
          <w:p w14:paraId="567BB2BE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36" w:type="pct"/>
          </w:tcPr>
          <w:p w14:paraId="4F64A652" w14:textId="6DD28E39" w:rsidR="00021A7A" w:rsidRDefault="0057570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575708">
              <w:rPr>
                <w:rFonts w:ascii="Times New Roman" w:eastAsia="宋体" w:hAnsi="Times New Roman" w:cs="Times New Roman"/>
                <w:lang w:eastAsia="zh-CN"/>
              </w:rPr>
              <w:t>mmHg</w:t>
            </w:r>
          </w:p>
        </w:tc>
      </w:tr>
      <w:tr w:rsidR="00021A7A" w14:paraId="6AE9DD08" w14:textId="77777777" w:rsidTr="00B1582F">
        <w:trPr>
          <w:jc w:val="center"/>
        </w:trPr>
        <w:tc>
          <w:tcPr>
            <w:tcW w:w="1163" w:type="pct"/>
          </w:tcPr>
          <w:p w14:paraId="17FCF5BD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舒张压（坐位）</w:t>
            </w:r>
          </w:p>
        </w:tc>
        <w:tc>
          <w:tcPr>
            <w:tcW w:w="1601" w:type="pct"/>
            <w:gridSpan w:val="2"/>
          </w:tcPr>
          <w:p w14:paraId="5E6C01BD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36" w:type="pct"/>
          </w:tcPr>
          <w:p w14:paraId="2C6086EC" w14:textId="3A6503BF" w:rsidR="00021A7A" w:rsidRDefault="0057570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575708">
              <w:rPr>
                <w:rFonts w:ascii="Times New Roman" w:eastAsia="宋体" w:hAnsi="Times New Roman" w:cs="Times New Roman"/>
                <w:lang w:eastAsia="zh-CN"/>
              </w:rPr>
              <w:t>mmHg</w:t>
            </w:r>
          </w:p>
        </w:tc>
      </w:tr>
      <w:tr w:rsidR="00021A7A" w14:paraId="48947162" w14:textId="77777777" w:rsidTr="00B1582F">
        <w:trPr>
          <w:jc w:val="center"/>
        </w:trPr>
        <w:tc>
          <w:tcPr>
            <w:tcW w:w="1891" w:type="pct"/>
            <w:gridSpan w:val="2"/>
          </w:tcPr>
          <w:p w14:paraId="2EA62668" w14:textId="5B67A7A8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临床意义判断</w:t>
            </w:r>
          </w:p>
        </w:tc>
        <w:tc>
          <w:tcPr>
            <w:tcW w:w="3109" w:type="pct"/>
            <w:gridSpan w:val="2"/>
          </w:tcPr>
          <w:p w14:paraId="1BB01F52" w14:textId="047D70D9" w:rsidR="00021A7A" w:rsidRDefault="00021A7A" w:rsidP="008D1A8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="00B1582F"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="00B1582F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="00B1582F"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="00B1582F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</w:p>
        </w:tc>
      </w:tr>
      <w:tr w:rsidR="00021A7A" w14:paraId="720BEEB9" w14:textId="77777777" w:rsidTr="00B1582F">
        <w:trPr>
          <w:jc w:val="center"/>
        </w:trPr>
        <w:tc>
          <w:tcPr>
            <w:tcW w:w="1891" w:type="pct"/>
            <w:gridSpan w:val="2"/>
          </w:tcPr>
          <w:p w14:paraId="6ACDE832" w14:textId="6BA8318C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21A7A">
              <w:rPr>
                <w:rFonts w:ascii="Times New Roman" w:eastAsia="宋体" w:hAnsi="Times New Roman" w:cs="Times New Roman" w:hint="eastAsia"/>
                <w:lang w:eastAsia="zh-CN"/>
              </w:rPr>
              <w:t>若异常，请详述</w:t>
            </w:r>
          </w:p>
        </w:tc>
        <w:tc>
          <w:tcPr>
            <w:tcW w:w="3109" w:type="pct"/>
            <w:gridSpan w:val="2"/>
          </w:tcPr>
          <w:p w14:paraId="4DED03F9" w14:textId="77777777" w:rsidR="00021A7A" w:rsidRDefault="00021A7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2265"/>
          </w:tcPr>
          <w:p>
            <w:r>
              <w:t>生命体征</w:t>
            </w:r>
          </w:p>
        </w:tc>
        <w:tc>
          <w:tcPr>
            <w:tcW w:type="dxa" w:w="1418"/>
          </w:tcPr>
          <w:p/>
        </w:tc>
        <w:tc>
          <w:tcPr>
            <w:tcW w:type="dxa" w:w="1701"/>
          </w:tcPr>
          <w:p/>
        </w:tc>
        <w:tc>
          <w:tcPr>
            <w:tcW w:type="dxa" w:w="4356"/>
          </w:tcPr>
          <w:p/>
        </w:tc>
      </w:tr>
    </w:tbl>
    <w:p w14:paraId="28D16FBF" w14:textId="203B0CF3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46C9CE6" w14:textId="1FAE5BB4" w:rsidR="006F3393" w:rsidRDefault="006F3393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7F00D9FD" w14:textId="57781BBC" w:rsidR="006F3393" w:rsidRDefault="006F3393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35CCEF5D" w14:textId="67756E3C" w:rsidR="006F3393" w:rsidRDefault="006F3393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F12E192" w14:textId="513171D4" w:rsidR="006F3393" w:rsidRDefault="006F3393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70E8AF00" w14:textId="37D6E73E" w:rsidR="006F3393" w:rsidRDefault="006F3393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E70DF30" w14:textId="4ED6E562" w:rsidR="006F3393" w:rsidRDefault="006F3393">
      <w:pPr>
        <w:spacing w:before="160" w:after="160"/>
        <w:rPr>
          <w:rFonts w:ascii="Times New Roman" w:eastAsia="宋体" w:hAnsi="Times New Roman" w:cs="Times New Roman"/>
          <w:lang w:eastAsia="zh-CN"/>
        </w:rPr>
        <w:sectPr w:rsidR="006F339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440" w:right="1080" w:bottom="1440" w:left="1080" w:header="283" w:footer="708" w:gutter="0"/>
          <w:cols w:space="708"/>
          <w:docGrid w:linePitch="360"/>
        </w:sectPr>
      </w:pPr>
    </w:p>
    <w:p w14:paraId="1BF5C59B" w14:textId="01B02A4D" w:rsidR="00647DB7" w:rsidRDefault="00647DB7" w:rsidP="00647DB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19" w:name="_Toc147735129"/>
      <w:r>
        <w:rPr>
          <w:rFonts w:ascii="Times New Roman" w:eastAsia="宋体" w:hAnsi="Times New Roman" w:cs="Times New Roman"/>
          <w:lang w:eastAsia="zh-CN"/>
        </w:rPr>
        <w:lastRenderedPageBreak/>
        <w:t>生命体征</w:t>
      </w:r>
      <w:r w:rsidR="006F3393">
        <w:rPr>
          <w:rFonts w:ascii="Times New Roman" w:eastAsia="宋体" w:hAnsi="Times New Roman" w:cs="Times New Roman" w:hint="eastAsia"/>
          <w:lang w:eastAsia="zh-CN"/>
        </w:rPr>
        <w:t>（</w:t>
      </w:r>
      <w:r w:rsidR="006F3393">
        <w:rPr>
          <w:rFonts w:ascii="Times New Roman" w:eastAsia="宋体" w:hAnsi="Times New Roman" w:cs="Times New Roman" w:hint="eastAsia"/>
          <w:lang w:eastAsia="zh-CN"/>
        </w:rPr>
        <w:t>D</w:t>
      </w:r>
      <w:r w:rsidR="006F3393">
        <w:rPr>
          <w:rFonts w:ascii="Times New Roman" w:eastAsia="宋体" w:hAnsi="Times New Roman" w:cs="Times New Roman"/>
          <w:lang w:eastAsia="zh-CN"/>
        </w:rPr>
        <w:t>1</w:t>
      </w:r>
      <w:r w:rsidR="006F3393">
        <w:rPr>
          <w:rFonts w:ascii="Times New Roman" w:eastAsia="宋体" w:hAnsi="Times New Roman" w:cs="Times New Roman" w:hint="eastAsia"/>
          <w:lang w:eastAsia="zh-CN"/>
        </w:rPr>
        <w:t>）</w:t>
      </w:r>
      <w:bookmarkEnd w:id="119"/>
    </w:p>
    <w:p w14:paraId="2546F603" w14:textId="77777777" w:rsidR="006F3393" w:rsidRPr="006F3393" w:rsidRDefault="006F3393" w:rsidP="006F3393">
      <w:pPr>
        <w:rPr>
          <w:lang w:eastAsia="zh-CN"/>
        </w:rPr>
      </w:pP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91"/>
        <w:gridCol w:w="706"/>
        <w:gridCol w:w="1702"/>
        <w:gridCol w:w="993"/>
        <w:gridCol w:w="1133"/>
        <w:gridCol w:w="1418"/>
        <w:gridCol w:w="1275"/>
        <w:gridCol w:w="1278"/>
        <w:gridCol w:w="2126"/>
        <w:gridCol w:w="2330"/>
      </w:tblGrid>
      <w:tr w:rsidR="00575708" w14:paraId="3C84EAD0" w14:textId="77777777" w:rsidTr="00B1582F">
        <w:trPr>
          <w:jc w:val="center"/>
        </w:trPr>
        <w:tc>
          <w:tcPr>
            <w:tcW w:w="1218" w:type="pct"/>
            <w:gridSpan w:val="3"/>
            <w:tcBorders>
              <w:top w:val="single" w:sz="2" w:space="0" w:color="000000"/>
              <w:bottom w:val="single" w:sz="4" w:space="0" w:color="auto"/>
            </w:tcBorders>
          </w:tcPr>
          <w:p w14:paraId="29874CBD" w14:textId="703E55A5" w:rsidR="00575708" w:rsidRDefault="00575708" w:rsidP="008D1A8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是否进行了生命体征检查？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</w:p>
        </w:tc>
        <w:tc>
          <w:tcPr>
            <w:tcW w:w="3782" w:type="pct"/>
            <w:gridSpan w:val="7"/>
            <w:tcBorders>
              <w:top w:val="single" w:sz="2" w:space="0" w:color="000000"/>
              <w:bottom w:val="single" w:sz="4" w:space="0" w:color="auto"/>
            </w:tcBorders>
          </w:tcPr>
          <w:p w14:paraId="354F4132" w14:textId="42DDAC49" w:rsidR="00575708" w:rsidRDefault="00575708" w:rsidP="00134F6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</w:p>
        </w:tc>
      </w:tr>
      <w:tr w:rsidR="00575708" w14:paraId="1F77310C" w14:textId="77777777" w:rsidTr="00B1582F">
        <w:trPr>
          <w:jc w:val="center"/>
        </w:trPr>
        <w:tc>
          <w:tcPr>
            <w:tcW w:w="1218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067E" w14:textId="6FA9B3DC" w:rsidR="00575708" w:rsidRDefault="00575708" w:rsidP="00134F6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782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E716687" w14:textId="78FC2F7C" w:rsidR="00575708" w:rsidRDefault="00575708" w:rsidP="00134F6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75708" w14:paraId="4E5EB056" w14:textId="77777777" w:rsidTr="00B1582F">
        <w:trPr>
          <w:jc w:val="center"/>
        </w:trPr>
        <w:tc>
          <w:tcPr>
            <w:tcW w:w="1218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838BD" w14:textId="0650607E" w:rsidR="00575708" w:rsidRDefault="00575708" w:rsidP="00134F68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检查日期</w:t>
            </w:r>
          </w:p>
        </w:tc>
        <w:tc>
          <w:tcPr>
            <w:tcW w:w="3782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9B9F7A7" w14:textId="61C3839E" w:rsidR="00575708" w:rsidRDefault="00575708" w:rsidP="00134F68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575708" w14:paraId="388E0C59" w14:textId="77777777" w:rsidTr="00B1582F">
        <w:trPr>
          <w:jc w:val="center"/>
        </w:trPr>
        <w:tc>
          <w:tcPr>
            <w:tcW w:w="355" w:type="pct"/>
            <w:tcBorders>
              <w:top w:val="single" w:sz="4" w:space="0" w:color="auto"/>
            </w:tcBorders>
          </w:tcPr>
          <w:p w14:paraId="219FB7F3" w14:textId="5380B72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检查时间点</w:t>
            </w:r>
          </w:p>
        </w:tc>
        <w:tc>
          <w:tcPr>
            <w:tcW w:w="253" w:type="pct"/>
            <w:tcBorders>
              <w:top w:val="single" w:sz="4" w:space="0" w:color="auto"/>
            </w:tcBorders>
          </w:tcPr>
          <w:p w14:paraId="07609D8D" w14:textId="0049DFCA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未查</w:t>
            </w:r>
          </w:p>
        </w:tc>
        <w:tc>
          <w:tcPr>
            <w:tcW w:w="610" w:type="pct"/>
            <w:tcBorders>
              <w:top w:val="single" w:sz="4" w:space="0" w:color="auto"/>
            </w:tcBorders>
          </w:tcPr>
          <w:p w14:paraId="2088ED83" w14:textId="307D83EA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检查时间</w:t>
            </w:r>
          </w:p>
        </w:tc>
        <w:tc>
          <w:tcPr>
            <w:tcW w:w="356" w:type="pct"/>
            <w:tcBorders>
              <w:top w:val="single" w:sz="4" w:space="0" w:color="auto"/>
            </w:tcBorders>
          </w:tcPr>
          <w:p w14:paraId="2350104B" w14:textId="4241501A" w:rsidR="00575708" w:rsidRPr="00C049B4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体温（</w:t>
            </w:r>
            <w:r w:rsidRPr="00575708">
              <w:rPr>
                <w:rFonts w:ascii="Times New Roman" w:eastAsia="宋体" w:hAnsi="Times New Roman" w:cs="Times New Roman" w:hint="eastAsia"/>
                <w:lang w:eastAsia="zh-CN"/>
              </w:rPr>
              <w:t>℃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406" w:type="pct"/>
            <w:tcBorders>
              <w:top w:val="single" w:sz="4" w:space="0" w:color="auto"/>
            </w:tcBorders>
          </w:tcPr>
          <w:p w14:paraId="3877D969" w14:textId="4C5435A3" w:rsidR="00575708" w:rsidRPr="00C049B4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呼吸（次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分）</w:t>
            </w:r>
          </w:p>
        </w:tc>
        <w:tc>
          <w:tcPr>
            <w:tcW w:w="508" w:type="pct"/>
            <w:tcBorders>
              <w:top w:val="single" w:sz="4" w:space="0" w:color="auto"/>
            </w:tcBorders>
          </w:tcPr>
          <w:p w14:paraId="3380A923" w14:textId="00640442" w:rsidR="00575708" w:rsidRPr="00C049B4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脉搏（次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分）</w:t>
            </w:r>
          </w:p>
        </w:tc>
        <w:tc>
          <w:tcPr>
            <w:tcW w:w="457" w:type="pct"/>
            <w:tcBorders>
              <w:top w:val="single" w:sz="4" w:space="0" w:color="auto"/>
            </w:tcBorders>
          </w:tcPr>
          <w:p w14:paraId="727055DA" w14:textId="42AB20D0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收缩压</w:t>
            </w:r>
            <w:r>
              <w:rPr>
                <w:rFonts w:ascii="Times New Roman" w:eastAsia="宋体" w:hAnsi="Times New Roman" w:cs="Times New Roman"/>
                <w:lang w:eastAsia="zh-CN"/>
              </w:rPr>
              <w:t>（坐位）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（</w:t>
            </w:r>
            <w:r w:rsidRPr="00575708">
              <w:rPr>
                <w:rFonts w:ascii="Times New Roman" w:eastAsia="宋体" w:hAnsi="Times New Roman" w:cs="Times New Roman"/>
                <w:lang w:eastAsia="zh-CN"/>
              </w:rPr>
              <w:t>mmHg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1F3EFFE8" w14:textId="677E5304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舒张压</w:t>
            </w:r>
            <w:r>
              <w:rPr>
                <w:rFonts w:ascii="Times New Roman" w:eastAsia="宋体" w:hAnsi="Times New Roman" w:cs="Times New Roman"/>
                <w:lang w:eastAsia="zh-CN"/>
              </w:rPr>
              <w:t>（坐位）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（</w:t>
            </w:r>
            <w:r w:rsidRPr="00575708">
              <w:rPr>
                <w:rFonts w:ascii="Times New Roman" w:eastAsia="宋体" w:hAnsi="Times New Roman" w:cs="Times New Roman"/>
                <w:lang w:eastAsia="zh-CN"/>
              </w:rPr>
              <w:t>mmHg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762" w:type="pct"/>
            <w:tcBorders>
              <w:top w:val="single" w:sz="4" w:space="0" w:color="auto"/>
            </w:tcBorders>
          </w:tcPr>
          <w:p w14:paraId="2384DB27" w14:textId="3E4CB16A" w:rsidR="00575708" w:rsidRPr="00C049B4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临床意义判断</w:t>
            </w:r>
          </w:p>
        </w:tc>
        <w:tc>
          <w:tcPr>
            <w:tcW w:w="835" w:type="pct"/>
            <w:tcBorders>
              <w:top w:val="single" w:sz="4" w:space="0" w:color="auto"/>
            </w:tcBorders>
          </w:tcPr>
          <w:p w14:paraId="400C7269" w14:textId="4CBDAC39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049B4">
              <w:rPr>
                <w:rFonts w:ascii="Times New Roman" w:eastAsia="宋体" w:hAnsi="Times New Roman" w:cs="Times New Roman" w:hint="eastAsia"/>
                <w:lang w:eastAsia="zh-CN"/>
              </w:rPr>
              <w:t>若异常，请详述</w:t>
            </w:r>
          </w:p>
        </w:tc>
      </w:tr>
      <w:tr w:rsidR="00575708" w14:paraId="240020DE" w14:textId="77777777" w:rsidTr="00B1582F">
        <w:trPr>
          <w:jc w:val="center"/>
        </w:trPr>
        <w:tc>
          <w:tcPr>
            <w:tcW w:w="355" w:type="pct"/>
          </w:tcPr>
          <w:p w14:paraId="3C7C82E1" w14:textId="7295CF1A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给药前</w:t>
            </w:r>
          </w:p>
        </w:tc>
        <w:tc>
          <w:tcPr>
            <w:tcW w:w="253" w:type="pct"/>
          </w:tcPr>
          <w:p w14:paraId="0FB5D5B2" w14:textId="036E5A61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</w:p>
        </w:tc>
        <w:tc>
          <w:tcPr>
            <w:tcW w:w="610" w:type="pct"/>
          </w:tcPr>
          <w:p w14:paraId="4DD3CCFA" w14:textId="6D7B2933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  <w:tc>
          <w:tcPr>
            <w:tcW w:w="356" w:type="pct"/>
          </w:tcPr>
          <w:p w14:paraId="4985A415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406" w:type="pct"/>
          </w:tcPr>
          <w:p w14:paraId="6CB043D1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08" w:type="pct"/>
          </w:tcPr>
          <w:p w14:paraId="23032E4A" w14:textId="68DC7638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457" w:type="pct"/>
          </w:tcPr>
          <w:p w14:paraId="752BA0D5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458" w:type="pct"/>
          </w:tcPr>
          <w:p w14:paraId="57F87A87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62" w:type="pct"/>
          </w:tcPr>
          <w:p w14:paraId="13966EAC" w14:textId="4EEC3D4C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35" w:type="pct"/>
          </w:tcPr>
          <w:p w14:paraId="516B7F51" w14:textId="3AD835D8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75708" w14:paraId="3E95DB36" w14:textId="77777777" w:rsidTr="00B1582F">
        <w:trPr>
          <w:jc w:val="center"/>
        </w:trPr>
        <w:tc>
          <w:tcPr>
            <w:tcW w:w="355" w:type="pct"/>
          </w:tcPr>
          <w:p w14:paraId="33F9A157" w14:textId="231C6998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给药后</w:t>
            </w:r>
          </w:p>
        </w:tc>
        <w:tc>
          <w:tcPr>
            <w:tcW w:w="253" w:type="pct"/>
          </w:tcPr>
          <w:p w14:paraId="0AAF6565" w14:textId="3CA806EA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</w:p>
        </w:tc>
        <w:tc>
          <w:tcPr>
            <w:tcW w:w="610" w:type="pct"/>
          </w:tcPr>
          <w:p w14:paraId="05D17E8E" w14:textId="6A8F4B1C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  <w:tc>
          <w:tcPr>
            <w:tcW w:w="356" w:type="pct"/>
          </w:tcPr>
          <w:p w14:paraId="0E6B840C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406" w:type="pct"/>
          </w:tcPr>
          <w:p w14:paraId="027B3104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08" w:type="pct"/>
          </w:tcPr>
          <w:p w14:paraId="23107C85" w14:textId="4126A455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457" w:type="pct"/>
          </w:tcPr>
          <w:p w14:paraId="378C5DE9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458" w:type="pct"/>
          </w:tcPr>
          <w:p w14:paraId="6C03BEDD" w14:textId="77777777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62" w:type="pct"/>
          </w:tcPr>
          <w:p w14:paraId="306B626E" w14:textId="728178C9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35" w:type="pct"/>
          </w:tcPr>
          <w:p w14:paraId="50F0BD2A" w14:textId="0D206FBD" w:rsidR="00575708" w:rsidRDefault="00575708" w:rsidP="00086F9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991"/>
          </w:tcPr>
          <w:p>
            <w:r>
              <w:t>生命体征（D1）</w:t>
            </w:r>
          </w:p>
        </w:tc>
        <w:tc>
          <w:tcPr>
            <w:tcW w:type="dxa" w:w="706"/>
          </w:tcPr>
          <w:p/>
        </w:tc>
        <w:tc>
          <w:tcPr>
            <w:tcW w:type="dxa" w:w="1702"/>
          </w:tcPr>
          <w:p/>
        </w:tc>
        <w:tc>
          <w:tcPr>
            <w:tcW w:type="dxa" w:w="993"/>
          </w:tcPr>
          <w:p/>
        </w:tc>
        <w:tc>
          <w:tcPr>
            <w:tcW w:type="dxa" w:w="1133"/>
          </w:tcPr>
          <w:p/>
        </w:tc>
        <w:tc>
          <w:tcPr>
            <w:tcW w:type="dxa" w:w="1418"/>
          </w:tcPr>
          <w:p/>
        </w:tc>
        <w:tc>
          <w:tcPr>
            <w:tcW w:type="dxa" w:w="1275"/>
          </w:tcPr>
          <w:p/>
        </w:tc>
        <w:tc>
          <w:tcPr>
            <w:tcW w:type="dxa" w:w="1278"/>
          </w:tcPr>
          <w:p/>
        </w:tc>
        <w:tc>
          <w:tcPr>
            <w:tcW w:type="dxa" w:w="2126"/>
          </w:tcPr>
          <w:p/>
        </w:tc>
        <w:tc>
          <w:tcPr>
            <w:tcW w:type="dxa" w:w="2330"/>
          </w:tcPr>
          <w:p/>
        </w:tc>
      </w:tr>
    </w:tbl>
    <w:p w14:paraId="7F50061A" w14:textId="77777777" w:rsidR="006F3393" w:rsidRDefault="006F3393">
      <w:pPr>
        <w:spacing w:before="160" w:after="160"/>
        <w:rPr>
          <w:rFonts w:ascii="Times New Roman" w:eastAsia="宋体" w:hAnsi="Times New Roman" w:cs="Times New Roman"/>
          <w:lang w:eastAsia="zh-CN"/>
        </w:rPr>
        <w:sectPr w:rsidR="006F3393" w:rsidSect="00086F9E">
          <w:pgSz w:w="16838" w:h="11906" w:orient="landscape"/>
          <w:pgMar w:top="1080" w:right="1440" w:bottom="1080" w:left="1440" w:header="283" w:footer="708" w:gutter="0"/>
          <w:cols w:space="708"/>
          <w:docGrid w:linePitch="360"/>
        </w:sectPr>
      </w:pPr>
    </w:p>
    <w:p w14:paraId="7C020189" w14:textId="77777777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5BF0B696" w14:textId="77777777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3729F750" w14:textId="541552B6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20" w:name="_Toc132977714"/>
      <w:bookmarkStart w:id="121" w:name="_Toc132978477"/>
      <w:bookmarkStart w:id="122" w:name="_Toc147735130"/>
      <w:bookmarkEnd w:id="120"/>
      <w:bookmarkEnd w:id="121"/>
      <w:r>
        <w:rPr>
          <w:rFonts w:ascii="Times New Roman" w:eastAsia="宋体" w:hAnsi="Times New Roman" w:cs="Times New Roman"/>
          <w:lang w:eastAsia="zh-CN"/>
        </w:rPr>
        <w:t>血常规</w:t>
      </w:r>
      <w:bookmarkEnd w:id="122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551"/>
        <w:gridCol w:w="1383"/>
        <w:gridCol w:w="1463"/>
        <w:gridCol w:w="997"/>
        <w:gridCol w:w="2267"/>
        <w:gridCol w:w="2079"/>
      </w:tblGrid>
      <w:tr w:rsidR="00A33A4A" w14:paraId="3A14A3E7" w14:textId="77777777" w:rsidTr="00A33A4A">
        <w:trPr>
          <w:jc w:val="center"/>
        </w:trPr>
        <w:tc>
          <w:tcPr>
            <w:tcW w:w="1506" w:type="pct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6987E89E" w14:textId="77777777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是否进行了血常规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检</w:t>
            </w:r>
            <w:r>
              <w:rPr>
                <w:rFonts w:ascii="Times New Roman" w:eastAsia="宋体" w:hAnsi="Times New Roman" w:cs="Times New Roman"/>
                <w:lang w:eastAsia="zh-CN"/>
              </w:rPr>
              <w:t>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494" w:type="pct"/>
            <w:gridSpan w:val="4"/>
            <w:tcBorders>
              <w:top w:val="single" w:sz="2" w:space="0" w:color="000000"/>
              <w:bottom w:val="single" w:sz="4" w:space="0" w:color="auto"/>
            </w:tcBorders>
          </w:tcPr>
          <w:p w14:paraId="37EDD517" w14:textId="62EAECB6" w:rsidR="00A33A4A" w:rsidRDefault="00A33A4A" w:rsidP="00C31FAB">
            <w:pPr>
              <w:spacing w:before="160" w:after="160"/>
              <w:ind w:firstLineChars="100" w:firstLine="2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0218AC" w14:paraId="1F22D470" w14:textId="77777777" w:rsidTr="00D769A2">
        <w:trPr>
          <w:jc w:val="center"/>
        </w:trPr>
        <w:tc>
          <w:tcPr>
            <w:tcW w:w="1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0B8DF" w14:textId="6BC731A2" w:rsidR="000218AC" w:rsidRDefault="005228F1" w:rsidP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 w:rsidR="00064766"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 w:rsidR="00064766">
              <w:rPr>
                <w:rFonts w:ascii="Times New Roman" w:eastAsia="宋体" w:hAnsi="Times New Roman" w:cs="Times New Roman"/>
                <w:lang w:eastAsia="zh-CN"/>
              </w:rPr>
              <w:t>否</w:t>
            </w:r>
            <w:r w:rsidR="00064766"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4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128B0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218AC" w14:paraId="597D7EF9" w14:textId="77777777" w:rsidTr="00D769A2">
        <w:trPr>
          <w:jc w:val="center"/>
        </w:trPr>
        <w:tc>
          <w:tcPr>
            <w:tcW w:w="1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C80C4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采样日期</w:t>
            </w:r>
          </w:p>
        </w:tc>
        <w:tc>
          <w:tcPr>
            <w:tcW w:w="34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9BE6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F0BD7" w:rsidRPr="000F0BD7" w14:paraId="5E10B8B4" w14:textId="77777777" w:rsidTr="00D769A2">
        <w:trPr>
          <w:jc w:val="center"/>
        </w:trPr>
        <w:tc>
          <w:tcPr>
            <w:tcW w:w="1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2FBE5" w14:textId="06630E18" w:rsidR="000F0BD7" w:rsidRPr="000F0BD7" w:rsidRDefault="000F0BD7" w:rsidP="000F0BD7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0F0BD7">
              <w:rPr>
                <w:rFonts w:ascii="宋体" w:eastAsia="宋体" w:hAnsi="宋体" w:hint="eastAsia"/>
                <w:lang w:eastAsia="zh-CN"/>
              </w:rPr>
              <w:t>采样</w:t>
            </w:r>
            <w:r w:rsidRPr="000F0BD7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34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66B57" w14:textId="69F4CDE0" w:rsidR="000F0BD7" w:rsidRPr="000F0BD7" w:rsidRDefault="000F0BD7" w:rsidP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0F0BD7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0218AC" w14:paraId="6B3B8B23" w14:textId="77777777" w:rsidTr="00D769A2">
        <w:trPr>
          <w:jc w:val="center"/>
        </w:trPr>
        <w:tc>
          <w:tcPr>
            <w:tcW w:w="1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D0E0B" w14:textId="5FE7A17E" w:rsidR="000218AC" w:rsidRDefault="00904B8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4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091F0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3C58E52C" w14:textId="77777777" w:rsidTr="00D769A2">
        <w:trPr>
          <w:jc w:val="center"/>
        </w:trPr>
        <w:tc>
          <w:tcPr>
            <w:tcW w:w="796" w:type="pct"/>
            <w:tcBorders>
              <w:top w:val="single" w:sz="4" w:space="0" w:color="auto"/>
            </w:tcBorders>
          </w:tcPr>
          <w:p w14:paraId="6655AD95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710" w:type="pct"/>
            <w:tcBorders>
              <w:top w:val="single" w:sz="4" w:space="0" w:color="auto"/>
            </w:tcBorders>
          </w:tcPr>
          <w:p w14:paraId="7FF10E4F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751" w:type="pct"/>
            <w:tcBorders>
              <w:top w:val="single" w:sz="4" w:space="0" w:color="auto"/>
            </w:tcBorders>
          </w:tcPr>
          <w:p w14:paraId="5DBEDD17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12" w:type="pct"/>
            <w:tcBorders>
              <w:top w:val="single" w:sz="4" w:space="0" w:color="auto"/>
            </w:tcBorders>
          </w:tcPr>
          <w:p w14:paraId="7E34A6E0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164" w:type="pct"/>
            <w:tcBorders>
              <w:top w:val="single" w:sz="4" w:space="0" w:color="auto"/>
            </w:tcBorders>
          </w:tcPr>
          <w:p w14:paraId="44F2D251" w14:textId="37A4E8CC" w:rsidR="006F45E8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  <w:p w14:paraId="4C839B5F" w14:textId="77777777" w:rsidR="000218AC" w:rsidRPr="006F45E8" w:rsidRDefault="000218AC" w:rsidP="006F45E8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67" w:type="pct"/>
            <w:tcBorders>
              <w:top w:val="single" w:sz="4" w:space="0" w:color="auto"/>
            </w:tcBorders>
          </w:tcPr>
          <w:p w14:paraId="327B397B" w14:textId="344C961E" w:rsidR="000218AC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64766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0218AC" w14:paraId="3192CB65" w14:textId="77777777" w:rsidTr="00D769A2">
        <w:trPr>
          <w:jc w:val="center"/>
        </w:trPr>
        <w:tc>
          <w:tcPr>
            <w:tcW w:w="796" w:type="pct"/>
          </w:tcPr>
          <w:p w14:paraId="395C9962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白细胞计数（</w:t>
            </w:r>
            <w:r>
              <w:rPr>
                <w:rFonts w:ascii="Times New Roman" w:eastAsia="宋体" w:hAnsi="Times New Roman" w:cs="Times New Roman"/>
                <w:lang w:eastAsia="zh-CN"/>
              </w:rPr>
              <w:t>WBC</w:t>
            </w:r>
            <w:r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30751A9F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178B0D52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4C8AC82C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032E2178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1BC6B823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7E1CFC4A" w14:textId="77777777" w:rsidTr="00D769A2">
        <w:trPr>
          <w:jc w:val="center"/>
        </w:trPr>
        <w:tc>
          <w:tcPr>
            <w:tcW w:w="796" w:type="pct"/>
          </w:tcPr>
          <w:p w14:paraId="37BE89F1" w14:textId="700A637C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64766">
              <w:rPr>
                <w:rFonts w:ascii="Times New Roman" w:eastAsia="宋体" w:hAnsi="Times New Roman" w:cs="Times New Roman" w:hint="eastAsia"/>
                <w:lang w:eastAsia="zh-CN"/>
              </w:rPr>
              <w:t>中性粒细胞计数（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ANC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23BEB62C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665F84BB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7973F676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70C308B9" w14:textId="38B13C7B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053284CA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5EB9965E" w14:textId="77777777" w:rsidTr="00D769A2">
        <w:trPr>
          <w:jc w:val="center"/>
        </w:trPr>
        <w:tc>
          <w:tcPr>
            <w:tcW w:w="796" w:type="pct"/>
          </w:tcPr>
          <w:p w14:paraId="287BF96B" w14:textId="21E040AD" w:rsidR="00064766" w:rsidRP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64766">
              <w:rPr>
                <w:rFonts w:ascii="Times New Roman" w:eastAsia="宋体" w:hAnsi="Times New Roman" w:cs="Times New Roman" w:hint="eastAsia"/>
                <w:lang w:eastAsia="zh-CN"/>
              </w:rPr>
              <w:t>嗜酸性粒细胞计数（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EO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371C5636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55243560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692082F5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1F4CDE1A" w14:textId="7D5B2C84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62F150E7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71BE004A" w14:textId="77777777" w:rsidTr="00D769A2">
        <w:trPr>
          <w:jc w:val="center"/>
        </w:trPr>
        <w:tc>
          <w:tcPr>
            <w:tcW w:w="796" w:type="pct"/>
          </w:tcPr>
          <w:p w14:paraId="1098721D" w14:textId="2E58F892" w:rsidR="00064766" w:rsidRP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64766">
              <w:rPr>
                <w:rFonts w:ascii="Times New Roman" w:eastAsia="宋体" w:hAnsi="Times New Roman" w:cs="Times New Roman" w:hint="eastAsia"/>
                <w:lang w:eastAsia="zh-CN"/>
              </w:rPr>
              <w:t>嗜碱性粒细胞计数（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BASO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435E8DB0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1D6E79E6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324721AE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6DE3E1BB" w14:textId="2DD30765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5A57B4C0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5420EF0C" w14:textId="77777777" w:rsidTr="00D769A2">
        <w:trPr>
          <w:jc w:val="center"/>
        </w:trPr>
        <w:tc>
          <w:tcPr>
            <w:tcW w:w="796" w:type="pct"/>
          </w:tcPr>
          <w:p w14:paraId="173A42C3" w14:textId="6BB20173" w:rsidR="00064766" w:rsidRP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64766">
              <w:rPr>
                <w:rFonts w:ascii="Times New Roman" w:eastAsia="宋体" w:hAnsi="Times New Roman" w:cs="Times New Roman" w:hint="eastAsia"/>
                <w:lang w:eastAsia="zh-CN"/>
              </w:rPr>
              <w:t>淋巴细胞计数（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LYMPH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311FFBE5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330F5DDA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6F904FFB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0E593D95" w14:textId="744229F4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109C381A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3EE6EAA8" w14:textId="77777777" w:rsidTr="00D769A2">
        <w:trPr>
          <w:jc w:val="center"/>
        </w:trPr>
        <w:tc>
          <w:tcPr>
            <w:tcW w:w="796" w:type="pct"/>
          </w:tcPr>
          <w:p w14:paraId="3BEDCA9B" w14:textId="3B2B9296" w:rsidR="00064766" w:rsidRP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64766">
              <w:rPr>
                <w:rFonts w:ascii="Times New Roman" w:eastAsia="宋体" w:hAnsi="Times New Roman" w:cs="Times New Roman" w:hint="eastAsia"/>
                <w:lang w:eastAsia="zh-CN"/>
              </w:rPr>
              <w:lastRenderedPageBreak/>
              <w:t>红细胞计数（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RBC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2C825E8C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2071EA37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4D331327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3B728A79" w14:textId="7A759885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34370C7D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7D918408" w14:textId="77777777" w:rsidTr="00D769A2">
        <w:trPr>
          <w:jc w:val="center"/>
        </w:trPr>
        <w:tc>
          <w:tcPr>
            <w:tcW w:w="796" w:type="pct"/>
          </w:tcPr>
          <w:p w14:paraId="5BC6D4BD" w14:textId="15E82E48" w:rsidR="00064766" w:rsidRP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64766">
              <w:rPr>
                <w:rFonts w:ascii="Times New Roman" w:eastAsia="宋体" w:hAnsi="Times New Roman" w:cs="Times New Roman" w:hint="eastAsia"/>
                <w:lang w:eastAsia="zh-CN"/>
              </w:rPr>
              <w:t>血红蛋白（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HGB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75DC3824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1C62A2FC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0F13523A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734622C8" w14:textId="3BEFECCD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64B136D5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60CB53FD" w14:textId="77777777" w:rsidTr="00D769A2">
        <w:trPr>
          <w:jc w:val="center"/>
        </w:trPr>
        <w:tc>
          <w:tcPr>
            <w:tcW w:w="796" w:type="pct"/>
          </w:tcPr>
          <w:p w14:paraId="4DC7C78F" w14:textId="1FF3839D" w:rsidR="00064766" w:rsidRP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64766">
              <w:rPr>
                <w:rFonts w:ascii="Times New Roman" w:eastAsia="宋体" w:hAnsi="Times New Roman" w:cs="Times New Roman" w:hint="eastAsia"/>
                <w:lang w:eastAsia="zh-CN"/>
              </w:rPr>
              <w:t>血小板计数（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PLT</w:t>
            </w:r>
            <w:r w:rsidRPr="00064766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043FA5D3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18C94035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7BB0FFB3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504E7D0C" w14:textId="7C2F1D8B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6E201B7C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58D4C843" w14:textId="77777777" w:rsidTr="00D769A2">
        <w:trPr>
          <w:jc w:val="center"/>
        </w:trPr>
        <w:tc>
          <w:tcPr>
            <w:tcW w:w="796" w:type="pct"/>
          </w:tcPr>
          <w:p w14:paraId="761E9D46" w14:textId="254CF19C" w:rsidR="00064766" w:rsidRPr="00064766" w:rsidRDefault="00D769A2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769A2">
              <w:rPr>
                <w:rFonts w:ascii="Times New Roman" w:eastAsia="宋体" w:hAnsi="Times New Roman" w:cs="Times New Roman" w:hint="eastAsia"/>
                <w:lang w:eastAsia="zh-CN"/>
              </w:rPr>
              <w:t>红细胞压积（</w:t>
            </w:r>
            <w:r w:rsidRPr="00D769A2">
              <w:rPr>
                <w:rFonts w:ascii="Times New Roman" w:eastAsia="宋体" w:hAnsi="Times New Roman" w:cs="Times New Roman"/>
                <w:lang w:eastAsia="zh-CN"/>
              </w:rPr>
              <w:t>HCT</w:t>
            </w:r>
            <w:r w:rsidRPr="00D769A2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0F848669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6A2526E9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2E529E66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32937C28" w14:textId="6CABCCD7" w:rsidR="00064766" w:rsidRDefault="00D769A2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5F0EE0D9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64766" w14:paraId="395B2BDA" w14:textId="77777777" w:rsidTr="00D769A2">
        <w:trPr>
          <w:jc w:val="center"/>
        </w:trPr>
        <w:tc>
          <w:tcPr>
            <w:tcW w:w="796" w:type="pct"/>
          </w:tcPr>
          <w:p w14:paraId="4B6C29A7" w14:textId="3D71D278" w:rsidR="00064766" w:rsidRPr="00064766" w:rsidRDefault="00D769A2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769A2">
              <w:rPr>
                <w:rFonts w:ascii="Times New Roman" w:eastAsia="宋体" w:hAnsi="Times New Roman" w:cs="Times New Roman" w:hint="eastAsia"/>
                <w:lang w:eastAsia="zh-CN"/>
              </w:rPr>
              <w:t>红细胞沉降率（</w:t>
            </w:r>
            <w:r w:rsidRPr="00D769A2">
              <w:rPr>
                <w:rFonts w:ascii="Times New Roman" w:eastAsia="宋体" w:hAnsi="Times New Roman" w:cs="Times New Roman"/>
                <w:lang w:eastAsia="zh-CN"/>
              </w:rPr>
              <w:t>ESR</w:t>
            </w:r>
            <w:r w:rsidRPr="00D769A2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10" w:type="pct"/>
          </w:tcPr>
          <w:p w14:paraId="0F86D3E6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51" w:type="pct"/>
          </w:tcPr>
          <w:p w14:paraId="427BD088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2" w:type="pct"/>
          </w:tcPr>
          <w:p w14:paraId="22FBD12B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</w:tcPr>
          <w:p w14:paraId="31941758" w14:textId="2D95D492" w:rsidR="00064766" w:rsidRDefault="00D769A2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067" w:type="pct"/>
          </w:tcPr>
          <w:p w14:paraId="195051B4" w14:textId="77777777" w:rsidR="00064766" w:rsidRDefault="0006476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1551"/>
          </w:tcPr>
          <w:p>
            <w:r>
              <w:t>血常规</w:t>
            </w:r>
          </w:p>
        </w:tc>
        <w:tc>
          <w:tcPr>
            <w:tcW w:type="dxa" w:w="1383"/>
          </w:tcPr>
          <w:p/>
        </w:tc>
        <w:tc>
          <w:tcPr>
            <w:tcW w:type="dxa" w:w="1463"/>
          </w:tcPr>
          <w:p/>
        </w:tc>
        <w:tc>
          <w:tcPr>
            <w:tcW w:type="dxa" w:w="997"/>
          </w:tcPr>
          <w:p/>
        </w:tc>
        <w:tc>
          <w:tcPr>
            <w:tcW w:type="dxa" w:w="2267"/>
          </w:tcPr>
          <w:p/>
        </w:tc>
        <w:tc>
          <w:tcPr>
            <w:tcW w:type="dxa" w:w="2079"/>
          </w:tcPr>
          <w:p/>
        </w:tc>
      </w:tr>
    </w:tbl>
    <w:p w14:paraId="28D0FFAF" w14:textId="77777777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74EDA8D9" w14:textId="77777777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23" w:name="_Toc147735131"/>
      <w:r>
        <w:rPr>
          <w:rFonts w:ascii="Times New Roman" w:eastAsia="宋体" w:hAnsi="Times New Roman" w:cs="Times New Roman"/>
          <w:lang w:eastAsia="zh-CN"/>
        </w:rPr>
        <w:t>血生化</w:t>
      </w:r>
      <w:bookmarkEnd w:id="123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554"/>
        <w:gridCol w:w="1091"/>
        <w:gridCol w:w="1321"/>
        <w:gridCol w:w="993"/>
        <w:gridCol w:w="2552"/>
        <w:gridCol w:w="2229"/>
      </w:tblGrid>
      <w:tr w:rsidR="00A33A4A" w14:paraId="51C0C6D7" w14:textId="77777777" w:rsidTr="0079149D">
        <w:trPr>
          <w:jc w:val="center"/>
        </w:trPr>
        <w:tc>
          <w:tcPr>
            <w:tcW w:w="1358" w:type="pct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46305915" w14:textId="77777777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是否进行了血生化检查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642" w:type="pct"/>
            <w:gridSpan w:val="4"/>
            <w:tcBorders>
              <w:top w:val="single" w:sz="2" w:space="0" w:color="000000"/>
              <w:bottom w:val="single" w:sz="4" w:space="0" w:color="auto"/>
            </w:tcBorders>
          </w:tcPr>
          <w:p w14:paraId="577229F7" w14:textId="16E40F6C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0218AC" w14:paraId="7946F428" w14:textId="77777777" w:rsidTr="0079149D">
        <w:trPr>
          <w:jc w:val="center"/>
        </w:trPr>
        <w:tc>
          <w:tcPr>
            <w:tcW w:w="13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0556" w14:textId="364A5791" w:rsidR="000218AC" w:rsidRDefault="005228F1" w:rsidP="00D769A2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 w:rsidR="00D769A2"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 w:rsidR="00D769A2">
              <w:rPr>
                <w:rFonts w:ascii="Times New Roman" w:eastAsia="宋体" w:hAnsi="Times New Roman" w:cs="Times New Roman"/>
                <w:lang w:eastAsia="zh-CN"/>
              </w:rPr>
              <w:t>否</w:t>
            </w:r>
            <w:r w:rsidR="00D769A2"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6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AF46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218AC" w14:paraId="21D3D175" w14:textId="77777777" w:rsidTr="0079149D">
        <w:trPr>
          <w:jc w:val="center"/>
        </w:trPr>
        <w:tc>
          <w:tcPr>
            <w:tcW w:w="13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199AB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采样日期</w:t>
            </w:r>
          </w:p>
        </w:tc>
        <w:tc>
          <w:tcPr>
            <w:tcW w:w="36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7C4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F0BD7" w14:paraId="1E54111D" w14:textId="77777777" w:rsidTr="0079149D">
        <w:trPr>
          <w:jc w:val="center"/>
        </w:trPr>
        <w:tc>
          <w:tcPr>
            <w:tcW w:w="13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EB58" w14:textId="7913840F" w:rsidR="000F0BD7" w:rsidRDefault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采样时间</w:t>
            </w:r>
          </w:p>
        </w:tc>
        <w:tc>
          <w:tcPr>
            <w:tcW w:w="36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8368" w14:textId="0022CF0E" w:rsidR="000F0BD7" w:rsidRDefault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0F0BD7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0218AC" w14:paraId="57E5BC1C" w14:textId="77777777" w:rsidTr="0079149D">
        <w:trPr>
          <w:jc w:val="center"/>
        </w:trPr>
        <w:tc>
          <w:tcPr>
            <w:tcW w:w="13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3485" w14:textId="4A240255" w:rsidR="000218AC" w:rsidRDefault="00904B8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6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6A2F0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6C046072" w14:textId="77777777">
        <w:trPr>
          <w:jc w:val="center"/>
        </w:trPr>
        <w:tc>
          <w:tcPr>
            <w:tcW w:w="798" w:type="pct"/>
            <w:tcBorders>
              <w:top w:val="single" w:sz="4" w:space="0" w:color="auto"/>
            </w:tcBorders>
          </w:tcPr>
          <w:p w14:paraId="236E5FBB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560" w:type="pct"/>
            <w:tcBorders>
              <w:top w:val="single" w:sz="4" w:space="0" w:color="auto"/>
            </w:tcBorders>
          </w:tcPr>
          <w:p w14:paraId="5C5B4F71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360378F8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3E44908B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310" w:type="pct"/>
            <w:tcBorders>
              <w:top w:val="single" w:sz="4" w:space="0" w:color="auto"/>
            </w:tcBorders>
          </w:tcPr>
          <w:p w14:paraId="676A0527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69548F25" w14:textId="00ACE39C" w:rsidR="000218AC" w:rsidRDefault="00D769A2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769A2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C53ECF" w14:paraId="549DB53F" w14:textId="77777777">
        <w:trPr>
          <w:jc w:val="center"/>
        </w:trPr>
        <w:tc>
          <w:tcPr>
            <w:tcW w:w="798" w:type="pct"/>
            <w:tcBorders>
              <w:top w:val="single" w:sz="4" w:space="0" w:color="auto"/>
            </w:tcBorders>
          </w:tcPr>
          <w:p w14:paraId="5E9BA2EF" w14:textId="1BF15746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C53ECF">
              <w:rPr>
                <w:rFonts w:ascii="Times New Roman" w:eastAsia="宋体" w:hAnsi="Times New Roman" w:cs="Times New Roman" w:hint="eastAsia"/>
              </w:rPr>
              <w:t>淀粉酶（</w:t>
            </w:r>
            <w:r w:rsidRPr="00C53ECF">
              <w:rPr>
                <w:rFonts w:ascii="Times New Roman" w:eastAsia="宋体" w:hAnsi="Times New Roman" w:cs="Times New Roman"/>
              </w:rPr>
              <w:t>AMY</w:t>
            </w:r>
            <w:r w:rsidRPr="00C53ECF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560" w:type="pct"/>
            <w:tcBorders>
              <w:top w:val="single" w:sz="4" w:space="0" w:color="auto"/>
            </w:tcBorders>
          </w:tcPr>
          <w:p w14:paraId="13C69274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43ED27A2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7C16543B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10" w:type="pct"/>
            <w:tcBorders>
              <w:top w:val="single" w:sz="4" w:space="0" w:color="auto"/>
            </w:tcBorders>
          </w:tcPr>
          <w:p w14:paraId="7FAA483A" w14:textId="5CD1FDA3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</w:r>
            <w:r>
              <w:rPr>
                <w:rFonts w:ascii="Times New Roman" w:eastAsia="宋体" w:hAnsi="Times New Roman" w:cs="Times New Roman"/>
                <w:lang w:eastAsia="zh-CN"/>
              </w:rPr>
              <w:lastRenderedPageBreak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42A1CF62" w14:textId="77777777" w:rsidR="00C53ECF" w:rsidRPr="00D769A2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39256CE9" w14:textId="77777777">
        <w:trPr>
          <w:jc w:val="center"/>
        </w:trPr>
        <w:tc>
          <w:tcPr>
            <w:tcW w:w="798" w:type="pct"/>
            <w:tcBorders>
              <w:top w:val="single" w:sz="4" w:space="0" w:color="auto"/>
            </w:tcBorders>
          </w:tcPr>
          <w:p w14:paraId="0117ADC4" w14:textId="2A69F139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lastRenderedPageBreak/>
              <w:t>总胆红素（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TBIL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  <w:tcBorders>
              <w:top w:val="single" w:sz="4" w:space="0" w:color="auto"/>
            </w:tcBorders>
          </w:tcPr>
          <w:p w14:paraId="0471EA7C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213D45F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46B17BBD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  <w:tcBorders>
              <w:top w:val="single" w:sz="4" w:space="0" w:color="auto"/>
            </w:tcBorders>
          </w:tcPr>
          <w:p w14:paraId="21E4D0E6" w14:textId="77D0BB84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622ED16F" w14:textId="77777777" w:rsidR="00C53ECF" w:rsidRPr="00D769A2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7FCC2E64" w14:textId="77777777">
        <w:trPr>
          <w:jc w:val="center"/>
        </w:trPr>
        <w:tc>
          <w:tcPr>
            <w:tcW w:w="798" w:type="pct"/>
            <w:tcBorders>
              <w:top w:val="single" w:sz="4" w:space="0" w:color="auto"/>
            </w:tcBorders>
          </w:tcPr>
          <w:p w14:paraId="2D44D9E1" w14:textId="4573B586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直接胆红素（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DBIL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  <w:tcBorders>
              <w:top w:val="single" w:sz="4" w:space="0" w:color="auto"/>
            </w:tcBorders>
          </w:tcPr>
          <w:p w14:paraId="45674CA7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26F47A30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0C003CE9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  <w:tcBorders>
              <w:top w:val="single" w:sz="4" w:space="0" w:color="auto"/>
            </w:tcBorders>
          </w:tcPr>
          <w:p w14:paraId="002D7656" w14:textId="64A9A9D2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6B2183DA" w14:textId="77777777" w:rsidR="00C53ECF" w:rsidRPr="00D769A2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4FFC9999" w14:textId="77777777">
        <w:trPr>
          <w:jc w:val="center"/>
        </w:trPr>
        <w:tc>
          <w:tcPr>
            <w:tcW w:w="798" w:type="pct"/>
            <w:tcBorders>
              <w:top w:val="single" w:sz="4" w:space="0" w:color="auto"/>
            </w:tcBorders>
          </w:tcPr>
          <w:p w14:paraId="6CF8BFF2" w14:textId="7354E65D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间接胆红素（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IBIL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  <w:tcBorders>
              <w:top w:val="single" w:sz="4" w:space="0" w:color="auto"/>
            </w:tcBorders>
          </w:tcPr>
          <w:p w14:paraId="1DE8985C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7F29B532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7E192CB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  <w:tcBorders>
              <w:top w:val="single" w:sz="4" w:space="0" w:color="auto"/>
            </w:tcBorders>
          </w:tcPr>
          <w:p w14:paraId="26D50B2D" w14:textId="045694AD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561A74B8" w14:textId="77777777" w:rsidR="00C53ECF" w:rsidRPr="00D769A2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1388DE14" w14:textId="77777777">
        <w:trPr>
          <w:jc w:val="center"/>
        </w:trPr>
        <w:tc>
          <w:tcPr>
            <w:tcW w:w="798" w:type="pct"/>
            <w:tcBorders>
              <w:top w:val="single" w:sz="4" w:space="0" w:color="auto"/>
            </w:tcBorders>
          </w:tcPr>
          <w:p w14:paraId="6C9B8E07" w14:textId="6D12BBA4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C53ECF">
              <w:rPr>
                <w:rFonts w:ascii="Times New Roman" w:eastAsia="宋体" w:hAnsi="Times New Roman" w:cs="Times New Roman" w:hint="eastAsia"/>
              </w:rPr>
              <w:t>总蛋白（</w:t>
            </w:r>
            <w:r w:rsidRPr="00C53ECF">
              <w:rPr>
                <w:rFonts w:ascii="Times New Roman" w:eastAsia="宋体" w:hAnsi="Times New Roman" w:cs="Times New Roman"/>
              </w:rPr>
              <w:t>TP</w:t>
            </w:r>
            <w:r w:rsidRPr="00C53ECF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560" w:type="pct"/>
            <w:tcBorders>
              <w:top w:val="single" w:sz="4" w:space="0" w:color="auto"/>
            </w:tcBorders>
          </w:tcPr>
          <w:p w14:paraId="26A4A3A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1526C996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0C102E67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10" w:type="pct"/>
            <w:tcBorders>
              <w:top w:val="single" w:sz="4" w:space="0" w:color="auto"/>
            </w:tcBorders>
          </w:tcPr>
          <w:p w14:paraId="63D0CDA7" w14:textId="19FA389E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5C6E6E43" w14:textId="77777777" w:rsidR="00C53ECF" w:rsidRPr="00D769A2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462846E8" w14:textId="77777777">
        <w:trPr>
          <w:jc w:val="center"/>
        </w:trPr>
        <w:tc>
          <w:tcPr>
            <w:tcW w:w="798" w:type="pct"/>
            <w:tcBorders>
              <w:top w:val="single" w:sz="4" w:space="0" w:color="auto"/>
            </w:tcBorders>
          </w:tcPr>
          <w:p w14:paraId="2B8B6B98" w14:textId="08697999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C53ECF">
              <w:rPr>
                <w:rFonts w:ascii="Times New Roman" w:eastAsia="宋体" w:hAnsi="Times New Roman" w:cs="Times New Roman" w:hint="eastAsia"/>
              </w:rPr>
              <w:t>白蛋白（</w:t>
            </w:r>
            <w:r w:rsidRPr="00C53ECF">
              <w:rPr>
                <w:rFonts w:ascii="Times New Roman" w:eastAsia="宋体" w:hAnsi="Times New Roman" w:cs="Times New Roman"/>
              </w:rPr>
              <w:t>ALB</w:t>
            </w:r>
            <w:r w:rsidRPr="00C53ECF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560" w:type="pct"/>
            <w:tcBorders>
              <w:top w:val="single" w:sz="4" w:space="0" w:color="auto"/>
            </w:tcBorders>
          </w:tcPr>
          <w:p w14:paraId="1EAB81B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349BCE47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5845453F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10" w:type="pct"/>
            <w:tcBorders>
              <w:top w:val="single" w:sz="4" w:space="0" w:color="auto"/>
            </w:tcBorders>
          </w:tcPr>
          <w:p w14:paraId="747E585A" w14:textId="33091202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  <w:tcBorders>
              <w:top w:val="single" w:sz="4" w:space="0" w:color="auto"/>
            </w:tcBorders>
          </w:tcPr>
          <w:p w14:paraId="2E106610" w14:textId="77777777" w:rsidR="00C53ECF" w:rsidRPr="00D769A2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5E5AAB06" w14:textId="77777777">
        <w:trPr>
          <w:jc w:val="center"/>
        </w:trPr>
        <w:tc>
          <w:tcPr>
            <w:tcW w:w="798" w:type="pct"/>
          </w:tcPr>
          <w:p w14:paraId="22CC3FF7" w14:textId="739703CD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谷丙转氨酶（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ALT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10BE9AF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7B4B73A1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189FE46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4909C8BD" w14:textId="6EBD16DC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1766D088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486CF7D4" w14:textId="77777777">
        <w:trPr>
          <w:jc w:val="center"/>
        </w:trPr>
        <w:tc>
          <w:tcPr>
            <w:tcW w:w="798" w:type="pct"/>
          </w:tcPr>
          <w:p w14:paraId="5F9431D9" w14:textId="62804A06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谷草转氨酶（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AST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53494E70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3E52FB26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1079C031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29CED40B" w14:textId="6818A9E9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7EA9855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158B1DD9" w14:textId="77777777">
        <w:trPr>
          <w:jc w:val="center"/>
        </w:trPr>
        <w:tc>
          <w:tcPr>
            <w:tcW w:w="798" w:type="pct"/>
          </w:tcPr>
          <w:p w14:paraId="158AF8D4" w14:textId="6E097272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谷氨酰转移酶（γ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-GT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0F78A9F8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231D577A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37B1A8A1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359F0301" w14:textId="56A1D01D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30430106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08C6DB46" w14:textId="77777777">
        <w:trPr>
          <w:jc w:val="center"/>
        </w:trPr>
        <w:tc>
          <w:tcPr>
            <w:tcW w:w="798" w:type="pct"/>
          </w:tcPr>
          <w:p w14:paraId="5DE7D3CB" w14:textId="725F9BAF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碱性磷酸酶（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ALP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21B4E911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345DEE3E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12899BCA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442A5100" w14:textId="0151430D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</w:r>
            <w:r>
              <w:rPr>
                <w:rFonts w:ascii="Times New Roman" w:eastAsia="宋体" w:hAnsi="Times New Roman" w:cs="Times New Roman"/>
                <w:lang w:eastAsia="zh-CN"/>
              </w:rPr>
              <w:lastRenderedPageBreak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267244D1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382B7A73" w14:textId="77777777">
        <w:trPr>
          <w:jc w:val="center"/>
        </w:trPr>
        <w:tc>
          <w:tcPr>
            <w:tcW w:w="798" w:type="pct"/>
          </w:tcPr>
          <w:p w14:paraId="3CDB4BD9" w14:textId="2595A96E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lastRenderedPageBreak/>
              <w:t>总胆固醇（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CHOL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43F99A4D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59A146FA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1B2CB7D8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1D9596D6" w14:textId="67801749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0EC8608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748D9DCA" w14:textId="77777777">
        <w:trPr>
          <w:jc w:val="center"/>
        </w:trPr>
        <w:tc>
          <w:tcPr>
            <w:tcW w:w="798" w:type="pct"/>
          </w:tcPr>
          <w:p w14:paraId="6A7B1EDF" w14:textId="24773E1C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甘油三酯（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TG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105C42E8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3E7F755B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3AC5EAF1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55D2F2F2" w14:textId="40326DDE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18BF0E20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58F96B9C" w14:textId="77777777">
        <w:trPr>
          <w:jc w:val="center"/>
        </w:trPr>
        <w:tc>
          <w:tcPr>
            <w:tcW w:w="798" w:type="pct"/>
          </w:tcPr>
          <w:p w14:paraId="18CFE003" w14:textId="1D87B6BB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肌</w:t>
            </w:r>
            <w:proofErr w:type="gramStart"/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酐</w:t>
            </w:r>
            <w:proofErr w:type="gramEnd"/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Cr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79D1A356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7A7408AF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507E17E3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1067321D" w14:textId="28796E66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61FA436C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7878FAF3" w14:textId="77777777">
        <w:trPr>
          <w:jc w:val="center"/>
        </w:trPr>
        <w:tc>
          <w:tcPr>
            <w:tcW w:w="798" w:type="pct"/>
          </w:tcPr>
          <w:p w14:paraId="219F4DC4" w14:textId="5E541752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血尿素氮（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BUN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77771F02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2FED828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45B4E648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47F33A50" w14:textId="1CFB1F79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5910E6F4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674E90D1" w14:textId="77777777">
        <w:trPr>
          <w:jc w:val="center"/>
        </w:trPr>
        <w:tc>
          <w:tcPr>
            <w:tcW w:w="798" w:type="pct"/>
          </w:tcPr>
          <w:p w14:paraId="4FDE5814" w14:textId="291CAAEA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尿素（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Urea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1FE5C6D7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4D09FC33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131CFF0E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5A717D59" w14:textId="3ECD26D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4EE2A130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:rsidRPr="00C53ECF" w14:paraId="2D59300C" w14:textId="77777777">
        <w:trPr>
          <w:jc w:val="center"/>
        </w:trPr>
        <w:tc>
          <w:tcPr>
            <w:tcW w:w="798" w:type="pct"/>
          </w:tcPr>
          <w:p w14:paraId="41DA0A65" w14:textId="03BF8E30" w:rsidR="00C53ECF" w:rsidRP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尿酸（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UA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64CDA26D" w14:textId="77777777" w:rsidR="00C53ECF" w:rsidRP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i/>
                <w:lang w:eastAsia="zh-CN"/>
              </w:rPr>
            </w:pPr>
          </w:p>
        </w:tc>
        <w:tc>
          <w:tcPr>
            <w:tcW w:w="678" w:type="pct"/>
          </w:tcPr>
          <w:p w14:paraId="3FDD125A" w14:textId="77777777" w:rsidR="00C53ECF" w:rsidRP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i/>
                <w:lang w:eastAsia="zh-CN"/>
              </w:rPr>
            </w:pPr>
          </w:p>
        </w:tc>
        <w:tc>
          <w:tcPr>
            <w:tcW w:w="510" w:type="pct"/>
          </w:tcPr>
          <w:p w14:paraId="1F15EFF9" w14:textId="77777777" w:rsidR="00C53ECF" w:rsidRP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i/>
                <w:lang w:eastAsia="zh-CN"/>
              </w:rPr>
            </w:pPr>
          </w:p>
        </w:tc>
        <w:tc>
          <w:tcPr>
            <w:tcW w:w="1310" w:type="pct"/>
          </w:tcPr>
          <w:p w14:paraId="27A3DECD" w14:textId="18033A44" w:rsidR="00C53ECF" w:rsidRP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i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54A732EA" w14:textId="77777777" w:rsidR="00C53ECF" w:rsidRP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i/>
                <w:lang w:eastAsia="zh-CN"/>
              </w:rPr>
            </w:pPr>
          </w:p>
        </w:tc>
      </w:tr>
      <w:tr w:rsidR="00C53ECF" w14:paraId="065DA899" w14:textId="77777777">
        <w:trPr>
          <w:jc w:val="center"/>
        </w:trPr>
        <w:tc>
          <w:tcPr>
            <w:tcW w:w="798" w:type="pct"/>
          </w:tcPr>
          <w:p w14:paraId="3A106E1E" w14:textId="7856B810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血清钠（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Na</w:t>
            </w:r>
            <w:r w:rsidRPr="00C53ECF">
              <w:rPr>
                <w:rFonts w:ascii="Times New Roman" w:eastAsia="宋体" w:hAnsi="Times New Roman" w:cs="Times New Roman"/>
                <w:vertAlign w:val="superscript"/>
                <w:lang w:eastAsia="zh-CN"/>
              </w:rPr>
              <w:t>+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235D570E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4EE18BFA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3DC3D222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1C6133CD" w14:textId="7CDC8A75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580D03F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2D0EBBC7" w14:textId="77777777">
        <w:trPr>
          <w:jc w:val="center"/>
        </w:trPr>
        <w:tc>
          <w:tcPr>
            <w:tcW w:w="798" w:type="pct"/>
          </w:tcPr>
          <w:p w14:paraId="6CC32477" w14:textId="4DB57409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血清钾（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K</w:t>
            </w:r>
            <w:r w:rsidRPr="00C53ECF">
              <w:rPr>
                <w:rFonts w:ascii="Times New Roman" w:eastAsia="宋体" w:hAnsi="Times New Roman" w:cs="Times New Roman"/>
                <w:vertAlign w:val="superscript"/>
                <w:lang w:eastAsia="zh-CN"/>
              </w:rPr>
              <w:t>+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155ACD30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577E69E7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27B196FD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62FA3A1B" w14:textId="72E1704A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3494019D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2D69D6B5" w14:textId="77777777">
        <w:trPr>
          <w:jc w:val="center"/>
        </w:trPr>
        <w:tc>
          <w:tcPr>
            <w:tcW w:w="798" w:type="pct"/>
          </w:tcPr>
          <w:p w14:paraId="331F9C86" w14:textId="40BDE761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血清钙（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Ca</w:t>
            </w:r>
            <w:r w:rsidRPr="00C53ECF">
              <w:rPr>
                <w:rFonts w:ascii="Times New Roman" w:eastAsia="宋体" w:hAnsi="Times New Roman" w:cs="Times New Roman"/>
                <w:vertAlign w:val="superscript"/>
                <w:lang w:eastAsia="zh-CN"/>
              </w:rPr>
              <w:t>2+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5EC49EDD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380F6A7D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42750DF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1FA553F6" w14:textId="22658EEC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</w:r>
            <w:r>
              <w:rPr>
                <w:rFonts w:ascii="Times New Roman" w:eastAsia="宋体" w:hAnsi="Times New Roman" w:cs="Times New Roman"/>
                <w:lang w:eastAsia="zh-CN"/>
              </w:rPr>
              <w:lastRenderedPageBreak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2492C3AF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5D84CF6E" w14:textId="77777777">
        <w:trPr>
          <w:jc w:val="center"/>
        </w:trPr>
        <w:tc>
          <w:tcPr>
            <w:tcW w:w="798" w:type="pct"/>
          </w:tcPr>
          <w:p w14:paraId="165D15E0" w14:textId="2738CB0C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lastRenderedPageBreak/>
              <w:t>血清镁（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Mg</w:t>
            </w:r>
            <w:r w:rsidRPr="00C53ECF">
              <w:rPr>
                <w:rFonts w:ascii="Times New Roman" w:eastAsia="宋体" w:hAnsi="Times New Roman" w:cs="Times New Roman"/>
                <w:vertAlign w:val="superscript"/>
                <w:lang w:eastAsia="zh-CN"/>
              </w:rPr>
              <w:t>2+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0C1CE0AF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4AE456CA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34E26C95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6D6C6ADD" w14:textId="64F12171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734C9F36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0712CFAB" w14:textId="77777777">
        <w:trPr>
          <w:jc w:val="center"/>
        </w:trPr>
        <w:tc>
          <w:tcPr>
            <w:tcW w:w="798" w:type="pct"/>
          </w:tcPr>
          <w:p w14:paraId="45C5D7A7" w14:textId="02768E1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血清氯（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Cl</w:t>
            </w:r>
            <w:r w:rsidRPr="00C53ECF">
              <w:rPr>
                <w:rFonts w:ascii="Times New Roman" w:eastAsia="宋体" w:hAnsi="Times New Roman" w:cs="Times New Roman"/>
                <w:vertAlign w:val="superscript"/>
                <w:lang w:eastAsia="zh-CN"/>
              </w:rPr>
              <w:t>-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51EEFD74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587E3889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7D4BC119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5E3BDA69" w14:textId="1FEF8765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3936D193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53ECF" w14:paraId="09023DC0" w14:textId="77777777">
        <w:trPr>
          <w:jc w:val="center"/>
        </w:trPr>
        <w:tc>
          <w:tcPr>
            <w:tcW w:w="798" w:type="pct"/>
          </w:tcPr>
          <w:p w14:paraId="5F566422" w14:textId="0BD68171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53ECF">
              <w:rPr>
                <w:rFonts w:ascii="Times New Roman" w:eastAsia="宋体" w:hAnsi="Times New Roman" w:cs="Times New Roman" w:hint="eastAsia"/>
                <w:lang w:eastAsia="zh-CN"/>
              </w:rPr>
              <w:t>血清磷（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Pi</w:t>
            </w:r>
            <w:r w:rsidRPr="00C53EC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60" w:type="pct"/>
          </w:tcPr>
          <w:p w14:paraId="104C484B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8" w:type="pct"/>
          </w:tcPr>
          <w:p w14:paraId="597E13DA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54CC6B49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310" w:type="pct"/>
          </w:tcPr>
          <w:p w14:paraId="413CA83C" w14:textId="6355F029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1144" w:type="pct"/>
          </w:tcPr>
          <w:p w14:paraId="4F0EE208" w14:textId="77777777" w:rsidR="00C53ECF" w:rsidRDefault="00C53EC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1554"/>
          </w:tcPr>
          <w:p>
            <w:r>
              <w:t>血生化</w:t>
            </w:r>
          </w:p>
        </w:tc>
        <w:tc>
          <w:tcPr>
            <w:tcW w:type="dxa" w:w="1091"/>
          </w:tcPr>
          <w:p/>
        </w:tc>
        <w:tc>
          <w:tcPr>
            <w:tcW w:type="dxa" w:w="1321"/>
          </w:tcPr>
          <w:p/>
        </w:tc>
        <w:tc>
          <w:tcPr>
            <w:tcW w:type="dxa" w:w="993"/>
          </w:tcPr>
          <w:p/>
        </w:tc>
        <w:tc>
          <w:tcPr>
            <w:tcW w:type="dxa" w:w="2552"/>
          </w:tcPr>
          <w:p/>
        </w:tc>
        <w:tc>
          <w:tcPr>
            <w:tcW w:type="dxa" w:w="2229"/>
          </w:tcPr>
          <w:p/>
        </w:tc>
      </w:tr>
    </w:tbl>
    <w:p w14:paraId="4833702F" w14:textId="1A714913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070D234A" w14:textId="77777777" w:rsidR="0079149D" w:rsidRDefault="0079149D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61E87C0E" w14:textId="39FAAA6A" w:rsidR="0079149D" w:rsidRDefault="0079149D" w:rsidP="0079149D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24" w:name="_Toc147735132"/>
      <w:r>
        <w:rPr>
          <w:rFonts w:ascii="Times New Roman" w:eastAsia="宋体" w:hAnsi="Times New Roman" w:cs="Times New Roman" w:hint="eastAsia"/>
          <w:lang w:eastAsia="zh-CN"/>
        </w:rPr>
        <w:t>空腹血糖</w:t>
      </w:r>
      <w:bookmarkEnd w:id="124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272"/>
        <w:gridCol w:w="1136"/>
        <w:gridCol w:w="1278"/>
        <w:gridCol w:w="1558"/>
        <w:gridCol w:w="2125"/>
        <w:gridCol w:w="2371"/>
      </w:tblGrid>
      <w:tr w:rsidR="0079149D" w14:paraId="213EF21B" w14:textId="77777777" w:rsidTr="009064CB">
        <w:trPr>
          <w:jc w:val="center"/>
        </w:trPr>
        <w:tc>
          <w:tcPr>
            <w:tcW w:w="1892" w:type="pct"/>
            <w:gridSpan w:val="3"/>
            <w:tcBorders>
              <w:top w:val="single" w:sz="2" w:space="0" w:color="000000"/>
              <w:bottom w:val="single" w:sz="4" w:space="0" w:color="auto"/>
            </w:tcBorders>
          </w:tcPr>
          <w:p w14:paraId="4F33D407" w14:textId="6EF8E9AE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空腹血糖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108" w:type="pct"/>
            <w:gridSpan w:val="3"/>
            <w:tcBorders>
              <w:top w:val="single" w:sz="2" w:space="0" w:color="000000"/>
              <w:bottom w:val="single" w:sz="4" w:space="0" w:color="auto"/>
            </w:tcBorders>
          </w:tcPr>
          <w:p w14:paraId="1259FCAB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79149D" w14:paraId="40D383AC" w14:textId="77777777" w:rsidTr="009064CB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AC250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3C00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79149D" w14:paraId="58259456" w14:textId="77777777" w:rsidTr="009064CB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35C1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采样日期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DF89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F0BD7" w:rsidRPr="000F0BD7" w14:paraId="138B396F" w14:textId="77777777" w:rsidTr="009064CB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207D4" w14:textId="2F392B02" w:rsidR="000F0BD7" w:rsidRPr="000F0BD7" w:rsidRDefault="000F0BD7" w:rsidP="000F0BD7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0F0BD7">
              <w:rPr>
                <w:rFonts w:ascii="宋体" w:eastAsia="宋体" w:hAnsi="宋体" w:hint="eastAsia"/>
              </w:rPr>
              <w:t>采样时间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1FE4" w14:textId="401AFE41" w:rsidR="000F0BD7" w:rsidRPr="000F0BD7" w:rsidRDefault="000F0BD7" w:rsidP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0F0BD7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79149D" w14:paraId="36F9A3CF" w14:textId="77777777" w:rsidTr="009064CB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893F7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33B6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79149D" w14:paraId="4F9757EB" w14:textId="77777777" w:rsidTr="009064CB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220E1C1C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125924D5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00E6BDE0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2F0EDA39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67D677C0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29BCEB30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016E0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79149D" w14:paraId="243423DA" w14:textId="77777777" w:rsidTr="009064CB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7C14B725" w14:textId="20BB984A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空腹血糖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41C31268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73A6054E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43268642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37F974CF" w14:textId="77777777" w:rsidR="0079149D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7802F313" w14:textId="77777777" w:rsidR="0079149D" w:rsidRPr="002016E0" w:rsidRDefault="0079149D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1272"/>
          </w:tcPr>
          <w:p>
            <w:r>
              <w:t>空腹血糖</w:t>
            </w:r>
          </w:p>
        </w:tc>
        <w:tc>
          <w:tcPr>
            <w:tcW w:type="dxa" w:w="1136"/>
          </w:tcPr>
          <w:p/>
        </w:tc>
        <w:tc>
          <w:tcPr>
            <w:tcW w:type="dxa" w:w="1278"/>
          </w:tcPr>
          <w:p/>
        </w:tc>
        <w:tc>
          <w:tcPr>
            <w:tcW w:type="dxa" w:w="1558"/>
          </w:tcPr>
          <w:p/>
        </w:tc>
        <w:tc>
          <w:tcPr>
            <w:tcW w:type="dxa" w:w="2125"/>
          </w:tcPr>
          <w:p/>
        </w:tc>
        <w:tc>
          <w:tcPr>
            <w:tcW w:type="dxa" w:w="2371"/>
          </w:tcPr>
          <w:p/>
        </w:tc>
      </w:tr>
    </w:tbl>
    <w:p w14:paraId="30976026" w14:textId="0CE71382" w:rsidR="0079149D" w:rsidRDefault="0079149D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7E40E83" w14:textId="77777777" w:rsidR="0079149D" w:rsidRDefault="0079149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7863A099" w14:textId="77777777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25" w:name="_Toc132978665"/>
      <w:bookmarkStart w:id="126" w:name="_Toc132977902"/>
      <w:bookmarkStart w:id="127" w:name="_Toc147735133"/>
      <w:bookmarkEnd w:id="125"/>
      <w:bookmarkEnd w:id="126"/>
      <w:r>
        <w:rPr>
          <w:rFonts w:ascii="Times New Roman" w:eastAsia="宋体" w:hAnsi="Times New Roman" w:cs="Times New Roman"/>
          <w:lang w:eastAsia="zh-CN"/>
        </w:rPr>
        <w:lastRenderedPageBreak/>
        <w:t>尿常规</w:t>
      </w:r>
      <w:bookmarkEnd w:id="127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272"/>
        <w:gridCol w:w="1136"/>
        <w:gridCol w:w="1278"/>
        <w:gridCol w:w="1558"/>
        <w:gridCol w:w="2125"/>
        <w:gridCol w:w="2371"/>
      </w:tblGrid>
      <w:tr w:rsidR="00A33A4A" w14:paraId="33DA938B" w14:textId="77777777" w:rsidTr="00A33A4A">
        <w:trPr>
          <w:jc w:val="center"/>
        </w:trPr>
        <w:tc>
          <w:tcPr>
            <w:tcW w:w="1892" w:type="pct"/>
            <w:gridSpan w:val="3"/>
            <w:tcBorders>
              <w:top w:val="single" w:sz="2" w:space="0" w:color="000000"/>
              <w:bottom w:val="single" w:sz="4" w:space="0" w:color="auto"/>
            </w:tcBorders>
          </w:tcPr>
          <w:p w14:paraId="6E4574A1" w14:textId="77777777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是否进行了尿常规检查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108" w:type="pct"/>
            <w:gridSpan w:val="3"/>
            <w:tcBorders>
              <w:top w:val="single" w:sz="2" w:space="0" w:color="000000"/>
              <w:bottom w:val="single" w:sz="4" w:space="0" w:color="auto"/>
            </w:tcBorders>
          </w:tcPr>
          <w:p w14:paraId="4073C1B2" w14:textId="0BF9191F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0218AC" w14:paraId="3A0379EE" w14:textId="77777777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B1914" w14:textId="22377C04" w:rsidR="000218AC" w:rsidRDefault="005228F1" w:rsidP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 w:rsidR="002016E0"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 w:rsidR="002016E0">
              <w:rPr>
                <w:rFonts w:ascii="Times New Roman" w:eastAsia="宋体" w:hAnsi="Times New Roman" w:cs="Times New Roman"/>
                <w:lang w:eastAsia="zh-CN"/>
              </w:rPr>
              <w:t>否</w:t>
            </w:r>
            <w:r w:rsidR="002016E0"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E0F73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218AC" w14:paraId="36C6EEF2" w14:textId="77777777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806B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采样日期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645D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F0BD7" w14:paraId="02A8215B" w14:textId="77777777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647B" w14:textId="0746D250" w:rsidR="000F0BD7" w:rsidRDefault="000F0BD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采样时间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93D5" w14:textId="3707927A" w:rsidR="000F0BD7" w:rsidRDefault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0F0BD7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0218AC" w14:paraId="5B5EA166" w14:textId="77777777">
        <w:trPr>
          <w:jc w:val="center"/>
        </w:trPr>
        <w:tc>
          <w:tcPr>
            <w:tcW w:w="18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9855F" w14:textId="65C8EBB1" w:rsidR="000218AC" w:rsidRDefault="00904B8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1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3D9E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6677B6A2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5862BF70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5F570F6A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29F74CA5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0F442871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44D02A01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00E82FA0" w14:textId="1C1005BD" w:rsidR="000218AC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016E0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2016E0" w14:paraId="4ED3DB99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46586E18" w14:textId="6AB08B8E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2016E0">
              <w:rPr>
                <w:rFonts w:ascii="Times New Roman" w:eastAsia="宋体" w:hAnsi="Times New Roman" w:cs="Times New Roman" w:hint="eastAsia"/>
              </w:rPr>
              <w:t>葡萄糖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49846EA0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7894DD24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01F4B94D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24755EF8" w14:textId="7F472CC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45C91914" w14:textId="77777777" w:rsidR="002016E0" w:rsidRPr="002016E0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016E0" w14:paraId="76262A25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31F657D4" w14:textId="57B25C9A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2016E0">
              <w:rPr>
                <w:rFonts w:ascii="Times New Roman" w:eastAsia="宋体" w:hAnsi="Times New Roman" w:cs="Times New Roman" w:hint="eastAsia"/>
              </w:rPr>
              <w:t>酮体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529437D5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1B2EBBBA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6AE47DC6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5AB9FF67" w14:textId="67A9A636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2C87F09B" w14:textId="77777777" w:rsidR="002016E0" w:rsidRPr="002016E0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016E0" w14:paraId="5DAF0A89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631881D1" w14:textId="60E79C38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2016E0">
              <w:rPr>
                <w:rFonts w:ascii="Times New Roman" w:eastAsia="宋体" w:hAnsi="Times New Roman" w:cs="Times New Roman"/>
              </w:rPr>
              <w:t>pH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3E391B1F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2FD25931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33B479FA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2DB8491C" w14:textId="40AED0CA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11D9701F" w14:textId="77777777" w:rsidR="002016E0" w:rsidRPr="002016E0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016E0" w14:paraId="6F06A8EC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7EC0000F" w14:textId="562134CC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2016E0">
              <w:rPr>
                <w:rFonts w:ascii="Times New Roman" w:eastAsia="宋体" w:hAnsi="Times New Roman" w:cs="Times New Roman" w:hint="eastAsia"/>
              </w:rPr>
              <w:t>蛋白质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26CF4007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77D81AB1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3884E373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5D168306" w14:textId="642B8424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43AD6BA0" w14:textId="77777777" w:rsidR="002016E0" w:rsidRPr="002016E0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016E0" w14:paraId="2BFEB941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18D663EB" w14:textId="0BD50999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2016E0">
              <w:rPr>
                <w:rFonts w:ascii="Times New Roman" w:eastAsia="宋体" w:hAnsi="Times New Roman" w:cs="Times New Roman" w:hint="eastAsia"/>
              </w:rPr>
              <w:t>比重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73C3F759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3FF50E63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3735CBF3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25DDF6E8" w14:textId="1D28F816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4F55DCA6" w14:textId="77777777" w:rsidR="002016E0" w:rsidRPr="002016E0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016E0" w14:paraId="555E10EC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188F2ED6" w14:textId="5894DA4A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2016E0">
              <w:rPr>
                <w:rFonts w:ascii="Times New Roman" w:eastAsia="宋体" w:hAnsi="Times New Roman" w:cs="Times New Roman"/>
              </w:rPr>
              <w:t>RBC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4804924C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726D3D2E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63D10A2A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657FE238" w14:textId="744C713F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76166CEF" w14:textId="77777777" w:rsidR="002016E0" w:rsidRPr="002016E0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016E0" w14:paraId="21F12752" w14:textId="77777777">
        <w:trPr>
          <w:jc w:val="center"/>
        </w:trPr>
        <w:tc>
          <w:tcPr>
            <w:tcW w:w="653" w:type="pct"/>
            <w:tcBorders>
              <w:top w:val="single" w:sz="4" w:space="0" w:color="auto"/>
            </w:tcBorders>
          </w:tcPr>
          <w:p w14:paraId="1E75702A" w14:textId="5F723BF0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2016E0">
              <w:rPr>
                <w:rFonts w:ascii="Times New Roman" w:eastAsia="宋体" w:hAnsi="Times New Roman" w:cs="Times New Roman"/>
              </w:rPr>
              <w:lastRenderedPageBreak/>
              <w:t>WBC</w:t>
            </w:r>
          </w:p>
        </w:tc>
        <w:tc>
          <w:tcPr>
            <w:tcW w:w="583" w:type="pct"/>
            <w:tcBorders>
              <w:top w:val="single" w:sz="4" w:space="0" w:color="auto"/>
            </w:tcBorders>
          </w:tcPr>
          <w:p w14:paraId="1A5CAE70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709CB47C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46C4E2EC" w14:textId="77777777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91" w:type="pct"/>
            <w:tcBorders>
              <w:top w:val="single" w:sz="4" w:space="0" w:color="auto"/>
            </w:tcBorders>
          </w:tcPr>
          <w:p w14:paraId="0A42448A" w14:textId="599ABD99" w:rsidR="002016E0" w:rsidRDefault="002016E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2B4C1C94" w14:textId="77777777" w:rsidR="002016E0" w:rsidRPr="002016E0" w:rsidRDefault="002016E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1272"/>
          </w:tcPr>
          <w:p>
            <w:r>
              <w:t>尿常规</w:t>
            </w:r>
          </w:p>
        </w:tc>
        <w:tc>
          <w:tcPr>
            <w:tcW w:type="dxa" w:w="1136"/>
          </w:tcPr>
          <w:p/>
        </w:tc>
        <w:tc>
          <w:tcPr>
            <w:tcW w:type="dxa" w:w="1278"/>
          </w:tcPr>
          <w:p/>
        </w:tc>
        <w:tc>
          <w:tcPr>
            <w:tcW w:type="dxa" w:w="1558"/>
          </w:tcPr>
          <w:p/>
        </w:tc>
        <w:tc>
          <w:tcPr>
            <w:tcW w:type="dxa" w:w="2125"/>
          </w:tcPr>
          <w:p/>
        </w:tc>
        <w:tc>
          <w:tcPr>
            <w:tcW w:type="dxa" w:w="2371"/>
          </w:tcPr>
          <w:p/>
        </w:tc>
      </w:tr>
    </w:tbl>
    <w:p w14:paraId="4D7D1655" w14:textId="77777777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52CEA3B4" w14:textId="77777777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28" w:name="_Toc132977993"/>
      <w:bookmarkStart w:id="129" w:name="_Toc132978756"/>
      <w:bookmarkStart w:id="130" w:name="_Toc147735134"/>
      <w:bookmarkEnd w:id="128"/>
      <w:bookmarkEnd w:id="129"/>
      <w:r>
        <w:rPr>
          <w:rFonts w:ascii="Times New Roman" w:eastAsia="宋体" w:hAnsi="Times New Roman" w:cs="Times New Roman"/>
          <w:lang w:eastAsia="zh-CN"/>
        </w:rPr>
        <w:t>凝血功能</w:t>
      </w:r>
      <w:bookmarkEnd w:id="130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557"/>
        <w:gridCol w:w="1418"/>
        <w:gridCol w:w="1278"/>
        <w:gridCol w:w="1278"/>
        <w:gridCol w:w="2267"/>
        <w:gridCol w:w="1942"/>
      </w:tblGrid>
      <w:tr w:rsidR="00A33A4A" w14:paraId="1FAC8BC0" w14:textId="77777777" w:rsidTr="00A33A4A">
        <w:trPr>
          <w:jc w:val="center"/>
        </w:trPr>
        <w:tc>
          <w:tcPr>
            <w:tcW w:w="1527" w:type="pct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6719EED3" w14:textId="77777777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是否进行了凝血功能检查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473" w:type="pct"/>
            <w:gridSpan w:val="4"/>
            <w:tcBorders>
              <w:top w:val="single" w:sz="2" w:space="0" w:color="000000"/>
              <w:bottom w:val="single" w:sz="4" w:space="0" w:color="auto"/>
            </w:tcBorders>
          </w:tcPr>
          <w:p w14:paraId="121DE37A" w14:textId="08A96F27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0218AC" w14:paraId="26A32D1C" w14:textId="77777777">
        <w:trPr>
          <w:jc w:val="center"/>
        </w:trPr>
        <w:tc>
          <w:tcPr>
            <w:tcW w:w="15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A02B7" w14:textId="121221B5" w:rsidR="000218AC" w:rsidRDefault="005228F1" w:rsidP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 w:rsidR="005833BC"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 w:rsidR="005833BC">
              <w:rPr>
                <w:rFonts w:ascii="Times New Roman" w:eastAsia="宋体" w:hAnsi="Times New Roman" w:cs="Times New Roman"/>
                <w:lang w:eastAsia="zh-CN"/>
              </w:rPr>
              <w:t>否</w:t>
            </w:r>
            <w:r w:rsidR="005833BC"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4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708A4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218AC" w14:paraId="2EE9F19A" w14:textId="77777777">
        <w:trPr>
          <w:jc w:val="center"/>
        </w:trPr>
        <w:tc>
          <w:tcPr>
            <w:tcW w:w="15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411E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采样日期</w:t>
            </w:r>
          </w:p>
        </w:tc>
        <w:tc>
          <w:tcPr>
            <w:tcW w:w="34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D13B5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F0BD7" w14:paraId="5AB4253E" w14:textId="77777777">
        <w:trPr>
          <w:jc w:val="center"/>
        </w:trPr>
        <w:tc>
          <w:tcPr>
            <w:tcW w:w="15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5F929" w14:textId="40C577F3" w:rsidR="000F0BD7" w:rsidRDefault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采样日期</w:t>
            </w:r>
          </w:p>
        </w:tc>
        <w:tc>
          <w:tcPr>
            <w:tcW w:w="34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44E7E" w14:textId="7F1BD9FD" w:rsidR="000F0BD7" w:rsidRDefault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0F0BD7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0218AC" w14:paraId="22287C99" w14:textId="77777777">
        <w:trPr>
          <w:jc w:val="center"/>
        </w:trPr>
        <w:tc>
          <w:tcPr>
            <w:tcW w:w="15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7B88" w14:textId="72E1DF2C" w:rsidR="000218AC" w:rsidRDefault="00904B8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4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0166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5F889D93" w14:textId="77777777">
        <w:trPr>
          <w:jc w:val="center"/>
        </w:trPr>
        <w:tc>
          <w:tcPr>
            <w:tcW w:w="799" w:type="pct"/>
            <w:tcBorders>
              <w:top w:val="single" w:sz="4" w:space="0" w:color="auto"/>
            </w:tcBorders>
          </w:tcPr>
          <w:p w14:paraId="0640CB8F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7ECDD57B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3983DA27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1254D76C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164" w:type="pct"/>
            <w:tcBorders>
              <w:top w:val="single" w:sz="4" w:space="0" w:color="auto"/>
            </w:tcBorders>
          </w:tcPr>
          <w:p w14:paraId="5BD90820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997" w:type="pct"/>
            <w:tcBorders>
              <w:top w:val="single" w:sz="4" w:space="0" w:color="auto"/>
            </w:tcBorders>
          </w:tcPr>
          <w:p w14:paraId="30198ED0" w14:textId="2EA952BD" w:rsidR="000218A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5833BC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5833BC" w14:paraId="56313CCB" w14:textId="77777777">
        <w:trPr>
          <w:jc w:val="center"/>
        </w:trPr>
        <w:tc>
          <w:tcPr>
            <w:tcW w:w="799" w:type="pct"/>
            <w:tcBorders>
              <w:top w:val="single" w:sz="4" w:space="0" w:color="auto"/>
            </w:tcBorders>
          </w:tcPr>
          <w:p w14:paraId="27165FEB" w14:textId="1796551E" w:rsidR="005833B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80371">
              <w:rPr>
                <w:rFonts w:ascii="Times New Roman" w:eastAsia="宋体" w:hAnsi="Times New Roman" w:cs="Times New Roman" w:hint="eastAsia"/>
                <w:lang w:eastAsia="zh-CN"/>
              </w:rPr>
              <w:t>国际标准化比值（</w:t>
            </w:r>
            <w:r w:rsidRPr="00480371">
              <w:rPr>
                <w:rFonts w:ascii="Times New Roman" w:eastAsia="宋体" w:hAnsi="Times New Roman" w:cs="Times New Roman"/>
                <w:lang w:eastAsia="zh-CN"/>
              </w:rPr>
              <w:t>INR</w:t>
            </w:r>
            <w:r w:rsidRPr="00480371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206A75F1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2F3B618A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1419AD73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  <w:tcBorders>
              <w:top w:val="single" w:sz="4" w:space="0" w:color="auto"/>
            </w:tcBorders>
          </w:tcPr>
          <w:p w14:paraId="381FBEBD" w14:textId="50827CFF" w:rsidR="005833B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997" w:type="pct"/>
            <w:tcBorders>
              <w:top w:val="single" w:sz="4" w:space="0" w:color="auto"/>
            </w:tcBorders>
          </w:tcPr>
          <w:p w14:paraId="34E527B6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833BC" w14:paraId="35465CC3" w14:textId="77777777">
        <w:trPr>
          <w:jc w:val="center"/>
        </w:trPr>
        <w:tc>
          <w:tcPr>
            <w:tcW w:w="799" w:type="pct"/>
            <w:tcBorders>
              <w:top w:val="single" w:sz="4" w:space="0" w:color="auto"/>
            </w:tcBorders>
          </w:tcPr>
          <w:p w14:paraId="6D346288" w14:textId="4B064331" w:rsidR="005833B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80371">
              <w:rPr>
                <w:rFonts w:ascii="Times New Roman" w:eastAsia="宋体" w:hAnsi="Times New Roman" w:cs="Times New Roman" w:hint="eastAsia"/>
                <w:lang w:eastAsia="zh-CN"/>
              </w:rPr>
              <w:t>活化部分凝血活酶时间（</w:t>
            </w:r>
            <w:r w:rsidRPr="00480371">
              <w:rPr>
                <w:rFonts w:ascii="Times New Roman" w:eastAsia="宋体" w:hAnsi="Times New Roman" w:cs="Times New Roman"/>
                <w:lang w:eastAsia="zh-CN"/>
              </w:rPr>
              <w:t>APTT</w:t>
            </w:r>
            <w:r w:rsidRPr="00480371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0DB4FA7D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72FA4348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05F41201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  <w:tcBorders>
              <w:top w:val="single" w:sz="4" w:space="0" w:color="auto"/>
            </w:tcBorders>
          </w:tcPr>
          <w:p w14:paraId="7F6352C0" w14:textId="03744928" w:rsidR="005833B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997" w:type="pct"/>
            <w:tcBorders>
              <w:top w:val="single" w:sz="4" w:space="0" w:color="auto"/>
            </w:tcBorders>
          </w:tcPr>
          <w:p w14:paraId="206A9E44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833BC" w14:paraId="0BC45F11" w14:textId="77777777">
        <w:trPr>
          <w:jc w:val="center"/>
        </w:trPr>
        <w:tc>
          <w:tcPr>
            <w:tcW w:w="799" w:type="pct"/>
            <w:tcBorders>
              <w:top w:val="single" w:sz="4" w:space="0" w:color="auto"/>
            </w:tcBorders>
          </w:tcPr>
          <w:p w14:paraId="4646D00E" w14:textId="08A7B39C" w:rsidR="005833B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80371">
              <w:rPr>
                <w:rFonts w:ascii="Times New Roman" w:eastAsia="宋体" w:hAnsi="Times New Roman" w:cs="Times New Roman" w:hint="eastAsia"/>
                <w:lang w:eastAsia="zh-CN"/>
              </w:rPr>
              <w:t>凝血酶原时间（</w:t>
            </w:r>
            <w:r w:rsidRPr="00480371">
              <w:rPr>
                <w:rFonts w:ascii="Times New Roman" w:eastAsia="宋体" w:hAnsi="Times New Roman" w:cs="Times New Roman"/>
                <w:lang w:eastAsia="zh-CN"/>
              </w:rPr>
              <w:t>PT</w:t>
            </w:r>
            <w:r w:rsidRPr="00480371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25A88746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4D5A4845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1B934F9E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  <w:tcBorders>
              <w:top w:val="single" w:sz="4" w:space="0" w:color="auto"/>
            </w:tcBorders>
          </w:tcPr>
          <w:p w14:paraId="7D621DFC" w14:textId="02AFD42D" w:rsidR="005833B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997" w:type="pct"/>
            <w:tcBorders>
              <w:top w:val="single" w:sz="4" w:space="0" w:color="auto"/>
            </w:tcBorders>
          </w:tcPr>
          <w:p w14:paraId="38255897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833BC" w14:paraId="2E448FB7" w14:textId="77777777">
        <w:trPr>
          <w:jc w:val="center"/>
        </w:trPr>
        <w:tc>
          <w:tcPr>
            <w:tcW w:w="799" w:type="pct"/>
            <w:tcBorders>
              <w:top w:val="single" w:sz="4" w:space="0" w:color="auto"/>
            </w:tcBorders>
          </w:tcPr>
          <w:p w14:paraId="4A156A61" w14:textId="05026022" w:rsidR="005833B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80371">
              <w:rPr>
                <w:rFonts w:ascii="Times New Roman" w:eastAsia="宋体" w:hAnsi="Times New Roman" w:cs="Times New Roman" w:hint="eastAsia"/>
                <w:lang w:eastAsia="zh-CN"/>
              </w:rPr>
              <w:t>纤维蛋白原（</w:t>
            </w:r>
            <w:r w:rsidRPr="00480371">
              <w:rPr>
                <w:rFonts w:ascii="Times New Roman" w:eastAsia="宋体" w:hAnsi="Times New Roman" w:cs="Times New Roman"/>
                <w:lang w:eastAsia="zh-CN"/>
              </w:rPr>
              <w:t>FIB</w:t>
            </w:r>
            <w:r w:rsidRPr="00480371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329EE754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151D3E10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1DE2964D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164" w:type="pct"/>
            <w:tcBorders>
              <w:top w:val="single" w:sz="4" w:space="0" w:color="auto"/>
            </w:tcBorders>
          </w:tcPr>
          <w:p w14:paraId="18ACBB14" w14:textId="6CF8D41F" w:rsidR="005833B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997" w:type="pct"/>
            <w:tcBorders>
              <w:top w:val="single" w:sz="4" w:space="0" w:color="auto"/>
            </w:tcBorders>
          </w:tcPr>
          <w:p w14:paraId="35919D19" w14:textId="77777777" w:rsidR="005833BC" w:rsidRDefault="005833B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1557"/>
          </w:tcPr>
          <w:p>
            <w:r>
              <w:t>凝血功能</w:t>
            </w:r>
          </w:p>
        </w:tc>
        <w:tc>
          <w:tcPr>
            <w:tcW w:type="dxa" w:w="1418"/>
          </w:tcPr>
          <w:p/>
        </w:tc>
        <w:tc>
          <w:tcPr>
            <w:tcW w:type="dxa" w:w="1278"/>
          </w:tcPr>
          <w:p/>
        </w:tc>
        <w:tc>
          <w:tcPr>
            <w:tcW w:type="dxa" w:w="1278"/>
          </w:tcPr>
          <w:p/>
        </w:tc>
        <w:tc>
          <w:tcPr>
            <w:tcW w:type="dxa" w:w="2267"/>
          </w:tcPr>
          <w:p/>
        </w:tc>
        <w:tc>
          <w:tcPr>
            <w:tcW w:type="dxa" w:w="1942"/>
          </w:tcPr>
          <w:p/>
        </w:tc>
      </w:tr>
    </w:tbl>
    <w:p w14:paraId="1766AD51" w14:textId="33E042CE" w:rsidR="0079149D" w:rsidRDefault="0079149D">
      <w:pPr>
        <w:rPr>
          <w:rFonts w:ascii="Times New Roman" w:eastAsia="宋体" w:hAnsi="Times New Roman" w:cs="Times New Roman"/>
          <w:lang w:eastAsia="zh-CN"/>
        </w:rPr>
      </w:pPr>
    </w:p>
    <w:p w14:paraId="3D6F95AE" w14:textId="77777777" w:rsidR="0079149D" w:rsidRDefault="0079149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2279B62D" w14:textId="77777777" w:rsidR="00480371" w:rsidRDefault="0048037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31" w:name="_Toc132978052"/>
      <w:bookmarkStart w:id="132" w:name="_Toc132978815"/>
      <w:bookmarkStart w:id="133" w:name="_Toc132978053"/>
      <w:bookmarkStart w:id="134" w:name="_Toc132978816"/>
      <w:bookmarkStart w:id="135" w:name="_Toc147735135"/>
      <w:bookmarkEnd w:id="131"/>
      <w:bookmarkEnd w:id="132"/>
      <w:bookmarkEnd w:id="133"/>
      <w:bookmarkEnd w:id="134"/>
      <w:r>
        <w:rPr>
          <w:rFonts w:ascii="Times New Roman" w:eastAsia="宋体" w:hAnsi="Times New Roman" w:cs="Times New Roman" w:hint="eastAsia"/>
          <w:lang w:eastAsia="zh-CN"/>
        </w:rPr>
        <w:lastRenderedPageBreak/>
        <w:t>便常规</w:t>
      </w:r>
      <w:bookmarkEnd w:id="135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699"/>
        <w:gridCol w:w="993"/>
        <w:gridCol w:w="1276"/>
        <w:gridCol w:w="993"/>
        <w:gridCol w:w="2408"/>
        <w:gridCol w:w="2371"/>
      </w:tblGrid>
      <w:tr w:rsidR="00A33A4A" w14:paraId="4DA5DBD0" w14:textId="77777777" w:rsidTr="00F97455">
        <w:trPr>
          <w:jc w:val="center"/>
        </w:trPr>
        <w:tc>
          <w:tcPr>
            <w:tcW w:w="1382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18B1E3E" w14:textId="77777777" w:rsidR="00A33A4A" w:rsidRDefault="00A33A4A" w:rsidP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便常规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618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D99502F" w14:textId="2FC3B1DC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0218AC" w14:paraId="05C2E066" w14:textId="77777777" w:rsidTr="00F97455">
        <w:trPr>
          <w:jc w:val="center"/>
        </w:trPr>
        <w:tc>
          <w:tcPr>
            <w:tcW w:w="13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E9200" w14:textId="76CB62DB" w:rsidR="000218AC" w:rsidRDefault="005228F1" w:rsidP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 w:rsidR="00480371"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 w:rsidR="00480371">
              <w:rPr>
                <w:rFonts w:ascii="Times New Roman" w:eastAsia="宋体" w:hAnsi="Times New Roman" w:cs="Times New Roman"/>
                <w:lang w:eastAsia="zh-CN"/>
              </w:rPr>
              <w:t>否</w:t>
            </w:r>
            <w:r w:rsidR="00480371"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618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5164093A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44093FC2" w14:textId="77777777" w:rsidTr="00F97455">
        <w:trPr>
          <w:jc w:val="center"/>
        </w:trPr>
        <w:tc>
          <w:tcPr>
            <w:tcW w:w="13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752DE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618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1FA2CFC3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F0BD7" w14:paraId="17569B0C" w14:textId="77777777" w:rsidTr="00F97455">
        <w:trPr>
          <w:jc w:val="center"/>
        </w:trPr>
        <w:tc>
          <w:tcPr>
            <w:tcW w:w="13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D5A7" w14:textId="0383D6CE" w:rsidR="000F0BD7" w:rsidRDefault="000F0BD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采样时间</w:t>
            </w:r>
          </w:p>
        </w:tc>
        <w:tc>
          <w:tcPr>
            <w:tcW w:w="3618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4BE12509" w14:textId="72818082" w:rsidR="000F0BD7" w:rsidRDefault="000F0BD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0F0BD7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0218AC" w14:paraId="7AA8C7FA" w14:textId="77777777" w:rsidTr="00F97455">
        <w:trPr>
          <w:jc w:val="center"/>
        </w:trPr>
        <w:tc>
          <w:tcPr>
            <w:tcW w:w="13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E01A" w14:textId="22686A9F" w:rsidR="000218AC" w:rsidRDefault="00904B8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618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74A50B20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7D8794C7" w14:textId="77777777" w:rsidTr="00293467">
        <w:trPr>
          <w:jc w:val="center"/>
        </w:trPr>
        <w:tc>
          <w:tcPr>
            <w:tcW w:w="872" w:type="pct"/>
            <w:tcBorders>
              <w:top w:val="single" w:sz="4" w:space="0" w:color="auto"/>
            </w:tcBorders>
          </w:tcPr>
          <w:p w14:paraId="380CBDAD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5BD5796D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55" w:type="pct"/>
            <w:tcBorders>
              <w:top w:val="single" w:sz="4" w:space="0" w:color="auto"/>
            </w:tcBorders>
          </w:tcPr>
          <w:p w14:paraId="27A033CC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47EFF3D9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236" w:type="pct"/>
            <w:tcBorders>
              <w:top w:val="single" w:sz="4" w:space="0" w:color="auto"/>
            </w:tcBorders>
          </w:tcPr>
          <w:p w14:paraId="5B6AA465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1217" w:type="pct"/>
            <w:tcBorders>
              <w:top w:val="single" w:sz="4" w:space="0" w:color="auto"/>
            </w:tcBorders>
          </w:tcPr>
          <w:p w14:paraId="2531AB5B" w14:textId="01038C25" w:rsidR="000218A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80371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0218AC" w14:paraId="35C1087C" w14:textId="77777777" w:rsidTr="00293467">
        <w:trPr>
          <w:jc w:val="center"/>
        </w:trPr>
        <w:tc>
          <w:tcPr>
            <w:tcW w:w="872" w:type="pct"/>
          </w:tcPr>
          <w:p w14:paraId="55638483" w14:textId="312B7F9E" w:rsidR="000218AC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颜色</w:t>
            </w:r>
          </w:p>
        </w:tc>
        <w:tc>
          <w:tcPr>
            <w:tcW w:w="510" w:type="pct"/>
          </w:tcPr>
          <w:p w14:paraId="65DF76EB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5" w:type="pct"/>
          </w:tcPr>
          <w:p w14:paraId="48E213B3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241A9D4F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36" w:type="pct"/>
          </w:tcPr>
          <w:p w14:paraId="2C11AD07" w14:textId="62DD3DCF" w:rsidR="000218AC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</w:tcPr>
          <w:p w14:paraId="3D27AA67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480371" w14:paraId="77105791" w14:textId="77777777" w:rsidTr="00293467">
        <w:trPr>
          <w:jc w:val="center"/>
        </w:trPr>
        <w:tc>
          <w:tcPr>
            <w:tcW w:w="872" w:type="pct"/>
          </w:tcPr>
          <w:p w14:paraId="7B333B31" w14:textId="38185421" w:rsidR="00480371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性状</w:t>
            </w:r>
          </w:p>
        </w:tc>
        <w:tc>
          <w:tcPr>
            <w:tcW w:w="510" w:type="pct"/>
          </w:tcPr>
          <w:p w14:paraId="7772BDA2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5" w:type="pct"/>
          </w:tcPr>
          <w:p w14:paraId="07E1F35B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02419525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36" w:type="pct"/>
          </w:tcPr>
          <w:p w14:paraId="290370ED" w14:textId="7EFBF908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</w:tcPr>
          <w:p w14:paraId="04100EB1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480371" w14:paraId="2445468A" w14:textId="77777777" w:rsidTr="00293467">
        <w:trPr>
          <w:jc w:val="center"/>
        </w:trPr>
        <w:tc>
          <w:tcPr>
            <w:tcW w:w="872" w:type="pct"/>
          </w:tcPr>
          <w:p w14:paraId="702E995A" w14:textId="67658186" w:rsidR="00480371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红细胞</w:t>
            </w:r>
          </w:p>
        </w:tc>
        <w:tc>
          <w:tcPr>
            <w:tcW w:w="510" w:type="pct"/>
          </w:tcPr>
          <w:p w14:paraId="46BE0B4E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5" w:type="pct"/>
          </w:tcPr>
          <w:p w14:paraId="03C481B0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24AFE1F4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36" w:type="pct"/>
          </w:tcPr>
          <w:p w14:paraId="0A7C1D25" w14:textId="6107EA1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</w:tcPr>
          <w:p w14:paraId="5676BD34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480371" w14:paraId="3952F572" w14:textId="77777777" w:rsidTr="00293467">
        <w:trPr>
          <w:jc w:val="center"/>
        </w:trPr>
        <w:tc>
          <w:tcPr>
            <w:tcW w:w="872" w:type="pct"/>
          </w:tcPr>
          <w:p w14:paraId="34F1B2DB" w14:textId="4FA4980D" w:rsidR="00480371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白细胞</w:t>
            </w:r>
          </w:p>
        </w:tc>
        <w:tc>
          <w:tcPr>
            <w:tcW w:w="510" w:type="pct"/>
          </w:tcPr>
          <w:p w14:paraId="37674D62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5" w:type="pct"/>
          </w:tcPr>
          <w:p w14:paraId="11106991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3DAEA5A9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36" w:type="pct"/>
          </w:tcPr>
          <w:p w14:paraId="701610E5" w14:textId="37F57078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</w:t>
            </w:r>
            <w:r w:rsidR="00735995">
              <w:rPr>
                <w:rFonts w:ascii="Times New Roman" w:eastAsia="宋体" w:hAnsi="Times New Roman" w:cs="Times New Roman"/>
                <w:lang w:eastAsia="zh-CN"/>
              </w:rPr>
              <w:t>查</w:t>
            </w:r>
          </w:p>
        </w:tc>
        <w:tc>
          <w:tcPr>
            <w:tcW w:w="1217" w:type="pct"/>
          </w:tcPr>
          <w:p w14:paraId="19930C7E" w14:textId="77777777" w:rsidR="00480371" w:rsidRDefault="0048037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93467" w14:paraId="78D525FA" w14:textId="77777777" w:rsidTr="00293467">
        <w:trPr>
          <w:jc w:val="center"/>
        </w:trPr>
        <w:tc>
          <w:tcPr>
            <w:tcW w:w="872" w:type="pct"/>
          </w:tcPr>
          <w:p w14:paraId="0049299D" w14:textId="4C397A44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隐血</w:t>
            </w:r>
          </w:p>
        </w:tc>
        <w:tc>
          <w:tcPr>
            <w:tcW w:w="510" w:type="pct"/>
          </w:tcPr>
          <w:p w14:paraId="11CE133A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5" w:type="pct"/>
          </w:tcPr>
          <w:p w14:paraId="29C44B79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6A903A07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36" w:type="pct"/>
          </w:tcPr>
          <w:p w14:paraId="3A0EFF20" w14:textId="089CDEC5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</w:tcPr>
          <w:p w14:paraId="6C5E4DA2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93467" w14:paraId="55DA97F0" w14:textId="77777777" w:rsidTr="00293467">
        <w:trPr>
          <w:jc w:val="center"/>
        </w:trPr>
        <w:tc>
          <w:tcPr>
            <w:tcW w:w="872" w:type="pct"/>
          </w:tcPr>
          <w:p w14:paraId="42635404" w14:textId="1D956C0E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寄生虫</w:t>
            </w:r>
          </w:p>
        </w:tc>
        <w:tc>
          <w:tcPr>
            <w:tcW w:w="510" w:type="pct"/>
          </w:tcPr>
          <w:p w14:paraId="779AFE42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5" w:type="pct"/>
          </w:tcPr>
          <w:p w14:paraId="10191DE5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10" w:type="pct"/>
          </w:tcPr>
          <w:p w14:paraId="2E9C8DAB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36" w:type="pct"/>
          </w:tcPr>
          <w:p w14:paraId="46F3AACB" w14:textId="778C5EC1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1217" w:type="pct"/>
          </w:tcPr>
          <w:p w14:paraId="0CEC0724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1699"/>
          </w:tcPr>
          <w:p>
            <w:r>
              <w:t>便常规</w:t>
            </w:r>
          </w:p>
        </w:tc>
        <w:tc>
          <w:tcPr>
            <w:tcW w:type="dxa" w:w="993"/>
          </w:tcPr>
          <w:p/>
        </w:tc>
        <w:tc>
          <w:tcPr>
            <w:tcW w:type="dxa" w:w="1276"/>
          </w:tcPr>
          <w:p/>
        </w:tc>
        <w:tc>
          <w:tcPr>
            <w:tcW w:type="dxa" w:w="993"/>
          </w:tcPr>
          <w:p/>
        </w:tc>
        <w:tc>
          <w:tcPr>
            <w:tcW w:type="dxa" w:w="2408"/>
          </w:tcPr>
          <w:p/>
        </w:tc>
        <w:tc>
          <w:tcPr>
            <w:tcW w:type="dxa" w:w="2371"/>
          </w:tcPr>
          <w:p/>
        </w:tc>
      </w:tr>
    </w:tbl>
    <w:p w14:paraId="496F596F" w14:textId="77777777" w:rsidR="000218AC" w:rsidRDefault="000218A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4FC6CFBD" w14:textId="5BC81091" w:rsidR="000218AC" w:rsidRDefault="0029346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36" w:name="_Toc147735136"/>
      <w:r>
        <w:rPr>
          <w:rFonts w:ascii="Times New Roman" w:eastAsia="宋体" w:hAnsi="Times New Roman" w:cs="Times New Roman" w:hint="eastAsia"/>
          <w:lang w:eastAsia="zh-CN"/>
        </w:rPr>
        <w:t>心肌酶谱检查</w:t>
      </w:r>
      <w:bookmarkEnd w:id="136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14"/>
        <w:gridCol w:w="1134"/>
        <w:gridCol w:w="1278"/>
        <w:gridCol w:w="709"/>
        <w:gridCol w:w="2127"/>
        <w:gridCol w:w="3078"/>
      </w:tblGrid>
      <w:tr w:rsidR="00A33A4A" w14:paraId="576C2D91" w14:textId="77777777" w:rsidTr="00A33A4A">
        <w:trPr>
          <w:jc w:val="center"/>
        </w:trPr>
        <w:tc>
          <w:tcPr>
            <w:tcW w:w="1964" w:type="pct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F1F1CDB" w14:textId="77777777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心肌酶谱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036" w:type="pct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276ECED" w14:textId="1D902D1B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0218AC" w14:paraId="6EBDBC4D" w14:textId="77777777" w:rsidTr="00293467">
        <w:trPr>
          <w:jc w:val="center"/>
        </w:trPr>
        <w:tc>
          <w:tcPr>
            <w:tcW w:w="19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CFC0C" w14:textId="64FEAD58" w:rsidR="000218AC" w:rsidRDefault="005228F1" w:rsidP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 w:rsidR="00293467"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 w:rsidR="00293467">
              <w:rPr>
                <w:rFonts w:ascii="Times New Roman" w:eastAsia="宋体" w:hAnsi="Times New Roman" w:cs="Times New Roman"/>
                <w:lang w:eastAsia="zh-CN"/>
              </w:rPr>
              <w:t>否</w:t>
            </w:r>
            <w:r w:rsidR="00293467"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036" w:type="pct"/>
            <w:gridSpan w:val="3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2EFE598A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03CD3BE1" w14:textId="77777777" w:rsidTr="00293467">
        <w:trPr>
          <w:jc w:val="center"/>
        </w:trPr>
        <w:tc>
          <w:tcPr>
            <w:tcW w:w="19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DC683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036" w:type="pct"/>
            <w:gridSpan w:val="3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5FE58932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218AC" w14:paraId="6A7BA83B" w14:textId="77777777" w:rsidTr="00293467">
        <w:trPr>
          <w:jc w:val="center"/>
        </w:trPr>
        <w:tc>
          <w:tcPr>
            <w:tcW w:w="19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CBC0" w14:textId="15EFE097" w:rsidR="000218AC" w:rsidRDefault="00904B8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036" w:type="pct"/>
            <w:gridSpan w:val="3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625B7A9C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76356ED8" w14:textId="77777777" w:rsidTr="00293467">
        <w:trPr>
          <w:jc w:val="center"/>
        </w:trPr>
        <w:tc>
          <w:tcPr>
            <w:tcW w:w="726" w:type="pct"/>
            <w:tcBorders>
              <w:top w:val="single" w:sz="4" w:space="0" w:color="auto"/>
            </w:tcBorders>
          </w:tcPr>
          <w:p w14:paraId="24F1DF6A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6E14A246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56" w:type="pct"/>
            <w:tcBorders>
              <w:top w:val="single" w:sz="4" w:space="0" w:color="auto"/>
            </w:tcBorders>
          </w:tcPr>
          <w:p w14:paraId="28A23D2F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364" w:type="pct"/>
            <w:tcBorders>
              <w:top w:val="single" w:sz="4" w:space="0" w:color="auto"/>
            </w:tcBorders>
          </w:tcPr>
          <w:p w14:paraId="73120153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2" w:type="pct"/>
            <w:tcBorders>
              <w:top w:val="single" w:sz="4" w:space="0" w:color="auto"/>
            </w:tcBorders>
          </w:tcPr>
          <w:p w14:paraId="14C9B169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1580" w:type="pct"/>
            <w:tcBorders>
              <w:top w:val="single" w:sz="4" w:space="0" w:color="auto"/>
            </w:tcBorders>
          </w:tcPr>
          <w:p w14:paraId="18A7BE1F" w14:textId="611C6F20" w:rsidR="000218AC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0218AC" w14:paraId="013E9AA8" w14:textId="77777777" w:rsidTr="00293467">
        <w:trPr>
          <w:jc w:val="center"/>
        </w:trPr>
        <w:tc>
          <w:tcPr>
            <w:tcW w:w="726" w:type="pct"/>
          </w:tcPr>
          <w:p w14:paraId="7AEA4E86" w14:textId="76D1167A" w:rsidR="000218AC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肌酸磷酸激酶（</w:t>
            </w:r>
            <w:r w:rsidRPr="00293467">
              <w:rPr>
                <w:rFonts w:ascii="Times New Roman" w:eastAsia="宋体" w:hAnsi="Times New Roman" w:cs="Times New Roman"/>
                <w:lang w:eastAsia="zh-CN"/>
              </w:rPr>
              <w:t>CK</w:t>
            </w:r>
            <w:r w:rsidRPr="00293467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82" w:type="pct"/>
          </w:tcPr>
          <w:p w14:paraId="09D366D7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</w:tcPr>
          <w:p w14:paraId="0E1CF8D6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64" w:type="pct"/>
          </w:tcPr>
          <w:p w14:paraId="0882DC19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1F4260F5" w14:textId="184E230F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</w:p>
        </w:tc>
        <w:tc>
          <w:tcPr>
            <w:tcW w:w="1580" w:type="pct"/>
          </w:tcPr>
          <w:p w14:paraId="508E617B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93467" w14:paraId="5E14B34B" w14:textId="77777777" w:rsidTr="00293467">
        <w:trPr>
          <w:jc w:val="center"/>
        </w:trPr>
        <w:tc>
          <w:tcPr>
            <w:tcW w:w="726" w:type="pct"/>
          </w:tcPr>
          <w:p w14:paraId="1443F1F1" w14:textId="709B64E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肌激酶同工酶（</w:t>
            </w:r>
            <w:r w:rsidRPr="00293467">
              <w:rPr>
                <w:rFonts w:ascii="Times New Roman" w:eastAsia="宋体" w:hAnsi="Times New Roman" w:cs="Times New Roman"/>
                <w:lang w:eastAsia="zh-CN"/>
              </w:rPr>
              <w:t>CK-MB</w:t>
            </w:r>
            <w:r w:rsidRPr="00293467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82" w:type="pct"/>
          </w:tcPr>
          <w:p w14:paraId="0DA57722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</w:tcPr>
          <w:p w14:paraId="1FD7F8E5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64" w:type="pct"/>
          </w:tcPr>
          <w:p w14:paraId="3B741CBE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707F7DA9" w14:textId="4ACEA113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</w:p>
        </w:tc>
        <w:tc>
          <w:tcPr>
            <w:tcW w:w="1580" w:type="pct"/>
          </w:tcPr>
          <w:p w14:paraId="6604B806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93467" w14:paraId="429D5D19" w14:textId="77777777" w:rsidTr="00293467">
        <w:trPr>
          <w:jc w:val="center"/>
        </w:trPr>
        <w:tc>
          <w:tcPr>
            <w:tcW w:w="726" w:type="pct"/>
          </w:tcPr>
          <w:p w14:paraId="2117933F" w14:textId="466A5B4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93467">
              <w:rPr>
                <w:rFonts w:ascii="Times New Roman" w:eastAsia="宋体" w:hAnsi="Times New Roman" w:cs="Times New Roman" w:hint="eastAsia"/>
                <w:lang w:eastAsia="zh-CN"/>
              </w:rPr>
              <w:t>乳酸脱氢酶（</w:t>
            </w:r>
            <w:r w:rsidRPr="00293467">
              <w:rPr>
                <w:rFonts w:ascii="Times New Roman" w:eastAsia="宋体" w:hAnsi="Times New Roman" w:cs="Times New Roman"/>
                <w:lang w:eastAsia="zh-CN"/>
              </w:rPr>
              <w:t>LDH</w:t>
            </w:r>
            <w:r w:rsidRPr="00293467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582" w:type="pct"/>
          </w:tcPr>
          <w:p w14:paraId="2078A48B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56" w:type="pct"/>
          </w:tcPr>
          <w:p w14:paraId="4F4D2C02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64" w:type="pct"/>
          </w:tcPr>
          <w:p w14:paraId="5E9E1574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71A9DCFA" w14:textId="2159783C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</w:p>
        </w:tc>
        <w:tc>
          <w:tcPr>
            <w:tcW w:w="1580" w:type="pct"/>
          </w:tcPr>
          <w:p w14:paraId="1C8F5ADC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1414"/>
          </w:tcPr>
          <w:p>
            <w:r>
              <w:t>心肌酶谱检查</w:t>
            </w:r>
          </w:p>
        </w:tc>
        <w:tc>
          <w:tcPr>
            <w:tcW w:type="dxa" w:w="1134"/>
          </w:tcPr>
          <w:p/>
        </w:tc>
        <w:tc>
          <w:tcPr>
            <w:tcW w:type="dxa" w:w="1278"/>
          </w:tcPr>
          <w:p/>
        </w:tc>
        <w:tc>
          <w:tcPr>
            <w:tcW w:type="dxa" w:w="709"/>
          </w:tcPr>
          <w:p/>
        </w:tc>
        <w:tc>
          <w:tcPr>
            <w:tcW w:type="dxa" w:w="2127"/>
          </w:tcPr>
          <w:p/>
        </w:tc>
        <w:tc>
          <w:tcPr>
            <w:tcW w:type="dxa" w:w="3078"/>
          </w:tcPr>
          <w:p/>
        </w:tc>
      </w:tr>
    </w:tbl>
    <w:p w14:paraId="59BFD2E1" w14:textId="01F79183" w:rsidR="0079149D" w:rsidRDefault="0079149D">
      <w:pPr>
        <w:rPr>
          <w:rFonts w:ascii="Times New Roman" w:eastAsia="宋体" w:hAnsi="Times New Roman" w:cs="Times New Roman"/>
          <w:lang w:eastAsia="zh-CN"/>
        </w:rPr>
      </w:pPr>
    </w:p>
    <w:p w14:paraId="1195F196" w14:textId="77777777" w:rsidR="0079149D" w:rsidRDefault="0079149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2F09F641" w14:textId="3245FAA9" w:rsidR="000218AC" w:rsidRDefault="0029346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37" w:name="_Toc132978056"/>
      <w:bookmarkStart w:id="138" w:name="_Toc132978819"/>
      <w:bookmarkStart w:id="139" w:name="_Toc132978082"/>
      <w:bookmarkStart w:id="140" w:name="_Toc132978845"/>
      <w:bookmarkStart w:id="141" w:name="_Toc147735137"/>
      <w:bookmarkEnd w:id="137"/>
      <w:bookmarkEnd w:id="138"/>
      <w:bookmarkEnd w:id="139"/>
      <w:bookmarkEnd w:id="140"/>
      <w:r>
        <w:rPr>
          <w:rFonts w:ascii="Times New Roman" w:eastAsia="宋体" w:hAnsi="Times New Roman" w:cs="Times New Roman" w:hint="eastAsia"/>
          <w:lang w:eastAsia="zh-CN"/>
        </w:rPr>
        <w:lastRenderedPageBreak/>
        <w:t>病毒学检查</w:t>
      </w:r>
      <w:bookmarkEnd w:id="141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A33A4A" w14:paraId="5E1AF6F2" w14:textId="30E9D135" w:rsidTr="00A33A4A">
        <w:trPr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7291401" w14:textId="77777777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病毒学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50BAE81" w14:textId="29763702" w:rsidR="00A33A4A" w:rsidRDefault="00A33A4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4362D6" w14:paraId="380EED5F" w14:textId="7C3252F1" w:rsidTr="00164F09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BDAD" w14:textId="60EF711D" w:rsidR="004362D6" w:rsidRDefault="004362D6" w:rsidP="002934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 w:rsidR="00293467"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 w:rsidR="00293467">
              <w:rPr>
                <w:rFonts w:ascii="Times New Roman" w:eastAsia="宋体" w:hAnsi="Times New Roman" w:cs="Times New Roman"/>
                <w:lang w:eastAsia="zh-CN"/>
              </w:rPr>
              <w:t>否</w:t>
            </w:r>
            <w:r w:rsidR="00293467"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31A4DDB7" w14:textId="77777777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362D6" w14:paraId="7FD81C40" w14:textId="1CDA7A31" w:rsidTr="00164F09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8EF5" w14:textId="6D282B63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48E72EF" w14:textId="133EA6C5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4B80" w14:paraId="5CA917EF" w14:textId="77777777" w:rsidTr="00A33A4A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 w14:paraId="0BB91369" w14:textId="64D80D69" w:rsidR="00904B80" w:rsidRDefault="00904B8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194DE724" w14:textId="77777777" w:rsidR="00904B80" w:rsidRDefault="00904B8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4362D6" w14:paraId="027BC040" w14:textId="67DBF916" w:rsidTr="00164F09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 w14:paraId="20C0D177" w14:textId="77777777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5C62D9D1" w14:textId="693241A7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203092C8" w14:textId="323E342B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4801D15A" w14:textId="45E5D2AA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7E81258C" w14:textId="39DF4803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7CEFBF05" w14:textId="75E0577A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4362D6" w14:paraId="7C26BCA3" w14:textId="14801097" w:rsidTr="00164F09">
        <w:trPr>
          <w:jc w:val="center"/>
        </w:trPr>
        <w:tc>
          <w:tcPr>
            <w:tcW w:w="945" w:type="pct"/>
          </w:tcPr>
          <w:p w14:paraId="608B1690" w14:textId="17DAFE7E" w:rsidR="004362D6" w:rsidRDefault="00293467" w:rsidP="00293467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乙</w:t>
            </w:r>
            <w:r w:rsidR="004362D6">
              <w:rPr>
                <w:rFonts w:ascii="Times New Roman" w:eastAsia="宋体" w:hAnsi="Times New Roman" w:cs="Times New Roman"/>
                <w:lang w:eastAsia="zh-CN"/>
              </w:rPr>
              <w:t>肝表面抗原</w:t>
            </w:r>
            <w:r w:rsidR="004362D6">
              <w:rPr>
                <w:rFonts w:ascii="Times New Roman" w:eastAsia="宋体" w:hAnsi="Times New Roman" w:cs="Times New Roman"/>
                <w:lang w:val="en-US" w:eastAsia="zh-CN"/>
              </w:rPr>
              <w:t>（</w:t>
            </w:r>
            <w:r w:rsidR="004362D6">
              <w:rPr>
                <w:rFonts w:ascii="Times New Roman" w:eastAsia="宋体" w:hAnsi="Times New Roman" w:cs="Times New Roman"/>
                <w:lang w:val="en-US" w:eastAsia="zh-CN"/>
              </w:rPr>
              <w:t>HBsAg</w:t>
            </w:r>
            <w:r w:rsidR="004362D6">
              <w:rPr>
                <w:rFonts w:ascii="Times New Roman" w:eastAsia="宋体" w:hAnsi="Times New Roman" w:cs="Times New Roman"/>
                <w:lang w:val="en-US" w:eastAsia="zh-CN"/>
              </w:rPr>
              <w:t>）</w:t>
            </w:r>
          </w:p>
        </w:tc>
        <w:tc>
          <w:tcPr>
            <w:tcW w:w="849" w:type="pct"/>
          </w:tcPr>
          <w:p w14:paraId="7346B26D" w14:textId="461CF569" w:rsidR="004362D6" w:rsidRPr="00CA075D" w:rsidRDefault="004362D6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52ED7ECF" w14:textId="7B945181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2D222594" w14:textId="2D699F22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45723563" w14:textId="09D95372" w:rsidR="004362D6" w:rsidRDefault="00164F09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10092861" w14:textId="77777777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293467" w14:paraId="0B940895" w14:textId="77777777" w:rsidTr="00164F09">
        <w:trPr>
          <w:jc w:val="center"/>
        </w:trPr>
        <w:tc>
          <w:tcPr>
            <w:tcW w:w="945" w:type="pct"/>
          </w:tcPr>
          <w:p w14:paraId="29A37B41" w14:textId="77D56B8F" w:rsidR="00293467" w:rsidRDefault="00293467" w:rsidP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乙肝表面抗体（抗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-HBs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849" w:type="pct"/>
          </w:tcPr>
          <w:p w14:paraId="7FBC3E35" w14:textId="77777777" w:rsidR="00293467" w:rsidRPr="00CA075D" w:rsidRDefault="00293467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73AB7009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12F601FB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02B6C5A4" w14:textId="546DB9DD" w:rsidR="00293467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38C8D4AF" w14:textId="77777777" w:rsidR="00293467" w:rsidRDefault="002934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F7043" w14:paraId="2755F324" w14:textId="77777777" w:rsidTr="00164F09">
        <w:trPr>
          <w:jc w:val="center"/>
        </w:trPr>
        <w:tc>
          <w:tcPr>
            <w:tcW w:w="945" w:type="pct"/>
          </w:tcPr>
          <w:p w14:paraId="7401D7E2" w14:textId="7A70A9B7" w:rsidR="008F7043" w:rsidRDefault="008F704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乙肝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e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抗原（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HBeAg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849" w:type="pct"/>
          </w:tcPr>
          <w:p w14:paraId="05C3F676" w14:textId="77777777" w:rsidR="008F7043" w:rsidRDefault="008F704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49D2BBFF" w14:textId="77777777" w:rsidR="008F7043" w:rsidRDefault="008F704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34830924" w14:textId="77777777" w:rsidR="008F7043" w:rsidRDefault="008F704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22028C50" w14:textId="11AA2B4B" w:rsidR="008F7043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56CD918F" w14:textId="77777777" w:rsidR="008F7043" w:rsidRDefault="008F7043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34F88" w14:paraId="787CC03E" w14:textId="77777777" w:rsidTr="00164F09">
        <w:trPr>
          <w:jc w:val="center"/>
        </w:trPr>
        <w:tc>
          <w:tcPr>
            <w:tcW w:w="945" w:type="pct"/>
          </w:tcPr>
          <w:p w14:paraId="209271B2" w14:textId="3457339F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乙肝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e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抗体（抗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-HBe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849" w:type="pct"/>
          </w:tcPr>
          <w:p w14:paraId="2D207C6D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5252355E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36D633D6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528F66AB" w14:textId="37E05E0F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6262845D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34F88" w14:paraId="413B73B1" w14:textId="77777777" w:rsidTr="00164F09">
        <w:trPr>
          <w:jc w:val="center"/>
        </w:trPr>
        <w:tc>
          <w:tcPr>
            <w:tcW w:w="945" w:type="pct"/>
          </w:tcPr>
          <w:p w14:paraId="4A1EF81C" w14:textId="4769D7F9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乙肝核心抗体（抗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-HBc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849" w:type="pct"/>
          </w:tcPr>
          <w:p w14:paraId="212130E7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115DC285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54FC2F6C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69B42A88" w14:textId="3D388C5D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3FD09D9D" w14:textId="77777777" w:rsidR="00034F88" w:rsidRDefault="00034F88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362D6" w14:paraId="0205D49E" w14:textId="4A5EDB91" w:rsidTr="00164F09">
        <w:trPr>
          <w:jc w:val="center"/>
        </w:trPr>
        <w:tc>
          <w:tcPr>
            <w:tcW w:w="945" w:type="pct"/>
          </w:tcPr>
          <w:p w14:paraId="751FB990" w14:textId="3C669EE1" w:rsidR="004362D6" w:rsidRDefault="00034F88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丙肝抗体</w:t>
            </w:r>
          </w:p>
        </w:tc>
        <w:tc>
          <w:tcPr>
            <w:tcW w:w="849" w:type="pct"/>
          </w:tcPr>
          <w:p w14:paraId="4D359D12" w14:textId="02D3B85E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5D1ECF5C" w14:textId="32A9661E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9D3E64E" w14:textId="67B21A81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753CE6C5" w14:textId="395E7424" w:rsidR="004362D6" w:rsidRDefault="00164F09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341A2AB5" w14:textId="77777777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362D6" w14:paraId="6458F573" w14:textId="6AE54435" w:rsidTr="00164F09">
        <w:trPr>
          <w:jc w:val="center"/>
        </w:trPr>
        <w:tc>
          <w:tcPr>
            <w:tcW w:w="945" w:type="pct"/>
          </w:tcPr>
          <w:p w14:paraId="34BA5CDC" w14:textId="2173A9B7" w:rsidR="004362D6" w:rsidRDefault="00034F88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 w:rsidRPr="00034F88">
              <w:rPr>
                <w:rFonts w:ascii="Times New Roman" w:eastAsia="宋体" w:hAnsi="Times New Roman" w:cs="Times New Roman" w:hint="eastAsia"/>
                <w:lang w:eastAsia="zh-CN"/>
              </w:rPr>
              <w:t>艾滋病病毒抗体</w:t>
            </w:r>
          </w:p>
        </w:tc>
        <w:tc>
          <w:tcPr>
            <w:tcW w:w="849" w:type="pct"/>
          </w:tcPr>
          <w:p w14:paraId="1511C158" w14:textId="4E9463F1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6C8924E2" w14:textId="27DBB52F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3EF40AFA" w14:textId="68012DC9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63BD37F9" w14:textId="540F855E" w:rsidR="004362D6" w:rsidRDefault="00164F09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</w:r>
            <w:r>
              <w:rPr>
                <w:rFonts w:ascii="Times New Roman" w:eastAsia="宋体" w:hAnsi="Times New Roman" w:cs="Times New Roman"/>
                <w:lang w:eastAsia="zh-CN"/>
              </w:rPr>
              <w:lastRenderedPageBreak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78769904" w14:textId="77777777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362D6" w14:paraId="204C7988" w14:textId="78D920B7" w:rsidTr="00164F09">
        <w:trPr>
          <w:jc w:val="center"/>
        </w:trPr>
        <w:tc>
          <w:tcPr>
            <w:tcW w:w="945" w:type="pct"/>
          </w:tcPr>
          <w:p w14:paraId="43CD26A7" w14:textId="23E7E65C" w:rsidR="004362D6" w:rsidRDefault="004362D6" w:rsidP="00034F88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lastRenderedPageBreak/>
              <w:t>梅毒体抗体</w:t>
            </w:r>
          </w:p>
        </w:tc>
        <w:tc>
          <w:tcPr>
            <w:tcW w:w="849" w:type="pct"/>
          </w:tcPr>
          <w:p w14:paraId="7384C5FA" w14:textId="313FEEC7" w:rsidR="004362D6" w:rsidRP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val="en-US"/>
              </w:rPr>
            </w:pPr>
          </w:p>
        </w:tc>
        <w:tc>
          <w:tcPr>
            <w:tcW w:w="679" w:type="pct"/>
          </w:tcPr>
          <w:p w14:paraId="3050A165" w14:textId="49D1EAB5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582" w:type="pct"/>
          </w:tcPr>
          <w:p w14:paraId="04EEC7A7" w14:textId="211522E6" w:rsidR="004362D6" w:rsidRPr="00CA075D" w:rsidRDefault="004362D6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1099" w:type="pct"/>
          </w:tcPr>
          <w:p w14:paraId="7AD22E18" w14:textId="0FC1FE00" w:rsidR="004362D6" w:rsidRDefault="00164F09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3CC90CD5" w14:textId="77777777" w:rsidR="004362D6" w:rsidRDefault="004362D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1840"/>
          </w:tcPr>
          <w:p>
            <w:r>
              <w:t>病毒学检查</w:t>
            </w:r>
          </w:p>
        </w:tc>
        <w:tc>
          <w:tcPr>
            <w:tcW w:type="dxa" w:w="1654"/>
          </w:tcPr>
          <w:p/>
        </w:tc>
        <w:tc>
          <w:tcPr>
            <w:tcW w:type="dxa" w:w="1323"/>
          </w:tcPr>
          <w:p/>
        </w:tc>
        <w:tc>
          <w:tcPr>
            <w:tcW w:type="dxa" w:w="1134"/>
          </w:tcPr>
          <w:p/>
        </w:tc>
        <w:tc>
          <w:tcPr>
            <w:tcW w:type="dxa" w:w="2141"/>
          </w:tcPr>
          <w:p/>
        </w:tc>
        <w:tc>
          <w:tcPr>
            <w:tcW w:type="dxa" w:w="1648"/>
          </w:tcPr>
          <w:p/>
        </w:tc>
      </w:tr>
    </w:tbl>
    <w:p w14:paraId="30DF2814" w14:textId="77BB97BF" w:rsidR="000218AC" w:rsidRDefault="000218AC">
      <w:pPr>
        <w:rPr>
          <w:rFonts w:ascii="Times New Roman" w:eastAsia="宋体" w:hAnsi="Times New Roman" w:cs="Times New Roman"/>
          <w:lang w:val="en-US" w:eastAsia="zh-CN"/>
        </w:rPr>
      </w:pPr>
    </w:p>
    <w:p w14:paraId="0A52C133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42" w:name="_Toc147735138"/>
      <w:r>
        <w:rPr>
          <w:rFonts w:ascii="Times New Roman" w:eastAsia="宋体" w:hAnsi="Times New Roman" w:cs="Times New Roman" w:hint="eastAsia"/>
          <w:lang w:eastAsia="zh-CN"/>
        </w:rPr>
        <w:t>HBV</w:t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lang w:eastAsia="zh-CN"/>
        </w:rPr>
        <w:t>DNA</w:t>
      </w:r>
      <w:bookmarkEnd w:id="142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191"/>
        <w:gridCol w:w="1358"/>
        <w:gridCol w:w="1358"/>
        <w:gridCol w:w="760"/>
        <w:gridCol w:w="2127"/>
        <w:gridCol w:w="1946"/>
      </w:tblGrid>
      <w:tr w:rsidR="009064CB" w14:paraId="1F76E431" w14:textId="77777777" w:rsidTr="009064CB">
        <w:trPr>
          <w:jc w:val="center"/>
        </w:trPr>
        <w:tc>
          <w:tcPr>
            <w:tcW w:w="1822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3CA6F2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HBV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DNA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178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817432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663CA03A" w14:textId="77777777" w:rsidTr="009064CB">
        <w:trPr>
          <w:jc w:val="center"/>
        </w:trPr>
        <w:tc>
          <w:tcPr>
            <w:tcW w:w="1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DCCE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178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14F9CB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24D9FA0A" w14:textId="77777777" w:rsidTr="009064CB">
        <w:trPr>
          <w:jc w:val="center"/>
        </w:trPr>
        <w:tc>
          <w:tcPr>
            <w:tcW w:w="1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B94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178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E6070F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766D3034" w14:textId="77777777" w:rsidTr="009064CB">
        <w:trPr>
          <w:jc w:val="center"/>
        </w:trPr>
        <w:tc>
          <w:tcPr>
            <w:tcW w:w="1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0A5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178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6E4C0BC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25363C3E" w14:textId="77777777" w:rsidTr="009064CB">
        <w:trPr>
          <w:jc w:val="center"/>
        </w:trPr>
        <w:tc>
          <w:tcPr>
            <w:tcW w:w="1125" w:type="pct"/>
            <w:tcBorders>
              <w:top w:val="single" w:sz="4" w:space="0" w:color="auto"/>
            </w:tcBorders>
          </w:tcPr>
          <w:p w14:paraId="55DF236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697" w:type="pct"/>
            <w:tcBorders>
              <w:top w:val="single" w:sz="4" w:space="0" w:color="auto"/>
            </w:tcBorders>
          </w:tcPr>
          <w:p w14:paraId="6C5E825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检查结果</w:t>
            </w:r>
          </w:p>
        </w:tc>
        <w:tc>
          <w:tcPr>
            <w:tcW w:w="697" w:type="pct"/>
            <w:tcBorders>
              <w:top w:val="single" w:sz="4" w:space="0" w:color="auto"/>
            </w:tcBorders>
          </w:tcPr>
          <w:p w14:paraId="00BAD52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正常值范围</w:t>
            </w:r>
          </w:p>
        </w:tc>
        <w:tc>
          <w:tcPr>
            <w:tcW w:w="390" w:type="pct"/>
            <w:tcBorders>
              <w:top w:val="single" w:sz="4" w:space="0" w:color="auto"/>
            </w:tcBorders>
          </w:tcPr>
          <w:p w14:paraId="1A8F8D0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单位</w:t>
            </w:r>
          </w:p>
        </w:tc>
        <w:tc>
          <w:tcPr>
            <w:tcW w:w="1092" w:type="pct"/>
            <w:tcBorders>
              <w:top w:val="single" w:sz="4" w:space="0" w:color="auto"/>
            </w:tcBorders>
          </w:tcPr>
          <w:p w14:paraId="10226CA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999" w:type="pct"/>
            <w:tcBorders>
              <w:top w:val="single" w:sz="4" w:space="0" w:color="auto"/>
            </w:tcBorders>
          </w:tcPr>
          <w:p w14:paraId="13AE6A7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34F88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9064CB" w14:paraId="4DB1279D" w14:textId="77777777" w:rsidTr="009064CB">
        <w:trPr>
          <w:jc w:val="center"/>
        </w:trPr>
        <w:tc>
          <w:tcPr>
            <w:tcW w:w="1125" w:type="pct"/>
          </w:tcPr>
          <w:p w14:paraId="2CB1E7C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HBV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DNA</w:t>
            </w:r>
          </w:p>
        </w:tc>
        <w:tc>
          <w:tcPr>
            <w:tcW w:w="697" w:type="pct"/>
          </w:tcPr>
          <w:p w14:paraId="4015D04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97" w:type="pct"/>
          </w:tcPr>
          <w:p w14:paraId="1FE3926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90" w:type="pct"/>
          </w:tcPr>
          <w:p w14:paraId="7874B63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308011C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999" w:type="pct"/>
          </w:tcPr>
          <w:p w14:paraId="3C380F5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2191"/>
          </w:tcPr>
          <w:p>
            <w:r>
              <w:t>HBV DNA</w:t>
            </w:r>
          </w:p>
        </w:tc>
        <w:tc>
          <w:tcPr>
            <w:tcW w:type="dxa" w:w="1358"/>
          </w:tcPr>
          <w:p/>
        </w:tc>
        <w:tc>
          <w:tcPr>
            <w:tcW w:type="dxa" w:w="1358"/>
          </w:tcPr>
          <w:p/>
        </w:tc>
        <w:tc>
          <w:tcPr>
            <w:tcW w:type="dxa" w:w="760"/>
          </w:tcPr>
          <w:p/>
        </w:tc>
        <w:tc>
          <w:tcPr>
            <w:tcW w:type="dxa" w:w="2127"/>
          </w:tcPr>
          <w:p/>
        </w:tc>
        <w:tc>
          <w:tcPr>
            <w:tcW w:type="dxa" w:w="1946"/>
          </w:tcPr>
          <w:p/>
        </w:tc>
      </w:tr>
    </w:tbl>
    <w:p w14:paraId="204995EB" w14:textId="35647976" w:rsidR="009064CB" w:rsidRDefault="009064CB" w:rsidP="009064CB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6A946547" w14:textId="77777777" w:rsidR="009064CB" w:rsidRDefault="009064CB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420910B8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43" w:name="_Toc147735139"/>
      <w:r>
        <w:rPr>
          <w:rFonts w:ascii="Times New Roman" w:eastAsia="宋体" w:hAnsi="Times New Roman" w:cs="Times New Roman" w:hint="eastAsia"/>
          <w:lang w:eastAsia="zh-CN"/>
        </w:rPr>
        <w:lastRenderedPageBreak/>
        <w:t>HCV</w:t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lang w:eastAsia="zh-CN"/>
        </w:rPr>
        <w:t>RNA</w:t>
      </w:r>
      <w:bookmarkEnd w:id="143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195"/>
        <w:gridCol w:w="1358"/>
        <w:gridCol w:w="1357"/>
        <w:gridCol w:w="759"/>
        <w:gridCol w:w="2126"/>
        <w:gridCol w:w="1941"/>
      </w:tblGrid>
      <w:tr w:rsidR="009064CB" w14:paraId="77D75C2A" w14:textId="77777777" w:rsidTr="009064CB">
        <w:trPr>
          <w:jc w:val="center"/>
        </w:trPr>
        <w:tc>
          <w:tcPr>
            <w:tcW w:w="18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2D1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HCV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RNA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17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F22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413934A5" w14:textId="77777777" w:rsidTr="009064CB">
        <w:trPr>
          <w:jc w:val="center"/>
        </w:trPr>
        <w:tc>
          <w:tcPr>
            <w:tcW w:w="18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7B8A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17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973F98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61A47B1E" w14:textId="77777777" w:rsidTr="009064CB">
        <w:trPr>
          <w:jc w:val="center"/>
        </w:trPr>
        <w:tc>
          <w:tcPr>
            <w:tcW w:w="18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56E0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17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477B562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6A84BF65" w14:textId="77777777" w:rsidTr="009064CB">
        <w:trPr>
          <w:jc w:val="center"/>
        </w:trPr>
        <w:tc>
          <w:tcPr>
            <w:tcW w:w="18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182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17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63EF3302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46F91B40" w14:textId="77777777" w:rsidTr="009064CB">
        <w:trPr>
          <w:jc w:val="center"/>
        </w:trPr>
        <w:tc>
          <w:tcPr>
            <w:tcW w:w="1127" w:type="pct"/>
            <w:tcBorders>
              <w:top w:val="single" w:sz="4" w:space="0" w:color="auto"/>
            </w:tcBorders>
          </w:tcPr>
          <w:p w14:paraId="01AF8692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697" w:type="pct"/>
            <w:tcBorders>
              <w:top w:val="single" w:sz="4" w:space="0" w:color="auto"/>
            </w:tcBorders>
          </w:tcPr>
          <w:p w14:paraId="45CA52B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检查结果</w:t>
            </w:r>
          </w:p>
        </w:tc>
        <w:tc>
          <w:tcPr>
            <w:tcW w:w="697" w:type="pct"/>
            <w:tcBorders>
              <w:top w:val="single" w:sz="4" w:space="0" w:color="auto"/>
            </w:tcBorders>
          </w:tcPr>
          <w:p w14:paraId="7DD377B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正常值范围</w:t>
            </w:r>
          </w:p>
        </w:tc>
        <w:tc>
          <w:tcPr>
            <w:tcW w:w="390" w:type="pct"/>
            <w:tcBorders>
              <w:top w:val="single" w:sz="4" w:space="0" w:color="auto"/>
            </w:tcBorders>
          </w:tcPr>
          <w:p w14:paraId="34A3A9E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单位</w:t>
            </w:r>
          </w:p>
        </w:tc>
        <w:tc>
          <w:tcPr>
            <w:tcW w:w="1092" w:type="pct"/>
            <w:tcBorders>
              <w:top w:val="single" w:sz="4" w:space="0" w:color="auto"/>
            </w:tcBorders>
          </w:tcPr>
          <w:p w14:paraId="05B9CC4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998" w:type="pct"/>
            <w:tcBorders>
              <w:top w:val="single" w:sz="4" w:space="0" w:color="auto"/>
            </w:tcBorders>
          </w:tcPr>
          <w:p w14:paraId="43DE6C9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34F88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9064CB" w14:paraId="43E496D0" w14:textId="77777777" w:rsidTr="009064CB">
        <w:trPr>
          <w:jc w:val="center"/>
        </w:trPr>
        <w:tc>
          <w:tcPr>
            <w:tcW w:w="1127" w:type="pct"/>
          </w:tcPr>
          <w:p w14:paraId="5D972EC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HCV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RNA</w:t>
            </w:r>
          </w:p>
        </w:tc>
        <w:tc>
          <w:tcPr>
            <w:tcW w:w="697" w:type="pct"/>
          </w:tcPr>
          <w:p w14:paraId="0BEA81E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97" w:type="pct"/>
          </w:tcPr>
          <w:p w14:paraId="3E864D3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90" w:type="pct"/>
          </w:tcPr>
          <w:p w14:paraId="414C153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1ED68C3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998" w:type="pct"/>
          </w:tcPr>
          <w:p w14:paraId="27CECEE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2195"/>
          </w:tcPr>
          <w:p>
            <w:r>
              <w:t>HCV RNA</w:t>
            </w:r>
          </w:p>
        </w:tc>
        <w:tc>
          <w:tcPr>
            <w:tcW w:type="dxa" w:w="1358"/>
          </w:tcPr>
          <w:p/>
        </w:tc>
        <w:tc>
          <w:tcPr>
            <w:tcW w:type="dxa" w:w="1357"/>
          </w:tcPr>
          <w:p/>
        </w:tc>
        <w:tc>
          <w:tcPr>
            <w:tcW w:type="dxa" w:w="759"/>
          </w:tcPr>
          <w:p/>
        </w:tc>
        <w:tc>
          <w:tcPr>
            <w:tcW w:type="dxa" w:w="2126"/>
          </w:tcPr>
          <w:p/>
        </w:tc>
        <w:tc>
          <w:tcPr>
            <w:tcW w:type="dxa" w:w="1941"/>
          </w:tcPr>
          <w:p/>
        </w:tc>
      </w:tr>
    </w:tbl>
    <w:p w14:paraId="72B96A1A" w14:textId="77777777" w:rsidR="009064CB" w:rsidRDefault="009064CB">
      <w:pPr>
        <w:rPr>
          <w:rFonts w:ascii="Times New Roman" w:eastAsia="宋体" w:hAnsi="Times New Roman" w:cs="Times New Roman"/>
          <w:lang w:val="en-US" w:eastAsia="zh-CN"/>
        </w:rPr>
      </w:pPr>
    </w:p>
    <w:p w14:paraId="7C1160A7" w14:textId="77777777" w:rsidR="000218AC" w:rsidRDefault="005228F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44" w:name="_Toc132978084"/>
      <w:bookmarkStart w:id="145" w:name="_Toc132978847"/>
      <w:bookmarkStart w:id="146" w:name="_Toc132978134"/>
      <w:bookmarkStart w:id="147" w:name="_Toc132978897"/>
      <w:bookmarkStart w:id="148" w:name="_Toc132978135"/>
      <w:bookmarkStart w:id="149" w:name="_Toc132978898"/>
      <w:bookmarkStart w:id="150" w:name="_Toc147735140"/>
      <w:bookmarkEnd w:id="144"/>
      <w:bookmarkEnd w:id="145"/>
      <w:bookmarkEnd w:id="146"/>
      <w:bookmarkEnd w:id="147"/>
      <w:bookmarkEnd w:id="148"/>
      <w:bookmarkEnd w:id="149"/>
      <w:r>
        <w:rPr>
          <w:rFonts w:ascii="Times New Roman" w:eastAsia="宋体" w:hAnsi="Times New Roman" w:cs="Times New Roman"/>
          <w:lang w:eastAsia="zh-CN"/>
        </w:rPr>
        <w:t>血妊娠试验</w:t>
      </w:r>
      <w:bookmarkEnd w:id="150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683"/>
        <w:gridCol w:w="6057"/>
      </w:tblGrid>
      <w:tr w:rsidR="000218AC" w14:paraId="0FD857EA" w14:textId="77777777">
        <w:trPr>
          <w:jc w:val="center"/>
        </w:trPr>
        <w:tc>
          <w:tcPr>
            <w:tcW w:w="3683" w:type="dxa"/>
            <w:tcBorders>
              <w:top w:val="single" w:sz="2" w:space="0" w:color="000000"/>
            </w:tcBorders>
          </w:tcPr>
          <w:p w14:paraId="41B5DB42" w14:textId="4A1599A1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</w:t>
            </w:r>
            <w:r w:rsidR="00A54D07">
              <w:rPr>
                <w:rFonts w:ascii="Times New Roman" w:eastAsia="宋体" w:hAnsi="Times New Roman" w:cs="Times New Roman" w:hint="eastAsia"/>
                <w:lang w:eastAsia="zh-CN"/>
              </w:rPr>
              <w:t>了</w:t>
            </w:r>
            <w:r>
              <w:rPr>
                <w:rFonts w:ascii="Times New Roman" w:eastAsia="宋体" w:hAnsi="Times New Roman" w:cs="Times New Roman"/>
                <w:lang w:eastAsia="zh-CN"/>
              </w:rPr>
              <w:t>血妊娠试验？</w:t>
            </w:r>
          </w:p>
        </w:tc>
        <w:tc>
          <w:tcPr>
            <w:tcW w:w="6057" w:type="dxa"/>
            <w:tcBorders>
              <w:top w:val="single" w:sz="2" w:space="0" w:color="000000"/>
            </w:tcBorders>
          </w:tcPr>
          <w:p w14:paraId="78A93EBA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0218AC" w14:paraId="5982C6E3" w14:textId="77777777">
        <w:trPr>
          <w:jc w:val="center"/>
        </w:trPr>
        <w:tc>
          <w:tcPr>
            <w:tcW w:w="3683" w:type="dxa"/>
          </w:tcPr>
          <w:p w14:paraId="79B166AC" w14:textId="7E56DFBE" w:rsidR="000218AC" w:rsidRDefault="005228F1" w:rsidP="00034F88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 w:rsidR="00034F88"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 w:rsidR="00034F88">
              <w:rPr>
                <w:rFonts w:ascii="Times New Roman" w:eastAsia="宋体" w:hAnsi="Times New Roman" w:cs="Times New Roman"/>
                <w:lang w:eastAsia="zh-CN"/>
              </w:rPr>
              <w:t>否</w:t>
            </w:r>
            <w:r w:rsidR="00034F88"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057" w:type="dxa"/>
          </w:tcPr>
          <w:p w14:paraId="25BCDD4E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218AC" w14:paraId="57EA2239" w14:textId="77777777">
        <w:trPr>
          <w:jc w:val="center"/>
        </w:trPr>
        <w:tc>
          <w:tcPr>
            <w:tcW w:w="3683" w:type="dxa"/>
          </w:tcPr>
          <w:p w14:paraId="0914CC3C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057" w:type="dxa"/>
          </w:tcPr>
          <w:p w14:paraId="7DEBBE22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218AC" w14:paraId="11422BAF" w14:textId="77777777">
        <w:trPr>
          <w:jc w:val="center"/>
        </w:trPr>
        <w:tc>
          <w:tcPr>
            <w:tcW w:w="3683" w:type="dxa"/>
          </w:tcPr>
          <w:p w14:paraId="4C2FD8EC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057" w:type="dxa"/>
          </w:tcPr>
          <w:p w14:paraId="5DA154E1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533FB34E" w14:textId="77777777">
        <w:trPr>
          <w:jc w:val="center"/>
        </w:trPr>
        <w:tc>
          <w:tcPr>
            <w:tcW w:w="3683" w:type="dxa"/>
          </w:tcPr>
          <w:p w14:paraId="32929A4A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临床意义判定</w:t>
            </w:r>
          </w:p>
        </w:tc>
        <w:tc>
          <w:tcPr>
            <w:tcW w:w="6057" w:type="dxa"/>
          </w:tcPr>
          <w:p w14:paraId="3D35C7D3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</w:p>
        </w:tc>
      </w:tr>
      <w:tr>
        <w:tc>
          <w:tcPr>
            <w:tcW w:type="dxa" w:w="3683"/>
          </w:tcPr>
          <w:p>
            <w:r>
              <w:t>血妊娠试验</w:t>
            </w:r>
          </w:p>
        </w:tc>
        <w:tc>
          <w:tcPr>
            <w:tcW w:type="dxa" w:w="6057"/>
          </w:tcPr>
          <w:p/>
        </w:tc>
      </w:tr>
    </w:tbl>
    <w:p w14:paraId="5FC3BF5C" w14:textId="2B0FA8F6" w:rsidR="009064CB" w:rsidRDefault="009064CB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2D1B060" w14:textId="77777777" w:rsidR="003B3F0F" w:rsidRDefault="003B3F0F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432CFB04" w14:textId="77777777" w:rsidR="009064CB" w:rsidRDefault="009064CB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5E45345E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51" w:name="_Toc132978139"/>
      <w:bookmarkStart w:id="152" w:name="_Toc132978902"/>
      <w:bookmarkStart w:id="153" w:name="_Toc132978197"/>
      <w:bookmarkStart w:id="154" w:name="_Toc132978960"/>
      <w:bookmarkStart w:id="155" w:name="_Toc132978198"/>
      <w:bookmarkStart w:id="156" w:name="_Toc132978961"/>
      <w:bookmarkStart w:id="157" w:name="_Toc147735141"/>
      <w:bookmarkEnd w:id="151"/>
      <w:bookmarkEnd w:id="152"/>
      <w:bookmarkEnd w:id="153"/>
      <w:bookmarkEnd w:id="154"/>
      <w:bookmarkEnd w:id="155"/>
      <w:bookmarkEnd w:id="156"/>
      <w:r>
        <w:rPr>
          <w:rFonts w:ascii="Times New Roman" w:eastAsia="宋体" w:hAnsi="Times New Roman" w:cs="Times New Roman"/>
          <w:lang w:eastAsia="zh-CN"/>
        </w:rPr>
        <w:lastRenderedPageBreak/>
        <w:t>12</w:t>
      </w:r>
      <w:r>
        <w:rPr>
          <w:rFonts w:ascii="Times New Roman" w:eastAsia="宋体" w:hAnsi="Times New Roman" w:cs="Times New Roman" w:hint="eastAsia"/>
          <w:lang w:eastAsia="zh-CN"/>
        </w:rPr>
        <w:t>导联心电图</w:t>
      </w:r>
      <w:bookmarkEnd w:id="157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832"/>
        <w:gridCol w:w="709"/>
        <w:gridCol w:w="2391"/>
        <w:gridCol w:w="3808"/>
      </w:tblGrid>
      <w:tr w:rsidR="009064CB" w14:paraId="60E998E7" w14:textId="77777777" w:rsidTr="009064CB">
        <w:trPr>
          <w:jc w:val="center"/>
        </w:trPr>
        <w:tc>
          <w:tcPr>
            <w:tcW w:w="3541" w:type="dxa"/>
            <w:gridSpan w:val="2"/>
          </w:tcPr>
          <w:p w14:paraId="1FF6E8F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1</w:t>
            </w:r>
            <w:r>
              <w:rPr>
                <w:rFonts w:ascii="Times New Roman" w:eastAsia="宋体" w:hAnsi="Times New Roman" w:cs="Times New Roman"/>
                <w:lang w:eastAsia="zh-CN"/>
              </w:rPr>
              <w:t>2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导联心电图检查？</w:t>
            </w:r>
          </w:p>
        </w:tc>
        <w:tc>
          <w:tcPr>
            <w:tcW w:w="6199" w:type="dxa"/>
            <w:gridSpan w:val="2"/>
          </w:tcPr>
          <w:p w14:paraId="5E543E5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9064CB" w14:paraId="3B5B301B" w14:textId="77777777" w:rsidTr="009064CB">
        <w:trPr>
          <w:jc w:val="center"/>
        </w:trPr>
        <w:tc>
          <w:tcPr>
            <w:tcW w:w="3541" w:type="dxa"/>
            <w:gridSpan w:val="2"/>
          </w:tcPr>
          <w:p w14:paraId="7C9BC05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  <w:gridSpan w:val="2"/>
          </w:tcPr>
          <w:p w14:paraId="7E2DBA9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9064CB" w14:paraId="3846A006" w14:textId="77777777" w:rsidTr="009064CB">
        <w:trPr>
          <w:jc w:val="center"/>
        </w:trPr>
        <w:tc>
          <w:tcPr>
            <w:tcW w:w="3541" w:type="dxa"/>
            <w:gridSpan w:val="2"/>
            <w:tcBorders>
              <w:top w:val="single" w:sz="2" w:space="0" w:color="000000"/>
            </w:tcBorders>
          </w:tcPr>
          <w:p w14:paraId="3451572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检查日期</w:t>
            </w:r>
          </w:p>
        </w:tc>
        <w:tc>
          <w:tcPr>
            <w:tcW w:w="6199" w:type="dxa"/>
            <w:gridSpan w:val="2"/>
            <w:tcBorders>
              <w:top w:val="single" w:sz="2" w:space="0" w:color="000000"/>
            </w:tcBorders>
          </w:tcPr>
          <w:p w14:paraId="2F89106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0C5F61D1" w14:textId="77777777" w:rsidTr="009064CB">
        <w:trPr>
          <w:jc w:val="center"/>
        </w:trPr>
        <w:tc>
          <w:tcPr>
            <w:tcW w:w="3541" w:type="dxa"/>
            <w:gridSpan w:val="2"/>
            <w:tcBorders>
              <w:top w:val="single" w:sz="2" w:space="0" w:color="000000"/>
            </w:tcBorders>
          </w:tcPr>
          <w:p w14:paraId="0875DBE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检查时间</w:t>
            </w:r>
          </w:p>
        </w:tc>
        <w:tc>
          <w:tcPr>
            <w:tcW w:w="6199" w:type="dxa"/>
            <w:gridSpan w:val="2"/>
            <w:tcBorders>
              <w:top w:val="single" w:sz="2" w:space="0" w:color="000000"/>
            </w:tcBorders>
          </w:tcPr>
          <w:p w14:paraId="2C81D89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9064CB" w:rsidRPr="00587056" w14:paraId="327DB03D" w14:textId="77777777" w:rsidTr="009064CB">
        <w:trPr>
          <w:jc w:val="center"/>
        </w:trPr>
        <w:tc>
          <w:tcPr>
            <w:tcW w:w="2832" w:type="dxa"/>
            <w:tcBorders>
              <w:top w:val="single" w:sz="2" w:space="0" w:color="000000"/>
            </w:tcBorders>
          </w:tcPr>
          <w:p w14:paraId="4238488C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>检查项目</w:t>
            </w:r>
          </w:p>
        </w:tc>
        <w:tc>
          <w:tcPr>
            <w:tcW w:w="3100" w:type="dxa"/>
            <w:gridSpan w:val="2"/>
            <w:tcBorders>
              <w:top w:val="single" w:sz="2" w:space="0" w:color="000000"/>
            </w:tcBorders>
          </w:tcPr>
          <w:p w14:paraId="0443F07D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>检查结果</w:t>
            </w:r>
          </w:p>
        </w:tc>
        <w:tc>
          <w:tcPr>
            <w:tcW w:w="3808" w:type="dxa"/>
            <w:tcBorders>
              <w:top w:val="single" w:sz="2" w:space="0" w:color="000000"/>
            </w:tcBorders>
          </w:tcPr>
          <w:p w14:paraId="3D6DA5C8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>单位</w:t>
            </w:r>
          </w:p>
        </w:tc>
      </w:tr>
      <w:tr w:rsidR="009064CB" w:rsidRPr="00587056" w14:paraId="6290CC9F" w14:textId="77777777" w:rsidTr="009064CB">
        <w:trPr>
          <w:jc w:val="center"/>
        </w:trPr>
        <w:tc>
          <w:tcPr>
            <w:tcW w:w="2832" w:type="dxa"/>
          </w:tcPr>
          <w:p w14:paraId="1ADEF20C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  <w:lang w:eastAsia="zh-CN"/>
              </w:rPr>
            </w:pPr>
            <w:r w:rsidRPr="00587056">
              <w:rPr>
                <w:rFonts w:ascii="宋体" w:eastAsia="宋体" w:hAnsi="宋体" w:hint="eastAsia"/>
                <w:lang w:eastAsia="zh-CN"/>
              </w:rPr>
              <w:t>心率</w:t>
            </w:r>
          </w:p>
        </w:tc>
        <w:tc>
          <w:tcPr>
            <w:tcW w:w="3100" w:type="dxa"/>
            <w:gridSpan w:val="2"/>
          </w:tcPr>
          <w:p w14:paraId="75F880AF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  <w:lang w:eastAsia="zh-CN"/>
              </w:rPr>
            </w:pPr>
            <w:r w:rsidRPr="00587056">
              <w:rPr>
                <w:rFonts w:ascii="宋体" w:eastAsia="宋体" w:hAnsi="宋体"/>
              </w:rPr>
              <w:t xml:space="preserve">|__|__|__| </w:t>
            </w:r>
          </w:p>
        </w:tc>
        <w:tc>
          <w:tcPr>
            <w:tcW w:w="3808" w:type="dxa"/>
          </w:tcPr>
          <w:p w14:paraId="596DC0F8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  <w:lang w:eastAsia="zh-CN"/>
              </w:rPr>
            </w:pPr>
            <w:r w:rsidRPr="00587056">
              <w:rPr>
                <w:rFonts w:ascii="宋体" w:eastAsia="宋体" w:hAnsi="宋体" w:cs="Times New Roman" w:hint="eastAsia"/>
                <w:lang w:eastAsia="zh-CN"/>
              </w:rPr>
              <w:t>次/分</w:t>
            </w:r>
          </w:p>
        </w:tc>
      </w:tr>
      <w:tr w:rsidR="009064CB" w:rsidRPr="00587056" w14:paraId="359B04A0" w14:textId="77777777" w:rsidTr="009064CB">
        <w:trPr>
          <w:jc w:val="center"/>
        </w:trPr>
        <w:tc>
          <w:tcPr>
            <w:tcW w:w="2832" w:type="dxa"/>
          </w:tcPr>
          <w:p w14:paraId="6806EA7E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>PR间期</w:t>
            </w:r>
          </w:p>
        </w:tc>
        <w:tc>
          <w:tcPr>
            <w:tcW w:w="3100" w:type="dxa"/>
            <w:gridSpan w:val="2"/>
          </w:tcPr>
          <w:p w14:paraId="6C5ED1D7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 xml:space="preserve">|__|__|__| </w:t>
            </w:r>
          </w:p>
        </w:tc>
        <w:tc>
          <w:tcPr>
            <w:tcW w:w="3808" w:type="dxa"/>
          </w:tcPr>
          <w:p w14:paraId="0CA51ECB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 w:hint="eastAsia"/>
              </w:rPr>
              <w:t>ms</w:t>
            </w:r>
          </w:p>
        </w:tc>
      </w:tr>
      <w:tr w:rsidR="009064CB" w:rsidRPr="00587056" w14:paraId="2996C648" w14:textId="77777777" w:rsidTr="009064CB">
        <w:trPr>
          <w:jc w:val="center"/>
        </w:trPr>
        <w:tc>
          <w:tcPr>
            <w:tcW w:w="2832" w:type="dxa"/>
          </w:tcPr>
          <w:p w14:paraId="170D2E6B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  <w:lang w:eastAsia="zh-CN"/>
              </w:rPr>
            </w:pPr>
            <w:r w:rsidRPr="00587056">
              <w:rPr>
                <w:rFonts w:ascii="宋体" w:eastAsia="宋体" w:hAnsi="宋体"/>
              </w:rPr>
              <w:t>QRS</w:t>
            </w:r>
            <w:r w:rsidRPr="00587056">
              <w:rPr>
                <w:rFonts w:ascii="宋体" w:eastAsia="宋体" w:hAnsi="宋体" w:hint="eastAsia"/>
                <w:lang w:eastAsia="zh-CN"/>
              </w:rPr>
              <w:t>波宽</w:t>
            </w:r>
          </w:p>
        </w:tc>
        <w:tc>
          <w:tcPr>
            <w:tcW w:w="3100" w:type="dxa"/>
            <w:gridSpan w:val="2"/>
          </w:tcPr>
          <w:p w14:paraId="6FBA6C80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 xml:space="preserve">|__|__|__| </w:t>
            </w:r>
          </w:p>
        </w:tc>
        <w:tc>
          <w:tcPr>
            <w:tcW w:w="3808" w:type="dxa"/>
          </w:tcPr>
          <w:p w14:paraId="5DE15C17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>ms</w:t>
            </w:r>
          </w:p>
        </w:tc>
      </w:tr>
      <w:tr w:rsidR="009064CB" w:rsidRPr="00587056" w14:paraId="65DAF6E3" w14:textId="77777777" w:rsidTr="009064CB">
        <w:trPr>
          <w:jc w:val="center"/>
        </w:trPr>
        <w:tc>
          <w:tcPr>
            <w:tcW w:w="2832" w:type="dxa"/>
          </w:tcPr>
          <w:p w14:paraId="18418F86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>QT间期</w:t>
            </w:r>
          </w:p>
        </w:tc>
        <w:tc>
          <w:tcPr>
            <w:tcW w:w="3100" w:type="dxa"/>
            <w:gridSpan w:val="2"/>
          </w:tcPr>
          <w:p w14:paraId="262BD994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 xml:space="preserve">|__|__|__| </w:t>
            </w:r>
          </w:p>
        </w:tc>
        <w:tc>
          <w:tcPr>
            <w:tcW w:w="3808" w:type="dxa"/>
          </w:tcPr>
          <w:p w14:paraId="7B46CAB2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 w:cs="Times New Roman"/>
              </w:rPr>
            </w:pPr>
            <w:r w:rsidRPr="00587056">
              <w:rPr>
                <w:rFonts w:ascii="宋体" w:eastAsia="宋体" w:hAnsi="宋体"/>
              </w:rPr>
              <w:t>ms</w:t>
            </w:r>
          </w:p>
        </w:tc>
      </w:tr>
      <w:tr w:rsidR="009064CB" w:rsidRPr="00587056" w14:paraId="6EEE1EF0" w14:textId="77777777" w:rsidTr="009064CB">
        <w:trPr>
          <w:jc w:val="center"/>
        </w:trPr>
        <w:tc>
          <w:tcPr>
            <w:tcW w:w="2832" w:type="dxa"/>
          </w:tcPr>
          <w:p w14:paraId="1C3E55C8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/>
              </w:rPr>
            </w:pPr>
            <w:r w:rsidRPr="00587056">
              <w:rPr>
                <w:rFonts w:ascii="宋体" w:eastAsia="宋体" w:hAnsi="宋体" w:cs="Times New Roman"/>
              </w:rPr>
              <w:t>临床意义判定</w:t>
            </w:r>
          </w:p>
        </w:tc>
        <w:tc>
          <w:tcPr>
            <w:tcW w:w="6908" w:type="dxa"/>
            <w:gridSpan w:val="3"/>
          </w:tcPr>
          <w:p w14:paraId="1E6DA20A" w14:textId="77777777" w:rsidR="009064CB" w:rsidRPr="00587056" w:rsidRDefault="009064CB" w:rsidP="009064CB">
            <w:pPr>
              <w:spacing w:before="160" w:after="160"/>
              <w:rPr>
                <w:rFonts w:ascii="宋体" w:eastAsia="宋体" w:hAnsi="宋体"/>
              </w:rPr>
            </w:pPr>
            <w:r w:rsidRPr="00587056">
              <w:rPr>
                <w:rFonts w:ascii="宋体" w:eastAsia="宋体" w:hAnsi="宋体" w:cs="Times New Roman"/>
                <w:lang w:eastAsia="zh-CN"/>
              </w:rPr>
              <w:t xml:space="preserve">□正常  □异常无临床意义  □异常有临床意义 </w:t>
            </w:r>
          </w:p>
        </w:tc>
      </w:tr>
      <w:tr w:rsidR="009064CB" w14:paraId="2A17ED68" w14:textId="77777777" w:rsidTr="009064CB">
        <w:trPr>
          <w:jc w:val="center"/>
        </w:trPr>
        <w:tc>
          <w:tcPr>
            <w:tcW w:w="2832" w:type="dxa"/>
          </w:tcPr>
          <w:p w14:paraId="4025DE11" w14:textId="77777777" w:rsidR="009064CB" w:rsidRDefault="009064CB" w:rsidP="009064CB">
            <w:pPr>
              <w:spacing w:before="160" w:after="160"/>
            </w:pPr>
            <w:r w:rsidRPr="008F3F90">
              <w:rPr>
                <w:rFonts w:ascii="Times New Roman" w:eastAsia="宋体" w:hAnsi="Times New Roman" w:cs="Times New Roman" w:hint="eastAsia"/>
                <w:lang w:eastAsia="zh-CN"/>
              </w:rPr>
              <w:t>若异常，请详述</w:t>
            </w:r>
          </w:p>
        </w:tc>
        <w:tc>
          <w:tcPr>
            <w:tcW w:w="6908" w:type="dxa"/>
            <w:gridSpan w:val="3"/>
          </w:tcPr>
          <w:p w14:paraId="07C4F5D7" w14:textId="77777777" w:rsidR="009064CB" w:rsidRDefault="009064CB" w:rsidP="009064CB">
            <w:pPr>
              <w:spacing w:before="160" w:after="160"/>
            </w:pPr>
          </w:p>
        </w:tc>
      </w:tr>
      <w:tr>
        <w:tc>
          <w:tcPr>
            <w:tcW w:type="dxa" w:w="2832"/>
          </w:tcPr>
          <w:p>
            <w:r>
              <w:t>12导联心电图</w:t>
            </w:r>
          </w:p>
        </w:tc>
        <w:tc>
          <w:tcPr>
            <w:tcW w:type="dxa" w:w="709"/>
          </w:tcPr>
          <w:p/>
        </w:tc>
        <w:tc>
          <w:tcPr>
            <w:tcW w:type="dxa" w:w="2391"/>
          </w:tcPr>
          <w:p/>
        </w:tc>
        <w:tc>
          <w:tcPr>
            <w:tcW w:type="dxa" w:w="3808"/>
          </w:tcPr>
          <w:p/>
        </w:tc>
      </w:tr>
    </w:tbl>
    <w:p w14:paraId="72FB8060" w14:textId="77777777" w:rsidR="009064CB" w:rsidRDefault="009064CB" w:rsidP="009064CB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3578DBA9" w14:textId="77777777" w:rsidR="009064CB" w:rsidRDefault="009064CB" w:rsidP="009064CB">
      <w:pPr>
        <w:rPr>
          <w:rFonts w:ascii="Times New Roman" w:eastAsia="宋体" w:hAnsi="Times New Roman" w:cs="Times New Roman"/>
          <w:lang w:eastAsia="zh-CN"/>
        </w:rPr>
        <w:sectPr w:rsidR="009064CB" w:rsidSect="006F3393">
          <w:pgSz w:w="11906" w:h="16838"/>
          <w:pgMar w:top="1440" w:right="1080" w:bottom="1440" w:left="1080" w:header="283" w:footer="708" w:gutter="0"/>
          <w:cols w:space="708"/>
          <w:docGrid w:linePitch="360"/>
        </w:sectPr>
      </w:pPr>
    </w:p>
    <w:p w14:paraId="788FB4BD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58" w:name="_Toc147735142"/>
      <w:r>
        <w:rPr>
          <w:rFonts w:ascii="Times New Roman" w:eastAsia="宋体" w:hAnsi="Times New Roman" w:cs="Times New Roman"/>
          <w:lang w:eastAsia="zh-CN"/>
        </w:rPr>
        <w:lastRenderedPageBreak/>
        <w:t>12</w:t>
      </w:r>
      <w:r>
        <w:rPr>
          <w:rFonts w:ascii="Times New Roman" w:eastAsia="宋体" w:hAnsi="Times New Roman" w:cs="Times New Roman" w:hint="eastAsia"/>
          <w:lang w:eastAsia="zh-CN"/>
        </w:rPr>
        <w:t>导联心电图（</w:t>
      </w:r>
      <w:r>
        <w:rPr>
          <w:rFonts w:ascii="Times New Roman" w:eastAsia="宋体" w:hAnsi="Times New Roman" w:cs="Times New Roman" w:hint="eastAsia"/>
          <w:lang w:eastAsia="zh-CN"/>
        </w:rPr>
        <w:t>D</w:t>
      </w:r>
      <w:r>
        <w:rPr>
          <w:rFonts w:ascii="Times New Roman" w:eastAsia="宋体" w:hAnsi="Times New Roman" w:cs="Times New Roman"/>
          <w:lang w:eastAsia="zh-CN"/>
        </w:rPr>
        <w:t>1</w:t>
      </w:r>
      <w:r>
        <w:rPr>
          <w:rFonts w:ascii="Times New Roman" w:eastAsia="宋体" w:hAnsi="Times New Roman" w:cs="Times New Roman" w:hint="eastAsia"/>
          <w:lang w:eastAsia="zh-CN"/>
        </w:rPr>
        <w:t>）</w:t>
      </w:r>
      <w:bookmarkEnd w:id="158"/>
    </w:p>
    <w:tbl>
      <w:tblPr>
        <w:tblW w:w="5047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133"/>
        <w:gridCol w:w="707"/>
        <w:gridCol w:w="1817"/>
        <w:gridCol w:w="1160"/>
        <w:gridCol w:w="1476"/>
        <w:gridCol w:w="1422"/>
        <w:gridCol w:w="1552"/>
        <w:gridCol w:w="2915"/>
        <w:gridCol w:w="1901"/>
      </w:tblGrid>
      <w:tr w:rsidR="009064CB" w14:paraId="27B5343D" w14:textId="77777777" w:rsidTr="009064CB">
        <w:trPr>
          <w:jc w:val="center"/>
        </w:trPr>
        <w:tc>
          <w:tcPr>
            <w:tcW w:w="1710" w:type="pct"/>
            <w:gridSpan w:val="4"/>
            <w:tcBorders>
              <w:top w:val="single" w:sz="2" w:space="0" w:color="000000"/>
              <w:bottom w:val="single" w:sz="4" w:space="0" w:color="auto"/>
            </w:tcBorders>
          </w:tcPr>
          <w:p w14:paraId="3C15A86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1</w:t>
            </w:r>
            <w:r>
              <w:rPr>
                <w:rFonts w:ascii="Times New Roman" w:eastAsia="宋体" w:hAnsi="Times New Roman" w:cs="Times New Roman"/>
                <w:lang w:eastAsia="zh-CN"/>
              </w:rPr>
              <w:t>2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到联心电图</w:t>
            </w:r>
            <w:r>
              <w:rPr>
                <w:rFonts w:ascii="Times New Roman" w:eastAsia="宋体" w:hAnsi="Times New Roman" w:cs="Times New Roman"/>
                <w:lang w:eastAsia="zh-CN"/>
              </w:rPr>
              <w:t>？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</w:p>
        </w:tc>
        <w:tc>
          <w:tcPr>
            <w:tcW w:w="3290" w:type="pct"/>
            <w:gridSpan w:val="5"/>
            <w:tcBorders>
              <w:top w:val="single" w:sz="2" w:space="0" w:color="000000"/>
              <w:bottom w:val="single" w:sz="4" w:space="0" w:color="auto"/>
            </w:tcBorders>
          </w:tcPr>
          <w:p w14:paraId="25EA4712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</w:p>
        </w:tc>
      </w:tr>
      <w:tr w:rsidR="009064CB" w14:paraId="4F1FC966" w14:textId="77777777" w:rsidTr="009064CB">
        <w:trPr>
          <w:jc w:val="center"/>
        </w:trPr>
        <w:tc>
          <w:tcPr>
            <w:tcW w:w="171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1D29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90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417C64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9064CB" w14:paraId="062EC22C" w14:textId="77777777" w:rsidTr="009064CB">
        <w:trPr>
          <w:jc w:val="center"/>
        </w:trPr>
        <w:tc>
          <w:tcPr>
            <w:tcW w:w="171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E1BE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检查日期</w:t>
            </w:r>
          </w:p>
        </w:tc>
        <w:tc>
          <w:tcPr>
            <w:tcW w:w="3290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E01628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060601C2" w14:textId="77777777" w:rsidTr="009064CB">
        <w:trPr>
          <w:jc w:val="center"/>
        </w:trPr>
        <w:tc>
          <w:tcPr>
            <w:tcW w:w="402" w:type="pct"/>
            <w:tcBorders>
              <w:top w:val="single" w:sz="4" w:space="0" w:color="auto"/>
            </w:tcBorders>
          </w:tcPr>
          <w:p w14:paraId="2A8FE50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检查时间点</w:t>
            </w:r>
          </w:p>
        </w:tc>
        <w:tc>
          <w:tcPr>
            <w:tcW w:w="251" w:type="pct"/>
            <w:tcBorders>
              <w:top w:val="single" w:sz="4" w:space="0" w:color="auto"/>
            </w:tcBorders>
          </w:tcPr>
          <w:p w14:paraId="6D52CA3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未查</w:t>
            </w:r>
          </w:p>
        </w:tc>
        <w:tc>
          <w:tcPr>
            <w:tcW w:w="645" w:type="pct"/>
            <w:tcBorders>
              <w:top w:val="single" w:sz="4" w:space="0" w:color="auto"/>
            </w:tcBorders>
          </w:tcPr>
          <w:p w14:paraId="1C25479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检查时间</w:t>
            </w:r>
          </w:p>
        </w:tc>
        <w:tc>
          <w:tcPr>
            <w:tcW w:w="412" w:type="pct"/>
            <w:tcBorders>
              <w:top w:val="single" w:sz="4" w:space="0" w:color="auto"/>
            </w:tcBorders>
          </w:tcPr>
          <w:p w14:paraId="5D379BE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心率</w:t>
            </w:r>
          </w:p>
          <w:p w14:paraId="3964F464" w14:textId="77777777" w:rsidR="009064CB" w:rsidRPr="00C049B4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（次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分）</w:t>
            </w:r>
          </w:p>
        </w:tc>
        <w:tc>
          <w:tcPr>
            <w:tcW w:w="524" w:type="pct"/>
            <w:tcBorders>
              <w:top w:val="single" w:sz="4" w:space="0" w:color="auto"/>
            </w:tcBorders>
          </w:tcPr>
          <w:p w14:paraId="71006363" w14:textId="77777777" w:rsidR="009064CB" w:rsidRDefault="009064CB" w:rsidP="009064CB">
            <w:pPr>
              <w:spacing w:before="160" w:after="160"/>
              <w:rPr>
                <w:rFonts w:ascii="宋体" w:eastAsia="宋体" w:hAnsi="宋体"/>
              </w:rPr>
            </w:pPr>
            <w:r w:rsidRPr="00587056">
              <w:rPr>
                <w:rFonts w:ascii="宋体" w:eastAsia="宋体" w:hAnsi="宋体"/>
              </w:rPr>
              <w:t>PR间期</w:t>
            </w:r>
          </w:p>
          <w:p w14:paraId="36F1BC9C" w14:textId="77777777" w:rsidR="009064CB" w:rsidRPr="00C049B4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ms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505" w:type="pct"/>
            <w:tcBorders>
              <w:top w:val="single" w:sz="4" w:space="0" w:color="auto"/>
            </w:tcBorders>
          </w:tcPr>
          <w:p w14:paraId="72DD790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Q</w:t>
            </w:r>
            <w:r>
              <w:rPr>
                <w:rFonts w:ascii="Times New Roman" w:eastAsia="宋体" w:hAnsi="Times New Roman" w:cs="Times New Roman"/>
                <w:lang w:eastAsia="zh-CN"/>
              </w:rPr>
              <w:t>RS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波宽</w:t>
            </w:r>
          </w:p>
          <w:p w14:paraId="3578B88B" w14:textId="77777777" w:rsidR="009064CB" w:rsidRPr="00C049B4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ms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551" w:type="pct"/>
            <w:tcBorders>
              <w:top w:val="single" w:sz="4" w:space="0" w:color="auto"/>
            </w:tcBorders>
          </w:tcPr>
          <w:p w14:paraId="734C6C8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Q</w:t>
            </w:r>
            <w:r>
              <w:rPr>
                <w:rFonts w:ascii="Times New Roman" w:eastAsia="宋体" w:hAnsi="Times New Roman" w:cs="Times New Roman"/>
                <w:lang w:eastAsia="zh-CN"/>
              </w:rPr>
              <w:t>T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间期</w:t>
            </w:r>
          </w:p>
          <w:p w14:paraId="55ED8F6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（</w:t>
            </w:r>
            <w:r w:rsidRPr="00575708">
              <w:rPr>
                <w:rFonts w:ascii="Times New Roman" w:eastAsia="宋体" w:hAnsi="Times New Roman" w:cs="Times New Roman"/>
                <w:lang w:eastAsia="zh-CN"/>
              </w:rPr>
              <w:t>m</w:t>
            </w:r>
            <w:r>
              <w:rPr>
                <w:rFonts w:ascii="Times New Roman" w:eastAsia="宋体" w:hAnsi="Times New Roman" w:cs="Times New Roman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1035" w:type="pct"/>
            <w:tcBorders>
              <w:top w:val="single" w:sz="4" w:space="0" w:color="auto"/>
            </w:tcBorders>
          </w:tcPr>
          <w:p w14:paraId="15A33A29" w14:textId="77777777" w:rsidR="009064CB" w:rsidRPr="00C049B4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临床意义判定</w:t>
            </w:r>
          </w:p>
        </w:tc>
        <w:tc>
          <w:tcPr>
            <w:tcW w:w="675" w:type="pct"/>
            <w:tcBorders>
              <w:top w:val="single" w:sz="4" w:space="0" w:color="auto"/>
            </w:tcBorders>
          </w:tcPr>
          <w:p w14:paraId="31FB054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C049B4">
              <w:rPr>
                <w:rFonts w:ascii="Times New Roman" w:eastAsia="宋体" w:hAnsi="Times New Roman" w:cs="Times New Roman" w:hint="eastAsia"/>
                <w:lang w:eastAsia="zh-CN"/>
              </w:rPr>
              <w:t>若异常，请详述</w:t>
            </w:r>
          </w:p>
        </w:tc>
      </w:tr>
      <w:tr w:rsidR="009064CB" w14:paraId="378EE92F" w14:textId="77777777" w:rsidTr="009064CB">
        <w:trPr>
          <w:jc w:val="center"/>
        </w:trPr>
        <w:tc>
          <w:tcPr>
            <w:tcW w:w="402" w:type="pct"/>
          </w:tcPr>
          <w:p w14:paraId="2F7E333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给药前</w:t>
            </w:r>
          </w:p>
        </w:tc>
        <w:tc>
          <w:tcPr>
            <w:tcW w:w="251" w:type="pct"/>
          </w:tcPr>
          <w:p w14:paraId="177F804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</w:p>
        </w:tc>
        <w:tc>
          <w:tcPr>
            <w:tcW w:w="645" w:type="pct"/>
          </w:tcPr>
          <w:p w14:paraId="1167E4B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  <w:tc>
          <w:tcPr>
            <w:tcW w:w="412" w:type="pct"/>
          </w:tcPr>
          <w:p w14:paraId="59BE865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4" w:type="pct"/>
          </w:tcPr>
          <w:p w14:paraId="7D3592F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05" w:type="pct"/>
          </w:tcPr>
          <w:p w14:paraId="0B54379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51" w:type="pct"/>
          </w:tcPr>
          <w:p w14:paraId="38E593A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35" w:type="pct"/>
          </w:tcPr>
          <w:p w14:paraId="5A5ECB9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675" w:type="pct"/>
          </w:tcPr>
          <w:p w14:paraId="01B5D3E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9064CB" w14:paraId="3C1DE295" w14:textId="77777777" w:rsidTr="009064CB">
        <w:trPr>
          <w:jc w:val="center"/>
        </w:trPr>
        <w:tc>
          <w:tcPr>
            <w:tcW w:w="402" w:type="pct"/>
          </w:tcPr>
          <w:p w14:paraId="0094869F" w14:textId="7FD664CB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给药后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4h</w:t>
            </w:r>
            <w:r w:rsidR="00E54103">
              <w:rPr>
                <w:rFonts w:ascii="Times New Roman" w:eastAsia="宋体" w:hAnsi="Times New Roman" w:cs="Times New Roman" w:hint="eastAsia"/>
                <w:lang w:eastAsia="zh-CN"/>
              </w:rPr>
              <w:t>（±</w:t>
            </w:r>
            <w:r w:rsidR="00E54103">
              <w:rPr>
                <w:rFonts w:ascii="Times New Roman" w:eastAsia="宋体" w:hAnsi="Times New Roman" w:cs="Times New Roman" w:hint="eastAsia"/>
                <w:lang w:eastAsia="zh-CN"/>
              </w:rPr>
              <w:t>3</w:t>
            </w:r>
            <w:r w:rsidR="00E54103">
              <w:rPr>
                <w:rFonts w:ascii="Times New Roman" w:eastAsia="宋体" w:hAnsi="Times New Roman" w:cs="Times New Roman"/>
                <w:lang w:eastAsia="zh-CN"/>
              </w:rPr>
              <w:t>0</w:t>
            </w:r>
            <w:r w:rsidR="00E54103">
              <w:rPr>
                <w:rFonts w:ascii="Times New Roman" w:eastAsia="宋体" w:hAnsi="Times New Roman" w:cs="Times New Roman" w:hint="eastAsia"/>
                <w:lang w:eastAsia="zh-CN"/>
              </w:rPr>
              <w:t>min</w:t>
            </w:r>
            <w:r w:rsidR="00E54103"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251" w:type="pct"/>
          </w:tcPr>
          <w:p w14:paraId="5CFD445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</w:p>
        </w:tc>
        <w:tc>
          <w:tcPr>
            <w:tcW w:w="645" w:type="pct"/>
          </w:tcPr>
          <w:p w14:paraId="7B34DCB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  <w:tc>
          <w:tcPr>
            <w:tcW w:w="412" w:type="pct"/>
          </w:tcPr>
          <w:p w14:paraId="3603FC2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4" w:type="pct"/>
          </w:tcPr>
          <w:p w14:paraId="51ED02F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05" w:type="pct"/>
          </w:tcPr>
          <w:p w14:paraId="0C978A5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51" w:type="pct"/>
          </w:tcPr>
          <w:p w14:paraId="2CA1C49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35" w:type="pct"/>
          </w:tcPr>
          <w:p w14:paraId="550021D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675" w:type="pct"/>
          </w:tcPr>
          <w:p w14:paraId="011FCD9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80A3C" w14:paraId="3228DE48" w14:textId="77777777" w:rsidTr="004759DE">
        <w:trPr>
          <w:jc w:val="center"/>
        </w:trPr>
        <w:tc>
          <w:tcPr>
            <w:tcW w:w="402" w:type="pct"/>
          </w:tcPr>
          <w:p w14:paraId="44372B4B" w14:textId="7A77B70D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给药后</w:t>
            </w:r>
            <w:r>
              <w:rPr>
                <w:rFonts w:ascii="Times New Roman" w:eastAsia="宋体" w:hAnsi="Times New Roman" w:cs="Times New Roman"/>
                <w:lang w:eastAsia="zh-CN"/>
              </w:rPr>
              <w:t>6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h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（±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3</w:t>
            </w:r>
            <w:r>
              <w:rPr>
                <w:rFonts w:ascii="Times New Roman" w:eastAsia="宋体" w:hAnsi="Times New Roman" w:cs="Times New Roman"/>
                <w:lang w:eastAsia="zh-CN"/>
              </w:rPr>
              <w:t>0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min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251" w:type="pct"/>
          </w:tcPr>
          <w:p w14:paraId="1384B557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</w:p>
        </w:tc>
        <w:tc>
          <w:tcPr>
            <w:tcW w:w="645" w:type="pct"/>
          </w:tcPr>
          <w:p w14:paraId="652D7CF5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  <w:tc>
          <w:tcPr>
            <w:tcW w:w="412" w:type="pct"/>
          </w:tcPr>
          <w:p w14:paraId="1D1F9F3E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4" w:type="pct"/>
          </w:tcPr>
          <w:p w14:paraId="612CD800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05" w:type="pct"/>
          </w:tcPr>
          <w:p w14:paraId="106766F9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51" w:type="pct"/>
          </w:tcPr>
          <w:p w14:paraId="69E6124E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35" w:type="pct"/>
          </w:tcPr>
          <w:p w14:paraId="3A592EDA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675" w:type="pct"/>
          </w:tcPr>
          <w:p w14:paraId="0A6725FC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80A3C" w14:paraId="67EC727B" w14:textId="77777777" w:rsidTr="004759DE">
        <w:trPr>
          <w:jc w:val="center"/>
        </w:trPr>
        <w:tc>
          <w:tcPr>
            <w:tcW w:w="402" w:type="pct"/>
          </w:tcPr>
          <w:p w14:paraId="64499CDE" w14:textId="3EBF1296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lastRenderedPageBreak/>
              <w:t>给药后</w:t>
            </w:r>
            <w:r>
              <w:rPr>
                <w:rFonts w:ascii="Times New Roman" w:eastAsia="宋体" w:hAnsi="Times New Roman" w:cs="Times New Roman"/>
                <w:lang w:eastAsia="zh-CN"/>
              </w:rPr>
              <w:t>8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h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（±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3</w:t>
            </w:r>
            <w:r>
              <w:rPr>
                <w:rFonts w:ascii="Times New Roman" w:eastAsia="宋体" w:hAnsi="Times New Roman" w:cs="Times New Roman"/>
                <w:lang w:eastAsia="zh-CN"/>
              </w:rPr>
              <w:t>0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min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251" w:type="pct"/>
          </w:tcPr>
          <w:p w14:paraId="7713E9E1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</w:p>
        </w:tc>
        <w:tc>
          <w:tcPr>
            <w:tcW w:w="645" w:type="pct"/>
          </w:tcPr>
          <w:p w14:paraId="520058E5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  <w:tc>
          <w:tcPr>
            <w:tcW w:w="412" w:type="pct"/>
          </w:tcPr>
          <w:p w14:paraId="725F2247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4" w:type="pct"/>
          </w:tcPr>
          <w:p w14:paraId="46B2FCDF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05" w:type="pct"/>
          </w:tcPr>
          <w:p w14:paraId="5B9BD33F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51" w:type="pct"/>
          </w:tcPr>
          <w:p w14:paraId="040408BC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35" w:type="pct"/>
          </w:tcPr>
          <w:p w14:paraId="29CFB68A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675" w:type="pct"/>
          </w:tcPr>
          <w:p w14:paraId="209AA659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80A3C" w14:paraId="03595966" w14:textId="77777777" w:rsidTr="00680A3C">
        <w:trPr>
          <w:jc w:val="center"/>
        </w:trPr>
        <w:tc>
          <w:tcPr>
            <w:tcW w:w="40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74661" w14:textId="44BA5B8F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给药后</w:t>
            </w:r>
            <w:r>
              <w:rPr>
                <w:rFonts w:ascii="Times New Roman" w:eastAsia="宋体" w:hAnsi="Times New Roman" w:cs="Times New Roman"/>
                <w:lang w:eastAsia="zh-CN"/>
              </w:rPr>
              <w:t>12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h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（±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3</w:t>
            </w:r>
            <w:r>
              <w:rPr>
                <w:rFonts w:ascii="Times New Roman" w:eastAsia="宋体" w:hAnsi="Times New Roman" w:cs="Times New Roman"/>
                <w:lang w:eastAsia="zh-CN"/>
              </w:rPr>
              <w:t>0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min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2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13BB93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</w:p>
        </w:tc>
        <w:tc>
          <w:tcPr>
            <w:tcW w:w="6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FC30F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  <w:tc>
          <w:tcPr>
            <w:tcW w:w="4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BAC2F4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606CD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0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CF9932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35123E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9B0C2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67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CEF352" w14:textId="77777777" w:rsidR="00680A3C" w:rsidRDefault="00680A3C" w:rsidP="004759D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1133"/>
          </w:tcPr>
          <w:p>
            <w:r>
              <w:t>12导联心电图（D1）</w:t>
            </w:r>
          </w:p>
        </w:tc>
        <w:tc>
          <w:tcPr>
            <w:tcW w:type="dxa" w:w="707"/>
          </w:tcPr>
          <w:p/>
        </w:tc>
        <w:tc>
          <w:tcPr>
            <w:tcW w:type="dxa" w:w="1817"/>
          </w:tcPr>
          <w:p/>
        </w:tc>
        <w:tc>
          <w:tcPr>
            <w:tcW w:type="dxa" w:w="1160"/>
          </w:tcPr>
          <w:p/>
        </w:tc>
        <w:tc>
          <w:tcPr>
            <w:tcW w:type="dxa" w:w="1476"/>
          </w:tcPr>
          <w:p/>
        </w:tc>
        <w:tc>
          <w:tcPr>
            <w:tcW w:type="dxa" w:w="1422"/>
          </w:tcPr>
          <w:p/>
        </w:tc>
        <w:tc>
          <w:tcPr>
            <w:tcW w:type="dxa" w:w="1552"/>
          </w:tcPr>
          <w:p/>
        </w:tc>
        <w:tc>
          <w:tcPr>
            <w:tcW w:type="dxa" w:w="2915"/>
          </w:tcPr>
          <w:p/>
        </w:tc>
        <w:tc>
          <w:tcPr>
            <w:tcW w:type="dxa" w:w="1901"/>
          </w:tcPr>
          <w:p/>
        </w:tc>
      </w:tr>
    </w:tbl>
    <w:p w14:paraId="618A3CBA" w14:textId="77777777" w:rsidR="009064CB" w:rsidRDefault="009064CB" w:rsidP="009064CB">
      <w:pPr>
        <w:spacing w:before="160" w:after="160"/>
        <w:rPr>
          <w:rFonts w:ascii="Times New Roman" w:eastAsia="宋体" w:hAnsi="Times New Roman" w:cs="Times New Roman"/>
          <w:lang w:eastAsia="zh-CN"/>
        </w:rPr>
        <w:sectPr w:rsidR="009064CB" w:rsidSect="002B2E5D">
          <w:pgSz w:w="16838" w:h="11906" w:orient="landscape"/>
          <w:pgMar w:top="1080" w:right="1440" w:bottom="1080" w:left="1440" w:header="283" w:footer="708" w:gutter="0"/>
          <w:cols w:space="708"/>
          <w:docGrid w:linePitch="360"/>
        </w:sectPr>
      </w:pPr>
    </w:p>
    <w:p w14:paraId="5F5E74B9" w14:textId="56CF0C3E" w:rsidR="002B2E5D" w:rsidRDefault="002B2E5D" w:rsidP="002B2E5D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59" w:name="_Toc147735143"/>
      <w:r>
        <w:rPr>
          <w:rFonts w:ascii="Times New Roman" w:eastAsia="宋体" w:hAnsi="Times New Roman" w:cs="Times New Roman" w:hint="eastAsia"/>
          <w:lang w:eastAsia="zh-CN"/>
        </w:rPr>
        <w:lastRenderedPageBreak/>
        <w:t>心脏彩超</w:t>
      </w:r>
      <w:bookmarkEnd w:id="159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2B2E5D" w14:paraId="46E20244" w14:textId="77777777" w:rsidTr="00EF6DAB">
        <w:trPr>
          <w:jc w:val="center"/>
        </w:trPr>
        <w:tc>
          <w:tcPr>
            <w:tcW w:w="3541" w:type="dxa"/>
          </w:tcPr>
          <w:p w14:paraId="42AE7D43" w14:textId="408E1209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是否进行了心脏彩超检查？</w:t>
            </w:r>
          </w:p>
        </w:tc>
        <w:tc>
          <w:tcPr>
            <w:tcW w:w="6199" w:type="dxa"/>
          </w:tcPr>
          <w:p w14:paraId="3B08423D" w14:textId="77777777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2B2E5D" w14:paraId="6E2DFF60" w14:textId="77777777" w:rsidTr="00EF6DAB">
        <w:trPr>
          <w:jc w:val="center"/>
        </w:trPr>
        <w:tc>
          <w:tcPr>
            <w:tcW w:w="3541" w:type="dxa"/>
          </w:tcPr>
          <w:p w14:paraId="677DB7F4" w14:textId="77777777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</w:tcPr>
          <w:p w14:paraId="5D06EFE5" w14:textId="77777777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B2E5D" w14:paraId="677F157B" w14:textId="77777777" w:rsidTr="002B2E5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5AB083F" w14:textId="77777777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D685B30" w14:textId="77777777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2A31B6BC" w14:textId="77777777" w:rsidTr="002B2E5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E775B65" w14:textId="286A6D91" w:rsidR="009064CB" w:rsidRDefault="009064CB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左心室射血分数（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L</w:t>
            </w:r>
            <w:r>
              <w:rPr>
                <w:rFonts w:ascii="Times New Roman" w:eastAsia="宋体" w:hAnsi="Times New Roman" w:cs="Times New Roman"/>
                <w:lang w:eastAsia="zh-CN"/>
              </w:rPr>
              <w:t>VEF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3FA08D6" w14:textId="51E77797" w:rsidR="009064CB" w:rsidRDefault="009064CB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______%</w:t>
            </w:r>
          </w:p>
        </w:tc>
      </w:tr>
      <w:tr w:rsidR="002B2E5D" w14:paraId="7E961EFE" w14:textId="77777777" w:rsidTr="002B2E5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72DAA26" w14:textId="1F35545A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临床意义判定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DE53E5C" w14:textId="3D59649C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587056">
              <w:rPr>
                <w:rFonts w:ascii="宋体" w:eastAsia="宋体" w:hAnsi="宋体" w:cs="Times New Roman"/>
                <w:lang w:eastAsia="zh-CN"/>
              </w:rPr>
              <w:t>□正常  □异常无临床意义  □异常有临床意义</w:t>
            </w:r>
          </w:p>
        </w:tc>
      </w:tr>
      <w:tr w:rsidR="002B2E5D" w14:paraId="45F8EDE9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</w:tcBorders>
          </w:tcPr>
          <w:p w14:paraId="732CF36F" w14:textId="2DB39C73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C049B4">
              <w:rPr>
                <w:rFonts w:ascii="Times New Roman" w:eastAsia="宋体" w:hAnsi="Times New Roman" w:cs="Times New Roman" w:hint="eastAsia"/>
                <w:lang w:eastAsia="zh-CN"/>
              </w:rPr>
              <w:t>若异常，请详述</w:t>
            </w:r>
          </w:p>
        </w:tc>
        <w:tc>
          <w:tcPr>
            <w:tcW w:w="6199" w:type="dxa"/>
            <w:tcBorders>
              <w:top w:val="single" w:sz="2" w:space="0" w:color="000000"/>
            </w:tcBorders>
          </w:tcPr>
          <w:p w14:paraId="1E83EBC7" w14:textId="77777777" w:rsidR="002B2E5D" w:rsidRDefault="002B2E5D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>
        <w:tc>
          <w:tcPr>
            <w:tcW w:type="dxa" w:w="3541"/>
          </w:tcPr>
          <w:p>
            <w:r>
              <w:t>心脏彩超</w:t>
            </w:r>
          </w:p>
        </w:tc>
        <w:tc>
          <w:tcPr>
            <w:tcW w:type="dxa" w:w="6199"/>
          </w:tcPr>
          <w:p/>
        </w:tc>
      </w:tr>
    </w:tbl>
    <w:p w14:paraId="1EF4B360" w14:textId="0B2436CD" w:rsidR="009064CB" w:rsidRDefault="009064CB" w:rsidP="009064CB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07570515" w14:textId="77777777" w:rsidR="009064CB" w:rsidRDefault="009064CB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2C9239FA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60" w:name="_Toc147735144"/>
      <w:r>
        <w:rPr>
          <w:rFonts w:ascii="Times New Roman" w:eastAsia="宋体" w:hAnsi="Times New Roman" w:cs="Times New Roman" w:hint="eastAsia"/>
          <w:lang w:eastAsia="zh-CN"/>
        </w:rPr>
        <w:lastRenderedPageBreak/>
        <w:t>甲状腺功能检查</w:t>
      </w:r>
      <w:bookmarkEnd w:id="160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194"/>
        <w:gridCol w:w="1357"/>
        <w:gridCol w:w="1357"/>
        <w:gridCol w:w="759"/>
        <w:gridCol w:w="2126"/>
        <w:gridCol w:w="1943"/>
      </w:tblGrid>
      <w:tr w:rsidR="009064CB" w14:paraId="3103CBD1" w14:textId="77777777" w:rsidTr="009064CB">
        <w:trPr>
          <w:jc w:val="center"/>
        </w:trPr>
        <w:tc>
          <w:tcPr>
            <w:tcW w:w="18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E5F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甲状腺功能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1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0CC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46BF0A62" w14:textId="77777777" w:rsidTr="009064CB">
        <w:trPr>
          <w:jc w:val="center"/>
        </w:trPr>
        <w:tc>
          <w:tcPr>
            <w:tcW w:w="18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EE59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177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45AADBC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4DA7841E" w14:textId="77777777" w:rsidTr="009064CB">
        <w:trPr>
          <w:jc w:val="center"/>
        </w:trPr>
        <w:tc>
          <w:tcPr>
            <w:tcW w:w="18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E334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177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1803322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4F5099CB" w14:textId="77777777" w:rsidTr="009064CB">
        <w:trPr>
          <w:jc w:val="center"/>
        </w:trPr>
        <w:tc>
          <w:tcPr>
            <w:tcW w:w="18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4421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177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22E892B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7D3B9986" w14:textId="77777777" w:rsidTr="009064CB">
        <w:trPr>
          <w:jc w:val="center"/>
        </w:trPr>
        <w:tc>
          <w:tcPr>
            <w:tcW w:w="1126" w:type="pct"/>
            <w:tcBorders>
              <w:top w:val="single" w:sz="4" w:space="0" w:color="auto"/>
            </w:tcBorders>
          </w:tcPr>
          <w:p w14:paraId="6228E67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697" w:type="pct"/>
            <w:tcBorders>
              <w:top w:val="single" w:sz="4" w:space="0" w:color="auto"/>
            </w:tcBorders>
          </w:tcPr>
          <w:p w14:paraId="561F899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检查结果</w:t>
            </w:r>
          </w:p>
        </w:tc>
        <w:tc>
          <w:tcPr>
            <w:tcW w:w="697" w:type="pct"/>
            <w:tcBorders>
              <w:top w:val="single" w:sz="4" w:space="0" w:color="auto"/>
            </w:tcBorders>
          </w:tcPr>
          <w:p w14:paraId="12EEAF4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正常值范围</w:t>
            </w:r>
          </w:p>
        </w:tc>
        <w:tc>
          <w:tcPr>
            <w:tcW w:w="390" w:type="pct"/>
            <w:tcBorders>
              <w:top w:val="single" w:sz="4" w:space="0" w:color="auto"/>
            </w:tcBorders>
          </w:tcPr>
          <w:p w14:paraId="69C680C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单位</w:t>
            </w:r>
          </w:p>
        </w:tc>
        <w:tc>
          <w:tcPr>
            <w:tcW w:w="1092" w:type="pct"/>
            <w:tcBorders>
              <w:top w:val="single" w:sz="4" w:space="0" w:color="auto"/>
            </w:tcBorders>
          </w:tcPr>
          <w:p w14:paraId="7F46E0D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999" w:type="pct"/>
            <w:tcBorders>
              <w:top w:val="single" w:sz="4" w:space="0" w:color="auto"/>
            </w:tcBorders>
          </w:tcPr>
          <w:p w14:paraId="5D2C07F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34F88">
              <w:rPr>
                <w:rFonts w:ascii="Times New Roman" w:eastAsia="宋体" w:hAnsi="Times New Roman" w:cs="Times New Roman" w:hint="eastAsia"/>
                <w:lang w:eastAsia="zh-CN"/>
              </w:rPr>
              <w:t>若“异常，有临床意义”，请说明</w:t>
            </w:r>
          </w:p>
        </w:tc>
      </w:tr>
      <w:tr w:rsidR="009064CB" w14:paraId="32D7DBC8" w14:textId="77777777" w:rsidTr="009064CB">
        <w:trPr>
          <w:jc w:val="center"/>
        </w:trPr>
        <w:tc>
          <w:tcPr>
            <w:tcW w:w="1126" w:type="pct"/>
          </w:tcPr>
          <w:p w14:paraId="727DAC5A" w14:textId="5D095122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血清促甲状腺素（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T</w:t>
            </w:r>
            <w:r>
              <w:rPr>
                <w:rFonts w:ascii="Times New Roman" w:eastAsia="宋体" w:hAnsi="Times New Roman" w:cs="Times New Roman"/>
                <w:lang w:eastAsia="zh-CN"/>
              </w:rPr>
              <w:t>SH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</w:tc>
        <w:tc>
          <w:tcPr>
            <w:tcW w:w="697" w:type="pct"/>
          </w:tcPr>
          <w:p w14:paraId="5A49F08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97" w:type="pct"/>
          </w:tcPr>
          <w:p w14:paraId="619C6FC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90" w:type="pct"/>
          </w:tcPr>
          <w:p w14:paraId="4979539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4E881B4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999" w:type="pct"/>
          </w:tcPr>
          <w:p w14:paraId="568B235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9064CB" w14:paraId="751F0822" w14:textId="77777777" w:rsidTr="009064CB">
        <w:trPr>
          <w:jc w:val="center"/>
        </w:trPr>
        <w:tc>
          <w:tcPr>
            <w:tcW w:w="1126" w:type="pct"/>
          </w:tcPr>
          <w:p w14:paraId="1E176851" w14:textId="0B1EE711" w:rsidR="009064CB" w:rsidRDefault="00AB4CFF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AB4CFF">
              <w:rPr>
                <w:rFonts w:ascii="Times New Roman" w:eastAsia="宋体" w:hAnsi="Times New Roman" w:cs="Times New Roman" w:hint="eastAsia"/>
                <w:lang w:eastAsia="zh-CN"/>
              </w:rPr>
              <w:t>游离三碘甲状腺原氨酸（</w:t>
            </w:r>
            <w:r w:rsidRPr="00AB4CFF">
              <w:rPr>
                <w:rFonts w:ascii="Times New Roman" w:eastAsia="宋体" w:hAnsi="Times New Roman" w:cs="Times New Roman"/>
                <w:lang w:eastAsia="zh-CN"/>
              </w:rPr>
              <w:t>FT3</w:t>
            </w:r>
            <w:r w:rsidRPr="00AB4CFF">
              <w:rPr>
                <w:rFonts w:ascii="Times New Roman" w:eastAsia="宋体" w:hAnsi="Times New Roman" w:cs="Times New Roman"/>
                <w:lang w:eastAsia="zh-CN"/>
              </w:rPr>
              <w:t>）</w:t>
            </w:r>
          </w:p>
        </w:tc>
        <w:tc>
          <w:tcPr>
            <w:tcW w:w="697" w:type="pct"/>
          </w:tcPr>
          <w:p w14:paraId="0309AB0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97" w:type="pct"/>
          </w:tcPr>
          <w:p w14:paraId="24F380A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90" w:type="pct"/>
          </w:tcPr>
          <w:p w14:paraId="2C9ADD8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4C31A5F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999" w:type="pct"/>
          </w:tcPr>
          <w:p w14:paraId="27B8BC5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9064CB" w14:paraId="4D8EA355" w14:textId="77777777" w:rsidTr="009064CB">
        <w:trPr>
          <w:jc w:val="center"/>
        </w:trPr>
        <w:tc>
          <w:tcPr>
            <w:tcW w:w="1126" w:type="pct"/>
          </w:tcPr>
          <w:p w14:paraId="42880413" w14:textId="637E0D49" w:rsidR="009064CB" w:rsidRDefault="00AB4CFF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AB4CFF">
              <w:rPr>
                <w:rFonts w:ascii="Times New Roman" w:eastAsia="宋体" w:hAnsi="Times New Roman" w:cs="Times New Roman" w:hint="eastAsia"/>
                <w:lang w:eastAsia="zh-CN"/>
              </w:rPr>
              <w:t>游离甲状腺素（</w:t>
            </w:r>
            <w:r w:rsidRPr="00AB4CFF">
              <w:rPr>
                <w:rFonts w:ascii="Times New Roman" w:eastAsia="宋体" w:hAnsi="Times New Roman" w:cs="Times New Roman"/>
                <w:lang w:eastAsia="zh-CN"/>
              </w:rPr>
              <w:t>FT</w:t>
            </w:r>
            <w:r w:rsidR="00735995" w:rsidRPr="00AB4CFF">
              <w:rPr>
                <w:rFonts w:ascii="Times New Roman" w:eastAsia="宋体" w:hAnsi="Times New Roman" w:cs="Times New Roman"/>
                <w:lang w:eastAsia="zh-CN"/>
              </w:rPr>
              <w:t>4</w:t>
            </w:r>
            <w:r w:rsidRPr="00AB4CFF">
              <w:rPr>
                <w:rFonts w:ascii="Times New Roman" w:eastAsia="宋体" w:hAnsi="Times New Roman" w:cs="Times New Roman"/>
                <w:lang w:eastAsia="zh-CN"/>
              </w:rPr>
              <w:t>）</w:t>
            </w:r>
            <w:r w:rsidRPr="00AB4CFF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697" w:type="pct"/>
          </w:tcPr>
          <w:p w14:paraId="7711335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97" w:type="pct"/>
          </w:tcPr>
          <w:p w14:paraId="69EB02F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90" w:type="pct"/>
          </w:tcPr>
          <w:p w14:paraId="77DDBBD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2" w:type="pct"/>
          </w:tcPr>
          <w:p w14:paraId="107BCF1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999" w:type="pct"/>
          </w:tcPr>
          <w:p w14:paraId="78C58BB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2194"/>
          </w:tcPr>
          <w:p>
            <w:r>
              <w:t>甲状腺功能检查</w:t>
            </w:r>
          </w:p>
        </w:tc>
        <w:tc>
          <w:tcPr>
            <w:tcW w:type="dxa" w:w="1357"/>
          </w:tcPr>
          <w:p/>
        </w:tc>
        <w:tc>
          <w:tcPr>
            <w:tcW w:type="dxa" w:w="1357"/>
          </w:tcPr>
          <w:p/>
        </w:tc>
        <w:tc>
          <w:tcPr>
            <w:tcW w:type="dxa" w:w="759"/>
          </w:tcPr>
          <w:p/>
        </w:tc>
        <w:tc>
          <w:tcPr>
            <w:tcW w:type="dxa" w:w="2126"/>
          </w:tcPr>
          <w:p/>
        </w:tc>
        <w:tc>
          <w:tcPr>
            <w:tcW w:type="dxa" w:w="1943"/>
          </w:tcPr>
          <w:p/>
        </w:tc>
      </w:tr>
    </w:tbl>
    <w:p w14:paraId="741CCD6A" w14:textId="379D105D" w:rsidR="009064CB" w:rsidRDefault="009064CB" w:rsidP="009064CB">
      <w:pPr>
        <w:rPr>
          <w:rFonts w:ascii="Times New Roman" w:eastAsia="宋体" w:hAnsi="Times New Roman" w:cs="Times New Roman"/>
          <w:lang w:eastAsia="zh-CN"/>
        </w:rPr>
      </w:pPr>
    </w:p>
    <w:p w14:paraId="1F8980C0" w14:textId="057D0A3F" w:rsidR="009064CB" w:rsidRDefault="009064CB">
      <w:pPr>
        <w:rPr>
          <w:rFonts w:ascii="Times New Roman" w:eastAsia="宋体" w:hAnsi="Times New Roman" w:cs="Times New Roman"/>
          <w:lang w:eastAsia="zh-CN"/>
        </w:rPr>
      </w:pPr>
    </w:p>
    <w:p w14:paraId="3F0C3E7E" w14:textId="77777777" w:rsidR="002100C0" w:rsidRPr="00D21B23" w:rsidRDefault="002100C0" w:rsidP="002100C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61" w:name="_Toc145491999"/>
      <w:bookmarkStart w:id="162" w:name="_Toc147735145"/>
      <w:r w:rsidRPr="00D21B23">
        <w:rPr>
          <w:rFonts w:ascii="Times New Roman" w:eastAsia="宋体" w:hAnsi="Times New Roman" w:cs="Times New Roman" w:hint="eastAsia"/>
          <w:lang w:eastAsia="zh-CN"/>
        </w:rPr>
        <w:t>DLT</w:t>
      </w:r>
      <w:bookmarkEnd w:id="161"/>
      <w:r>
        <w:rPr>
          <w:rFonts w:ascii="Times New Roman" w:eastAsia="宋体" w:hAnsi="Times New Roman" w:cs="Times New Roman" w:hint="eastAsia"/>
          <w:lang w:eastAsia="zh-CN"/>
        </w:rPr>
        <w:t>评估</w:t>
      </w:r>
      <w:bookmarkEnd w:id="162"/>
    </w:p>
    <w:tbl>
      <w:tblPr>
        <w:tblStyle w:val="af2"/>
        <w:tblW w:w="5000" w:type="pct"/>
        <w:tblInd w:w="0" w:type="dxa"/>
        <w:tblLook w:val="04A0" w:firstRow="1" w:lastRow="0" w:firstColumn="1" w:lastColumn="0" w:noHBand="0" w:noVBand="1"/>
      </w:tblPr>
      <w:tblGrid>
        <w:gridCol w:w="3559"/>
        <w:gridCol w:w="6177"/>
      </w:tblGrid>
      <w:tr w:rsidR="002100C0" w14:paraId="1F5A06EA" w14:textId="77777777" w:rsidTr="00586A67"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4AAE" w14:textId="77777777" w:rsidR="002100C0" w:rsidRPr="00E4457F" w:rsidRDefault="002100C0" w:rsidP="00586A67">
            <w:pPr>
              <w:autoSpaceDE w:val="0"/>
              <w:autoSpaceDN w:val="0"/>
              <w:spacing w:before="120" w:after="120" w:line="360" w:lineRule="auto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E4457F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是否完成</w:t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DLT</w:t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观察？</w:t>
            </w:r>
          </w:p>
        </w:tc>
        <w:tc>
          <w:tcPr>
            <w:tcW w:w="3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C60E" w14:textId="77777777" w:rsidR="002100C0" w:rsidRPr="00E4457F" w:rsidRDefault="002100C0" w:rsidP="00586A67">
            <w:pPr>
              <w:autoSpaceDE w:val="0"/>
              <w:autoSpaceDN w:val="0"/>
              <w:spacing w:before="120" w:after="120" w:line="360" w:lineRule="auto"/>
              <w:rPr>
                <w:rFonts w:cs="Times New Roman"/>
                <w:bCs/>
                <w:sz w:val="21"/>
                <w:szCs w:val="21"/>
                <w:lang w:val="en-US"/>
              </w:rPr>
            </w:pPr>
            <w:r w:rsidRPr="00E4457F">
              <w:rPr>
                <w:rFonts w:cs="Times New Roman"/>
                <w:bCs/>
                <w:sz w:val="21"/>
                <w:szCs w:val="21"/>
                <w:lang w:val="en-US"/>
              </w:rPr>
              <w:sym w:font="Wingdings 2" w:char="F0A3"/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/>
              </w:rPr>
              <w:t>是</w:t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/>
              </w:rPr>
              <w:t xml:space="preserve">  </w:t>
            </w:r>
            <w:r w:rsidRPr="00E4457F">
              <w:rPr>
                <w:rFonts w:cs="Times New Roman"/>
                <w:bCs/>
                <w:sz w:val="21"/>
                <w:szCs w:val="21"/>
                <w:lang w:val="en-US"/>
              </w:rPr>
              <w:sym w:font="Wingdings 2" w:char="F0A3"/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/>
              </w:rPr>
              <w:t>否</w:t>
            </w:r>
          </w:p>
        </w:tc>
      </w:tr>
      <w:tr w:rsidR="002100C0" w14:paraId="0EAE72D1" w14:textId="77777777" w:rsidTr="00586A67"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8145A" w14:textId="77777777" w:rsidR="002100C0" w:rsidRPr="00E4457F" w:rsidRDefault="002100C0" w:rsidP="00586A67">
            <w:pPr>
              <w:autoSpaceDE w:val="0"/>
              <w:autoSpaceDN w:val="0"/>
              <w:spacing w:before="120" w:after="120" w:line="360" w:lineRule="auto"/>
              <w:rPr>
                <w:rFonts w:cs="Times New Roman"/>
                <w:bCs/>
                <w:sz w:val="21"/>
                <w:szCs w:val="21"/>
                <w:lang w:val="en-US"/>
              </w:rPr>
            </w:pPr>
            <w:r w:rsidRPr="00E4457F">
              <w:rPr>
                <w:rFonts w:cs="Times New Roman" w:hint="eastAsia"/>
                <w:bCs/>
                <w:sz w:val="21"/>
                <w:szCs w:val="21"/>
                <w:lang w:val="en-US"/>
              </w:rPr>
              <w:t>是否发生</w:t>
            </w:r>
            <w:r w:rsidRPr="00E4457F">
              <w:rPr>
                <w:rFonts w:cs="Times New Roman"/>
                <w:bCs/>
                <w:sz w:val="21"/>
                <w:szCs w:val="21"/>
                <w:lang w:val="en-US"/>
              </w:rPr>
              <w:t>DLT?</w:t>
            </w:r>
          </w:p>
        </w:tc>
        <w:tc>
          <w:tcPr>
            <w:tcW w:w="3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19644" w14:textId="77777777" w:rsidR="002100C0" w:rsidRPr="00E4457F" w:rsidRDefault="002100C0" w:rsidP="00586A67">
            <w:pPr>
              <w:autoSpaceDE w:val="0"/>
              <w:autoSpaceDN w:val="0"/>
              <w:spacing w:before="120" w:after="120" w:line="360" w:lineRule="auto"/>
              <w:rPr>
                <w:rFonts w:cs="Times New Roman"/>
                <w:bCs/>
                <w:sz w:val="21"/>
                <w:szCs w:val="21"/>
                <w:lang w:val="en-US"/>
              </w:rPr>
            </w:pPr>
            <w:r w:rsidRPr="00E4457F">
              <w:rPr>
                <w:rFonts w:cs="Times New Roman"/>
                <w:bCs/>
                <w:sz w:val="21"/>
                <w:szCs w:val="21"/>
                <w:lang w:val="en-US"/>
              </w:rPr>
              <w:sym w:font="Wingdings 2" w:char="F0A3"/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/>
              </w:rPr>
              <w:t>是</w:t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/>
              </w:rPr>
              <w:t xml:space="preserve">  </w:t>
            </w:r>
            <w:r w:rsidRPr="00E4457F">
              <w:rPr>
                <w:rFonts w:cs="Times New Roman"/>
                <w:bCs/>
                <w:sz w:val="21"/>
                <w:szCs w:val="21"/>
                <w:lang w:val="en-US"/>
              </w:rPr>
              <w:sym w:font="Wingdings 2" w:char="F0A3"/>
            </w:r>
            <w:r w:rsidRPr="00E4457F">
              <w:rPr>
                <w:rFonts w:cs="Times New Roman" w:hint="eastAsia"/>
                <w:bCs/>
                <w:sz w:val="21"/>
                <w:szCs w:val="21"/>
                <w:lang w:val="en-US"/>
              </w:rPr>
              <w:t>否</w:t>
            </w:r>
          </w:p>
        </w:tc>
      </w:tr>
      <w:tr w:rsidR="002100C0" w14:paraId="4C60A383" w14:textId="77777777" w:rsidTr="00586A67"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773AC" w14:textId="77777777" w:rsidR="002100C0" w:rsidRPr="00E4457F" w:rsidRDefault="002100C0" w:rsidP="00586A67">
            <w:pPr>
              <w:autoSpaceDE w:val="0"/>
              <w:autoSpaceDN w:val="0"/>
              <w:spacing w:before="120" w:after="120" w:line="360" w:lineRule="auto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  <w:r w:rsidRPr="00E4457F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若“是”，</w:t>
            </w:r>
            <w:r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相关不良事件编号及名称</w:t>
            </w:r>
          </w:p>
        </w:tc>
        <w:tc>
          <w:tcPr>
            <w:tcW w:w="3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6CB7" w14:textId="77777777" w:rsidR="002100C0" w:rsidRPr="00E4457F" w:rsidRDefault="002100C0" w:rsidP="00586A67">
            <w:pPr>
              <w:autoSpaceDE w:val="0"/>
              <w:autoSpaceDN w:val="0"/>
              <w:spacing w:before="120" w:after="120" w:line="360" w:lineRule="auto"/>
              <w:rPr>
                <w:rFonts w:cs="Times New Roman"/>
                <w:bCs/>
                <w:sz w:val="21"/>
                <w:szCs w:val="21"/>
                <w:lang w:val="en-US" w:eastAsia="zh-CN"/>
              </w:rPr>
            </w:pPr>
          </w:p>
        </w:tc>
      </w:tr>
      <w:tr>
        <w:tc>
          <w:tcPr>
            <w:tcW w:type="dxa" w:w="3559"/>
          </w:tcPr>
          <w:p>
            <w:r>
              <w:t>DLT评估</w:t>
            </w:r>
          </w:p>
        </w:tc>
        <w:tc>
          <w:tcPr>
            <w:tcW w:type="dxa" w:w="6177"/>
          </w:tcPr>
          <w:p/>
        </w:tc>
      </w:tr>
    </w:tbl>
    <w:p w14:paraId="326DBC2C" w14:textId="60CCAFC6" w:rsidR="002100C0" w:rsidRDefault="002100C0" w:rsidP="002100C0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278026EF" w14:textId="77777777" w:rsidR="002100C0" w:rsidRDefault="002100C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7AD74487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63" w:name="_Toc147735146"/>
      <w:r>
        <w:rPr>
          <w:rFonts w:ascii="Times New Roman" w:eastAsia="宋体" w:hAnsi="Times New Roman" w:cs="Times New Roman" w:hint="eastAsia"/>
          <w:lang w:eastAsia="zh-CN"/>
        </w:rPr>
        <w:lastRenderedPageBreak/>
        <w:t>PK</w:t>
      </w:r>
      <w:r>
        <w:rPr>
          <w:rFonts w:ascii="Times New Roman" w:eastAsia="宋体" w:hAnsi="Times New Roman" w:cs="Times New Roman" w:hint="eastAsia"/>
          <w:lang w:eastAsia="zh-CN"/>
        </w:rPr>
        <w:t>样本采集（</w:t>
      </w:r>
      <w:r>
        <w:rPr>
          <w:rFonts w:ascii="Times New Roman" w:eastAsia="宋体" w:hAnsi="Times New Roman" w:cs="Times New Roman" w:hint="eastAsia"/>
          <w:lang w:eastAsia="zh-CN"/>
        </w:rPr>
        <w:t>12h</w:t>
      </w:r>
      <w:r>
        <w:rPr>
          <w:rFonts w:ascii="Times New Roman" w:eastAsia="宋体" w:hAnsi="Times New Roman" w:cs="Times New Roman" w:hint="eastAsia"/>
          <w:lang w:eastAsia="zh-CN"/>
        </w:rPr>
        <w:t>）</w:t>
      </w:r>
      <w:bookmarkEnd w:id="163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86"/>
        <w:gridCol w:w="1250"/>
        <w:gridCol w:w="2471"/>
        <w:gridCol w:w="2128"/>
        <w:gridCol w:w="1801"/>
      </w:tblGrid>
      <w:tr w:rsidR="009064CB" w14:paraId="5B51DDA4" w14:textId="77777777" w:rsidTr="009064CB">
        <w:trPr>
          <w:jc w:val="center"/>
        </w:trPr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CE22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PK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234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3BA24C99" w14:textId="77777777" w:rsidTr="009064CB">
        <w:trPr>
          <w:jc w:val="center"/>
        </w:trPr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B774" w14:textId="3B5AF580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4B72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38117EF6" w14:textId="77777777" w:rsidTr="009064CB">
        <w:trPr>
          <w:jc w:val="center"/>
        </w:trPr>
        <w:tc>
          <w:tcPr>
            <w:tcW w:w="1071" w:type="pct"/>
            <w:tcBorders>
              <w:top w:val="single" w:sz="4" w:space="0" w:color="auto"/>
            </w:tcBorders>
          </w:tcPr>
          <w:p w14:paraId="6EB0B2D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采血时间点</w:t>
            </w:r>
          </w:p>
        </w:tc>
        <w:tc>
          <w:tcPr>
            <w:tcW w:w="642" w:type="pct"/>
            <w:tcBorders>
              <w:top w:val="single" w:sz="4" w:space="0" w:color="auto"/>
            </w:tcBorders>
          </w:tcPr>
          <w:p w14:paraId="0BC8FEC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未采集</w:t>
            </w:r>
          </w:p>
        </w:tc>
        <w:tc>
          <w:tcPr>
            <w:tcW w:w="1269" w:type="pct"/>
            <w:tcBorders>
              <w:top w:val="single" w:sz="4" w:space="0" w:color="auto"/>
            </w:tcBorders>
          </w:tcPr>
          <w:p w14:paraId="38E1EB4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如“未采集”，请说明原因</w:t>
            </w:r>
          </w:p>
        </w:tc>
        <w:tc>
          <w:tcPr>
            <w:tcW w:w="1093" w:type="pct"/>
            <w:tcBorders>
              <w:top w:val="single" w:sz="4" w:space="0" w:color="auto"/>
            </w:tcBorders>
          </w:tcPr>
          <w:p w14:paraId="4E0C19B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实际采集日期</w:t>
            </w:r>
          </w:p>
        </w:tc>
        <w:tc>
          <w:tcPr>
            <w:tcW w:w="925" w:type="pct"/>
            <w:tcBorders>
              <w:top w:val="single" w:sz="4" w:space="0" w:color="auto"/>
            </w:tcBorders>
          </w:tcPr>
          <w:p w14:paraId="4142BB2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实际采集时间</w:t>
            </w:r>
          </w:p>
        </w:tc>
      </w:tr>
      <w:tr w:rsidR="009064CB" w14:paraId="67BACB9C" w14:textId="77777777" w:rsidTr="009064CB">
        <w:trPr>
          <w:jc w:val="center"/>
        </w:trPr>
        <w:tc>
          <w:tcPr>
            <w:tcW w:w="1071" w:type="pct"/>
          </w:tcPr>
          <w:p w14:paraId="1240700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给药前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1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h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内</w:t>
            </w:r>
          </w:p>
        </w:tc>
        <w:tc>
          <w:tcPr>
            <w:tcW w:w="642" w:type="pct"/>
          </w:tcPr>
          <w:p w14:paraId="4D1642B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6A092FB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7D78F1F2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23E6C90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33DF6354" w14:textId="77777777" w:rsidTr="009064CB">
        <w:trPr>
          <w:jc w:val="center"/>
        </w:trPr>
        <w:tc>
          <w:tcPr>
            <w:tcW w:w="1071" w:type="pct"/>
          </w:tcPr>
          <w:p w14:paraId="0422171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B664BD">
              <w:rPr>
                <w:rFonts w:ascii="Times New Roman" w:eastAsia="宋体" w:hAnsi="Times New Roman" w:cs="Times New Roman" w:hint="eastAsia"/>
                <w:lang w:eastAsia="zh-CN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lang w:eastAsia="zh-CN"/>
              </w:rPr>
              <w:t>15 ± 3 min</w:t>
            </w:r>
          </w:p>
        </w:tc>
        <w:tc>
          <w:tcPr>
            <w:tcW w:w="642" w:type="pct"/>
          </w:tcPr>
          <w:p w14:paraId="2ADD552E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08198E8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77E3340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1F810667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7745A49A" w14:textId="77777777" w:rsidTr="009064CB">
        <w:trPr>
          <w:jc w:val="center"/>
        </w:trPr>
        <w:tc>
          <w:tcPr>
            <w:tcW w:w="1071" w:type="pct"/>
          </w:tcPr>
          <w:p w14:paraId="1BF2530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30 ± 3 min</w:t>
            </w:r>
          </w:p>
        </w:tc>
        <w:tc>
          <w:tcPr>
            <w:tcW w:w="642" w:type="pct"/>
          </w:tcPr>
          <w:p w14:paraId="3A68E2C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64D0C9F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38E0716E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156C4FFF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3EB4AE43" w14:textId="77777777" w:rsidTr="009064CB">
        <w:trPr>
          <w:jc w:val="center"/>
        </w:trPr>
        <w:tc>
          <w:tcPr>
            <w:tcW w:w="1071" w:type="pct"/>
          </w:tcPr>
          <w:p w14:paraId="45C8A64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1 h ± 5 min</w:t>
            </w:r>
          </w:p>
        </w:tc>
        <w:tc>
          <w:tcPr>
            <w:tcW w:w="642" w:type="pct"/>
          </w:tcPr>
          <w:p w14:paraId="3D9FAED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3204093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FE1330E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5D7077E7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3AA313ED" w14:textId="77777777" w:rsidTr="009064CB">
        <w:trPr>
          <w:jc w:val="center"/>
        </w:trPr>
        <w:tc>
          <w:tcPr>
            <w:tcW w:w="1071" w:type="pct"/>
          </w:tcPr>
          <w:p w14:paraId="348E15E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1.5 h ± 5 min</w:t>
            </w:r>
          </w:p>
        </w:tc>
        <w:tc>
          <w:tcPr>
            <w:tcW w:w="642" w:type="pct"/>
          </w:tcPr>
          <w:p w14:paraId="49EB4FC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635F7D3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6153D2F0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67D03C38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1CF9CAEB" w14:textId="77777777" w:rsidTr="009064CB">
        <w:trPr>
          <w:jc w:val="center"/>
        </w:trPr>
        <w:tc>
          <w:tcPr>
            <w:tcW w:w="1071" w:type="pct"/>
          </w:tcPr>
          <w:p w14:paraId="1D402DF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2 h ± 5 min</w:t>
            </w:r>
          </w:p>
        </w:tc>
        <w:tc>
          <w:tcPr>
            <w:tcW w:w="642" w:type="pct"/>
          </w:tcPr>
          <w:p w14:paraId="422F049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20CEE0E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3B95E60A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00A6E05C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66D5A0E1" w14:textId="77777777" w:rsidTr="009064CB">
        <w:trPr>
          <w:jc w:val="center"/>
        </w:trPr>
        <w:tc>
          <w:tcPr>
            <w:tcW w:w="1071" w:type="pct"/>
          </w:tcPr>
          <w:p w14:paraId="35EA544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2.5 h ± 5 min</w:t>
            </w:r>
          </w:p>
        </w:tc>
        <w:tc>
          <w:tcPr>
            <w:tcW w:w="642" w:type="pct"/>
          </w:tcPr>
          <w:p w14:paraId="79AF913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5F62479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8623610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4AC0F075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2B0A50AD" w14:textId="77777777" w:rsidTr="009064CB">
        <w:trPr>
          <w:jc w:val="center"/>
        </w:trPr>
        <w:tc>
          <w:tcPr>
            <w:tcW w:w="1071" w:type="pct"/>
          </w:tcPr>
          <w:p w14:paraId="2C89B28E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3 h ± 5 min</w:t>
            </w:r>
          </w:p>
        </w:tc>
        <w:tc>
          <w:tcPr>
            <w:tcW w:w="642" w:type="pct"/>
          </w:tcPr>
          <w:p w14:paraId="3993AAC2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710A9EA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3F756621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15DBC467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7FAE47C9" w14:textId="77777777" w:rsidTr="009064CB">
        <w:trPr>
          <w:jc w:val="center"/>
        </w:trPr>
        <w:tc>
          <w:tcPr>
            <w:tcW w:w="1071" w:type="pct"/>
          </w:tcPr>
          <w:p w14:paraId="45C5CB99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4 h ± 10 min</w:t>
            </w:r>
          </w:p>
        </w:tc>
        <w:tc>
          <w:tcPr>
            <w:tcW w:w="642" w:type="pct"/>
          </w:tcPr>
          <w:p w14:paraId="502082C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0A44D53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0DB58F08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093CE1C7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237FBF34" w14:textId="77777777" w:rsidTr="009064CB">
        <w:trPr>
          <w:jc w:val="center"/>
        </w:trPr>
        <w:tc>
          <w:tcPr>
            <w:tcW w:w="1071" w:type="pct"/>
          </w:tcPr>
          <w:p w14:paraId="5C04E892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6 h ± 10 min</w:t>
            </w:r>
          </w:p>
        </w:tc>
        <w:tc>
          <w:tcPr>
            <w:tcW w:w="642" w:type="pct"/>
          </w:tcPr>
          <w:p w14:paraId="435B214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1A194EE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7F4DC24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67AE4451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1C0C44A3" w14:textId="77777777" w:rsidTr="009064CB">
        <w:trPr>
          <w:jc w:val="center"/>
        </w:trPr>
        <w:tc>
          <w:tcPr>
            <w:tcW w:w="1071" w:type="pct"/>
          </w:tcPr>
          <w:p w14:paraId="76D6F751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8 h ± 15 min</w:t>
            </w:r>
          </w:p>
        </w:tc>
        <w:tc>
          <w:tcPr>
            <w:tcW w:w="642" w:type="pct"/>
          </w:tcPr>
          <w:p w14:paraId="2FDADEEE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7AA717B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7745BDB7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498C0799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5730B85F" w14:textId="77777777" w:rsidTr="009064CB">
        <w:trPr>
          <w:jc w:val="center"/>
        </w:trPr>
        <w:tc>
          <w:tcPr>
            <w:tcW w:w="1071" w:type="pct"/>
          </w:tcPr>
          <w:p w14:paraId="1DB1E2B4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12 h ± 15 min</w:t>
            </w:r>
          </w:p>
        </w:tc>
        <w:tc>
          <w:tcPr>
            <w:tcW w:w="642" w:type="pct"/>
          </w:tcPr>
          <w:p w14:paraId="4C52E3C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22F9926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B7240F9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49337C34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>
        <w:tc>
          <w:tcPr>
            <w:tcW w:type="dxa" w:w="2086"/>
          </w:tcPr>
          <w:p>
            <w:r>
              <w:t>PK样本采集（12h）</w:t>
            </w:r>
          </w:p>
        </w:tc>
        <w:tc>
          <w:tcPr>
            <w:tcW w:type="dxa" w:w="1250"/>
          </w:tcPr>
          <w:p/>
        </w:tc>
        <w:tc>
          <w:tcPr>
            <w:tcW w:type="dxa" w:w="2471"/>
          </w:tcPr>
          <w:p/>
        </w:tc>
        <w:tc>
          <w:tcPr>
            <w:tcW w:type="dxa" w:w="2128"/>
          </w:tcPr>
          <w:p/>
        </w:tc>
        <w:tc>
          <w:tcPr>
            <w:tcW w:type="dxa" w:w="1801"/>
          </w:tcPr>
          <w:p/>
        </w:tc>
      </w:tr>
    </w:tbl>
    <w:p w14:paraId="301C8F8C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64" w:name="_Toc147735147"/>
      <w:r>
        <w:rPr>
          <w:rFonts w:ascii="Times New Roman" w:eastAsia="宋体" w:hAnsi="Times New Roman" w:cs="Times New Roman" w:hint="eastAsia"/>
          <w:lang w:eastAsia="zh-CN"/>
        </w:rPr>
        <w:lastRenderedPageBreak/>
        <w:t>PK</w:t>
      </w:r>
      <w:r>
        <w:rPr>
          <w:rFonts w:ascii="Times New Roman" w:eastAsia="宋体" w:hAnsi="Times New Roman" w:cs="Times New Roman" w:hint="eastAsia"/>
          <w:lang w:eastAsia="zh-CN"/>
        </w:rPr>
        <w:t>样本采集</w:t>
      </w:r>
      <w:bookmarkEnd w:id="164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336"/>
        <w:gridCol w:w="6400"/>
      </w:tblGrid>
      <w:tr w:rsidR="009064CB" w14:paraId="4D8406E1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BBBF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PK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BB0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16B087B1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8C6B2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5444B">
              <w:rPr>
                <w:rFonts w:ascii="Times New Roman" w:eastAsia="宋体" w:hAnsi="Times New Roman" w:cs="Times New Roman" w:hint="eastAsia"/>
                <w:lang w:eastAsia="zh-CN"/>
              </w:rPr>
              <w:t>若“否”，请说明原因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B762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13B0D523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25CC2" w14:textId="77777777" w:rsidR="009064CB" w:rsidRPr="00D5444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样本采集日期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2E9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D5444B">
              <w:rPr>
                <w:rFonts w:ascii="Times New Roman" w:eastAsia="宋体" w:hAnsi="Times New Roman" w:cs="Times New Roman"/>
              </w:rPr>
              <w:t>|__|__|__|__|</w:t>
            </w:r>
            <w:r w:rsidRPr="00D5444B">
              <w:rPr>
                <w:rFonts w:ascii="Times New Roman" w:eastAsia="宋体" w:hAnsi="Times New Roman" w:cs="Times New Roman"/>
              </w:rPr>
              <w:t>年</w:t>
            </w:r>
            <w:r w:rsidRPr="00D5444B">
              <w:rPr>
                <w:rFonts w:ascii="Times New Roman" w:eastAsia="宋体" w:hAnsi="Times New Roman" w:cs="Times New Roman"/>
              </w:rPr>
              <w:t>|__|__|</w:t>
            </w:r>
            <w:r w:rsidRPr="00D5444B">
              <w:rPr>
                <w:rFonts w:ascii="Times New Roman" w:eastAsia="宋体" w:hAnsi="Times New Roman" w:cs="Times New Roman"/>
              </w:rPr>
              <w:t>月</w:t>
            </w:r>
            <w:r w:rsidRPr="00D5444B">
              <w:rPr>
                <w:rFonts w:ascii="Times New Roman" w:eastAsia="宋体" w:hAnsi="Times New Roman" w:cs="Times New Roman"/>
              </w:rPr>
              <w:t>|__|__|</w:t>
            </w:r>
            <w:r w:rsidRPr="00D5444B"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631D674C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4C60" w14:textId="77777777" w:rsidR="009064CB" w:rsidRPr="00D5444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样本采集时间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BC3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D5444B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>
        <w:tc>
          <w:tcPr>
            <w:tcW w:type="dxa" w:w="3336"/>
          </w:tcPr>
          <w:p>
            <w:r>
              <w:t>PK样本采集</w:t>
            </w:r>
          </w:p>
        </w:tc>
        <w:tc>
          <w:tcPr>
            <w:tcW w:type="dxa" w:w="6400"/>
          </w:tcPr>
          <w:p/>
        </w:tc>
      </w:tr>
    </w:tbl>
    <w:p w14:paraId="7A10B819" w14:textId="77777777" w:rsidR="009064CB" w:rsidRPr="00DE3C2E" w:rsidRDefault="009064CB" w:rsidP="009064CB">
      <w:pPr>
        <w:rPr>
          <w:lang w:eastAsia="zh-CN"/>
        </w:rPr>
      </w:pPr>
    </w:p>
    <w:p w14:paraId="6E737E68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65" w:name="_Toc147735148"/>
      <w:r>
        <w:rPr>
          <w:rFonts w:ascii="Times New Roman" w:eastAsia="宋体" w:hAnsi="Times New Roman" w:cs="Times New Roman" w:hint="eastAsia"/>
          <w:lang w:eastAsia="zh-CN"/>
        </w:rPr>
        <w:t>PD</w:t>
      </w:r>
      <w:r>
        <w:rPr>
          <w:rFonts w:ascii="Times New Roman" w:eastAsia="宋体" w:hAnsi="Times New Roman" w:cs="Times New Roman" w:hint="eastAsia"/>
          <w:lang w:eastAsia="zh-CN"/>
        </w:rPr>
        <w:t>样本采集（</w:t>
      </w:r>
      <w:r>
        <w:rPr>
          <w:rFonts w:ascii="Times New Roman" w:eastAsia="宋体" w:hAnsi="Times New Roman" w:cs="Times New Roman" w:hint="eastAsia"/>
          <w:lang w:eastAsia="zh-CN"/>
        </w:rPr>
        <w:t>12h</w:t>
      </w:r>
      <w:r>
        <w:rPr>
          <w:rFonts w:ascii="Times New Roman" w:eastAsia="宋体" w:hAnsi="Times New Roman" w:cs="Times New Roman" w:hint="eastAsia"/>
          <w:lang w:eastAsia="zh-CN"/>
        </w:rPr>
        <w:t>）</w:t>
      </w:r>
      <w:bookmarkEnd w:id="165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86"/>
        <w:gridCol w:w="1250"/>
        <w:gridCol w:w="2471"/>
        <w:gridCol w:w="2128"/>
        <w:gridCol w:w="1801"/>
      </w:tblGrid>
      <w:tr w:rsidR="009064CB" w14:paraId="111C7E79" w14:textId="77777777" w:rsidTr="009064CB">
        <w:trPr>
          <w:jc w:val="center"/>
        </w:trPr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5483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PD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C67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6A3E06B1" w14:textId="77777777" w:rsidTr="009064CB">
        <w:trPr>
          <w:jc w:val="center"/>
        </w:trPr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5DF6" w14:textId="4ADC107A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58F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58A4F034" w14:textId="77777777" w:rsidTr="009064CB">
        <w:trPr>
          <w:jc w:val="center"/>
        </w:trPr>
        <w:tc>
          <w:tcPr>
            <w:tcW w:w="1071" w:type="pct"/>
            <w:tcBorders>
              <w:top w:val="single" w:sz="4" w:space="0" w:color="auto"/>
            </w:tcBorders>
          </w:tcPr>
          <w:p w14:paraId="0D2C9BE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采血时间点</w:t>
            </w:r>
          </w:p>
        </w:tc>
        <w:tc>
          <w:tcPr>
            <w:tcW w:w="642" w:type="pct"/>
            <w:tcBorders>
              <w:top w:val="single" w:sz="4" w:space="0" w:color="auto"/>
            </w:tcBorders>
          </w:tcPr>
          <w:p w14:paraId="0365023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未采集</w:t>
            </w:r>
          </w:p>
        </w:tc>
        <w:tc>
          <w:tcPr>
            <w:tcW w:w="1269" w:type="pct"/>
            <w:tcBorders>
              <w:top w:val="single" w:sz="4" w:space="0" w:color="auto"/>
            </w:tcBorders>
          </w:tcPr>
          <w:p w14:paraId="5513055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如“未采集”，请说明原因</w:t>
            </w:r>
          </w:p>
        </w:tc>
        <w:tc>
          <w:tcPr>
            <w:tcW w:w="1093" w:type="pct"/>
            <w:tcBorders>
              <w:top w:val="single" w:sz="4" w:space="0" w:color="auto"/>
            </w:tcBorders>
          </w:tcPr>
          <w:p w14:paraId="55C1DDF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实际采集日期</w:t>
            </w:r>
          </w:p>
        </w:tc>
        <w:tc>
          <w:tcPr>
            <w:tcW w:w="925" w:type="pct"/>
            <w:tcBorders>
              <w:top w:val="single" w:sz="4" w:space="0" w:color="auto"/>
            </w:tcBorders>
          </w:tcPr>
          <w:p w14:paraId="096DE98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实际采集时间</w:t>
            </w:r>
          </w:p>
        </w:tc>
      </w:tr>
      <w:tr w:rsidR="009064CB" w14:paraId="55656930" w14:textId="77777777" w:rsidTr="009064CB">
        <w:trPr>
          <w:jc w:val="center"/>
        </w:trPr>
        <w:tc>
          <w:tcPr>
            <w:tcW w:w="1071" w:type="pct"/>
          </w:tcPr>
          <w:p w14:paraId="4A9FE70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给药前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1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h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内</w:t>
            </w:r>
          </w:p>
        </w:tc>
        <w:tc>
          <w:tcPr>
            <w:tcW w:w="642" w:type="pct"/>
          </w:tcPr>
          <w:p w14:paraId="736E3C0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67029005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685BECC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29985E4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2FA42A98" w14:textId="77777777" w:rsidTr="009064CB">
        <w:trPr>
          <w:jc w:val="center"/>
        </w:trPr>
        <w:tc>
          <w:tcPr>
            <w:tcW w:w="1071" w:type="pct"/>
          </w:tcPr>
          <w:p w14:paraId="2E813466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4 h ± 10 min</w:t>
            </w:r>
          </w:p>
        </w:tc>
        <w:tc>
          <w:tcPr>
            <w:tcW w:w="642" w:type="pct"/>
          </w:tcPr>
          <w:p w14:paraId="2DC3FE5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53019F9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0054E025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53278EF5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57621490" w14:textId="77777777" w:rsidTr="009064CB">
        <w:trPr>
          <w:jc w:val="center"/>
        </w:trPr>
        <w:tc>
          <w:tcPr>
            <w:tcW w:w="1071" w:type="pct"/>
          </w:tcPr>
          <w:p w14:paraId="4802C60F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8 h ± 15 min</w:t>
            </w:r>
          </w:p>
        </w:tc>
        <w:tc>
          <w:tcPr>
            <w:tcW w:w="642" w:type="pct"/>
          </w:tcPr>
          <w:p w14:paraId="2D751A2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0079D2F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C9F246C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60452324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7770FB5D" w14:textId="77777777" w:rsidTr="009064CB">
        <w:trPr>
          <w:jc w:val="center"/>
        </w:trPr>
        <w:tc>
          <w:tcPr>
            <w:tcW w:w="1071" w:type="pct"/>
          </w:tcPr>
          <w:p w14:paraId="68BBB526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12 h ± 15 min</w:t>
            </w:r>
          </w:p>
        </w:tc>
        <w:tc>
          <w:tcPr>
            <w:tcW w:w="642" w:type="pct"/>
          </w:tcPr>
          <w:p w14:paraId="04214EA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0CD3C42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3317B679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2FC0184C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>
        <w:tc>
          <w:tcPr>
            <w:tcW w:type="dxa" w:w="2086"/>
          </w:tcPr>
          <w:p>
            <w:r>
              <w:t>PD样本采集（12h）</w:t>
            </w:r>
          </w:p>
        </w:tc>
        <w:tc>
          <w:tcPr>
            <w:tcW w:type="dxa" w:w="1250"/>
          </w:tcPr>
          <w:p/>
        </w:tc>
        <w:tc>
          <w:tcPr>
            <w:tcW w:type="dxa" w:w="2471"/>
          </w:tcPr>
          <w:p/>
        </w:tc>
        <w:tc>
          <w:tcPr>
            <w:tcW w:type="dxa" w:w="2128"/>
          </w:tcPr>
          <w:p/>
        </w:tc>
        <w:tc>
          <w:tcPr>
            <w:tcW w:type="dxa" w:w="1801"/>
          </w:tcPr>
          <w:p/>
        </w:tc>
      </w:tr>
    </w:tbl>
    <w:p w14:paraId="4468243C" w14:textId="319A4779" w:rsidR="00707EB3" w:rsidRDefault="00707EB3" w:rsidP="009064CB">
      <w:pPr>
        <w:rPr>
          <w:lang w:eastAsia="zh-CN"/>
        </w:rPr>
      </w:pPr>
    </w:p>
    <w:p w14:paraId="06B4AA7A" w14:textId="77777777" w:rsidR="00707EB3" w:rsidRDefault="00707EB3">
      <w:pPr>
        <w:rPr>
          <w:lang w:eastAsia="zh-CN"/>
        </w:rPr>
      </w:pPr>
      <w:r>
        <w:rPr>
          <w:lang w:eastAsia="zh-CN"/>
        </w:rPr>
        <w:br w:type="page"/>
      </w:r>
    </w:p>
    <w:p w14:paraId="6A42D89A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66" w:name="_Toc147735149"/>
      <w:r w:rsidRPr="00D20FB6">
        <w:rPr>
          <w:rFonts w:ascii="Times New Roman" w:eastAsia="宋体" w:hAnsi="Times New Roman" w:cs="Times New Roman"/>
          <w:lang w:eastAsia="zh-CN"/>
        </w:rPr>
        <w:lastRenderedPageBreak/>
        <w:t>PD</w:t>
      </w:r>
      <w:r w:rsidRPr="00D20FB6">
        <w:rPr>
          <w:rFonts w:ascii="Times New Roman" w:eastAsia="宋体" w:hAnsi="Times New Roman" w:cs="Times New Roman"/>
          <w:lang w:eastAsia="zh-CN"/>
        </w:rPr>
        <w:t>样本采集</w:t>
      </w:r>
      <w:bookmarkEnd w:id="166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336"/>
        <w:gridCol w:w="6400"/>
      </w:tblGrid>
      <w:tr w:rsidR="009064CB" w14:paraId="47349A48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7EB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PD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D6A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1CE8D3EF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940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5444B">
              <w:rPr>
                <w:rFonts w:ascii="Times New Roman" w:eastAsia="宋体" w:hAnsi="Times New Roman" w:cs="Times New Roman" w:hint="eastAsia"/>
                <w:lang w:eastAsia="zh-CN"/>
              </w:rPr>
              <w:t>若“否”，请说明原因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F6CA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5DE04A83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3C4F" w14:textId="77777777" w:rsidR="009064CB" w:rsidRPr="00D5444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样本采集日期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17D4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D5444B">
              <w:rPr>
                <w:rFonts w:ascii="Times New Roman" w:eastAsia="宋体" w:hAnsi="Times New Roman" w:cs="Times New Roman"/>
              </w:rPr>
              <w:t>|__|__|__|__|</w:t>
            </w:r>
            <w:r w:rsidRPr="00D5444B">
              <w:rPr>
                <w:rFonts w:ascii="Times New Roman" w:eastAsia="宋体" w:hAnsi="Times New Roman" w:cs="Times New Roman"/>
              </w:rPr>
              <w:t>年</w:t>
            </w:r>
            <w:r w:rsidRPr="00D5444B">
              <w:rPr>
                <w:rFonts w:ascii="Times New Roman" w:eastAsia="宋体" w:hAnsi="Times New Roman" w:cs="Times New Roman"/>
              </w:rPr>
              <w:t>|__|__|</w:t>
            </w:r>
            <w:r w:rsidRPr="00D5444B">
              <w:rPr>
                <w:rFonts w:ascii="Times New Roman" w:eastAsia="宋体" w:hAnsi="Times New Roman" w:cs="Times New Roman"/>
              </w:rPr>
              <w:t>月</w:t>
            </w:r>
            <w:r w:rsidRPr="00D5444B">
              <w:rPr>
                <w:rFonts w:ascii="Times New Roman" w:eastAsia="宋体" w:hAnsi="Times New Roman" w:cs="Times New Roman"/>
              </w:rPr>
              <w:t>|__|__|</w:t>
            </w:r>
            <w:r w:rsidRPr="00D5444B"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739EEB0D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5A23" w14:textId="77777777" w:rsidR="009064CB" w:rsidRPr="00D5444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样本采集时间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99C53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D5444B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>
        <w:tc>
          <w:tcPr>
            <w:tcW w:type="dxa" w:w="3336"/>
          </w:tcPr>
          <w:p>
            <w:r>
              <w:t>PD样本采集</w:t>
            </w:r>
          </w:p>
        </w:tc>
        <w:tc>
          <w:tcPr>
            <w:tcW w:type="dxa" w:w="6400"/>
          </w:tcPr>
          <w:p/>
        </w:tc>
      </w:tr>
    </w:tbl>
    <w:p w14:paraId="32AC414B" w14:textId="77777777" w:rsidR="009064CB" w:rsidRPr="00D20FB6" w:rsidRDefault="009064CB" w:rsidP="009064CB">
      <w:pPr>
        <w:rPr>
          <w:lang w:eastAsia="zh-CN"/>
        </w:rPr>
      </w:pPr>
    </w:p>
    <w:p w14:paraId="15519F8F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67" w:name="_Toc147735150"/>
      <w:r>
        <w:rPr>
          <w:rFonts w:ascii="Times New Roman" w:eastAsia="宋体" w:hAnsi="Times New Roman" w:cs="Times New Roman" w:hint="eastAsia"/>
          <w:lang w:eastAsia="zh-CN"/>
        </w:rPr>
        <w:t>生物标志物采集（</w:t>
      </w:r>
      <w:r>
        <w:rPr>
          <w:rFonts w:ascii="Times New Roman" w:eastAsia="宋体" w:hAnsi="Times New Roman" w:cs="Times New Roman" w:hint="eastAsia"/>
          <w:lang w:eastAsia="zh-CN"/>
        </w:rPr>
        <w:t>12h</w:t>
      </w:r>
      <w:r>
        <w:rPr>
          <w:rFonts w:ascii="Times New Roman" w:eastAsia="宋体" w:hAnsi="Times New Roman" w:cs="Times New Roman" w:hint="eastAsia"/>
          <w:lang w:eastAsia="zh-CN"/>
        </w:rPr>
        <w:t>）</w:t>
      </w:r>
      <w:bookmarkEnd w:id="167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86"/>
        <w:gridCol w:w="1250"/>
        <w:gridCol w:w="2471"/>
        <w:gridCol w:w="2128"/>
        <w:gridCol w:w="1801"/>
      </w:tblGrid>
      <w:tr w:rsidR="009064CB" w14:paraId="03EB188D" w14:textId="77777777" w:rsidTr="009064CB">
        <w:trPr>
          <w:jc w:val="center"/>
        </w:trPr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E519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生物标志物样本采集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DA1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471CF20F" w14:textId="77777777" w:rsidTr="009064CB">
        <w:trPr>
          <w:jc w:val="center"/>
        </w:trPr>
        <w:tc>
          <w:tcPr>
            <w:tcW w:w="1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FBB11" w14:textId="4D6059F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76A8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6A829503" w14:textId="77777777" w:rsidTr="009064CB">
        <w:trPr>
          <w:jc w:val="center"/>
        </w:trPr>
        <w:tc>
          <w:tcPr>
            <w:tcW w:w="1071" w:type="pct"/>
            <w:tcBorders>
              <w:top w:val="single" w:sz="4" w:space="0" w:color="auto"/>
            </w:tcBorders>
          </w:tcPr>
          <w:p w14:paraId="6D198B6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采血时间点</w:t>
            </w:r>
          </w:p>
        </w:tc>
        <w:tc>
          <w:tcPr>
            <w:tcW w:w="642" w:type="pct"/>
            <w:tcBorders>
              <w:top w:val="single" w:sz="4" w:space="0" w:color="auto"/>
            </w:tcBorders>
          </w:tcPr>
          <w:p w14:paraId="0806A2E7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未采集</w:t>
            </w:r>
          </w:p>
        </w:tc>
        <w:tc>
          <w:tcPr>
            <w:tcW w:w="1269" w:type="pct"/>
            <w:tcBorders>
              <w:top w:val="single" w:sz="4" w:space="0" w:color="auto"/>
            </w:tcBorders>
          </w:tcPr>
          <w:p w14:paraId="01A4245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如“未采集”，请说明原因</w:t>
            </w:r>
          </w:p>
        </w:tc>
        <w:tc>
          <w:tcPr>
            <w:tcW w:w="1093" w:type="pct"/>
            <w:tcBorders>
              <w:top w:val="single" w:sz="4" w:space="0" w:color="auto"/>
            </w:tcBorders>
          </w:tcPr>
          <w:p w14:paraId="11135F8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实际采集日期</w:t>
            </w:r>
          </w:p>
        </w:tc>
        <w:tc>
          <w:tcPr>
            <w:tcW w:w="925" w:type="pct"/>
            <w:tcBorders>
              <w:top w:val="single" w:sz="4" w:space="0" w:color="auto"/>
            </w:tcBorders>
          </w:tcPr>
          <w:p w14:paraId="2F444E7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实际采集时间</w:t>
            </w:r>
          </w:p>
        </w:tc>
      </w:tr>
      <w:tr w:rsidR="009064CB" w14:paraId="00AF0BB4" w14:textId="77777777" w:rsidTr="009064CB">
        <w:trPr>
          <w:jc w:val="center"/>
        </w:trPr>
        <w:tc>
          <w:tcPr>
            <w:tcW w:w="1071" w:type="pct"/>
          </w:tcPr>
          <w:p w14:paraId="2E9B869E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给药前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1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h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内</w:t>
            </w:r>
          </w:p>
        </w:tc>
        <w:tc>
          <w:tcPr>
            <w:tcW w:w="642" w:type="pct"/>
          </w:tcPr>
          <w:p w14:paraId="1F883A8F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483B4DA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261EC102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04DF2C31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251BA651" w14:textId="77777777" w:rsidTr="009064CB">
        <w:trPr>
          <w:jc w:val="center"/>
        </w:trPr>
        <w:tc>
          <w:tcPr>
            <w:tcW w:w="1071" w:type="pct"/>
          </w:tcPr>
          <w:p w14:paraId="566098D5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4 h ± 10 min</w:t>
            </w:r>
          </w:p>
        </w:tc>
        <w:tc>
          <w:tcPr>
            <w:tcW w:w="642" w:type="pct"/>
          </w:tcPr>
          <w:p w14:paraId="52D4162B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2D635F6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8503FA5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19A68A7D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5C5A4A96" w14:textId="77777777" w:rsidTr="009064CB">
        <w:trPr>
          <w:jc w:val="center"/>
        </w:trPr>
        <w:tc>
          <w:tcPr>
            <w:tcW w:w="1071" w:type="pct"/>
          </w:tcPr>
          <w:p w14:paraId="30C84127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8 h ± 15 min</w:t>
            </w:r>
          </w:p>
        </w:tc>
        <w:tc>
          <w:tcPr>
            <w:tcW w:w="642" w:type="pct"/>
          </w:tcPr>
          <w:p w14:paraId="0D7832D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5743020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40B1888E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75D08A65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 w:rsidR="009064CB" w14:paraId="22262142" w14:textId="77777777" w:rsidTr="009064CB">
        <w:trPr>
          <w:jc w:val="center"/>
        </w:trPr>
        <w:tc>
          <w:tcPr>
            <w:tcW w:w="1071" w:type="pct"/>
          </w:tcPr>
          <w:p w14:paraId="0EEC4D1D" w14:textId="77777777" w:rsidR="009064CB" w:rsidRPr="00021F0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B664BD">
              <w:rPr>
                <w:rFonts w:ascii="Times New Roman" w:eastAsia="宋体" w:hAnsi="Times New Roman" w:cs="Times New Roman" w:hint="eastAsia"/>
                <w:szCs w:val="21"/>
              </w:rPr>
              <w:t>给药后</w:t>
            </w:r>
            <w:r w:rsidRPr="00B664BD">
              <w:rPr>
                <w:rFonts w:ascii="Times New Roman" w:eastAsia="宋体" w:hAnsi="Times New Roman" w:cs="Times New Roman"/>
                <w:szCs w:val="21"/>
              </w:rPr>
              <w:t>12 h ± 15 min</w:t>
            </w:r>
          </w:p>
        </w:tc>
        <w:tc>
          <w:tcPr>
            <w:tcW w:w="642" w:type="pct"/>
          </w:tcPr>
          <w:p w14:paraId="1A57053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1269" w:type="pct"/>
          </w:tcPr>
          <w:p w14:paraId="1770B560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3" w:type="pct"/>
          </w:tcPr>
          <w:p w14:paraId="59EAF0E6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925" w:type="pct"/>
          </w:tcPr>
          <w:p w14:paraId="25289D45" w14:textId="77777777" w:rsidR="009064CB" w:rsidRPr="001759A1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</w:tr>
      <w:tr>
        <w:tc>
          <w:tcPr>
            <w:tcW w:type="dxa" w:w="2086"/>
          </w:tcPr>
          <w:p>
            <w:r>
              <w:t>生物标志物采集（12h）</w:t>
            </w:r>
          </w:p>
        </w:tc>
        <w:tc>
          <w:tcPr>
            <w:tcW w:type="dxa" w:w="1250"/>
          </w:tcPr>
          <w:p/>
        </w:tc>
        <w:tc>
          <w:tcPr>
            <w:tcW w:type="dxa" w:w="2471"/>
          </w:tcPr>
          <w:p/>
        </w:tc>
        <w:tc>
          <w:tcPr>
            <w:tcW w:type="dxa" w:w="2128"/>
          </w:tcPr>
          <w:p/>
        </w:tc>
        <w:tc>
          <w:tcPr>
            <w:tcW w:type="dxa" w:w="1801"/>
          </w:tcPr>
          <w:p/>
        </w:tc>
      </w:tr>
    </w:tbl>
    <w:p w14:paraId="2BD69581" w14:textId="64EB2A58" w:rsidR="00707EB3" w:rsidRDefault="00707EB3" w:rsidP="009064CB">
      <w:pPr>
        <w:spacing w:line="276" w:lineRule="auto"/>
        <w:rPr>
          <w:rFonts w:ascii="Times New Roman" w:eastAsia="宋体" w:hAnsi="Times New Roman" w:cs="Times New Roman"/>
          <w:lang w:eastAsia="zh-CN"/>
        </w:rPr>
      </w:pPr>
    </w:p>
    <w:p w14:paraId="2CC45985" w14:textId="77777777" w:rsidR="00707EB3" w:rsidRDefault="00707EB3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62323600" w14:textId="77777777" w:rsidR="009064CB" w:rsidRDefault="009064CB" w:rsidP="009064CB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68" w:name="_Toc147735151"/>
      <w:r>
        <w:rPr>
          <w:rFonts w:ascii="Times New Roman" w:eastAsia="宋体" w:hAnsi="Times New Roman" w:cs="Times New Roman" w:hint="eastAsia"/>
          <w:lang w:eastAsia="zh-CN"/>
        </w:rPr>
        <w:lastRenderedPageBreak/>
        <w:t>生物标志物采集</w:t>
      </w:r>
      <w:bookmarkEnd w:id="168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336"/>
        <w:gridCol w:w="6400"/>
      </w:tblGrid>
      <w:tr w:rsidR="009064CB" w14:paraId="4589F491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E8A6C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生物标志物样本采集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24B4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9064CB" w14:paraId="13359BD9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3D16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5444B">
              <w:rPr>
                <w:rFonts w:ascii="Times New Roman" w:eastAsia="宋体" w:hAnsi="Times New Roman" w:cs="Times New Roman" w:hint="eastAsia"/>
                <w:lang w:eastAsia="zh-CN"/>
              </w:rPr>
              <w:t>若“否”，请说明原因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C49B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9064CB" w14:paraId="3C3F2880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928D" w14:textId="77777777" w:rsidR="009064CB" w:rsidRPr="00D5444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样本采集日期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DFFA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D5444B">
              <w:rPr>
                <w:rFonts w:ascii="Times New Roman" w:eastAsia="宋体" w:hAnsi="Times New Roman" w:cs="Times New Roman"/>
              </w:rPr>
              <w:t>|__|__|__|__|</w:t>
            </w:r>
            <w:r w:rsidRPr="00D5444B">
              <w:rPr>
                <w:rFonts w:ascii="Times New Roman" w:eastAsia="宋体" w:hAnsi="Times New Roman" w:cs="Times New Roman"/>
              </w:rPr>
              <w:t>年</w:t>
            </w:r>
            <w:r w:rsidRPr="00D5444B">
              <w:rPr>
                <w:rFonts w:ascii="Times New Roman" w:eastAsia="宋体" w:hAnsi="Times New Roman" w:cs="Times New Roman"/>
              </w:rPr>
              <w:t>|__|__|</w:t>
            </w:r>
            <w:r w:rsidRPr="00D5444B">
              <w:rPr>
                <w:rFonts w:ascii="Times New Roman" w:eastAsia="宋体" w:hAnsi="Times New Roman" w:cs="Times New Roman"/>
              </w:rPr>
              <w:t>月</w:t>
            </w:r>
            <w:r w:rsidRPr="00D5444B">
              <w:rPr>
                <w:rFonts w:ascii="Times New Roman" w:eastAsia="宋体" w:hAnsi="Times New Roman" w:cs="Times New Roman"/>
              </w:rPr>
              <w:t>|__|__|</w:t>
            </w:r>
            <w:r w:rsidRPr="00D5444B"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064CB" w14:paraId="73679991" w14:textId="77777777" w:rsidTr="009064CB">
        <w:trPr>
          <w:jc w:val="center"/>
        </w:trPr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968F" w14:textId="77777777" w:rsidR="009064CB" w:rsidRPr="00D5444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样本采集时间</w:t>
            </w:r>
          </w:p>
        </w:tc>
        <w:tc>
          <w:tcPr>
            <w:tcW w:w="3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CE2D" w14:textId="77777777" w:rsidR="009064CB" w:rsidRDefault="009064CB" w:rsidP="009064C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D5444B"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>
        <w:tc>
          <w:tcPr>
            <w:tcW w:type="dxa" w:w="3336"/>
          </w:tcPr>
          <w:p>
            <w:r>
              <w:t>生物标志物采集</w:t>
            </w:r>
          </w:p>
        </w:tc>
        <w:tc>
          <w:tcPr>
            <w:tcW w:type="dxa" w:w="6400"/>
          </w:tcPr>
          <w:p/>
        </w:tc>
      </w:tr>
    </w:tbl>
    <w:p w14:paraId="687B4E61" w14:textId="77777777" w:rsidR="009064CB" w:rsidRDefault="009064CB" w:rsidP="009064CB">
      <w:pPr>
        <w:spacing w:line="276" w:lineRule="auto"/>
        <w:rPr>
          <w:rFonts w:ascii="Times New Roman" w:eastAsia="宋体" w:hAnsi="Times New Roman" w:cs="Times New Roman"/>
          <w:lang w:eastAsia="zh-CN"/>
        </w:rPr>
      </w:pPr>
    </w:p>
    <w:p w14:paraId="1F9A2E80" w14:textId="77777777" w:rsidR="00212032" w:rsidRPr="00212032" w:rsidRDefault="00212032" w:rsidP="00212032">
      <w:pPr>
        <w:pStyle w:val="af0"/>
        <w:numPr>
          <w:ilvl w:val="0"/>
          <w:numId w:val="1"/>
        </w:numPr>
        <w:spacing w:before="160" w:after="160"/>
        <w:ind w:firstLineChars="0"/>
        <w:rPr>
          <w:rFonts w:ascii="Times New Roman" w:eastAsia="宋体" w:hAnsi="Times New Roman" w:cs="Times New Roman"/>
          <w:lang w:eastAsia="zh-CN"/>
        </w:rPr>
        <w:sectPr w:rsidR="00212032" w:rsidRPr="00212032" w:rsidSect="006F3393">
          <w:pgSz w:w="11906" w:h="16838"/>
          <w:pgMar w:top="1440" w:right="1080" w:bottom="1440" w:left="1080" w:header="283" w:footer="708" w:gutter="0"/>
          <w:cols w:space="708"/>
          <w:docGrid w:linePitch="360"/>
        </w:sectPr>
      </w:pPr>
    </w:p>
    <w:p w14:paraId="78F6A144" w14:textId="0F3D0EB0" w:rsidR="00212032" w:rsidRPr="00212032" w:rsidRDefault="00212032" w:rsidP="00212032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69" w:name="_Toc147735152"/>
      <w:r>
        <w:rPr>
          <w:rFonts w:ascii="Times New Roman" w:eastAsia="宋体" w:hAnsi="Times New Roman" w:cs="Times New Roman" w:hint="eastAsia"/>
          <w:lang w:eastAsia="zh-CN"/>
        </w:rPr>
        <w:lastRenderedPageBreak/>
        <w:t>尿液样本收集</w:t>
      </w:r>
      <w:bookmarkEnd w:id="169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726"/>
        <w:gridCol w:w="1247"/>
        <w:gridCol w:w="1822"/>
        <w:gridCol w:w="1752"/>
        <w:gridCol w:w="1487"/>
        <w:gridCol w:w="1484"/>
        <w:gridCol w:w="1481"/>
        <w:gridCol w:w="1476"/>
        <w:gridCol w:w="1473"/>
      </w:tblGrid>
      <w:tr w:rsidR="00212032" w14:paraId="6DC41C5D" w14:textId="77777777" w:rsidTr="00B8171E">
        <w:trPr>
          <w:jc w:val="center"/>
        </w:trPr>
        <w:tc>
          <w:tcPr>
            <w:tcW w:w="10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59375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441CAC">
              <w:rPr>
                <w:rFonts w:ascii="Times New Roman" w:eastAsia="宋体" w:hAnsi="Times New Roman" w:cs="Times New Roman" w:hint="eastAsia"/>
                <w:lang w:eastAsia="zh-CN"/>
              </w:rPr>
              <w:t>是否进行了尿液样本收集？</w:t>
            </w:r>
          </w:p>
        </w:tc>
        <w:tc>
          <w:tcPr>
            <w:tcW w:w="393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BCC2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212032" w14:paraId="2F96A16C" w14:textId="77777777" w:rsidTr="00B8171E">
        <w:trPr>
          <w:jc w:val="center"/>
        </w:trPr>
        <w:tc>
          <w:tcPr>
            <w:tcW w:w="10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11D57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93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4854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212032" w14:paraId="35F7AEC9" w14:textId="77777777" w:rsidTr="00B8171E">
        <w:trPr>
          <w:jc w:val="center"/>
        </w:trPr>
        <w:tc>
          <w:tcPr>
            <w:tcW w:w="619" w:type="pct"/>
            <w:tcBorders>
              <w:top w:val="single" w:sz="4" w:space="0" w:color="auto"/>
            </w:tcBorders>
          </w:tcPr>
          <w:p w14:paraId="40BB7D15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 w:rsidRPr="00441CAC">
              <w:rPr>
                <w:rFonts w:ascii="Times New Roman" w:eastAsia="宋体" w:hAnsi="Times New Roman" w:cs="Times New Roman" w:hint="eastAsia"/>
                <w:lang w:eastAsia="zh-CN"/>
              </w:rPr>
              <w:t>计划采集时间</w:t>
            </w:r>
          </w:p>
        </w:tc>
        <w:tc>
          <w:tcPr>
            <w:tcW w:w="447" w:type="pct"/>
            <w:tcBorders>
              <w:top w:val="single" w:sz="4" w:space="0" w:color="auto"/>
            </w:tcBorders>
          </w:tcPr>
          <w:p w14:paraId="73BA6817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未采集</w:t>
            </w:r>
          </w:p>
        </w:tc>
        <w:tc>
          <w:tcPr>
            <w:tcW w:w="653" w:type="pct"/>
            <w:tcBorders>
              <w:top w:val="single" w:sz="4" w:space="0" w:color="auto"/>
            </w:tcBorders>
          </w:tcPr>
          <w:p w14:paraId="513835E9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如“未采集”，请说明原因</w:t>
            </w:r>
          </w:p>
        </w:tc>
        <w:tc>
          <w:tcPr>
            <w:tcW w:w="628" w:type="pct"/>
            <w:tcBorders>
              <w:top w:val="single" w:sz="4" w:space="0" w:color="auto"/>
            </w:tcBorders>
          </w:tcPr>
          <w:p w14:paraId="747919B6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41CAC">
              <w:rPr>
                <w:rFonts w:ascii="Times New Roman" w:eastAsia="宋体" w:hAnsi="Times New Roman" w:cs="Times New Roman" w:hint="eastAsia"/>
                <w:lang w:eastAsia="zh-CN"/>
              </w:rPr>
              <w:t>开始日期</w:t>
            </w:r>
          </w:p>
        </w:tc>
        <w:tc>
          <w:tcPr>
            <w:tcW w:w="533" w:type="pct"/>
            <w:tcBorders>
              <w:top w:val="single" w:sz="4" w:space="0" w:color="auto"/>
            </w:tcBorders>
          </w:tcPr>
          <w:p w14:paraId="64DC54CC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41CAC">
              <w:rPr>
                <w:rFonts w:ascii="Times New Roman" w:eastAsia="宋体" w:hAnsi="Times New Roman" w:cs="Times New Roman" w:hint="eastAsia"/>
                <w:lang w:eastAsia="zh-CN"/>
              </w:rPr>
              <w:t>开始时间</w:t>
            </w:r>
          </w:p>
        </w:tc>
        <w:tc>
          <w:tcPr>
            <w:tcW w:w="532" w:type="pct"/>
            <w:tcBorders>
              <w:top w:val="single" w:sz="4" w:space="0" w:color="auto"/>
            </w:tcBorders>
          </w:tcPr>
          <w:p w14:paraId="73AE15B6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结束日期</w:t>
            </w:r>
          </w:p>
        </w:tc>
        <w:tc>
          <w:tcPr>
            <w:tcW w:w="531" w:type="pct"/>
            <w:tcBorders>
              <w:top w:val="single" w:sz="4" w:space="0" w:color="auto"/>
            </w:tcBorders>
          </w:tcPr>
          <w:p w14:paraId="7883CDC4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结束时间</w:t>
            </w:r>
          </w:p>
        </w:tc>
        <w:tc>
          <w:tcPr>
            <w:tcW w:w="529" w:type="pct"/>
            <w:tcBorders>
              <w:top w:val="single" w:sz="4" w:space="0" w:color="auto"/>
            </w:tcBorders>
          </w:tcPr>
          <w:p w14:paraId="7379D2B5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41CAC">
              <w:rPr>
                <w:rFonts w:ascii="Times New Roman" w:eastAsia="宋体" w:hAnsi="Times New Roman" w:cs="Times New Roman" w:hint="eastAsia"/>
                <w:lang w:eastAsia="zh-CN"/>
              </w:rPr>
              <w:t>总体积</w:t>
            </w:r>
          </w:p>
        </w:tc>
        <w:tc>
          <w:tcPr>
            <w:tcW w:w="528" w:type="pct"/>
            <w:tcBorders>
              <w:top w:val="single" w:sz="4" w:space="0" w:color="auto"/>
            </w:tcBorders>
          </w:tcPr>
          <w:p w14:paraId="2395695C" w14:textId="77777777" w:rsidR="00212032" w:rsidRDefault="00212032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41CAC">
              <w:rPr>
                <w:rFonts w:ascii="Times New Roman" w:eastAsia="宋体" w:hAnsi="Times New Roman" w:cs="Times New Roman" w:hint="eastAsia"/>
                <w:lang w:eastAsia="zh-CN"/>
              </w:rPr>
              <w:t>总体积单位</w:t>
            </w:r>
          </w:p>
        </w:tc>
      </w:tr>
      <w:tr w:rsidR="00AA65FC" w14:paraId="3A017E27" w14:textId="77777777" w:rsidTr="00B8171E">
        <w:trPr>
          <w:jc w:val="center"/>
        </w:trPr>
        <w:tc>
          <w:tcPr>
            <w:tcW w:w="619" w:type="pct"/>
          </w:tcPr>
          <w:p w14:paraId="79F92FFB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441CAC">
              <w:rPr>
                <w:rFonts w:ascii="Times New Roman" w:eastAsia="宋体" w:hAnsi="Times New Roman" w:cs="Times New Roman"/>
                <w:lang w:eastAsia="zh-CN"/>
              </w:rPr>
              <w:t>给药前</w:t>
            </w:r>
            <w:r w:rsidRPr="00441CAC">
              <w:rPr>
                <w:rFonts w:ascii="Times New Roman" w:eastAsia="宋体" w:hAnsi="Times New Roman" w:cs="Times New Roman"/>
                <w:lang w:eastAsia="zh-CN"/>
              </w:rPr>
              <w:t>2h</w:t>
            </w:r>
            <w:r w:rsidRPr="00441CAC">
              <w:rPr>
                <w:rFonts w:ascii="Times New Roman" w:eastAsia="宋体" w:hAnsi="Times New Roman" w:cs="Times New Roman"/>
                <w:lang w:eastAsia="zh-CN"/>
              </w:rPr>
              <w:t>内</w:t>
            </w:r>
          </w:p>
        </w:tc>
        <w:tc>
          <w:tcPr>
            <w:tcW w:w="447" w:type="pct"/>
          </w:tcPr>
          <w:p w14:paraId="67B29DA7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653" w:type="pct"/>
          </w:tcPr>
          <w:p w14:paraId="4A56F80B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28" w:type="pct"/>
          </w:tcPr>
          <w:p w14:paraId="057698D0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3" w:type="pct"/>
          </w:tcPr>
          <w:p w14:paraId="31D11CBC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32" w:type="pct"/>
          </w:tcPr>
          <w:p w14:paraId="3E48227A" w14:textId="34AC4D0B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1" w:type="pct"/>
          </w:tcPr>
          <w:p w14:paraId="705F756A" w14:textId="51146102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29" w:type="pct"/>
          </w:tcPr>
          <w:p w14:paraId="19284E35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8" w:type="pct"/>
          </w:tcPr>
          <w:p w14:paraId="3A4D13E8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mL</w:t>
            </w:r>
          </w:p>
        </w:tc>
      </w:tr>
      <w:tr w:rsidR="00AA65FC" w14:paraId="0E5FFBFC" w14:textId="77777777" w:rsidTr="00B8171E">
        <w:trPr>
          <w:jc w:val="center"/>
        </w:trPr>
        <w:tc>
          <w:tcPr>
            <w:tcW w:w="619" w:type="pct"/>
          </w:tcPr>
          <w:p w14:paraId="665173F5" w14:textId="77777777" w:rsidR="00AA65FC" w:rsidRPr="00021F0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441CAC">
              <w:rPr>
                <w:rFonts w:ascii="Times New Roman" w:eastAsia="宋体" w:hAnsi="Times New Roman" w:cs="Times New Roman"/>
                <w:szCs w:val="21"/>
              </w:rPr>
              <w:t>给药后</w:t>
            </w:r>
            <w:r w:rsidRPr="00441CAC">
              <w:rPr>
                <w:rFonts w:ascii="Times New Roman" w:eastAsia="宋体" w:hAnsi="Times New Roman" w:cs="Times New Roman"/>
                <w:szCs w:val="21"/>
              </w:rPr>
              <w:t>0~4h</w:t>
            </w:r>
          </w:p>
        </w:tc>
        <w:tc>
          <w:tcPr>
            <w:tcW w:w="447" w:type="pct"/>
          </w:tcPr>
          <w:p w14:paraId="5DDA7D61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653" w:type="pct"/>
          </w:tcPr>
          <w:p w14:paraId="2208EA5A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28" w:type="pct"/>
          </w:tcPr>
          <w:p w14:paraId="4B1338B1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3" w:type="pct"/>
          </w:tcPr>
          <w:p w14:paraId="3B72A868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32" w:type="pct"/>
          </w:tcPr>
          <w:p w14:paraId="38B369E9" w14:textId="15DA648B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1" w:type="pct"/>
          </w:tcPr>
          <w:p w14:paraId="55F2D819" w14:textId="764FE1AA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29" w:type="pct"/>
          </w:tcPr>
          <w:p w14:paraId="605929B8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8" w:type="pct"/>
          </w:tcPr>
          <w:p w14:paraId="57A27499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mL</w:t>
            </w:r>
          </w:p>
        </w:tc>
      </w:tr>
      <w:tr w:rsidR="00AA65FC" w14:paraId="254B7A8F" w14:textId="77777777" w:rsidTr="00B8171E">
        <w:trPr>
          <w:jc w:val="center"/>
        </w:trPr>
        <w:tc>
          <w:tcPr>
            <w:tcW w:w="619" w:type="pct"/>
          </w:tcPr>
          <w:p w14:paraId="1352A354" w14:textId="77777777" w:rsidR="00AA65FC" w:rsidRPr="00021F0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441CAC">
              <w:rPr>
                <w:rFonts w:ascii="Times New Roman" w:eastAsia="宋体" w:hAnsi="Times New Roman" w:cs="Times New Roman"/>
                <w:szCs w:val="21"/>
              </w:rPr>
              <w:t>给药后</w:t>
            </w:r>
            <w:r w:rsidRPr="00441CAC">
              <w:rPr>
                <w:rFonts w:ascii="Times New Roman" w:eastAsia="宋体" w:hAnsi="Times New Roman" w:cs="Times New Roman"/>
                <w:szCs w:val="21"/>
              </w:rPr>
              <w:t>4~8h</w:t>
            </w:r>
          </w:p>
        </w:tc>
        <w:tc>
          <w:tcPr>
            <w:tcW w:w="447" w:type="pct"/>
          </w:tcPr>
          <w:p w14:paraId="64508A81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653" w:type="pct"/>
          </w:tcPr>
          <w:p w14:paraId="00DE7186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28" w:type="pct"/>
          </w:tcPr>
          <w:p w14:paraId="70B5E26A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3" w:type="pct"/>
          </w:tcPr>
          <w:p w14:paraId="0CBBFA51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32" w:type="pct"/>
          </w:tcPr>
          <w:p w14:paraId="227EB38B" w14:textId="7191274C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1" w:type="pct"/>
          </w:tcPr>
          <w:p w14:paraId="71BAA539" w14:textId="689D883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29" w:type="pct"/>
          </w:tcPr>
          <w:p w14:paraId="206171B9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8" w:type="pct"/>
          </w:tcPr>
          <w:p w14:paraId="55547CFB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mL</w:t>
            </w:r>
          </w:p>
        </w:tc>
      </w:tr>
      <w:tr w:rsidR="00AA65FC" w14:paraId="27CD982D" w14:textId="77777777" w:rsidTr="00B8171E">
        <w:trPr>
          <w:jc w:val="center"/>
        </w:trPr>
        <w:tc>
          <w:tcPr>
            <w:tcW w:w="619" w:type="pct"/>
          </w:tcPr>
          <w:p w14:paraId="5BA97D77" w14:textId="77777777" w:rsidR="00AA65FC" w:rsidRPr="00021F0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szCs w:val="21"/>
              </w:rPr>
            </w:pPr>
            <w:r w:rsidRPr="00441CAC">
              <w:rPr>
                <w:rFonts w:ascii="Times New Roman" w:eastAsia="宋体" w:hAnsi="Times New Roman" w:cs="Times New Roman"/>
                <w:szCs w:val="21"/>
              </w:rPr>
              <w:t>给药后</w:t>
            </w:r>
            <w:r w:rsidRPr="00441CAC">
              <w:rPr>
                <w:rFonts w:ascii="Times New Roman" w:eastAsia="宋体" w:hAnsi="Times New Roman" w:cs="Times New Roman"/>
                <w:szCs w:val="21"/>
              </w:rPr>
              <w:t>8~12h</w:t>
            </w:r>
          </w:p>
        </w:tc>
        <w:tc>
          <w:tcPr>
            <w:tcW w:w="447" w:type="pct"/>
          </w:tcPr>
          <w:p w14:paraId="103F1CF1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</w:p>
        </w:tc>
        <w:tc>
          <w:tcPr>
            <w:tcW w:w="653" w:type="pct"/>
          </w:tcPr>
          <w:p w14:paraId="604613CE" w14:textId="77777777" w:rsidR="00AA65FC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28" w:type="pct"/>
          </w:tcPr>
          <w:p w14:paraId="7B729FE5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3" w:type="pct"/>
          </w:tcPr>
          <w:p w14:paraId="776D2121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32" w:type="pct"/>
          </w:tcPr>
          <w:p w14:paraId="309CE274" w14:textId="7E7F9EB0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1759A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  <w:tc>
          <w:tcPr>
            <w:tcW w:w="531" w:type="pct"/>
          </w:tcPr>
          <w:p w14:paraId="0DA85289" w14:textId="00F7B7AF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1759A1">
              <w:rPr>
                <w:rFonts w:ascii="Times New Roman" w:eastAsia="宋体" w:hAnsi="Times New Roman" w:cs="Times New Roman"/>
                <w:lang w:eastAsia="zh-CN"/>
              </w:rPr>
              <w:t>|__|__|: |__|__|</w:t>
            </w:r>
          </w:p>
        </w:tc>
        <w:tc>
          <w:tcPr>
            <w:tcW w:w="529" w:type="pct"/>
          </w:tcPr>
          <w:p w14:paraId="0D7315CF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28" w:type="pct"/>
          </w:tcPr>
          <w:p w14:paraId="131856FB" w14:textId="77777777" w:rsidR="00AA65FC" w:rsidRPr="001759A1" w:rsidRDefault="00AA65FC" w:rsidP="00AA65F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mL</w:t>
            </w:r>
          </w:p>
        </w:tc>
      </w:tr>
      <w:tr>
        <w:tc>
          <w:tcPr>
            <w:tcW w:type="dxa" w:w="1726"/>
          </w:tcPr>
          <w:p>
            <w:r>
              <w:t>尿液样本收集</w:t>
            </w:r>
          </w:p>
        </w:tc>
        <w:tc>
          <w:tcPr>
            <w:tcW w:type="dxa" w:w="1247"/>
          </w:tcPr>
          <w:p/>
        </w:tc>
        <w:tc>
          <w:tcPr>
            <w:tcW w:type="dxa" w:w="1822"/>
          </w:tcPr>
          <w:p/>
        </w:tc>
        <w:tc>
          <w:tcPr>
            <w:tcW w:type="dxa" w:w="1752"/>
          </w:tcPr>
          <w:p/>
        </w:tc>
        <w:tc>
          <w:tcPr>
            <w:tcW w:type="dxa" w:w="1487"/>
          </w:tcPr>
          <w:p/>
        </w:tc>
        <w:tc>
          <w:tcPr>
            <w:tcW w:type="dxa" w:w="1484"/>
          </w:tcPr>
          <w:p/>
        </w:tc>
        <w:tc>
          <w:tcPr>
            <w:tcW w:type="dxa" w:w="1481"/>
          </w:tcPr>
          <w:p/>
        </w:tc>
        <w:tc>
          <w:tcPr>
            <w:tcW w:type="dxa" w:w="1476"/>
          </w:tcPr>
          <w:p/>
        </w:tc>
        <w:tc>
          <w:tcPr>
            <w:tcW w:type="dxa" w:w="1473"/>
          </w:tcPr>
          <w:p/>
        </w:tc>
      </w:tr>
    </w:tbl>
    <w:p w14:paraId="4A91DCAE" w14:textId="4DCA7456" w:rsidR="00212032" w:rsidRPr="00212032" w:rsidRDefault="00212032" w:rsidP="00212032">
      <w:pPr>
        <w:rPr>
          <w:rFonts w:ascii="Times New Roman" w:eastAsia="宋体" w:hAnsi="Times New Roman" w:cs="Times New Roman"/>
          <w:lang w:eastAsia="zh-CN"/>
        </w:rPr>
        <w:sectPr w:rsidR="00212032" w:rsidRPr="00212032" w:rsidSect="00B8171E">
          <w:pgSz w:w="16838" w:h="11906" w:orient="landscape"/>
          <w:pgMar w:top="1080" w:right="1440" w:bottom="1080" w:left="1440" w:header="283" w:footer="708" w:gutter="0"/>
          <w:cols w:space="708"/>
          <w:docGrid w:linePitch="360"/>
        </w:sectPr>
      </w:pPr>
    </w:p>
    <w:p w14:paraId="112ECF53" w14:textId="3AFD8587" w:rsidR="00584A5C" w:rsidRDefault="00584A5C" w:rsidP="00584A5C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70" w:name="_Toc147735153"/>
      <w:r>
        <w:rPr>
          <w:rFonts w:ascii="Times New Roman" w:eastAsia="宋体" w:hAnsi="Times New Roman" w:cs="Times New Roman" w:hint="eastAsia"/>
          <w:lang w:eastAsia="zh-CN"/>
        </w:rPr>
        <w:lastRenderedPageBreak/>
        <w:t>尿液样本收集</w:t>
      </w:r>
      <w:r w:rsidR="00707EB3">
        <w:rPr>
          <w:rFonts w:ascii="Times New Roman" w:eastAsia="宋体" w:hAnsi="Times New Roman" w:cs="Times New Roman"/>
          <w:lang w:eastAsia="zh-CN"/>
        </w:rPr>
        <w:t>1</w:t>
      </w:r>
      <w:bookmarkEnd w:id="170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584A5C" w14:paraId="022DCDB2" w14:textId="77777777" w:rsidTr="00EF6DAB">
        <w:trPr>
          <w:jc w:val="center"/>
        </w:trPr>
        <w:tc>
          <w:tcPr>
            <w:tcW w:w="3541" w:type="dxa"/>
          </w:tcPr>
          <w:p w14:paraId="4BD459C6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是否进行了尿液样本收集？</w:t>
            </w:r>
          </w:p>
        </w:tc>
        <w:tc>
          <w:tcPr>
            <w:tcW w:w="6199" w:type="dxa"/>
          </w:tcPr>
          <w:p w14:paraId="2C84EABB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584A5C" w14:paraId="23C37522" w14:textId="77777777" w:rsidTr="00EF6DAB">
        <w:trPr>
          <w:jc w:val="center"/>
        </w:trPr>
        <w:tc>
          <w:tcPr>
            <w:tcW w:w="3541" w:type="dxa"/>
          </w:tcPr>
          <w:p w14:paraId="3238DD43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</w:tcPr>
          <w:p w14:paraId="4A8D24A4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84A5C" w14:paraId="534EEBB7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8E139E0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开始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3760FF5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584A5C" w14:paraId="56C42D87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5B5B0C9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开始时间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64BD8AC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584A5C" w14:paraId="2D550A63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F137560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88ABBD7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584A5C" w14:paraId="6098C9E0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27C454B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结束时间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47B131A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CF623E" w14:paraId="7257B32A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B4C4617" w14:textId="59F2FC55" w:rsidR="00CF623E" w:rsidRDefault="00CF623E" w:rsidP="00CF623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总体积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829B027" w14:textId="77777777" w:rsidR="00CF623E" w:rsidRDefault="00CF623E" w:rsidP="00CF623E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CF623E" w14:paraId="4C8E25BF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93EA665" w14:textId="59C72F14" w:rsidR="00CF623E" w:rsidRDefault="00CF623E" w:rsidP="00CF623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总体积单位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38265F4" w14:textId="4966092D" w:rsidR="00CF623E" w:rsidRDefault="00CF623E" w:rsidP="00CF623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mL</w:t>
            </w:r>
          </w:p>
        </w:tc>
      </w:tr>
      <w:tr>
        <w:tc>
          <w:tcPr>
            <w:tcW w:type="dxa" w:w="3541"/>
          </w:tcPr>
          <w:p>
            <w:r>
              <w:t>尿液样本收集1</w:t>
            </w:r>
          </w:p>
        </w:tc>
        <w:tc>
          <w:tcPr>
            <w:tcW w:type="dxa" w:w="6199"/>
          </w:tcPr>
          <w:p/>
        </w:tc>
      </w:tr>
    </w:tbl>
    <w:p w14:paraId="6FE0B30E" w14:textId="1671C80B" w:rsidR="00CF623E" w:rsidRDefault="00CF623E" w:rsidP="00CF623E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5D74F9E5" w14:textId="2721B9D4" w:rsidR="00CF623E" w:rsidRDefault="00CF623E" w:rsidP="00CF623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71" w:name="_Toc147735154"/>
      <w:r>
        <w:rPr>
          <w:rFonts w:ascii="Times New Roman" w:eastAsia="宋体" w:hAnsi="Times New Roman" w:cs="Times New Roman" w:hint="eastAsia"/>
          <w:lang w:eastAsia="zh-CN"/>
        </w:rPr>
        <w:t>粪便样本收集</w:t>
      </w:r>
      <w:bookmarkEnd w:id="171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CF623E" w14:paraId="0B907256" w14:textId="77777777" w:rsidTr="00EF6DAB">
        <w:trPr>
          <w:jc w:val="center"/>
        </w:trPr>
        <w:tc>
          <w:tcPr>
            <w:tcW w:w="3541" w:type="dxa"/>
          </w:tcPr>
          <w:p w14:paraId="48AA08B9" w14:textId="459D1A2E" w:rsidR="00CF623E" w:rsidRDefault="00CF623E" w:rsidP="00CF623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是否进行了粪便样本收集？</w:t>
            </w:r>
          </w:p>
        </w:tc>
        <w:tc>
          <w:tcPr>
            <w:tcW w:w="6199" w:type="dxa"/>
          </w:tcPr>
          <w:p w14:paraId="3E1D77F9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CF623E" w14:paraId="2AA5195E" w14:textId="77777777" w:rsidTr="00EF6DAB">
        <w:trPr>
          <w:jc w:val="center"/>
        </w:trPr>
        <w:tc>
          <w:tcPr>
            <w:tcW w:w="3541" w:type="dxa"/>
          </w:tcPr>
          <w:p w14:paraId="3F7F0FC7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</w:tcPr>
          <w:p w14:paraId="088D2A86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F623E" w14:paraId="3BE7481D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CB72F45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开始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A9D342C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CF623E" w14:paraId="021A6B9E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2C648FE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开始时间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BEB048C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CF623E" w14:paraId="2835FE7B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A9F5082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CE06956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CF623E" w14:paraId="6D24CADB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A708049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结束时间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8F654ED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CF623E" w14:paraId="496E6694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7872DB1" w14:textId="6A4D54B1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总重量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7F0BC23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CF623E" w14:paraId="65FA97D9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B6209C4" w14:textId="546D5214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总重</w:t>
            </w:r>
            <w:proofErr w:type="gramStart"/>
            <w:r>
              <w:rPr>
                <w:rFonts w:ascii="Times New Roman" w:eastAsia="宋体" w:hAnsi="Times New Roman" w:cs="Times New Roman" w:hint="eastAsia"/>
                <w:lang w:eastAsia="zh-CN"/>
              </w:rPr>
              <w:t>量单位</w:t>
            </w:r>
            <w:proofErr w:type="gramEnd"/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B1D8169" w14:textId="224798F5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g</w:t>
            </w:r>
          </w:p>
        </w:tc>
      </w:tr>
      <w:tr>
        <w:tc>
          <w:tcPr>
            <w:tcW w:type="dxa" w:w="3541"/>
          </w:tcPr>
          <w:p>
            <w:r>
              <w:t>粪便样本收集</w:t>
            </w:r>
          </w:p>
        </w:tc>
        <w:tc>
          <w:tcPr>
            <w:tcW w:type="dxa" w:w="6199"/>
          </w:tcPr>
          <w:p/>
        </w:tc>
      </w:tr>
    </w:tbl>
    <w:p w14:paraId="63F9CC41" w14:textId="77777777" w:rsidR="00CF623E" w:rsidRDefault="00CF623E" w:rsidP="00CF623E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7BB06AEA" w14:textId="028EE2D6" w:rsidR="00605745" w:rsidRDefault="00605745" w:rsidP="00605745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72" w:name="_Toc147735155"/>
      <w:r>
        <w:rPr>
          <w:rFonts w:ascii="Times New Roman" w:eastAsia="宋体" w:hAnsi="Times New Roman" w:cs="Times New Roman" w:hint="eastAsia"/>
          <w:lang w:eastAsia="zh-CN"/>
        </w:rPr>
        <w:lastRenderedPageBreak/>
        <w:t>影像学检查</w:t>
      </w:r>
      <w:r>
        <w:rPr>
          <w:rFonts w:ascii="Times New Roman" w:eastAsia="宋体" w:hAnsi="Times New Roman" w:cs="Times New Roman" w:hint="eastAsia"/>
          <w:lang w:eastAsia="zh-CN"/>
        </w:rPr>
        <w:t>-</w:t>
      </w:r>
      <w:r w:rsidR="002555EE" w:rsidRPr="00B14D62">
        <w:rPr>
          <w:rFonts w:ascii="宋体" w:eastAsia="宋体" w:hAnsi="宋体" w:hint="eastAsia"/>
          <w:lang w:eastAsia="zh-CN"/>
        </w:rPr>
        <w:t>淋巴结</w:t>
      </w:r>
      <w:proofErr w:type="gramStart"/>
      <w:r w:rsidR="002555EE" w:rsidRPr="00B14D62">
        <w:rPr>
          <w:rFonts w:ascii="宋体" w:eastAsia="宋体" w:hAnsi="宋体" w:hint="eastAsia"/>
          <w:lang w:eastAsia="zh-CN"/>
        </w:rPr>
        <w:t>及结外受累</w:t>
      </w:r>
      <w:proofErr w:type="gramEnd"/>
      <w:r w:rsidR="002555EE" w:rsidRPr="00B14D62">
        <w:rPr>
          <w:rFonts w:ascii="宋体" w:eastAsia="宋体" w:hAnsi="宋体" w:hint="eastAsia"/>
          <w:lang w:eastAsia="zh-CN"/>
        </w:rPr>
        <w:t>部位</w:t>
      </w:r>
      <w:bookmarkEnd w:id="172"/>
      <w:ins w:id="173" w:author="suzhaohui_clin" w:date="2023-10-18T11:06:00Z">
        <w:r w:rsidR="009F60B1">
          <w:rPr>
            <w:rFonts w:ascii="宋体" w:eastAsia="宋体" w:hAnsi="宋体" w:hint="eastAsia"/>
            <w:lang w:eastAsia="zh-CN"/>
          </w:rPr>
          <w:t>询问页</w:t>
        </w:r>
      </w:ins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605745" w14:paraId="31C8C68D" w14:textId="77777777" w:rsidTr="00B8171E">
        <w:trPr>
          <w:jc w:val="center"/>
        </w:trPr>
        <w:tc>
          <w:tcPr>
            <w:tcW w:w="3541" w:type="dxa"/>
          </w:tcPr>
          <w:p w14:paraId="3A029190" w14:textId="55AB22EA" w:rsidR="00605745" w:rsidRDefault="002516A1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516A1">
              <w:rPr>
                <w:rFonts w:ascii="Times New Roman" w:eastAsia="宋体" w:hAnsi="Times New Roman" w:cs="Times New Roman" w:hint="eastAsia"/>
                <w:lang w:eastAsia="zh-CN"/>
              </w:rPr>
              <w:t>是否进行了</w:t>
            </w:r>
            <w:r w:rsidR="002555EE" w:rsidRPr="002555EE">
              <w:rPr>
                <w:rFonts w:ascii="Times New Roman" w:eastAsia="宋体" w:hAnsi="Times New Roman" w:cs="Times New Roman" w:hint="eastAsia"/>
                <w:lang w:eastAsia="zh-CN"/>
              </w:rPr>
              <w:t>淋巴结</w:t>
            </w:r>
            <w:proofErr w:type="gramStart"/>
            <w:r w:rsidR="002555EE" w:rsidRPr="002555EE">
              <w:rPr>
                <w:rFonts w:ascii="Times New Roman" w:eastAsia="宋体" w:hAnsi="Times New Roman" w:cs="Times New Roman" w:hint="eastAsia"/>
                <w:lang w:eastAsia="zh-CN"/>
              </w:rPr>
              <w:t>及结外受累</w:t>
            </w:r>
            <w:proofErr w:type="gramEnd"/>
            <w:r w:rsidR="002555EE" w:rsidRPr="002555EE">
              <w:rPr>
                <w:rFonts w:ascii="Times New Roman" w:eastAsia="宋体" w:hAnsi="Times New Roman" w:cs="Times New Roman" w:hint="eastAsia"/>
                <w:lang w:eastAsia="zh-CN"/>
              </w:rPr>
              <w:t>部位</w:t>
            </w:r>
            <w:r w:rsidR="002555EE">
              <w:rPr>
                <w:rFonts w:ascii="Times New Roman" w:eastAsia="宋体" w:hAnsi="Times New Roman" w:cs="Times New Roman" w:hint="eastAsia"/>
                <w:lang w:eastAsia="zh-CN"/>
              </w:rPr>
              <w:t>的</w:t>
            </w:r>
            <w:r w:rsidRPr="002516A1">
              <w:rPr>
                <w:rFonts w:ascii="Times New Roman" w:eastAsia="宋体" w:hAnsi="Times New Roman" w:cs="Times New Roman" w:hint="eastAsia"/>
                <w:lang w:eastAsia="zh-CN"/>
              </w:rPr>
              <w:t>影像学检查？</w:t>
            </w:r>
          </w:p>
        </w:tc>
        <w:tc>
          <w:tcPr>
            <w:tcW w:w="6199" w:type="dxa"/>
          </w:tcPr>
          <w:p w14:paraId="0F971336" w14:textId="48AA03FE" w:rsidR="00605745" w:rsidRDefault="00BC28F7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605745"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 w:rsidR="00605745"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="00605745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05745"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>
        <w:tc>
          <w:tcPr>
            <w:tcW w:type="dxa" w:w="3541"/>
          </w:tcPr>
          <w:p>
            <w:r>
              <w:t>影像学检查-淋巴结及结外受累部位</w:t>
            </w:r>
          </w:p>
        </w:tc>
        <w:tc>
          <w:tcPr>
            <w:tcW w:type="dxa" w:w="6199"/>
          </w:tcPr>
          <w:p/>
        </w:tc>
      </w:tr>
    </w:tbl>
    <w:p w14:paraId="7E75D115" w14:textId="77777777" w:rsidR="00605745" w:rsidRDefault="00605745" w:rsidP="00605745"/>
    <w:p w14:paraId="08E305DF" w14:textId="180DD40F" w:rsidR="00605745" w:rsidRDefault="00BC28F7" w:rsidP="00605745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174" w:name="_Toc147735156"/>
      <w:r>
        <w:rPr>
          <w:rFonts w:ascii="Times New Roman" w:eastAsia="宋体" w:hAnsi="Times New Roman" w:cs="Times New Roman" w:hint="eastAsia"/>
          <w:lang w:eastAsia="zh-CN"/>
        </w:rPr>
        <w:t>影像学检查</w:t>
      </w:r>
      <w:r>
        <w:rPr>
          <w:rFonts w:ascii="Times New Roman" w:eastAsia="宋体" w:hAnsi="Times New Roman" w:cs="Times New Roman" w:hint="eastAsia"/>
          <w:lang w:eastAsia="zh-CN"/>
        </w:rPr>
        <w:t>-</w:t>
      </w:r>
      <w:r w:rsidR="0044016B" w:rsidRPr="00B14D62">
        <w:rPr>
          <w:rFonts w:ascii="宋体" w:eastAsia="宋体" w:hAnsi="宋体" w:hint="eastAsia"/>
          <w:lang w:eastAsia="zh-CN"/>
        </w:rPr>
        <w:t>淋巴结</w:t>
      </w:r>
      <w:proofErr w:type="gramStart"/>
      <w:r w:rsidR="0044016B" w:rsidRPr="00B14D62">
        <w:rPr>
          <w:rFonts w:ascii="宋体" w:eastAsia="宋体" w:hAnsi="宋体" w:hint="eastAsia"/>
          <w:lang w:eastAsia="zh-CN"/>
        </w:rPr>
        <w:t>及结外受累</w:t>
      </w:r>
      <w:proofErr w:type="gramEnd"/>
      <w:r w:rsidR="0044016B" w:rsidRPr="00B14D62">
        <w:rPr>
          <w:rFonts w:ascii="宋体" w:eastAsia="宋体" w:hAnsi="宋体" w:hint="eastAsia"/>
          <w:lang w:eastAsia="zh-CN"/>
        </w:rPr>
        <w:t>部位</w:t>
      </w:r>
      <w:bookmarkEnd w:id="174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BC28F7" w14:paraId="4428D13B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0B2F7AC" w14:textId="658CF8B9" w:rsidR="00BC28F7" w:rsidRDefault="00BC28F7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病灶序号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CD43603" w14:textId="1F06DC15" w:rsidR="00BC28F7" w:rsidRDefault="00BC28F7" w:rsidP="0063785C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□T1   □T2   □T3   □</w:t>
            </w:r>
            <w:commentRangeStart w:id="175"/>
            <w:commentRangeStart w:id="176"/>
            <w:r w:rsidR="00735995">
              <w:rPr>
                <w:rFonts w:ascii="Times New Roman" w:eastAsia="宋体" w:hAnsi="Times New Roman" w:cs="Times New Roman"/>
                <w:lang w:eastAsia="zh-CN"/>
              </w:rPr>
              <w:t>T4   □T5</w:t>
            </w:r>
            <w:commentRangeEnd w:id="175"/>
            <w:r w:rsidR="00735995">
              <w:rPr>
                <w:rStyle w:val="af"/>
              </w:rPr>
              <w:commentReference w:id="175"/>
            </w:r>
            <w:commentRangeEnd w:id="176"/>
            <w:r w:rsidR="002D2590">
              <w:rPr>
                <w:rStyle w:val="af"/>
              </w:rPr>
              <w:commentReference w:id="176"/>
            </w:r>
            <w:r w:rsidR="0044016B">
              <w:rPr>
                <w:rFonts w:ascii="Times New Roman" w:eastAsia="宋体" w:hAnsi="Times New Roman" w:cs="Times New Roman"/>
                <w:lang w:eastAsia="zh-CN"/>
              </w:rPr>
              <w:t xml:space="preserve">   □T6</w:t>
            </w:r>
          </w:p>
        </w:tc>
      </w:tr>
      <w:tr w:rsidR="00605745" w14:paraId="0CDCA277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864FD94" w14:textId="3919352A" w:rsidR="00605745" w:rsidRDefault="006C21C9" w:rsidP="006C21C9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</w:t>
            </w:r>
            <w:r w:rsidR="00605745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560C7C5" w14:textId="77777777" w:rsidR="00605745" w:rsidRDefault="00605745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6C21C9" w14:paraId="634294E5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9118F87" w14:textId="2AE03C1C" w:rsidR="006C21C9" w:rsidRDefault="006C21C9" w:rsidP="006C21C9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1BBF8BF" w14:textId="5CEF42DE" w:rsidR="006C21C9" w:rsidRDefault="006C21C9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淋巴结部位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非淋巴结部位</w:t>
            </w:r>
          </w:p>
        </w:tc>
      </w:tr>
      <w:tr w:rsidR="006C21C9" w14:paraId="13EEEF56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A47D2E5" w14:textId="295352D9" w:rsidR="006C21C9" w:rsidRDefault="006C21C9" w:rsidP="006C21C9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淋巴结部位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07281EC" w14:textId="77777777" w:rsidR="006C21C9" w:rsidRDefault="006C21C9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C21C9" w14:paraId="7EF09FFE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AC4CE01" w14:textId="2598A682" w:rsidR="006C21C9" w:rsidRDefault="006C21C9" w:rsidP="006C21C9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非淋巴结部位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B1FD30F" w14:textId="6C2EB0AA" w:rsidR="006C21C9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commentRangeStart w:id="177"/>
            <w:commentRangeStart w:id="178"/>
            <w:r w:rsidR="00735995" w:rsidRPr="006C21C9">
              <w:rPr>
                <w:rFonts w:ascii="Times New Roman" w:eastAsia="宋体" w:hAnsi="Times New Roman" w:cs="Times New Roman" w:hint="eastAsia"/>
                <w:lang w:eastAsia="zh-CN"/>
              </w:rPr>
              <w:t>骨</w:t>
            </w:r>
            <w:r w:rsidR="00735995" w:rsidRPr="006C21C9"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commentRangeEnd w:id="177"/>
            <w:r w:rsidR="00735995">
              <w:rPr>
                <w:rStyle w:val="af"/>
              </w:rPr>
              <w:commentReference w:id="177"/>
            </w:r>
            <w:commentRangeEnd w:id="178"/>
            <w:r w:rsidR="002D2590">
              <w:rPr>
                <w:rStyle w:val="af"/>
              </w:rPr>
              <w:commentReference w:id="178"/>
            </w:r>
            <w:r w:rsidR="002D2590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2D2590">
              <w:rPr>
                <w:rFonts w:ascii="Times New Roman" w:eastAsia="宋体" w:hAnsi="Times New Roman" w:cs="Times New Roman" w:hint="eastAsia"/>
                <w:lang w:eastAsia="zh-CN"/>
              </w:rPr>
              <w:t>骨髓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脑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乳房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胸壁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肾脏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肾上腺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肝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肺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腹膜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前列腺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胸膜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皮肤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胃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扁桃体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 xml:space="preserve"> □</w:t>
            </w:r>
            <w:r w:rsidR="006C21C9" w:rsidRPr="006C21C9">
              <w:rPr>
                <w:rFonts w:ascii="Times New Roman" w:eastAsia="宋体" w:hAnsi="Times New Roman" w:cs="Times New Roman"/>
                <w:lang w:eastAsia="zh-CN"/>
              </w:rPr>
              <w:t>喉咽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B8171E" w14:paraId="108B931D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590C396" w14:textId="6C870889" w:rsidR="00B8171E" w:rsidRDefault="00B8171E" w:rsidP="006C21C9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DAC281C" w14:textId="77777777" w:rsidR="00B8171E" w:rsidRPr="006C21C9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05745" w14:paraId="29477BFA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B72187D" w14:textId="66F74A64" w:rsidR="00605745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测量方法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3226348" w14:textId="2E1FFDBB" w:rsidR="00605745" w:rsidRPr="008B174F" w:rsidRDefault="00B8171E" w:rsidP="0073599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 xml:space="preserve">CT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>CT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平</w:t>
            </w:r>
            <w:commentRangeStart w:id="179"/>
            <w:commentRangeStart w:id="180"/>
            <w:commentRangeStart w:id="181"/>
            <w:commentRangeStart w:id="182"/>
            <w:r w:rsidR="00735995" w:rsidRPr="00B8171E">
              <w:rPr>
                <w:rFonts w:ascii="Times New Roman" w:eastAsia="宋体" w:hAnsi="Times New Roman" w:cs="Times New Roman" w:hint="eastAsia"/>
                <w:lang w:eastAsia="zh-CN"/>
              </w:rPr>
              <w:t>扫</w:t>
            </w:r>
            <w:r w:rsidR="00735995"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="00735995"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="00735995"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735995"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="00735995" w:rsidRPr="00B8171E">
              <w:rPr>
                <w:rFonts w:ascii="Times New Roman" w:eastAsia="宋体" w:hAnsi="Times New Roman" w:cs="Times New Roman"/>
                <w:lang w:eastAsia="zh-CN"/>
              </w:rPr>
              <w:t xml:space="preserve">MRI </w:t>
            </w:r>
            <w:r w:rsidR="00735995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="00735995"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735995" w:rsidRPr="002D2590">
              <w:rPr>
                <w:rFonts w:ascii="Times New Roman" w:hAnsi="Times New Roman" w:cs="Times New Roman"/>
              </w:rPr>
              <w:t>PET-CT</w:t>
            </w:r>
            <w:r w:rsidR="00735995">
              <w:rPr>
                <w:rFonts w:ascii="Times New Roman" w:hAnsi="Times New Roman" w:cs="Times New Roman"/>
              </w:rPr>
              <w:t xml:space="preserve">   </w:t>
            </w:r>
            <w:r w:rsidR="00735995"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735995" w:rsidRPr="00B8171E"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  <w:commentRangeEnd w:id="179"/>
            <w:r w:rsidR="00735995">
              <w:rPr>
                <w:rStyle w:val="af"/>
              </w:rPr>
              <w:commentReference w:id="179"/>
            </w:r>
            <w:commentRangeEnd w:id="180"/>
            <w:r w:rsidR="002D2590">
              <w:rPr>
                <w:rStyle w:val="af"/>
              </w:rPr>
              <w:commentReference w:id="180"/>
            </w:r>
            <w:commentRangeEnd w:id="181"/>
            <w:r w:rsidR="00F25134">
              <w:rPr>
                <w:rStyle w:val="af"/>
              </w:rPr>
              <w:commentReference w:id="181"/>
            </w:r>
            <w:commentRangeEnd w:id="182"/>
            <w:r w:rsidR="00317BE5">
              <w:rPr>
                <w:rStyle w:val="af"/>
              </w:rPr>
              <w:commentReference w:id="182"/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="0044016B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317BE5" w:rsidDel="003D59D0" w14:paraId="5DBD5189" w14:textId="0D175A69" w:rsidTr="00B8171E">
        <w:trPr>
          <w:jc w:val="center"/>
          <w:ins w:id="183" w:author="zhangxuejun_clin" w:date="2023-10-17T16:50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15E0211" w14:textId="4DA40EFF" w:rsidR="00317BE5" w:rsidDel="003D59D0" w:rsidRDefault="00317BE5" w:rsidP="00317BE5">
            <w:pPr>
              <w:spacing w:before="160" w:after="160"/>
              <w:rPr>
                <w:ins w:id="184" w:author="zhangxuejun_clin" w:date="2023-10-17T16:50:00Z"/>
                <w:moveFrom w:id="185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moveFromRangeStart w:id="186" w:author="suzhaohui_clin" w:date="2023-10-18T15:17:00Z" w:name="move148534658"/>
            <w:moveFrom w:id="187" w:author="suzhaohui_clin" w:date="2023-10-18T15:17:00Z">
              <w:ins w:id="188" w:author="zhangxuejun_clin" w:date="2023-10-17T16:51:00Z"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t>是否进行了</w: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t>5</w: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t>分法评分</w:t>
                </w:r>
                <w:r w:rsidRPr="00317BE5"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t>？</w:t>
                </w:r>
              </w:ins>
            </w:moveFrom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E8209C2" w14:textId="064E837F" w:rsidR="00317BE5" w:rsidRPr="006C21C9" w:rsidDel="003D59D0" w:rsidRDefault="00317BE5" w:rsidP="00317BE5">
            <w:pPr>
              <w:spacing w:before="160" w:after="160"/>
              <w:rPr>
                <w:ins w:id="189" w:author="zhangxuejun_clin" w:date="2023-10-17T16:50:00Z"/>
                <w:moveFrom w:id="190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moveFrom w:id="191" w:author="suzhaohui_clin" w:date="2023-10-18T15:17:00Z">
              <w:ins w:id="192" w:author="zhangxuejun_clin" w:date="2023-10-17T16:51:00Z"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>□</w: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t>是</w: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t xml:space="preserve"> </w: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 xml:space="preserve">  □</w: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t>否</w:t>
                </w:r>
              </w:ins>
            </w:moveFrom>
          </w:p>
        </w:tc>
      </w:tr>
      <w:tr w:rsidR="00317BE5" w:rsidDel="003D59D0" w14:paraId="28F14711" w14:textId="39FD2D20" w:rsidTr="00B8171E">
        <w:trPr>
          <w:jc w:val="center"/>
          <w:ins w:id="193" w:author="zhangxuejun_clin" w:date="2023-10-17T16:50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816B3C7" w14:textId="1A9415C2" w:rsidR="00317BE5" w:rsidDel="003D59D0" w:rsidRDefault="00317BE5" w:rsidP="00317BE5">
            <w:pPr>
              <w:spacing w:before="160" w:after="160"/>
              <w:rPr>
                <w:ins w:id="194" w:author="zhangxuejun_clin" w:date="2023-10-17T16:50:00Z"/>
                <w:moveFrom w:id="195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moveFrom w:id="196" w:author="suzhaohui_clin" w:date="2023-10-18T15:17:00Z">
              <w:ins w:id="197" w:author="zhangxuejun_clin" w:date="2023-10-17T16:51:00Z">
                <w:r w:rsidRPr="009F60B1" w:rsidDel="003D59D0">
                  <w:rPr>
                    <w:rFonts w:ascii="Times New Roman" w:eastAsia="宋体" w:hAnsi="Times New Roman" w:cs="Times New Roman"/>
                    <w:lang w:eastAsia="zh-CN"/>
                    <w:rPrChange w:id="198" w:author="suzhaohui_clin" w:date="2023-10-18T11:03:00Z">
                      <w:rPr>
                        <w:rFonts w:ascii="Times New Roman" w:hAnsi="Times New Roman" w:cs="Times New Roman"/>
                      </w:rPr>
                    </w:rPrChange>
                  </w:rPr>
                  <w:t>5</w:t>
                </w:r>
                <w:r w:rsidRPr="009F60B1" w:rsidDel="003D59D0">
                  <w:rPr>
                    <w:rFonts w:ascii="Times New Roman" w:eastAsia="宋体" w:hAnsi="Times New Roman" w:cs="Times New Roman" w:hint="eastAsia"/>
                    <w:lang w:eastAsia="zh-CN"/>
                    <w:rPrChange w:id="199" w:author="suzhaohui_clin" w:date="2023-10-18T11:03:00Z">
                      <w:rPr>
                        <w:rFonts w:hint="eastAsia"/>
                        <w:lang w:eastAsia="zh-CN"/>
                      </w:rPr>
                    </w:rPrChange>
                  </w:rPr>
                  <w:t>分法评分</w:t>
                </w:r>
              </w:ins>
            </w:moveFrom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9FBB8E6" w14:textId="7D72D909" w:rsidR="00317BE5" w:rsidRPr="006C21C9" w:rsidDel="003D59D0" w:rsidRDefault="00317BE5" w:rsidP="00317BE5">
            <w:pPr>
              <w:spacing w:before="160" w:after="160"/>
              <w:rPr>
                <w:ins w:id="200" w:author="zhangxuejun_clin" w:date="2023-10-17T16:50:00Z"/>
                <w:moveFrom w:id="201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moveFrom w:id="202" w:author="suzhaohui_clin" w:date="2023-10-18T15:17:00Z">
              <w:ins w:id="203" w:author="zhangxuejun_clin" w:date="2023-10-17T16:51:00Z"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t>□</w: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 xml:space="preserve">1   </w: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t>□</w: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 xml:space="preserve">2   </w: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t>□</w: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 xml:space="preserve">3   </w: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t>□</w: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 xml:space="preserve">4   </w: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t>□</w: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 xml:space="preserve">5   </w: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t>□</w: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t>X</w:t>
                </w:r>
              </w:ins>
            </w:moveFrom>
          </w:p>
        </w:tc>
      </w:tr>
      <w:moveFromRangeEnd w:id="186"/>
      <w:tr w:rsidR="00695CE1" w14:paraId="32166A39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3D67D68" w14:textId="4E83AF06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其他测量方法，请说明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695F64B" w14:textId="77777777" w:rsidR="00695CE1" w:rsidRPr="006C21C9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3D59D0" w14:paraId="7643737E" w14:textId="77777777" w:rsidTr="0005331C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8003AD8" w14:textId="77777777" w:rsidR="003D59D0" w:rsidRDefault="003D59D0" w:rsidP="0005331C">
            <w:pPr>
              <w:spacing w:before="160" w:after="160"/>
              <w:rPr>
                <w:moveTo w:id="204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moveToRangeStart w:id="205" w:author="suzhaohui_clin" w:date="2023-10-18T15:17:00Z" w:name="move148534658"/>
            <w:moveTo w:id="206" w:author="suzhaohui_clin" w:date="2023-10-18T15:17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是否进行了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5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分法评分</w:t>
              </w:r>
              <w:r w:rsidRPr="00317BE5">
                <w:rPr>
                  <w:rFonts w:ascii="Times New Roman" w:eastAsia="宋体" w:hAnsi="Times New Roman" w:cs="Times New Roman" w:hint="eastAsia"/>
                  <w:lang w:eastAsia="zh-CN"/>
                </w:rPr>
                <w:t>？</w:t>
              </w:r>
            </w:moveTo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BDE327B" w14:textId="77777777" w:rsidR="003D59D0" w:rsidRPr="006C21C9" w:rsidRDefault="003D59D0" w:rsidP="0005331C">
            <w:pPr>
              <w:spacing w:before="160" w:after="160"/>
              <w:rPr>
                <w:moveTo w:id="207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moveTo w:id="208" w:author="suzhaohui_clin" w:date="2023-10-18T15:17:00Z">
              <w:r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是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否</w:t>
              </w:r>
            </w:moveTo>
          </w:p>
        </w:tc>
      </w:tr>
      <w:tr w:rsidR="003D59D0" w14:paraId="2E4C1ABA" w14:textId="77777777" w:rsidTr="0005331C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4B2AEAC" w14:textId="77777777" w:rsidR="003D59D0" w:rsidRDefault="003D59D0" w:rsidP="0005331C">
            <w:pPr>
              <w:spacing w:before="160" w:after="160"/>
              <w:rPr>
                <w:moveTo w:id="209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moveTo w:id="210" w:author="suzhaohui_clin" w:date="2023-10-18T15:17:00Z">
              <w:r w:rsidRPr="007C6C78">
                <w:rPr>
                  <w:rFonts w:ascii="Times New Roman" w:eastAsia="宋体" w:hAnsi="Times New Roman" w:cs="Times New Roman"/>
                  <w:lang w:eastAsia="zh-CN"/>
                </w:rPr>
                <w:t>5</w:t>
              </w:r>
              <w:r w:rsidRPr="007C6C78">
                <w:rPr>
                  <w:rFonts w:ascii="Times New Roman" w:eastAsia="宋体" w:hAnsi="Times New Roman" w:cs="Times New Roman" w:hint="eastAsia"/>
                  <w:lang w:eastAsia="zh-CN"/>
                </w:rPr>
                <w:t>分法评分</w:t>
              </w:r>
            </w:moveTo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5E3C6BD" w14:textId="77777777" w:rsidR="003D59D0" w:rsidRPr="006C21C9" w:rsidRDefault="003D59D0" w:rsidP="0005331C">
            <w:pPr>
              <w:spacing w:before="160" w:after="160"/>
              <w:rPr>
                <w:moveTo w:id="211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moveTo w:id="212" w:author="suzhaohui_clin" w:date="2023-10-18T15:17:00Z"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1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2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3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4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5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>X</w:t>
              </w:r>
            </w:moveTo>
          </w:p>
        </w:tc>
      </w:tr>
      <w:moveToRangeEnd w:id="205"/>
      <w:tr w:rsidR="00695CE1" w14:paraId="2F9216B3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366BEFDA" w14:textId="5CA505ED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长直径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3711590D" w14:textId="562BCEEC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__</w:t>
            </w:r>
            <w:r>
              <w:rPr>
                <w:rFonts w:ascii="Times New Roman" w:eastAsia="宋体" w:hAnsi="Times New Roman" w:cs="Times New Roman"/>
                <w:lang w:eastAsia="zh-CN"/>
              </w:rPr>
              <w:t>__</w:t>
            </w:r>
            <w:r>
              <w:rPr>
                <w:rFonts w:ascii="Times New Roman" w:eastAsia="宋体" w:hAnsi="Times New Roman" w:cs="Times New Roman" w:hint="eastAsia"/>
              </w:rPr>
              <w:t xml:space="preserve"> mm</w:t>
            </w:r>
          </w:p>
        </w:tc>
      </w:tr>
      <w:tr w:rsidR="00695CE1" w14:paraId="1EFD0656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127D95BD" w14:textId="751F7EEC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垂直径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73B5C2BF" w14:textId="037D0CAB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__</w:t>
            </w:r>
            <w:r>
              <w:rPr>
                <w:rFonts w:ascii="Times New Roman" w:eastAsia="宋体" w:hAnsi="Times New Roman" w:cs="Times New Roman"/>
                <w:lang w:eastAsia="zh-CN"/>
              </w:rPr>
              <w:t>__</w:t>
            </w:r>
            <w:r>
              <w:rPr>
                <w:rFonts w:ascii="Times New Roman" w:eastAsia="宋体" w:hAnsi="Times New Roman" w:cs="Times New Roman" w:hint="eastAsia"/>
              </w:rPr>
              <w:t xml:space="preserve"> mm</w:t>
            </w:r>
          </w:p>
        </w:tc>
      </w:tr>
      <w:tr w:rsidR="00695CE1" w14:paraId="6582035E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6BE8C8E9" w14:textId="6054120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P</w:t>
            </w:r>
            <w:r>
              <w:rPr>
                <w:rFonts w:ascii="Times New Roman" w:eastAsia="宋体" w:hAnsi="Times New Roman" w:cs="Times New Roman"/>
                <w:lang w:eastAsia="zh-CN"/>
              </w:rPr>
              <w:t>PD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5C709146" w14:textId="6854E310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__</w:t>
            </w:r>
            <w:r>
              <w:rPr>
                <w:rFonts w:ascii="Times New Roman" w:eastAsia="宋体" w:hAnsi="Times New Roman" w:cs="Times New Roman"/>
                <w:lang w:eastAsia="zh-CN"/>
              </w:rPr>
              <w:t>__</w:t>
            </w:r>
            <w:r>
              <w:rPr>
                <w:rFonts w:ascii="Times New Roman" w:eastAsia="宋体" w:hAnsi="Times New Roman" w:cs="Times New Roman" w:hint="eastAsia"/>
              </w:rPr>
              <w:t xml:space="preserve"> mm</w:t>
            </w:r>
            <w:r w:rsidRPr="008B174F">
              <w:rPr>
                <w:rFonts w:ascii="Times New Roman" w:eastAsia="宋体" w:hAnsi="Times New Roman" w:cs="Times New Roman"/>
                <w:vertAlign w:val="superscript"/>
              </w:rPr>
              <w:t>2</w:t>
            </w:r>
          </w:p>
        </w:tc>
      </w:tr>
      <w:tr w:rsidR="00695CE1" w14:paraId="2E583673" w14:textId="77777777" w:rsidTr="00CD7E98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7C81E4A" w14:textId="5D302876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备注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5F620E1" w14:textId="4BAB1C4F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95CE1" w14:paraId="75EE059F" w14:textId="77777777" w:rsidTr="00CD7E98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654DD4EA" w14:textId="453329ED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  <w:tr>
        <w:tc>
          <w:tcPr>
            <w:tcW w:type="dxa" w:w="3541"/>
          </w:tcPr>
          <w:p>
            <w:r>
              <w:t>影像学检查-淋巴结及结外受累部位</w:t>
            </w:r>
          </w:p>
        </w:tc>
        <w:tc>
          <w:tcPr>
            <w:tcW w:type="dxa" w:w="6199"/>
          </w:tcPr>
          <w:p/>
        </w:tc>
      </w:tr>
    </w:tbl>
    <w:p w14:paraId="42B2E5A2" w14:textId="70664097" w:rsidR="00B8171E" w:rsidRDefault="00B8171E" w:rsidP="00B8171E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DC8D1B3" w14:textId="77777777" w:rsidR="00B8171E" w:rsidRDefault="00B8171E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5AA35A22" w14:textId="563C5355" w:rsidR="00B8171E" w:rsidRDefault="00B8171E" w:rsidP="00B8171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213" w:name="_Toc147735157"/>
      <w:r>
        <w:rPr>
          <w:rFonts w:ascii="Times New Roman" w:eastAsia="宋体" w:hAnsi="Times New Roman" w:cs="Times New Roman" w:hint="eastAsia"/>
          <w:lang w:eastAsia="zh-CN"/>
        </w:rPr>
        <w:lastRenderedPageBreak/>
        <w:t>影像学检查</w:t>
      </w:r>
      <w:r>
        <w:rPr>
          <w:rFonts w:ascii="Times New Roman" w:eastAsia="宋体" w:hAnsi="Times New Roman" w:cs="Times New Roman" w:hint="eastAsia"/>
          <w:lang w:eastAsia="zh-CN"/>
        </w:rPr>
        <w:t>-</w:t>
      </w:r>
      <w:proofErr w:type="gramStart"/>
      <w:r w:rsidR="002555EE">
        <w:rPr>
          <w:rFonts w:ascii="Times New Roman" w:eastAsia="宋体" w:hAnsi="Times New Roman" w:cs="Times New Roman" w:hint="eastAsia"/>
          <w:lang w:eastAsia="zh-CN"/>
        </w:rPr>
        <w:t>不</w:t>
      </w:r>
      <w:proofErr w:type="gramEnd"/>
      <w:r w:rsidR="002555EE">
        <w:rPr>
          <w:rFonts w:ascii="Times New Roman" w:eastAsia="宋体" w:hAnsi="Times New Roman" w:cs="Times New Roman" w:hint="eastAsia"/>
          <w:lang w:eastAsia="zh-CN"/>
        </w:rPr>
        <w:t>可测量病灶</w:t>
      </w:r>
      <w:r>
        <w:rPr>
          <w:rFonts w:ascii="Times New Roman" w:eastAsia="宋体" w:hAnsi="Times New Roman" w:cs="Times New Roman" w:hint="eastAsia"/>
          <w:lang w:eastAsia="zh-CN"/>
        </w:rPr>
        <w:t>询问页</w:t>
      </w:r>
      <w:bookmarkEnd w:id="213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B8171E" w14:paraId="113413FC" w14:textId="77777777" w:rsidTr="00B8171E">
        <w:trPr>
          <w:jc w:val="center"/>
        </w:trPr>
        <w:tc>
          <w:tcPr>
            <w:tcW w:w="3541" w:type="dxa"/>
          </w:tcPr>
          <w:p w14:paraId="47C5BA5F" w14:textId="5810657B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516A1">
              <w:rPr>
                <w:rFonts w:ascii="Times New Roman" w:eastAsia="宋体" w:hAnsi="Times New Roman" w:cs="Times New Roman" w:hint="eastAsia"/>
                <w:lang w:eastAsia="zh-CN"/>
              </w:rPr>
              <w:t>是否进行了</w:t>
            </w:r>
            <w:proofErr w:type="gramStart"/>
            <w:r w:rsidR="002555EE">
              <w:rPr>
                <w:rFonts w:ascii="Times New Roman" w:eastAsia="宋体" w:hAnsi="Times New Roman" w:cs="Times New Roman" w:hint="eastAsia"/>
                <w:lang w:eastAsia="zh-CN"/>
              </w:rPr>
              <w:t>不</w:t>
            </w:r>
            <w:proofErr w:type="gramEnd"/>
            <w:r w:rsidR="002555EE">
              <w:rPr>
                <w:rFonts w:ascii="Times New Roman" w:eastAsia="宋体" w:hAnsi="Times New Roman" w:cs="Times New Roman" w:hint="eastAsia"/>
                <w:lang w:eastAsia="zh-CN"/>
              </w:rPr>
              <w:t>可测量</w:t>
            </w:r>
            <w:r w:rsidRPr="002516A1">
              <w:rPr>
                <w:rFonts w:ascii="Times New Roman" w:eastAsia="宋体" w:hAnsi="Times New Roman" w:cs="Times New Roman" w:hint="eastAsia"/>
                <w:lang w:eastAsia="zh-CN"/>
              </w:rPr>
              <w:t>病灶</w:t>
            </w:r>
            <w:r w:rsidR="00824FA5">
              <w:rPr>
                <w:rFonts w:ascii="Times New Roman" w:eastAsia="宋体" w:hAnsi="Times New Roman" w:cs="Times New Roman" w:hint="eastAsia"/>
                <w:lang w:eastAsia="zh-CN"/>
              </w:rPr>
              <w:t>的</w:t>
            </w:r>
            <w:r w:rsidRPr="002516A1">
              <w:rPr>
                <w:rFonts w:ascii="Times New Roman" w:eastAsia="宋体" w:hAnsi="Times New Roman" w:cs="Times New Roman" w:hint="eastAsia"/>
                <w:lang w:eastAsia="zh-CN"/>
              </w:rPr>
              <w:t>影像学检查？</w:t>
            </w:r>
          </w:p>
        </w:tc>
        <w:tc>
          <w:tcPr>
            <w:tcW w:w="6199" w:type="dxa"/>
          </w:tcPr>
          <w:p w14:paraId="078B9732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>
        <w:tc>
          <w:tcPr>
            <w:tcW w:type="dxa" w:w="3541"/>
          </w:tcPr>
          <w:p>
            <w:r>
              <w:t>影像学检查-不可测量病灶询问页</w:t>
            </w:r>
          </w:p>
        </w:tc>
        <w:tc>
          <w:tcPr>
            <w:tcW w:type="dxa" w:w="6199"/>
          </w:tcPr>
          <w:p/>
        </w:tc>
      </w:tr>
    </w:tbl>
    <w:p w14:paraId="6CFB0EBF" w14:textId="77777777" w:rsidR="00B8171E" w:rsidRDefault="00B8171E" w:rsidP="00B8171E"/>
    <w:p w14:paraId="7671B5A9" w14:textId="081212ED" w:rsidR="00B8171E" w:rsidRDefault="00B8171E" w:rsidP="00B8171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214" w:name="_Toc147735158"/>
      <w:r w:rsidRPr="002D2590">
        <w:rPr>
          <w:rFonts w:ascii="Times New Roman" w:eastAsia="宋体" w:hAnsi="Times New Roman" w:cs="Times New Roman" w:hint="eastAsia"/>
          <w:highlight w:val="yellow"/>
          <w:lang w:eastAsia="zh-CN"/>
        </w:rPr>
        <w:t>影像学检查</w:t>
      </w:r>
      <w:bookmarkEnd w:id="214"/>
      <w:commentRangeStart w:id="215"/>
      <w:r w:rsidR="00735995">
        <w:rPr>
          <w:rFonts w:ascii="Times New Roman" w:eastAsia="宋体" w:hAnsi="Times New Roman" w:cs="Times New Roman" w:hint="eastAsia"/>
          <w:lang w:eastAsia="zh-CN"/>
        </w:rPr>
        <w:t>-</w:t>
      </w:r>
      <w:proofErr w:type="gramStart"/>
      <w:r w:rsidR="00824FA5">
        <w:rPr>
          <w:rFonts w:ascii="Times New Roman" w:eastAsia="宋体" w:hAnsi="Times New Roman" w:cs="Times New Roman" w:hint="eastAsia"/>
          <w:lang w:eastAsia="zh-CN"/>
        </w:rPr>
        <w:t>不</w:t>
      </w:r>
      <w:proofErr w:type="gramEnd"/>
      <w:r w:rsidR="00824FA5">
        <w:rPr>
          <w:rFonts w:ascii="Times New Roman" w:eastAsia="宋体" w:hAnsi="Times New Roman" w:cs="Times New Roman" w:hint="eastAsia"/>
          <w:lang w:eastAsia="zh-CN"/>
        </w:rPr>
        <w:t>可测量</w:t>
      </w:r>
      <w:r w:rsidR="00735995">
        <w:rPr>
          <w:rFonts w:ascii="Times New Roman" w:eastAsia="宋体" w:hAnsi="Times New Roman" w:cs="Times New Roman" w:hint="eastAsia"/>
          <w:lang w:eastAsia="zh-CN"/>
        </w:rPr>
        <w:t>病灶</w:t>
      </w:r>
      <w:commentRangeEnd w:id="215"/>
      <w:r w:rsidR="00735995">
        <w:rPr>
          <w:rStyle w:val="af"/>
          <w:rFonts w:asciiTheme="minorHAnsi" w:eastAsiaTheme="minorEastAsia" w:hAnsiTheme="minorHAnsi" w:cstheme="minorBidi"/>
          <w:b w:val="0"/>
          <w:bCs w:val="0"/>
          <w:color w:val="auto"/>
        </w:rPr>
        <w:commentReference w:id="215"/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B8171E" w14:paraId="3F07EFA0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3531367" w14:textId="386CCF83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病灶序号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51C0566" w14:textId="0B507A5B" w:rsidR="00B8171E" w:rsidRDefault="00B8171E" w:rsidP="00B41578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□NT1   □NT2   □NT3   □NT4   □NT5</w:t>
            </w:r>
            <w:r w:rsidR="00824FA5">
              <w:rPr>
                <w:rFonts w:ascii="Times New Roman" w:eastAsia="宋体" w:hAnsi="Times New Roman" w:cs="Times New Roman"/>
                <w:lang w:eastAsia="zh-CN"/>
              </w:rPr>
              <w:t xml:space="preserve">   □NT6</w:t>
            </w:r>
          </w:p>
        </w:tc>
      </w:tr>
      <w:tr w:rsidR="00B8171E" w14:paraId="0C1207F4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E80A83D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8C30135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B8171E" w14:paraId="66C05D14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AC7C9DF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D984C9F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淋巴结部位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非淋巴结部位</w:t>
            </w:r>
          </w:p>
        </w:tc>
      </w:tr>
      <w:tr w:rsidR="00B8171E" w14:paraId="4CDE7067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CBFC8FD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淋巴结部位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48E945C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B8171E" w14:paraId="69C8D0A5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C8AF73D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非淋巴结部位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7AFB37F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6C21C9">
              <w:rPr>
                <w:rFonts w:ascii="Times New Roman" w:eastAsia="宋体" w:hAnsi="Times New Roman" w:cs="Times New Roman" w:hint="eastAsia"/>
                <w:lang w:eastAsia="zh-CN"/>
              </w:rPr>
              <w:t>骨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脑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乳房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胸壁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肾脏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肾上腺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肝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肺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腹膜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  <w:p w14:paraId="4A3B8E24" w14:textId="66CB4D42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前列腺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胸膜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皮肤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胃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扁桃体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喉咽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B8171E" w14:paraId="132420A3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7F9346A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E5CA49F" w14:textId="77777777" w:rsidR="00B8171E" w:rsidRPr="006C21C9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B8171E" w14:paraId="27E6FA78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C04BB85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测量方法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C9AC0E6" w14:textId="0E72E33B" w:rsidR="00B8171E" w:rsidRPr="008B174F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 xml:space="preserve">CT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>CT</w:t>
            </w:r>
            <w:commentRangeStart w:id="216"/>
            <w:commentRangeStart w:id="217"/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平扫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>MRI</w:t>
            </w:r>
            <w:r w:rsidR="0068154B">
              <w:rPr>
                <w:rFonts w:ascii="Times New Roman" w:eastAsia="宋体" w:hAnsi="Times New Roman" w:cs="Times New Roman"/>
                <w:lang w:eastAsia="zh-CN"/>
              </w:rPr>
              <w:t xml:space="preserve">   </w:t>
            </w:r>
            <w:r w:rsidR="0068154B"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68154B" w:rsidRPr="002D2590">
              <w:rPr>
                <w:rFonts w:ascii="Times New Roman" w:hAnsi="Times New Roman" w:cs="Times New Roman"/>
              </w:rPr>
              <w:t>PET-CT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  <w:commentRangeEnd w:id="216"/>
            <w:r w:rsidR="00EC4D14">
              <w:rPr>
                <w:rStyle w:val="af"/>
              </w:rPr>
              <w:commentReference w:id="216"/>
            </w:r>
            <w:commentRangeEnd w:id="217"/>
            <w:r w:rsidR="00317BE5">
              <w:rPr>
                <w:rStyle w:val="af"/>
              </w:rPr>
              <w:commentReference w:id="217"/>
            </w:r>
          </w:p>
        </w:tc>
      </w:tr>
      <w:tr w:rsidR="00317BE5" w:rsidDel="003D59D0" w14:paraId="05B23D32" w14:textId="4DB7AB6B" w:rsidTr="00B8171E">
        <w:trPr>
          <w:jc w:val="center"/>
          <w:ins w:id="218" w:author="zhangxuejun_clin" w:date="2023-10-17T16:55:00Z"/>
          <w:del w:id="219" w:author="suzhaohui_clin" w:date="2023-10-18T15:17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6C4BA41" w14:textId="7E7FD350" w:rsidR="00317BE5" w:rsidDel="003D59D0" w:rsidRDefault="00317BE5" w:rsidP="00317BE5">
            <w:pPr>
              <w:spacing w:before="160" w:after="160"/>
              <w:rPr>
                <w:ins w:id="220" w:author="zhangxuejun_clin" w:date="2023-10-17T16:55:00Z"/>
                <w:del w:id="221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ins w:id="222" w:author="zhangxuejun_clin" w:date="2023-10-17T16:55:00Z">
              <w:del w:id="223" w:author="suzhaohui_clin" w:date="2023-10-18T15:17:00Z"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delText>是否进行了</w:delTex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delText>5</w:delTex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delText>分法评分</w:delText>
                </w:r>
              </w:del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42A4BFF" w14:textId="292D663B" w:rsidR="00317BE5" w:rsidRPr="006C21C9" w:rsidDel="003D59D0" w:rsidRDefault="00317BE5" w:rsidP="00317BE5">
            <w:pPr>
              <w:spacing w:before="160" w:after="160"/>
              <w:rPr>
                <w:ins w:id="224" w:author="zhangxuejun_clin" w:date="2023-10-17T16:55:00Z"/>
                <w:del w:id="225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ins w:id="226" w:author="zhangxuejun_clin" w:date="2023-10-17T16:55:00Z">
              <w:del w:id="227" w:author="suzhaohui_clin" w:date="2023-10-18T15:17:00Z"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□</w:delTex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delText>是</w:delTex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delText xml:space="preserve"> </w:delTex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 xml:space="preserve">  □</w:delText>
                </w:r>
                <w:r w:rsidDel="003D59D0">
                  <w:rPr>
                    <w:rFonts w:ascii="Times New Roman" w:eastAsia="宋体" w:hAnsi="Times New Roman" w:cs="Times New Roman" w:hint="eastAsia"/>
                    <w:lang w:eastAsia="zh-CN"/>
                  </w:rPr>
                  <w:delText>否</w:delText>
                </w:r>
              </w:del>
            </w:ins>
          </w:p>
        </w:tc>
      </w:tr>
      <w:tr w:rsidR="00317BE5" w:rsidDel="003D59D0" w14:paraId="41F59108" w14:textId="334B3DAE" w:rsidTr="00B8171E">
        <w:trPr>
          <w:jc w:val="center"/>
          <w:ins w:id="228" w:author="zhangxuejun_clin" w:date="2023-10-17T16:55:00Z"/>
          <w:del w:id="229" w:author="suzhaohui_clin" w:date="2023-10-18T15:17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EFAB11F" w14:textId="0C1F9064" w:rsidR="00317BE5" w:rsidDel="003D59D0" w:rsidRDefault="00317BE5" w:rsidP="00317BE5">
            <w:pPr>
              <w:spacing w:before="160" w:after="160"/>
              <w:rPr>
                <w:ins w:id="230" w:author="zhangxuejun_clin" w:date="2023-10-17T16:55:00Z"/>
                <w:del w:id="231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ins w:id="232" w:author="zhangxuejun_clin" w:date="2023-10-17T16:55:00Z">
              <w:del w:id="233" w:author="suzhaohui_clin" w:date="2023-10-18T15:17:00Z">
                <w:r w:rsidDel="003D59D0">
                  <w:rPr>
                    <w:rFonts w:ascii="Times New Roman" w:hAnsi="Times New Roman" w:cs="Times New Roman"/>
                  </w:rPr>
                  <w:delText>5</w:delText>
                </w:r>
                <w:r w:rsidDel="003D59D0">
                  <w:rPr>
                    <w:rFonts w:hint="eastAsia"/>
                    <w:lang w:eastAsia="zh-CN"/>
                  </w:rPr>
                  <w:delText>分法评分</w:delText>
                </w:r>
              </w:del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269DAA3" w14:textId="68918FEC" w:rsidR="00317BE5" w:rsidRPr="006C21C9" w:rsidDel="003D59D0" w:rsidRDefault="00317BE5" w:rsidP="00317BE5">
            <w:pPr>
              <w:spacing w:before="160" w:after="160"/>
              <w:rPr>
                <w:ins w:id="234" w:author="zhangxuejun_clin" w:date="2023-10-17T16:55:00Z"/>
                <w:del w:id="235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ins w:id="236" w:author="zhangxuejun_clin" w:date="2023-10-17T16:55:00Z">
              <w:del w:id="237" w:author="suzhaohui_clin" w:date="2023-10-18T15:17:00Z"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□</w:delTex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 xml:space="preserve">1   </w:delTex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□</w:delTex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 xml:space="preserve">2   </w:delTex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□</w:delTex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 xml:space="preserve">3   </w:delTex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□</w:delTex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 xml:space="preserve">4   </w:delTex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□</w:delTex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 xml:space="preserve">5   </w:delText>
                </w:r>
                <w:r w:rsidRPr="006C21C9"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□</w:delText>
                </w:r>
                <w:r w:rsidDel="003D59D0">
                  <w:rPr>
                    <w:rFonts w:ascii="Times New Roman" w:eastAsia="宋体" w:hAnsi="Times New Roman" w:cs="Times New Roman"/>
                    <w:lang w:eastAsia="zh-CN"/>
                  </w:rPr>
                  <w:delText>X</w:delText>
                </w:r>
              </w:del>
            </w:ins>
          </w:p>
        </w:tc>
      </w:tr>
      <w:tr w:rsidR="00695CE1" w:rsidRPr="003D59D0" w14:paraId="444E9C87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32388EF" w14:textId="77777777" w:rsidR="00695CE1" w:rsidRPr="003D59D0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D59D0">
              <w:rPr>
                <w:rFonts w:ascii="Times New Roman" w:eastAsia="宋体" w:hAnsi="Times New Roman" w:cs="Times New Roman" w:hint="eastAsia"/>
                <w:lang w:eastAsia="zh-CN"/>
              </w:rPr>
              <w:t>其他测量方法，请说明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54933A1" w14:textId="2424B856" w:rsidR="00695CE1" w:rsidRPr="003D59D0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3D59D0" w14:paraId="0E39BF02" w14:textId="77777777" w:rsidTr="0005331C">
        <w:trPr>
          <w:jc w:val="center"/>
          <w:ins w:id="238" w:author="suzhaohui_clin" w:date="2023-10-18T15:17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28EF8B0" w14:textId="77777777" w:rsidR="003D59D0" w:rsidRDefault="003D59D0" w:rsidP="0005331C">
            <w:pPr>
              <w:spacing w:before="160" w:after="160"/>
              <w:rPr>
                <w:ins w:id="239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ins w:id="240" w:author="suzhaohui_clin" w:date="2023-10-18T15:17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是否进行了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5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分法评分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1E7371A" w14:textId="77777777" w:rsidR="003D59D0" w:rsidRPr="006C21C9" w:rsidRDefault="003D59D0" w:rsidP="0005331C">
            <w:pPr>
              <w:spacing w:before="160" w:after="160"/>
              <w:rPr>
                <w:ins w:id="241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ins w:id="242" w:author="suzhaohui_clin" w:date="2023-10-18T15:17:00Z">
              <w:r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是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否</w:t>
              </w:r>
            </w:ins>
          </w:p>
        </w:tc>
      </w:tr>
      <w:tr w:rsidR="003D59D0" w14:paraId="7CC9A3CC" w14:textId="77777777" w:rsidTr="0005331C">
        <w:trPr>
          <w:jc w:val="center"/>
          <w:ins w:id="243" w:author="suzhaohui_clin" w:date="2023-10-18T15:17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8616C0B" w14:textId="77777777" w:rsidR="003D59D0" w:rsidRDefault="003D59D0" w:rsidP="0005331C">
            <w:pPr>
              <w:spacing w:before="160" w:after="160"/>
              <w:rPr>
                <w:ins w:id="244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ins w:id="245" w:author="suzhaohui_clin" w:date="2023-10-18T15:17:00Z">
              <w:r>
                <w:rPr>
                  <w:rFonts w:ascii="Times New Roman" w:hAnsi="Times New Roman" w:cs="Times New Roman"/>
                </w:rPr>
                <w:t>5</w:t>
              </w:r>
              <w:r>
                <w:rPr>
                  <w:rFonts w:hint="eastAsia"/>
                  <w:lang w:eastAsia="zh-CN"/>
                </w:rPr>
                <w:t>分法评分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C7AC44E" w14:textId="77777777" w:rsidR="003D59D0" w:rsidRPr="006C21C9" w:rsidRDefault="003D59D0" w:rsidP="0005331C">
            <w:pPr>
              <w:spacing w:before="160" w:after="160"/>
              <w:rPr>
                <w:ins w:id="246" w:author="suzhaohui_clin" w:date="2023-10-18T15:17:00Z"/>
                <w:rFonts w:ascii="Times New Roman" w:eastAsia="宋体" w:hAnsi="Times New Roman" w:cs="Times New Roman"/>
                <w:lang w:eastAsia="zh-CN"/>
              </w:rPr>
            </w:pPr>
            <w:ins w:id="247" w:author="suzhaohui_clin" w:date="2023-10-18T15:17:00Z"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1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2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3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4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5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>X</w:t>
              </w:r>
            </w:ins>
          </w:p>
        </w:tc>
      </w:tr>
      <w:tr w:rsidR="00695CE1" w14:paraId="36311BD9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16D7B63F" w14:textId="074B4AC9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病灶描述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7BFA926D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存在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消失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明确的进展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增大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增多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减小</w:t>
            </w:r>
          </w:p>
          <w:p w14:paraId="6C774223" w14:textId="70115318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缩小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相仿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相同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未知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695CE1" w14:paraId="10632673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2A4C231F" w14:textId="7420FAEC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其他病灶描述，请详述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45EC2C0F" w14:textId="77777777" w:rsidR="00695CE1" w:rsidRPr="006C21C9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95CE1" w14:paraId="1286A4C3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4C5D07AC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备注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27FC3B96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95CE1" w14:paraId="5B5E7B0D" w14:textId="77777777" w:rsidTr="00CD7E98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343B209A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  <w:tr>
        <w:tc>
          <w:tcPr>
            <w:tcW w:type="dxa" w:w="3541"/>
          </w:tcPr>
          <w:p>
            <w:r>
              <w:t>影像学检查-不可测量病灶</w:t>
            </w:r>
          </w:p>
        </w:tc>
        <w:tc>
          <w:tcPr>
            <w:tcW w:type="dxa" w:w="6199"/>
          </w:tcPr>
          <w:p/>
        </w:tc>
      </w:tr>
    </w:tbl>
    <w:p w14:paraId="526B9A51" w14:textId="77777777" w:rsidR="00B8171E" w:rsidRDefault="00B8171E" w:rsidP="00B8171E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707B5933" w14:textId="3279E694" w:rsidR="00B8171E" w:rsidRDefault="00B8171E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45755036" w14:textId="2C6744F2" w:rsidR="00B41578" w:rsidRDefault="00B41578" w:rsidP="00B41578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lastRenderedPageBreak/>
        <w:t>影像学检查</w:t>
      </w:r>
      <w:r>
        <w:rPr>
          <w:rFonts w:ascii="Times New Roman" w:eastAsia="宋体" w:hAnsi="Times New Roman" w:cs="Times New Roman" w:hint="eastAsia"/>
          <w:lang w:eastAsia="zh-CN"/>
        </w:rPr>
        <w:t>-</w:t>
      </w:r>
      <w:r>
        <w:rPr>
          <w:rFonts w:ascii="Times New Roman" w:eastAsia="宋体" w:hAnsi="Times New Roman" w:cs="Times New Roman" w:hint="eastAsia"/>
          <w:lang w:eastAsia="zh-CN"/>
        </w:rPr>
        <w:t>骨髓询问页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B41578" w14:paraId="0C95CBD0" w14:textId="77777777" w:rsidTr="00646F3D">
        <w:trPr>
          <w:jc w:val="center"/>
        </w:trPr>
        <w:tc>
          <w:tcPr>
            <w:tcW w:w="3541" w:type="dxa"/>
          </w:tcPr>
          <w:p w14:paraId="4092F1A6" w14:textId="0D97FE69" w:rsidR="00B41578" w:rsidRDefault="00B41578" w:rsidP="00301FF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516A1">
              <w:rPr>
                <w:rFonts w:ascii="Times New Roman" w:eastAsia="宋体" w:hAnsi="Times New Roman" w:cs="Times New Roman" w:hint="eastAsia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骨髓</w:t>
            </w:r>
            <w:r w:rsidRPr="002516A1">
              <w:rPr>
                <w:rFonts w:ascii="Times New Roman" w:eastAsia="宋体" w:hAnsi="Times New Roman" w:cs="Times New Roman" w:hint="eastAsia"/>
                <w:lang w:eastAsia="zh-CN"/>
              </w:rPr>
              <w:t>影像学检查？</w:t>
            </w:r>
          </w:p>
        </w:tc>
        <w:tc>
          <w:tcPr>
            <w:tcW w:w="6199" w:type="dxa"/>
          </w:tcPr>
          <w:p w14:paraId="604D3276" w14:textId="77777777" w:rsidR="00B41578" w:rsidRDefault="00B41578" w:rsidP="00646F3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>
        <w:tc>
          <w:tcPr>
            <w:tcW w:type="dxa" w:w="3541"/>
          </w:tcPr>
          <w:p>
            <w:r>
              <w:t>影像学检查-骨髓询问页</w:t>
            </w:r>
          </w:p>
        </w:tc>
        <w:tc>
          <w:tcPr>
            <w:tcW w:type="dxa" w:w="6199"/>
          </w:tcPr>
          <w:p/>
        </w:tc>
      </w:tr>
    </w:tbl>
    <w:p w14:paraId="69B89019" w14:textId="77777777" w:rsidR="00B41578" w:rsidRDefault="00B41578" w:rsidP="00B41578"/>
    <w:p w14:paraId="687D0F5B" w14:textId="572155AA" w:rsidR="00B41578" w:rsidRDefault="00B41578" w:rsidP="00B41578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r w:rsidRPr="009A2C96">
        <w:rPr>
          <w:rFonts w:ascii="Times New Roman" w:eastAsia="宋体" w:hAnsi="Times New Roman" w:cs="Times New Roman" w:hint="eastAsia"/>
          <w:lang w:eastAsia="zh-CN"/>
        </w:rPr>
        <w:t>影像学检查</w:t>
      </w:r>
      <w:r>
        <w:rPr>
          <w:rFonts w:ascii="Times New Roman" w:eastAsia="宋体" w:hAnsi="Times New Roman" w:cs="Times New Roman" w:hint="eastAsia"/>
          <w:lang w:eastAsia="zh-CN"/>
        </w:rPr>
        <w:t>-</w:t>
      </w:r>
      <w:r>
        <w:rPr>
          <w:rFonts w:ascii="Times New Roman" w:eastAsia="宋体" w:hAnsi="Times New Roman" w:cs="Times New Roman" w:hint="eastAsia"/>
          <w:lang w:eastAsia="zh-CN"/>
        </w:rPr>
        <w:t>骨髓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B41578" w14:paraId="02BD006C" w14:textId="77777777" w:rsidTr="00646F3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BD4FFBE" w14:textId="77777777" w:rsidR="00B41578" w:rsidRDefault="00B41578" w:rsidP="00646F3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563DA5E" w14:textId="77777777" w:rsidR="00B41578" w:rsidRDefault="00B41578" w:rsidP="00646F3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542A25" w14:paraId="47AD81DD" w14:textId="77777777" w:rsidTr="00646F3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24FC399" w14:textId="7E8C6797" w:rsidR="00542A25" w:rsidRDefault="00542A25" w:rsidP="00646F3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分法评分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90FA158" w14:textId="7CD0B2EB" w:rsidR="00542A25" w:rsidRDefault="00542A25" w:rsidP="00646F3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542A25" w14:paraId="34455919" w14:textId="77777777" w:rsidTr="00646F3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0D12F37" w14:textId="22F2339A" w:rsidR="00542A25" w:rsidRDefault="00542A25" w:rsidP="00646F3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分法评分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40D10AB" w14:textId="72FAD538" w:rsidR="00542A25" w:rsidRDefault="00542A25" w:rsidP="00646F3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□1   □2   □3   □4   □5   □X</w:t>
            </w:r>
          </w:p>
        </w:tc>
      </w:tr>
      <w:tr w:rsidR="00542A25" w14:paraId="406749B5" w14:textId="77777777" w:rsidTr="009A2C96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27C5F286" w14:textId="177E6A4A" w:rsidR="00542A25" w:rsidRDefault="00542A25" w:rsidP="009A2C96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如果评分为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4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或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5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分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4F71A4F8" w14:textId="77777777" w:rsidR="00542A25" w:rsidRPr="009A2C96" w:rsidRDefault="00542A25" w:rsidP="009A2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□与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基线相比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，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摄取减少</w:t>
            </w:r>
          </w:p>
          <w:p w14:paraId="55D2AEB6" w14:textId="77777777" w:rsidR="00542A25" w:rsidRPr="009A2C96" w:rsidRDefault="00542A25" w:rsidP="009A2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□与基线相比摄取无显著变化</w:t>
            </w:r>
          </w:p>
          <w:p w14:paraId="0E85562F" w14:textId="77777777" w:rsidR="00542A25" w:rsidRPr="009A2C96" w:rsidRDefault="00542A25" w:rsidP="009A2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□与基线相比，摄取增加</w:t>
            </w:r>
          </w:p>
          <w:p w14:paraId="6FF5B680" w14:textId="2C48094A" w:rsidR="00542A25" w:rsidRDefault="00542A25" w:rsidP="00301FF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□不适用</w:t>
            </w:r>
          </w:p>
        </w:tc>
      </w:tr>
      <w:tr w:rsidR="00542A25" w14:paraId="5ED43CE5" w14:textId="77777777" w:rsidTr="009A2C96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55836C4F" w14:textId="28C341FF" w:rsidR="00542A25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是否有新发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FDG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亲和性病灶？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2DDEFE73" w14:textId="65C794D3" w:rsidR="00542A25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□是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□否</w:t>
            </w:r>
          </w:p>
        </w:tc>
      </w:tr>
      <w:tr w:rsidR="00542A25" w14:paraId="71B6BF66" w14:textId="77777777" w:rsidTr="009A2C96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0F310319" w14:textId="4915DC46" w:rsidR="00542A25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如是，病灶部位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3AE8028D" w14:textId="398089BB" w:rsidR="00542A25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42A25" w14:paraId="0F8680E6" w14:textId="77777777" w:rsidTr="009A2C96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0AD9A6A4" w14:textId="497670E6" w:rsidR="00542A25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如是，病灶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SUV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5ADA9B59" w14:textId="5FD600CB" w:rsidR="00542A25" w:rsidRPr="006C21C9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/>
                <w:lang w:eastAsia="zh-CN"/>
              </w:rPr>
              <w:t>|__|__|.|__|</w:t>
            </w:r>
          </w:p>
        </w:tc>
      </w:tr>
      <w:tr w:rsidR="00542A25" w14:paraId="64474C1F" w14:textId="77777777" w:rsidTr="009A2C96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360BA9AF" w14:textId="250AE70D" w:rsidR="00542A25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骨髓是否存在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FDG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亲和性病灶？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787965E7" w14:textId="4FCE7579" w:rsidR="00542A25" w:rsidRPr="008B174F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□是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□否</w:t>
            </w:r>
          </w:p>
        </w:tc>
      </w:tr>
      <w:tr w:rsidR="00542A25" w14:paraId="2FB1EEDE" w14:textId="77777777" w:rsidTr="009A2C96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631AF2E2" w14:textId="2537FEA4" w:rsidR="00542A25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如是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，请选择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7030ADDF" w14:textId="41619E05" w:rsidR="00542A25" w:rsidRPr="009A2C96" w:rsidRDefault="00695CE1" w:rsidP="009A2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56C6E">
              <w:rPr>
                <w:rFonts w:ascii="Times New Roman" w:eastAsia="宋体" w:hAnsi="Times New Roman" w:cs="Times New Roman" w:hint="eastAsia"/>
                <w:lang w:eastAsia="zh-CN"/>
              </w:rPr>
              <w:t>□</w:t>
            </w:r>
            <w:r w:rsidR="00542A25" w:rsidRPr="009A2C96">
              <w:rPr>
                <w:rFonts w:ascii="Times New Roman" w:eastAsia="宋体" w:hAnsi="Times New Roman" w:cs="Times New Roman" w:hint="eastAsia"/>
                <w:lang w:eastAsia="zh-CN"/>
              </w:rPr>
              <w:t>新的或复发的</w:t>
            </w:r>
            <w:r w:rsidR="00542A25" w:rsidRPr="009A2C96">
              <w:rPr>
                <w:rFonts w:ascii="Times New Roman" w:eastAsia="宋体" w:hAnsi="Times New Roman" w:cs="Times New Roman"/>
                <w:lang w:eastAsia="zh-CN"/>
              </w:rPr>
              <w:t>FDG</w:t>
            </w:r>
            <w:r w:rsidR="00542A25" w:rsidRPr="009A2C96">
              <w:rPr>
                <w:rFonts w:ascii="Times New Roman" w:eastAsia="宋体" w:hAnsi="Times New Roman" w:cs="Times New Roman" w:hint="eastAsia"/>
                <w:lang w:eastAsia="zh-CN"/>
              </w:rPr>
              <w:t>高摄取</w:t>
            </w:r>
          </w:p>
          <w:p w14:paraId="168B2B1E" w14:textId="77777777" w:rsidR="00542A25" w:rsidRPr="009A2C96" w:rsidRDefault="00542A25" w:rsidP="009A2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□既往存在的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FDG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高摄取与基线相比无变化</w:t>
            </w:r>
          </w:p>
          <w:p w14:paraId="7401CEF9" w14:textId="77777777" w:rsidR="00542A25" w:rsidRPr="009A2C96" w:rsidRDefault="00542A25" w:rsidP="009A2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□既往存在的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FDG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高摄取与基线相比降低</w:t>
            </w:r>
          </w:p>
          <w:p w14:paraId="1BE4B2F4" w14:textId="046E25B0" w:rsidR="00542A25" w:rsidRDefault="00542A25" w:rsidP="00542A2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□既往存在的</w:t>
            </w:r>
            <w:r w:rsidRPr="009A2C96">
              <w:rPr>
                <w:rFonts w:ascii="Times New Roman" w:eastAsia="宋体" w:hAnsi="Times New Roman" w:cs="Times New Roman"/>
                <w:lang w:eastAsia="zh-CN"/>
              </w:rPr>
              <w:t>FDG</w:t>
            </w:r>
            <w:r w:rsidRPr="009A2C96">
              <w:rPr>
                <w:rFonts w:ascii="Times New Roman" w:eastAsia="宋体" w:hAnsi="Times New Roman" w:cs="Times New Roman" w:hint="eastAsia"/>
                <w:lang w:eastAsia="zh-CN"/>
              </w:rPr>
              <w:t>高摄取与基线相比增高</w:t>
            </w:r>
          </w:p>
        </w:tc>
      </w:tr>
      <w:tr w:rsidR="00317BE5" w:rsidRPr="00E6716F" w14:paraId="63D90BB3" w14:textId="77777777" w:rsidTr="009A2C96">
        <w:trPr>
          <w:jc w:val="center"/>
          <w:ins w:id="248" w:author="zhangxuejun_clin" w:date="2023-10-17T16:56:00Z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2A13249D" w14:textId="3617CAFA" w:rsidR="00317BE5" w:rsidRPr="00E6716F" w:rsidRDefault="00317BE5" w:rsidP="00317BE5">
            <w:pPr>
              <w:spacing w:before="160" w:after="160"/>
              <w:rPr>
                <w:ins w:id="249" w:author="zhangxuejun_clin" w:date="2023-10-17T16:56:00Z"/>
                <w:rFonts w:ascii="宋体" w:eastAsia="宋体" w:hAnsi="宋体" w:cs="Times New Roman"/>
                <w:kern w:val="2"/>
                <w:lang w:val="en-US" w:eastAsia="zh-CN"/>
              </w:rPr>
            </w:pPr>
            <w:ins w:id="250" w:author="zhangxuejun_clin" w:date="2023-10-17T16:56:00Z">
              <w:r w:rsidRPr="00E6716F">
                <w:rPr>
                  <w:rFonts w:ascii="宋体" w:eastAsia="宋体" w:hAnsi="宋体" w:hint="eastAsia"/>
                  <w:lang w:eastAsia="zh-CN"/>
                </w:rPr>
                <w:t>是否行骨髓活检检查</w:t>
              </w:r>
            </w:ins>
            <w:ins w:id="251" w:author="zhangxuejun_clin" w:date="2023-10-17T16:57:00Z">
              <w:r w:rsidRPr="00E6716F">
                <w:rPr>
                  <w:rFonts w:ascii="宋体" w:eastAsia="宋体" w:hAnsi="宋体" w:hint="eastAsia"/>
                  <w:lang w:eastAsia="zh-CN"/>
                </w:rPr>
                <w:t>？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3B70722D" w14:textId="501676DB" w:rsidR="00317BE5" w:rsidRPr="00E6716F" w:rsidRDefault="00317BE5" w:rsidP="00317BE5">
            <w:pPr>
              <w:spacing w:before="160" w:after="160"/>
              <w:rPr>
                <w:ins w:id="252" w:author="zhangxuejun_clin" w:date="2023-10-17T16:56:00Z"/>
                <w:rFonts w:ascii="宋体" w:eastAsia="宋体" w:hAnsi="宋体" w:cs="Times New Roman"/>
                <w:lang w:eastAsia="zh-CN"/>
              </w:rPr>
            </w:pPr>
            <w:ins w:id="253" w:author="zhangxuejun_clin" w:date="2023-10-17T16:56:00Z">
              <w:r w:rsidRPr="00E6716F">
                <w:rPr>
                  <w:rFonts w:ascii="宋体" w:eastAsia="宋体" w:hAnsi="宋体" w:cs="Times New Roman" w:hint="eastAsia"/>
                  <w:lang w:eastAsia="zh-CN"/>
                </w:rPr>
                <w:t>□是</w:t>
              </w:r>
              <w:r w:rsidRPr="00E6716F">
                <w:rPr>
                  <w:rFonts w:ascii="宋体" w:eastAsia="宋体" w:hAnsi="宋体" w:cs="Times New Roman"/>
                  <w:lang w:eastAsia="zh-CN"/>
                </w:rPr>
                <w:t xml:space="preserve">  </w:t>
              </w:r>
              <w:r w:rsidRPr="00E6716F">
                <w:rPr>
                  <w:rFonts w:ascii="宋体" w:eastAsia="宋体" w:hAnsi="宋体" w:cs="Times New Roman" w:hint="eastAsia"/>
                  <w:lang w:eastAsia="zh-CN"/>
                </w:rPr>
                <w:t>□否</w:t>
              </w:r>
            </w:ins>
          </w:p>
        </w:tc>
      </w:tr>
      <w:tr w:rsidR="00317BE5" w:rsidRPr="00E6716F" w14:paraId="5B98ED28" w14:textId="77777777" w:rsidTr="009A2C96">
        <w:trPr>
          <w:jc w:val="center"/>
          <w:ins w:id="254" w:author="zhangxuejun_clin" w:date="2023-10-17T16:56:00Z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0B9B6A1B" w14:textId="08DA9936" w:rsidR="00317BE5" w:rsidRPr="00E6716F" w:rsidRDefault="00317BE5" w:rsidP="00317BE5">
            <w:pPr>
              <w:spacing w:before="160" w:after="160"/>
              <w:rPr>
                <w:ins w:id="255" w:author="zhangxuejun_clin" w:date="2023-10-17T16:56:00Z"/>
                <w:rFonts w:ascii="宋体" w:eastAsia="宋体" w:hAnsi="宋体" w:cs="Times New Roman"/>
                <w:kern w:val="2"/>
                <w:lang w:val="en-US" w:eastAsia="zh-CN"/>
              </w:rPr>
            </w:pPr>
            <w:ins w:id="256" w:author="zhangxuejun_clin" w:date="2023-10-17T16:56:00Z">
              <w:r w:rsidRPr="00E6716F">
                <w:rPr>
                  <w:rFonts w:ascii="宋体" w:eastAsia="宋体" w:hAnsi="宋体" w:hint="eastAsia"/>
                  <w:lang w:eastAsia="zh-CN"/>
                </w:rPr>
                <w:t>检查报告描述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64423931" w14:textId="77777777" w:rsidR="00317BE5" w:rsidRPr="00E6716F" w:rsidRDefault="00317BE5" w:rsidP="00317BE5">
            <w:pPr>
              <w:spacing w:before="160" w:after="160"/>
              <w:rPr>
                <w:ins w:id="257" w:author="zhangxuejun_clin" w:date="2023-10-17T16:56:00Z"/>
                <w:rFonts w:ascii="宋体" w:eastAsia="宋体" w:hAnsi="宋体" w:cs="Times New Roman"/>
                <w:lang w:eastAsia="zh-CN"/>
              </w:rPr>
            </w:pPr>
          </w:p>
        </w:tc>
      </w:tr>
      <w:tr w:rsidR="00B41578" w14:paraId="3276CB56" w14:textId="77777777" w:rsidTr="00646F3D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58258547" w14:textId="77777777" w:rsidR="00B41578" w:rsidRDefault="00B41578" w:rsidP="00646F3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</w:t>
            </w:r>
            <w:commentRangeStart w:id="258"/>
            <w:commentRangeStart w:id="259"/>
            <w:r>
              <w:rPr>
                <w:rFonts w:ascii="Times New Roman" w:eastAsia="宋体" w:hAnsi="Times New Roman" w:cs="Times New Roman"/>
                <w:lang w:eastAsia="zh-CN"/>
              </w:rPr>
              <w:t>记录</w:t>
            </w:r>
            <w:commentRangeEnd w:id="258"/>
            <w:r w:rsidR="00EC4D14">
              <w:rPr>
                <w:rStyle w:val="af"/>
              </w:rPr>
              <w:commentReference w:id="258"/>
            </w:r>
            <w:commentRangeEnd w:id="259"/>
            <w:r w:rsidR="00317BE5">
              <w:rPr>
                <w:rStyle w:val="af"/>
              </w:rPr>
              <w:commentReference w:id="259"/>
            </w:r>
          </w:p>
        </w:tc>
      </w:tr>
      <w:tr>
        <w:tc>
          <w:tcPr>
            <w:tcW w:type="dxa" w:w="3541"/>
          </w:tcPr>
          <w:p>
            <w:r>
              <w:t>影像学检查-骨髓</w:t>
            </w:r>
          </w:p>
        </w:tc>
        <w:tc>
          <w:tcPr>
            <w:tcW w:type="dxa" w:w="6199"/>
          </w:tcPr>
          <w:p/>
        </w:tc>
      </w:tr>
    </w:tbl>
    <w:p w14:paraId="12637438" w14:textId="77777777" w:rsidR="00B41578" w:rsidRDefault="00B41578" w:rsidP="00B41578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0C6E30E2" w14:textId="77777777" w:rsidR="00B41578" w:rsidRDefault="00B41578" w:rsidP="00B41578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645086CB" w14:textId="53EB30DB" w:rsidR="00B8171E" w:rsidRDefault="00B8171E" w:rsidP="00B8171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260" w:name="_Toc147735159"/>
      <w:r>
        <w:rPr>
          <w:rFonts w:ascii="Times New Roman" w:eastAsia="宋体" w:hAnsi="Times New Roman" w:cs="Times New Roman" w:hint="eastAsia"/>
          <w:lang w:eastAsia="zh-CN"/>
        </w:rPr>
        <w:lastRenderedPageBreak/>
        <w:t>影像学检查</w:t>
      </w:r>
      <w:r>
        <w:rPr>
          <w:rFonts w:ascii="Times New Roman" w:eastAsia="宋体" w:hAnsi="Times New Roman" w:cs="Times New Roman" w:hint="eastAsia"/>
          <w:lang w:eastAsia="zh-CN"/>
        </w:rPr>
        <w:t>-</w:t>
      </w:r>
      <w:r w:rsidR="00306264">
        <w:rPr>
          <w:rFonts w:ascii="Times New Roman" w:eastAsia="宋体" w:hAnsi="Times New Roman" w:cs="Times New Roman" w:hint="eastAsia"/>
          <w:lang w:eastAsia="zh-CN"/>
        </w:rPr>
        <w:t>新</w:t>
      </w:r>
      <w:r>
        <w:rPr>
          <w:rFonts w:ascii="Times New Roman" w:eastAsia="宋体" w:hAnsi="Times New Roman" w:cs="Times New Roman" w:hint="eastAsia"/>
          <w:lang w:eastAsia="zh-CN"/>
        </w:rPr>
        <w:t>病灶询问页</w:t>
      </w:r>
      <w:bookmarkEnd w:id="260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B8171E" w14:paraId="1259FEBF" w14:textId="77777777" w:rsidTr="00B8171E">
        <w:trPr>
          <w:jc w:val="center"/>
        </w:trPr>
        <w:tc>
          <w:tcPr>
            <w:tcW w:w="3541" w:type="dxa"/>
          </w:tcPr>
          <w:p w14:paraId="005013BC" w14:textId="2AEF57D0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2516A1">
              <w:rPr>
                <w:rFonts w:ascii="Times New Roman" w:eastAsia="宋体" w:hAnsi="Times New Roman" w:cs="Times New Roman" w:hint="eastAsia"/>
                <w:lang w:eastAsia="zh-CN"/>
              </w:rPr>
              <w:t>是否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有新病灶</w:t>
            </w:r>
            <w:r w:rsidRPr="002516A1">
              <w:rPr>
                <w:rFonts w:ascii="Times New Roman" w:eastAsia="宋体" w:hAnsi="Times New Roman" w:cs="Times New Roman" w:hint="eastAsia"/>
                <w:lang w:eastAsia="zh-CN"/>
              </w:rPr>
              <w:t>？</w:t>
            </w:r>
          </w:p>
        </w:tc>
        <w:tc>
          <w:tcPr>
            <w:tcW w:w="6199" w:type="dxa"/>
          </w:tcPr>
          <w:p w14:paraId="1B11BBB0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B8171E" w14:paraId="225F0A0D" w14:textId="77777777" w:rsidTr="00B8171E">
        <w:trPr>
          <w:jc w:val="center"/>
        </w:trPr>
        <w:tc>
          <w:tcPr>
            <w:tcW w:w="3541" w:type="dxa"/>
          </w:tcPr>
          <w:p w14:paraId="47D00AAC" w14:textId="1B0963F4" w:rsidR="00B8171E" w:rsidRPr="002516A1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若是，是否进行了新病灶影像学检查？</w:t>
            </w:r>
          </w:p>
        </w:tc>
        <w:tc>
          <w:tcPr>
            <w:tcW w:w="6199" w:type="dxa"/>
          </w:tcPr>
          <w:p w14:paraId="13363A16" w14:textId="252C0768" w:rsidR="00B8171E" w:rsidRDefault="004503DF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>
        <w:tc>
          <w:tcPr>
            <w:tcW w:type="dxa" w:w="3541"/>
          </w:tcPr>
          <w:p>
            <w:r>
              <w:t>影像学检查-新病灶询问页</w:t>
            </w:r>
          </w:p>
        </w:tc>
        <w:tc>
          <w:tcPr>
            <w:tcW w:type="dxa" w:w="6199"/>
          </w:tcPr>
          <w:p/>
        </w:tc>
      </w:tr>
    </w:tbl>
    <w:p w14:paraId="218EA2E8" w14:textId="77777777" w:rsidR="00B8171E" w:rsidRDefault="00B8171E" w:rsidP="00B8171E"/>
    <w:p w14:paraId="780C56A0" w14:textId="5776625D" w:rsidR="00B8171E" w:rsidRDefault="00B8171E" w:rsidP="00B8171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261" w:name="_Toc147735160"/>
      <w:r>
        <w:rPr>
          <w:rFonts w:ascii="Times New Roman" w:eastAsia="宋体" w:hAnsi="Times New Roman" w:cs="Times New Roman" w:hint="eastAsia"/>
          <w:lang w:eastAsia="zh-CN"/>
        </w:rPr>
        <w:t>影像学检查</w:t>
      </w:r>
      <w:r>
        <w:rPr>
          <w:rFonts w:ascii="Times New Roman" w:eastAsia="宋体" w:hAnsi="Times New Roman" w:cs="Times New Roman" w:hint="eastAsia"/>
          <w:lang w:eastAsia="zh-CN"/>
        </w:rPr>
        <w:t>-</w:t>
      </w:r>
      <w:r w:rsidR="00306264">
        <w:rPr>
          <w:rFonts w:ascii="Times New Roman" w:eastAsia="宋体" w:hAnsi="Times New Roman" w:cs="Times New Roman" w:hint="eastAsia"/>
          <w:lang w:eastAsia="zh-CN"/>
        </w:rPr>
        <w:t>新</w:t>
      </w:r>
      <w:r>
        <w:rPr>
          <w:rFonts w:ascii="Times New Roman" w:eastAsia="宋体" w:hAnsi="Times New Roman" w:cs="Times New Roman" w:hint="eastAsia"/>
          <w:lang w:eastAsia="zh-CN"/>
        </w:rPr>
        <w:t>病灶</w:t>
      </w:r>
      <w:bookmarkEnd w:id="261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B8171E" w14:paraId="1F93A171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C6428BF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靶病灶序号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97BDB29" w14:textId="296984A2" w:rsidR="00B8171E" w:rsidRDefault="00B8171E" w:rsidP="004503D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□N1   □N2   □N3   □N4   □N5</w:t>
            </w:r>
          </w:p>
        </w:tc>
      </w:tr>
      <w:tr w:rsidR="00B8171E" w14:paraId="1CB11989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DA5351A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5F32A78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B8171E" w14:paraId="20C72E73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12D4B60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1B17AF7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淋巴结部位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非淋巴结部位</w:t>
            </w:r>
          </w:p>
        </w:tc>
      </w:tr>
      <w:tr w:rsidR="00B8171E" w14:paraId="73188668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44DA7A7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淋巴结部位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2257C27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B8171E" w14:paraId="73C166DB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EE9445D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非淋巴结部位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5F062A7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6C21C9">
              <w:rPr>
                <w:rFonts w:ascii="Times New Roman" w:eastAsia="宋体" w:hAnsi="Times New Roman" w:cs="Times New Roman" w:hint="eastAsia"/>
                <w:lang w:eastAsia="zh-CN"/>
              </w:rPr>
              <w:t>骨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脑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乳房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胸壁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肾脏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肾上腺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肝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肺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腹膜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  <w:p w14:paraId="1205635B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前列腺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胸膜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皮肤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胃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扁桃体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 xml:space="preserve"> □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喉咽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B8171E" w14:paraId="4C33ABD0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D93E6BA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E07617D" w14:textId="77777777" w:rsidR="00B8171E" w:rsidRPr="006C21C9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B8171E" w14:paraId="7E459ED4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5531543" w14:textId="77777777" w:rsidR="00B8171E" w:rsidRDefault="00B8171E" w:rsidP="00B8171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测量方法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F63AF38" w14:textId="435B8CCC" w:rsidR="00B8171E" w:rsidRPr="008B174F" w:rsidRDefault="00B8171E" w:rsidP="00317BE5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 xml:space="preserve">CT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>CT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平扫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 xml:space="preserve">MRI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ins w:id="262" w:author="zhangxuejun_clin" w:date="2023-10-17T16:58:00Z">
              <w:r w:rsidR="00317BE5"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 w:rsidR="00317BE5" w:rsidRPr="002D2590">
                <w:rPr>
                  <w:rFonts w:ascii="Times New Roman" w:hAnsi="Times New Roman" w:cs="Times New Roman"/>
                </w:rPr>
                <w:t>PET-CT</w:t>
              </w:r>
            </w:ins>
            <w:r w:rsidR="00695CE1">
              <w:rPr>
                <w:rFonts w:ascii="Times New Roman" w:hAnsi="Times New Roman" w:cs="Times New Roman"/>
              </w:rPr>
              <w:t xml:space="preserve"> 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317BE5" w14:paraId="146157E4" w14:textId="77777777" w:rsidTr="00B8171E">
        <w:trPr>
          <w:jc w:val="center"/>
          <w:ins w:id="263" w:author="zhangxuejun_clin" w:date="2023-10-17T16:58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AE3D18A" w14:textId="1166831B" w:rsidR="00317BE5" w:rsidRDefault="00317BE5" w:rsidP="00317BE5">
            <w:pPr>
              <w:spacing w:before="160" w:after="160"/>
              <w:rPr>
                <w:ins w:id="264" w:author="zhangxuejun_clin" w:date="2023-10-17T16:58:00Z"/>
                <w:rFonts w:ascii="Times New Roman" w:eastAsia="宋体" w:hAnsi="Times New Roman" w:cs="Times New Roman"/>
                <w:lang w:eastAsia="zh-CN"/>
              </w:rPr>
            </w:pPr>
            <w:ins w:id="265" w:author="zhangxuejun_clin" w:date="2023-10-17T16:58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是否进行了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5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分法评分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0EAA24F" w14:textId="24C06FE9" w:rsidR="00317BE5" w:rsidRPr="006C21C9" w:rsidRDefault="00317BE5" w:rsidP="00317BE5">
            <w:pPr>
              <w:spacing w:before="160" w:after="160"/>
              <w:rPr>
                <w:ins w:id="266" w:author="zhangxuejun_clin" w:date="2023-10-17T16:58:00Z"/>
                <w:rFonts w:ascii="Times New Roman" w:eastAsia="宋体" w:hAnsi="Times New Roman" w:cs="Times New Roman"/>
                <w:lang w:eastAsia="zh-CN"/>
              </w:rPr>
            </w:pPr>
            <w:ins w:id="267" w:author="zhangxuejun_clin" w:date="2023-10-17T16:58:00Z">
              <w:r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是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否</w:t>
              </w:r>
            </w:ins>
          </w:p>
        </w:tc>
      </w:tr>
      <w:tr w:rsidR="00317BE5" w14:paraId="1CC74594" w14:textId="77777777" w:rsidTr="00B8171E">
        <w:trPr>
          <w:jc w:val="center"/>
          <w:ins w:id="268" w:author="zhangxuejun_clin" w:date="2023-10-17T16:58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68ECC57" w14:textId="059213F7" w:rsidR="00317BE5" w:rsidRDefault="00317BE5" w:rsidP="00317BE5">
            <w:pPr>
              <w:spacing w:before="160" w:after="160"/>
              <w:rPr>
                <w:ins w:id="269" w:author="zhangxuejun_clin" w:date="2023-10-17T16:58:00Z"/>
                <w:rFonts w:ascii="Times New Roman" w:eastAsia="宋体" w:hAnsi="Times New Roman" w:cs="Times New Roman"/>
                <w:lang w:eastAsia="zh-CN"/>
              </w:rPr>
            </w:pPr>
            <w:ins w:id="270" w:author="zhangxuejun_clin" w:date="2023-10-17T16:58:00Z">
              <w:r>
                <w:rPr>
                  <w:rFonts w:ascii="Times New Roman" w:hAnsi="Times New Roman" w:cs="Times New Roman"/>
                </w:rPr>
                <w:t>5</w:t>
              </w:r>
              <w:r>
                <w:rPr>
                  <w:rFonts w:hint="eastAsia"/>
                  <w:lang w:eastAsia="zh-CN"/>
                </w:rPr>
                <w:t>分法评分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F41DCF9" w14:textId="5014A7CC" w:rsidR="00317BE5" w:rsidRPr="006C21C9" w:rsidRDefault="00317BE5" w:rsidP="00317BE5">
            <w:pPr>
              <w:spacing w:before="160" w:after="160"/>
              <w:rPr>
                <w:ins w:id="271" w:author="zhangxuejun_clin" w:date="2023-10-17T16:58:00Z"/>
                <w:rFonts w:ascii="Times New Roman" w:eastAsia="宋体" w:hAnsi="Times New Roman" w:cs="Times New Roman"/>
                <w:lang w:eastAsia="zh-CN"/>
              </w:rPr>
            </w:pPr>
            <w:ins w:id="272" w:author="zhangxuejun_clin" w:date="2023-10-17T16:58:00Z"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1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2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3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4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5   </w:t>
              </w:r>
              <w:r w:rsidRPr="006C21C9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>X</w:t>
              </w:r>
            </w:ins>
          </w:p>
        </w:tc>
      </w:tr>
      <w:tr w:rsidR="00695CE1" w14:paraId="4E674100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FEB20A7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其他测量方法，请说明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A508767" w14:textId="77777777" w:rsidR="00695CE1" w:rsidRPr="006C21C9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95CE1" w14:paraId="74A32553" w14:textId="77777777" w:rsidTr="00B8171E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3FCDBFE4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备注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534762B9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95CE1" w14:paraId="03623BF2" w14:textId="77777777" w:rsidTr="00CD7E98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79DF3787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  <w:tr>
        <w:tc>
          <w:tcPr>
            <w:tcW w:type="dxa" w:w="3541"/>
          </w:tcPr>
          <w:p>
            <w:r>
              <w:t>影像学检查-新病灶</w:t>
            </w:r>
          </w:p>
        </w:tc>
        <w:tc>
          <w:tcPr>
            <w:tcW w:type="dxa" w:w="6199"/>
          </w:tcPr>
          <w:p/>
        </w:tc>
      </w:tr>
    </w:tbl>
    <w:p w14:paraId="5BD42CA2" w14:textId="3843E994" w:rsidR="00B8171E" w:rsidRDefault="00B8171E" w:rsidP="00B8171E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0AEA99D3" w14:textId="7A616023" w:rsidR="004503DF" w:rsidRDefault="004503DF" w:rsidP="004503DF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273" w:name="_Toc147735161"/>
      <w:r>
        <w:rPr>
          <w:rFonts w:ascii="Times New Roman" w:eastAsia="宋体" w:hAnsi="Times New Roman" w:cs="Times New Roman" w:hint="eastAsia"/>
          <w:lang w:eastAsia="zh-CN"/>
        </w:rPr>
        <w:lastRenderedPageBreak/>
        <w:t>影像学检查</w:t>
      </w:r>
      <w:r>
        <w:rPr>
          <w:rFonts w:ascii="Times New Roman" w:eastAsia="宋体" w:hAnsi="Times New Roman" w:cs="Times New Roman" w:hint="eastAsia"/>
          <w:lang w:eastAsia="zh-CN"/>
        </w:rPr>
        <w:t>-</w:t>
      </w:r>
      <w:r w:rsidR="00824FA5">
        <w:rPr>
          <w:rFonts w:ascii="Times New Roman" w:eastAsia="宋体" w:hAnsi="Times New Roman" w:cs="Times New Roman" w:hint="eastAsia"/>
          <w:lang w:eastAsia="zh-CN"/>
        </w:rPr>
        <w:t>器官增大</w:t>
      </w:r>
      <w:r>
        <w:rPr>
          <w:rFonts w:ascii="Times New Roman" w:eastAsia="宋体" w:hAnsi="Times New Roman" w:cs="Times New Roman" w:hint="eastAsia"/>
          <w:lang w:eastAsia="zh-CN"/>
        </w:rPr>
        <w:t>询问页</w:t>
      </w:r>
      <w:bookmarkEnd w:id="273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4503DF" w14:paraId="7ECB4F94" w14:textId="77777777" w:rsidTr="00EC47E9">
        <w:trPr>
          <w:jc w:val="center"/>
        </w:trPr>
        <w:tc>
          <w:tcPr>
            <w:tcW w:w="3541" w:type="dxa"/>
          </w:tcPr>
          <w:p w14:paraId="029F33E0" w14:textId="4572795B" w:rsidR="004503DF" w:rsidRPr="002516A1" w:rsidRDefault="004503DF" w:rsidP="00EC47E9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是否进行了</w:t>
            </w:r>
            <w:r w:rsidR="00824FA5">
              <w:rPr>
                <w:rFonts w:ascii="Times New Roman" w:eastAsia="宋体" w:hAnsi="Times New Roman" w:cs="Times New Roman" w:hint="eastAsia"/>
                <w:lang w:eastAsia="zh-CN"/>
              </w:rPr>
              <w:t>器官增大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检查？</w:t>
            </w:r>
          </w:p>
        </w:tc>
        <w:tc>
          <w:tcPr>
            <w:tcW w:w="6199" w:type="dxa"/>
          </w:tcPr>
          <w:p w14:paraId="3095D2F8" w14:textId="77777777" w:rsidR="004503DF" w:rsidRDefault="004503DF" w:rsidP="00EC47E9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>
        <w:tc>
          <w:tcPr>
            <w:tcW w:type="dxa" w:w="3541"/>
          </w:tcPr>
          <w:p>
            <w:r>
              <w:t>影像学检查-器官增大询问页</w:t>
            </w:r>
          </w:p>
        </w:tc>
        <w:tc>
          <w:tcPr>
            <w:tcW w:type="dxa" w:w="6199"/>
          </w:tcPr>
          <w:p/>
        </w:tc>
      </w:tr>
    </w:tbl>
    <w:p w14:paraId="58B8EFA7" w14:textId="77777777" w:rsidR="004503DF" w:rsidRDefault="004503DF" w:rsidP="004503DF"/>
    <w:p w14:paraId="49CEC27E" w14:textId="53A670D9" w:rsidR="004503DF" w:rsidRDefault="004503DF" w:rsidP="004503DF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274" w:name="_Toc147735162"/>
      <w:r>
        <w:rPr>
          <w:rFonts w:ascii="Times New Roman" w:eastAsia="宋体" w:hAnsi="Times New Roman" w:cs="Times New Roman" w:hint="eastAsia"/>
          <w:lang w:eastAsia="zh-CN"/>
        </w:rPr>
        <w:t>影像学检查</w:t>
      </w:r>
      <w:r>
        <w:rPr>
          <w:rFonts w:ascii="Times New Roman" w:eastAsia="宋体" w:hAnsi="Times New Roman" w:cs="Times New Roman" w:hint="eastAsia"/>
          <w:lang w:eastAsia="zh-CN"/>
        </w:rPr>
        <w:t>-</w:t>
      </w:r>
      <w:bookmarkEnd w:id="274"/>
      <w:r w:rsidR="00824FA5">
        <w:rPr>
          <w:rFonts w:ascii="Times New Roman" w:eastAsia="宋体" w:hAnsi="Times New Roman" w:cs="Times New Roman" w:hint="eastAsia"/>
          <w:lang w:eastAsia="zh-CN"/>
        </w:rPr>
        <w:t>器官增大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4503DF" w14:paraId="590EC721" w14:textId="77777777" w:rsidTr="00EC47E9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B366BA2" w14:textId="77777777" w:rsidR="004503DF" w:rsidRDefault="004503DF" w:rsidP="00EC47E9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1CBF8A7" w14:textId="77777777" w:rsidR="004503DF" w:rsidRDefault="004503DF" w:rsidP="00EC47E9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4503DF" w14:paraId="34B517A1" w14:textId="77777777" w:rsidTr="00EC47E9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D17B8DD" w14:textId="77777777" w:rsidR="004503DF" w:rsidRDefault="004503DF" w:rsidP="00EC47E9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测量方法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21BEF37" w14:textId="180F96F0" w:rsidR="004503DF" w:rsidRPr="008B174F" w:rsidRDefault="004503DF" w:rsidP="006F173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 xml:space="preserve">CT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>CT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平扫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增强</w:t>
            </w:r>
            <w:r w:rsidRPr="00B8171E">
              <w:rPr>
                <w:rFonts w:ascii="Times New Roman" w:eastAsia="宋体" w:hAnsi="Times New Roman" w:cs="Times New Roman"/>
                <w:lang w:eastAsia="zh-CN"/>
              </w:rPr>
              <w:t xml:space="preserve">MRI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ins w:id="275" w:author="zhangxuejun_clin" w:date="2023-10-17T16:59:00Z">
              <w:r w:rsidR="006F173A" w:rsidRPr="006F173A">
                <w:rPr>
                  <w:rFonts w:ascii="Times New Roman" w:eastAsia="宋体" w:hAnsi="Times New Roman" w:cs="Times New Roman" w:hint="eastAsia"/>
                  <w:lang w:eastAsia="zh-CN"/>
                </w:rPr>
                <w:t>□</w:t>
              </w:r>
              <w:r w:rsidR="006F173A" w:rsidRPr="006F173A">
                <w:rPr>
                  <w:rFonts w:ascii="Times New Roman" w:eastAsia="宋体" w:hAnsi="Times New Roman" w:cs="Times New Roman"/>
                  <w:lang w:eastAsia="zh-CN"/>
                </w:rPr>
                <w:t>PET-CT</w:t>
              </w:r>
            </w:ins>
            <w:r w:rsidR="00695CE1">
              <w:rPr>
                <w:rFonts w:ascii="Times New Roman" w:hAnsi="Times New Roman" w:cs="Times New Roman"/>
              </w:rPr>
              <w:t xml:space="preserve"> 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B8171E"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6F173A" w14:paraId="5BB5E749" w14:textId="77777777" w:rsidTr="00EC47E9">
        <w:trPr>
          <w:jc w:val="center"/>
          <w:ins w:id="276" w:author="zhangxuejun_clin" w:date="2023-10-17T16:59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269BC21" w14:textId="4DA6F3EA" w:rsidR="006F173A" w:rsidRPr="006F173A" w:rsidRDefault="006F173A" w:rsidP="006F173A">
            <w:pPr>
              <w:spacing w:before="160" w:after="160"/>
              <w:rPr>
                <w:ins w:id="277" w:author="zhangxuejun_clin" w:date="2023-10-17T16:59:00Z"/>
                <w:rFonts w:ascii="Times New Roman" w:eastAsia="宋体" w:hAnsi="Times New Roman" w:cs="Times New Roman"/>
                <w:lang w:eastAsia="zh-CN"/>
              </w:rPr>
            </w:pPr>
            <w:ins w:id="278" w:author="zhangxuejun_clin" w:date="2023-10-17T17:00:00Z"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>是否进行了</w:t>
              </w:r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>5</w:t>
              </w:r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>分法评分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D630B50" w14:textId="18E825A3" w:rsidR="006F173A" w:rsidRPr="006F173A" w:rsidRDefault="006F173A" w:rsidP="006F173A">
            <w:pPr>
              <w:spacing w:before="160" w:after="160"/>
              <w:rPr>
                <w:ins w:id="279" w:author="zhangxuejun_clin" w:date="2023-10-17T16:59:00Z"/>
                <w:rFonts w:ascii="Times New Roman" w:eastAsia="宋体" w:hAnsi="Times New Roman" w:cs="Times New Roman"/>
                <w:lang w:eastAsia="zh-CN"/>
              </w:rPr>
            </w:pPr>
            <w:ins w:id="280" w:author="zhangxuejun_clin" w:date="2023-10-17T17:00:00Z"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>是</w:t>
              </w:r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 xml:space="preserve">   □</w:t>
              </w:r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>否</w:t>
              </w:r>
            </w:ins>
          </w:p>
        </w:tc>
      </w:tr>
      <w:tr w:rsidR="006F173A" w14:paraId="4BC588D8" w14:textId="77777777" w:rsidTr="00EC47E9">
        <w:trPr>
          <w:jc w:val="center"/>
          <w:ins w:id="281" w:author="zhangxuejun_clin" w:date="2023-10-17T16:59:00Z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F2665A7" w14:textId="1CF89896" w:rsidR="006F173A" w:rsidRPr="006F173A" w:rsidRDefault="006F173A" w:rsidP="006F173A">
            <w:pPr>
              <w:spacing w:before="160" w:after="160"/>
              <w:rPr>
                <w:ins w:id="282" w:author="zhangxuejun_clin" w:date="2023-10-17T16:59:00Z"/>
                <w:rFonts w:ascii="Times New Roman" w:eastAsia="宋体" w:hAnsi="Times New Roman" w:cs="Times New Roman"/>
                <w:lang w:eastAsia="zh-CN"/>
              </w:rPr>
            </w:pPr>
            <w:ins w:id="283" w:author="zhangxuejun_clin" w:date="2023-10-17T17:00:00Z">
              <w:r w:rsidRPr="006F173A">
                <w:rPr>
                  <w:rFonts w:ascii="Times New Roman" w:eastAsia="宋体" w:hAnsi="Times New Roman" w:cs="Times New Roman"/>
                </w:rPr>
                <w:t>5</w:t>
              </w:r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>分法评分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F16764E" w14:textId="08027914" w:rsidR="006F173A" w:rsidRPr="006F173A" w:rsidRDefault="006F173A" w:rsidP="006F173A">
            <w:pPr>
              <w:spacing w:before="160" w:after="160"/>
              <w:rPr>
                <w:ins w:id="284" w:author="zhangxuejun_clin" w:date="2023-10-17T16:59:00Z"/>
                <w:rFonts w:ascii="Times New Roman" w:eastAsia="宋体" w:hAnsi="Times New Roman" w:cs="Times New Roman"/>
                <w:lang w:eastAsia="zh-CN"/>
              </w:rPr>
            </w:pPr>
            <w:ins w:id="285" w:author="zhangxuejun_clin" w:date="2023-10-17T17:00:00Z">
              <w:r w:rsidRPr="006F173A">
                <w:rPr>
                  <w:rFonts w:ascii="Times New Roman" w:eastAsia="宋体" w:hAnsi="Times New Roman" w:cs="Times New Roman"/>
                  <w:lang w:eastAsia="zh-CN"/>
                </w:rPr>
                <w:t>□1   □2   □3   □4   □5   □X</w:t>
              </w:r>
            </w:ins>
          </w:p>
        </w:tc>
      </w:tr>
      <w:tr w:rsidR="00695CE1" w14:paraId="3AC9A4D9" w14:textId="77777777" w:rsidTr="00EC47E9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2583EB3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其他测量方法，请说明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E6A303F" w14:textId="77777777" w:rsidR="00695CE1" w:rsidRPr="006C21C9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95CE1" w14:paraId="550B6D6D" w14:textId="77777777" w:rsidTr="00EC47E9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8368BB7" w14:textId="031227E6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垂直长度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F9AE9E2" w14:textId="539A36C5" w:rsidR="00695CE1" w:rsidRPr="006C21C9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__</w:t>
            </w:r>
            <w:r>
              <w:rPr>
                <w:rFonts w:ascii="Times New Roman" w:eastAsia="宋体" w:hAnsi="Times New Roman" w:cs="Times New Roman"/>
                <w:lang w:eastAsia="zh-CN"/>
              </w:rPr>
              <w:t>__</w:t>
            </w:r>
            <w:r>
              <w:rPr>
                <w:rFonts w:ascii="Times New Roman" w:eastAsia="宋体" w:hAnsi="Times New Roman" w:cs="Times New Roman" w:hint="eastAsia"/>
              </w:rPr>
              <w:t xml:space="preserve"> mm</w:t>
            </w:r>
          </w:p>
        </w:tc>
      </w:tr>
      <w:tr w:rsidR="00695CE1" w14:paraId="1CC95165" w14:textId="77777777" w:rsidTr="00EC47E9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F5DEC5B" w14:textId="12AB49B4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脾脏状态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1412F88" w14:textId="4E9D926D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肿大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6C21C9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无法评估</w:t>
            </w:r>
          </w:p>
        </w:tc>
      </w:tr>
      <w:tr w:rsidR="00695CE1" w14:paraId="7241B606" w14:textId="77777777" w:rsidTr="00CD7E98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4C5E901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备注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788B2D8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695CE1" w14:paraId="19CEA334" w14:textId="77777777" w:rsidTr="00CD7E98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4" w:space="0" w:color="auto"/>
            </w:tcBorders>
          </w:tcPr>
          <w:p w14:paraId="78DEE39B" w14:textId="77777777" w:rsidR="00695CE1" w:rsidRDefault="00695CE1" w:rsidP="00695CE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  <w:tr>
        <w:tc>
          <w:tcPr>
            <w:tcW w:type="dxa" w:w="3541"/>
          </w:tcPr>
          <w:p>
            <w:r>
              <w:t>影像学检查-器官增大</w:t>
            </w:r>
          </w:p>
        </w:tc>
        <w:tc>
          <w:tcPr>
            <w:tcW w:type="dxa" w:w="6199"/>
          </w:tcPr>
          <w:p/>
        </w:tc>
      </w:tr>
    </w:tbl>
    <w:p w14:paraId="5DF0EECD" w14:textId="77777777" w:rsidR="004503DF" w:rsidRDefault="004503DF" w:rsidP="004503DF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206498FA" w14:textId="77777777" w:rsidR="004503DF" w:rsidRDefault="004503DF" w:rsidP="00B8171E">
      <w:pPr>
        <w:rPr>
          <w:rFonts w:ascii="Times New Roman" w:eastAsia="宋体" w:hAnsi="Times New Roman" w:cs="Times New Roman"/>
          <w:lang w:eastAsia="zh-CN"/>
        </w:rPr>
      </w:pPr>
    </w:p>
    <w:p w14:paraId="1219DE39" w14:textId="77777777" w:rsidR="00B8171E" w:rsidRDefault="00B8171E">
      <w:pPr>
        <w:rPr>
          <w:rFonts w:ascii="Times New Roman" w:eastAsia="宋体" w:hAnsi="Times New Roman" w:cs="Times New Roman"/>
          <w:lang w:eastAsia="zh-CN"/>
        </w:rPr>
      </w:pPr>
    </w:p>
    <w:p w14:paraId="30888D9E" w14:textId="77777777" w:rsidR="00B8171E" w:rsidRDefault="00B8171E" w:rsidP="00B8171E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6E2EFBA4" w14:textId="22C46508" w:rsidR="00CF623E" w:rsidRDefault="008B174F" w:rsidP="00CF623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286" w:name="_Toc147735163"/>
      <w:r>
        <w:rPr>
          <w:rFonts w:ascii="Times New Roman" w:eastAsia="宋体" w:hAnsi="Times New Roman" w:cs="Times New Roman" w:hint="eastAsia"/>
          <w:lang w:eastAsia="zh-CN"/>
        </w:rPr>
        <w:t>肿瘤总体疗效评估</w:t>
      </w:r>
      <w:r w:rsidR="00A46C96">
        <w:rPr>
          <w:rFonts w:ascii="Times New Roman" w:eastAsia="宋体" w:hAnsi="Times New Roman" w:cs="Times New Roman" w:hint="eastAsia"/>
          <w:lang w:eastAsia="zh-CN"/>
        </w:rPr>
        <w:t>（</w:t>
      </w:r>
      <w:r w:rsidR="00A46C96">
        <w:rPr>
          <w:rFonts w:ascii="Times New Roman" w:eastAsia="宋体" w:hAnsi="Times New Roman" w:cs="Times New Roman" w:hint="eastAsia"/>
          <w:lang w:eastAsia="zh-CN"/>
        </w:rPr>
        <w:t>N</w:t>
      </w:r>
      <w:r w:rsidR="00A46C96">
        <w:rPr>
          <w:rFonts w:ascii="Times New Roman" w:eastAsia="宋体" w:hAnsi="Times New Roman" w:cs="Times New Roman"/>
          <w:lang w:eastAsia="zh-CN"/>
        </w:rPr>
        <w:t>HL</w:t>
      </w:r>
      <w:r w:rsidR="00A46C96">
        <w:rPr>
          <w:rFonts w:ascii="Times New Roman" w:eastAsia="宋体" w:hAnsi="Times New Roman" w:cs="Times New Roman" w:hint="eastAsia"/>
          <w:lang w:eastAsia="zh-CN"/>
        </w:rPr>
        <w:t>）询问页</w:t>
      </w:r>
      <w:bookmarkEnd w:id="286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CF623E" w14:paraId="446CE86A" w14:textId="77777777" w:rsidTr="00EF6DAB">
        <w:trPr>
          <w:jc w:val="center"/>
        </w:trPr>
        <w:tc>
          <w:tcPr>
            <w:tcW w:w="3541" w:type="dxa"/>
          </w:tcPr>
          <w:p w14:paraId="1B78C69B" w14:textId="3A384F6F" w:rsidR="00CF623E" w:rsidRDefault="007E7285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受试者是否进行</w:t>
            </w:r>
            <w:r w:rsidR="00A46C96">
              <w:rPr>
                <w:rFonts w:ascii="Times New Roman" w:eastAsia="宋体" w:hAnsi="Times New Roman" w:cs="Times New Roman" w:hint="eastAsia"/>
                <w:lang w:eastAsia="zh-CN"/>
              </w:rPr>
              <w:t>肿瘤总体疗效评估</w:t>
            </w:r>
            <w:r w:rsidR="00CF623E">
              <w:rPr>
                <w:rFonts w:ascii="Times New Roman" w:eastAsia="宋体" w:hAnsi="Times New Roman" w:cs="Times New Roman" w:hint="eastAsia"/>
                <w:lang w:eastAsia="zh-CN"/>
              </w:rPr>
              <w:t>？</w:t>
            </w:r>
          </w:p>
        </w:tc>
        <w:tc>
          <w:tcPr>
            <w:tcW w:w="6199" w:type="dxa"/>
          </w:tcPr>
          <w:p w14:paraId="0367E947" w14:textId="6CEC3557" w:rsidR="00CF623E" w:rsidRDefault="00FE0916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="00CF623E"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 w:rsidR="00CF623E"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 w:rsidR="00CF623E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CF623E"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>
        <w:tc>
          <w:tcPr>
            <w:tcW w:type="dxa" w:w="3541"/>
          </w:tcPr>
          <w:p>
            <w:r>
              <w:t>肿瘤总体疗效评估（NHL）询问页</w:t>
            </w:r>
          </w:p>
        </w:tc>
        <w:tc>
          <w:tcPr>
            <w:tcW w:type="dxa" w:w="6199"/>
          </w:tcPr>
          <w:p/>
        </w:tc>
      </w:tr>
    </w:tbl>
    <w:p w14:paraId="6127A125" w14:textId="68BBD1C3" w:rsidR="008B174F" w:rsidRDefault="008B174F"/>
    <w:p w14:paraId="36131AD2" w14:textId="54C5AAF0" w:rsidR="008B174F" w:rsidRDefault="00A46C96" w:rsidP="008B174F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287" w:name="_Toc147735164"/>
      <w:commentRangeStart w:id="288"/>
      <w:commentRangeStart w:id="289"/>
      <w:r>
        <w:rPr>
          <w:rFonts w:ascii="Times New Roman" w:eastAsia="宋体" w:hAnsi="Times New Roman" w:cs="Times New Roman" w:hint="eastAsia"/>
          <w:lang w:eastAsia="zh-CN"/>
        </w:rPr>
        <w:t>肿瘤总体疗效评估（</w:t>
      </w:r>
      <w:commentRangeEnd w:id="288"/>
      <w:r w:rsidR="00EC4D14">
        <w:rPr>
          <w:rStyle w:val="af"/>
          <w:rFonts w:asciiTheme="minorHAnsi" w:eastAsiaTheme="minorEastAsia" w:hAnsiTheme="minorHAnsi" w:cstheme="minorBidi"/>
          <w:b w:val="0"/>
          <w:bCs w:val="0"/>
          <w:color w:val="auto"/>
        </w:rPr>
        <w:commentReference w:id="288"/>
      </w:r>
      <w:commentRangeEnd w:id="289"/>
      <w:r w:rsidR="009F60B1">
        <w:rPr>
          <w:rStyle w:val="af"/>
          <w:rFonts w:asciiTheme="minorHAnsi" w:eastAsiaTheme="minorEastAsia" w:hAnsiTheme="minorHAnsi" w:cstheme="minorBidi"/>
          <w:b w:val="0"/>
          <w:bCs w:val="0"/>
          <w:color w:val="auto"/>
        </w:rPr>
        <w:commentReference w:id="289"/>
      </w:r>
      <w:r>
        <w:rPr>
          <w:rFonts w:ascii="Times New Roman" w:eastAsia="宋体" w:hAnsi="Times New Roman" w:cs="Times New Roman" w:hint="eastAsia"/>
          <w:lang w:eastAsia="zh-CN"/>
        </w:rPr>
        <w:t>N</w:t>
      </w:r>
      <w:r>
        <w:rPr>
          <w:rFonts w:ascii="Times New Roman" w:eastAsia="宋体" w:hAnsi="Times New Roman" w:cs="Times New Roman"/>
          <w:lang w:eastAsia="zh-CN"/>
        </w:rPr>
        <w:t>HL</w:t>
      </w:r>
      <w:r>
        <w:rPr>
          <w:rFonts w:ascii="Times New Roman" w:eastAsia="宋体" w:hAnsi="Times New Roman" w:cs="Times New Roman" w:hint="eastAsia"/>
          <w:lang w:eastAsia="zh-CN"/>
        </w:rPr>
        <w:t>）</w:t>
      </w:r>
      <w:bookmarkEnd w:id="287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CF623E" w14:paraId="79143BF1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D6F1553" w14:textId="2EAFCA60" w:rsidR="00CF623E" w:rsidRDefault="008B174F" w:rsidP="008B174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评估</w:t>
            </w:r>
            <w:r w:rsidR="00CF623E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991CA8C" w14:textId="77777777" w:rsidR="00CF623E" w:rsidRDefault="00CF623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8B174F" w14:paraId="2B30486F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A1FB409" w14:textId="5C352819" w:rsidR="008B174F" w:rsidRDefault="008B174F" w:rsidP="008B174F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靶病灶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S</w:t>
            </w:r>
            <w:r>
              <w:rPr>
                <w:rFonts w:ascii="Times New Roman" w:eastAsia="宋体" w:hAnsi="Times New Roman" w:cs="Times New Roman"/>
                <w:lang w:eastAsia="zh-CN"/>
              </w:rPr>
              <w:t>PD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D4A6C79" w14:textId="7F3DFB6E" w:rsidR="008B174F" w:rsidRDefault="00B8171E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__</w:t>
            </w:r>
            <w:r>
              <w:rPr>
                <w:rFonts w:ascii="Times New Roman" w:eastAsia="宋体" w:hAnsi="Times New Roman" w:cs="Times New Roman"/>
                <w:lang w:eastAsia="zh-CN"/>
              </w:rPr>
              <w:t>__</w:t>
            </w:r>
            <w:r>
              <w:rPr>
                <w:rFonts w:ascii="Times New Roman" w:eastAsia="宋体" w:hAnsi="Times New Roman" w:cs="Times New Roman" w:hint="eastAsia"/>
              </w:rPr>
              <w:t xml:space="preserve"> mm</w:t>
            </w:r>
            <w:r w:rsidRPr="008B174F">
              <w:rPr>
                <w:rFonts w:ascii="Times New Roman" w:eastAsia="宋体" w:hAnsi="Times New Roman" w:cs="Times New Roman"/>
                <w:vertAlign w:val="superscript"/>
              </w:rPr>
              <w:t>2</w:t>
            </w:r>
          </w:p>
        </w:tc>
      </w:tr>
      <w:tr w:rsidR="00CF623E" w14:paraId="21E95A8A" w14:textId="77777777" w:rsidTr="009F04C8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63B1DFAA" w14:textId="5F1083E6" w:rsidR="00CF623E" w:rsidRDefault="00A46C96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del w:id="290" w:author="suzhaohui_clin" w:date="2023-10-18T11:05:00Z">
              <w:r w:rsidDel="009F60B1">
                <w:rPr>
                  <w:rFonts w:ascii="Times New Roman" w:eastAsia="宋体" w:hAnsi="Times New Roman" w:cs="Times New Roman" w:hint="eastAsia"/>
                  <w:lang w:eastAsia="zh-CN"/>
                </w:rPr>
                <w:delText>靶病灶</w:delText>
              </w:r>
            </w:del>
            <w:ins w:id="291" w:author="suzhaohui_clin" w:date="2023-10-18T11:05:00Z">
              <w:r w:rsidR="009F60B1">
                <w:rPr>
                  <w:rFonts w:ascii="Times New Roman" w:eastAsia="宋体" w:hAnsi="Times New Roman" w:cs="Times New Roman" w:hint="eastAsia"/>
                  <w:lang w:eastAsia="zh-CN"/>
                </w:rPr>
                <w:t>淋巴结</w:t>
              </w:r>
              <w:proofErr w:type="gramStart"/>
              <w:r w:rsidR="009F60B1">
                <w:rPr>
                  <w:rFonts w:ascii="Times New Roman" w:eastAsia="宋体" w:hAnsi="Times New Roman" w:cs="Times New Roman" w:hint="eastAsia"/>
                  <w:lang w:eastAsia="zh-CN"/>
                </w:rPr>
                <w:t>及结外受累</w:t>
              </w:r>
              <w:proofErr w:type="gramEnd"/>
              <w:r w:rsidR="009F60B1">
                <w:rPr>
                  <w:rFonts w:ascii="Times New Roman" w:eastAsia="宋体" w:hAnsi="Times New Roman" w:cs="Times New Roman" w:hint="eastAsia"/>
                  <w:lang w:eastAsia="zh-CN"/>
                </w:rPr>
                <w:t>部位</w:t>
              </w:r>
            </w:ins>
            <w:r>
              <w:rPr>
                <w:rFonts w:ascii="Times New Roman" w:eastAsia="宋体" w:hAnsi="Times New Roman" w:cs="Times New Roman" w:hint="eastAsia"/>
                <w:lang w:eastAsia="zh-CN"/>
              </w:rPr>
              <w:t>评估结果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4D06996B" w14:textId="3AECCDF3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完全缓解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(CR)</w:t>
            </w:r>
          </w:p>
          <w:p w14:paraId="11387431" w14:textId="10C73656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部分缓解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(PR)</w:t>
            </w:r>
          </w:p>
          <w:p w14:paraId="3DCE38DE" w14:textId="0411CBB0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疾病稳定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(SD)</w:t>
            </w:r>
          </w:p>
          <w:p w14:paraId="2B6877EA" w14:textId="06F4C813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疾病进展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(PD)</w:t>
            </w:r>
          </w:p>
          <w:p w14:paraId="61CD08A0" w14:textId="1B94B880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无法评估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(NE)</w:t>
            </w:r>
          </w:p>
          <w:p w14:paraId="39DE582C" w14:textId="5BD0359E" w:rsidR="00CF623E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不适用</w:t>
            </w:r>
          </w:p>
        </w:tc>
      </w:tr>
      <w:tr w:rsidR="00A46C96" w14:paraId="17BFA3F1" w14:textId="77777777" w:rsidTr="009F04C8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067FE01C" w14:textId="729BCC91" w:rsidR="00A46C96" w:rsidRDefault="00A46C96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del w:id="292" w:author="suzhaohui_clin" w:date="2023-10-18T11:07:00Z">
              <w:r w:rsidDel="009F60B1">
                <w:rPr>
                  <w:rFonts w:ascii="Times New Roman" w:eastAsia="宋体" w:hAnsi="Times New Roman" w:cs="Times New Roman" w:hint="eastAsia"/>
                  <w:lang w:eastAsia="zh-CN"/>
                </w:rPr>
                <w:delText>非靶病灶</w:delText>
              </w:r>
            </w:del>
            <w:proofErr w:type="gramStart"/>
            <w:ins w:id="293" w:author="suzhaohui_clin" w:date="2023-10-18T11:07:00Z">
              <w:r w:rsidR="009F60B1">
                <w:rPr>
                  <w:rFonts w:ascii="Times New Roman" w:eastAsia="宋体" w:hAnsi="Times New Roman" w:cs="Times New Roman" w:hint="eastAsia"/>
                  <w:lang w:eastAsia="zh-CN"/>
                </w:rPr>
                <w:t>不</w:t>
              </w:r>
              <w:proofErr w:type="gramEnd"/>
              <w:r w:rsidR="009F60B1">
                <w:rPr>
                  <w:rFonts w:ascii="Times New Roman" w:eastAsia="宋体" w:hAnsi="Times New Roman" w:cs="Times New Roman" w:hint="eastAsia"/>
                  <w:lang w:eastAsia="zh-CN"/>
                </w:rPr>
                <w:t>可测量病灶</w:t>
              </w:r>
            </w:ins>
            <w:r>
              <w:rPr>
                <w:rFonts w:ascii="Times New Roman" w:eastAsia="宋体" w:hAnsi="Times New Roman" w:cs="Times New Roman" w:hint="eastAsia"/>
                <w:lang w:eastAsia="zh-CN"/>
              </w:rPr>
              <w:t>评估结果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1DCD7907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完全缓解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(CR)</w:t>
            </w:r>
          </w:p>
          <w:p w14:paraId="5C5FEE04" w14:textId="6C0B995E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非完全缓解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非疾病进展（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Non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CR/Non PD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</w:p>
          <w:p w14:paraId="673B03F7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疾病进展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(PD)</w:t>
            </w:r>
          </w:p>
          <w:p w14:paraId="5E1405E0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无法评估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(NE)</w:t>
            </w:r>
          </w:p>
          <w:p w14:paraId="72C557A1" w14:textId="413258D6" w:rsid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不适用</w:t>
            </w:r>
          </w:p>
        </w:tc>
      </w:tr>
      <w:tr w:rsidR="00A46C96" w14:paraId="39A1C18D" w14:textId="77777777" w:rsidTr="009F04C8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7DAD1C6F" w14:textId="59592880" w:rsidR="00A46C96" w:rsidRDefault="00A46C96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</w:t>
            </w:r>
            <w:commentRangeStart w:id="294"/>
            <w:r>
              <w:rPr>
                <w:rFonts w:ascii="Times New Roman" w:eastAsia="宋体" w:hAnsi="Times New Roman" w:cs="Times New Roman" w:hint="eastAsia"/>
                <w:lang w:eastAsia="zh-CN"/>
              </w:rPr>
              <w:t>有新病灶</w:t>
            </w:r>
            <w:commentRangeEnd w:id="294"/>
            <w:r w:rsidR="008B32FA">
              <w:rPr>
                <w:rStyle w:val="af"/>
              </w:rPr>
              <w:commentReference w:id="294"/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7528CF33" w14:textId="7E6757DD" w:rsidR="00A46C96" w:rsidRDefault="00A46C96" w:rsidP="009F60B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  <w:del w:id="297" w:author="suzhaohui_clin" w:date="2023-10-18T11:07:00Z">
              <w:r w:rsidR="00207101" w:rsidDel="009F60B1">
                <w:rPr>
                  <w:rFonts w:ascii="Times New Roman" w:eastAsia="宋体" w:hAnsi="Times New Roman" w:cs="Times New Roman" w:hint="eastAsia"/>
                  <w:lang w:eastAsia="zh-CN"/>
                </w:rPr>
                <w:delText xml:space="preserve"> </w:delText>
              </w:r>
              <w:r w:rsidR="00207101" w:rsidDel="009F60B1">
                <w:rPr>
                  <w:rFonts w:ascii="Times New Roman" w:eastAsia="宋体" w:hAnsi="Times New Roman" w:cs="Times New Roman"/>
                  <w:lang w:eastAsia="zh-CN"/>
                </w:rPr>
                <w:delText xml:space="preserve">   </w:delText>
              </w:r>
            </w:del>
            <w:ins w:id="298" w:author="zhangxuejun_clin" w:date="2023-10-17T17:06:00Z">
              <w:del w:id="299" w:author="suzhaohui_clin" w:date="2023-10-18T11:07:00Z">
                <w:r w:rsidR="00E6716F" w:rsidRPr="00E6716F" w:rsidDel="009F60B1">
                  <w:rPr>
                    <w:rFonts w:ascii="宋体" w:eastAsia="宋体" w:hAnsi="宋体" w:hint="eastAsia"/>
                    <w:lang w:eastAsia="zh-CN"/>
                  </w:rPr>
                  <w:delText>□骨髓</w:delText>
                </w:r>
              </w:del>
            </w:ins>
            <w:ins w:id="300" w:author="zhangxuejun_clin" w:date="2023-10-17T17:08:00Z">
              <w:del w:id="301" w:author="suzhaohui_clin" w:date="2023-10-18T11:07:00Z">
                <w:r w:rsidR="00E6716F" w:rsidDel="009F60B1">
                  <w:rPr>
                    <w:rFonts w:ascii="Times New Roman" w:eastAsia="宋体" w:hAnsi="Times New Roman" w:cs="Times New Roman" w:hint="eastAsia"/>
                    <w:lang w:eastAsia="zh-CN"/>
                  </w:rPr>
                  <w:delText xml:space="preserve"> </w:delText>
                </w:r>
                <w:r w:rsidR="00E6716F" w:rsidDel="009F60B1">
                  <w:rPr>
                    <w:rFonts w:ascii="Times New Roman" w:eastAsia="宋体" w:hAnsi="Times New Roman" w:cs="Times New Roman"/>
                    <w:lang w:eastAsia="zh-CN"/>
                  </w:rPr>
                  <w:delText xml:space="preserve">   </w:delText>
                </w:r>
                <w:r w:rsidR="00E6716F" w:rsidRPr="00E6716F" w:rsidDel="009F60B1">
                  <w:rPr>
                    <w:rFonts w:ascii="宋体" w:eastAsia="宋体" w:hAnsi="宋体" w:hint="eastAsia"/>
                    <w:lang w:eastAsia="zh-CN"/>
                  </w:rPr>
                  <w:delText>□</w:delText>
                </w:r>
              </w:del>
            </w:ins>
            <w:ins w:id="302" w:author="zhangxuejun_clin" w:date="2023-10-17T17:06:00Z">
              <w:del w:id="303" w:author="suzhaohui_clin" w:date="2023-10-18T11:07:00Z">
                <w:r w:rsidR="00E6716F" w:rsidRPr="00E6716F" w:rsidDel="009F60B1">
                  <w:rPr>
                    <w:rFonts w:ascii="宋体" w:eastAsia="宋体" w:hAnsi="宋体" w:hint="eastAsia"/>
                    <w:lang w:eastAsia="zh-CN"/>
                  </w:rPr>
                  <w:delText>器官增大</w:delText>
                </w:r>
              </w:del>
            </w:ins>
          </w:p>
        </w:tc>
      </w:tr>
      <w:tr w:rsidR="009F60B1" w14:paraId="6D10205A" w14:textId="77777777" w:rsidTr="009F04C8">
        <w:trPr>
          <w:jc w:val="center"/>
          <w:ins w:id="304" w:author="suzhaohui_clin" w:date="2023-10-18T11:07:00Z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39806D0E" w14:textId="0A79C179" w:rsidR="009F60B1" w:rsidRDefault="009F60B1" w:rsidP="00017BF2">
            <w:pPr>
              <w:spacing w:before="160" w:after="160"/>
              <w:rPr>
                <w:ins w:id="305" w:author="suzhaohui_clin" w:date="2023-10-18T11:07:00Z"/>
                <w:rFonts w:ascii="Times New Roman" w:eastAsia="宋体" w:hAnsi="Times New Roman" w:cs="Times New Roman"/>
                <w:lang w:eastAsia="zh-CN"/>
              </w:rPr>
            </w:pPr>
            <w:ins w:id="306" w:author="suzhaohui_clin" w:date="2023-10-18T11:08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器官增大</w:t>
              </w:r>
            </w:ins>
            <w:ins w:id="307" w:author="suzhaohui_clin" w:date="2023-10-18T14:39:00Z">
              <w:r w:rsidR="00017BF2">
                <w:rPr>
                  <w:rFonts w:ascii="Times New Roman" w:eastAsia="宋体" w:hAnsi="Times New Roman" w:cs="Times New Roman" w:hint="eastAsia"/>
                  <w:lang w:eastAsia="zh-CN"/>
                </w:rPr>
                <w:t>评估结果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0274CAA7" w14:textId="77777777" w:rsidR="009F60B1" w:rsidRDefault="009F60B1" w:rsidP="003D2194">
            <w:pPr>
              <w:spacing w:before="160" w:after="160"/>
              <w:rPr>
                <w:ins w:id="308" w:author="suzhaohui_clin" w:date="2023-10-18T15:06:00Z"/>
                <w:rFonts w:ascii="Times New Roman" w:eastAsia="宋体" w:hAnsi="Times New Roman" w:cs="Times New Roman"/>
                <w:lang w:eastAsia="zh-CN"/>
              </w:rPr>
            </w:pPr>
            <w:ins w:id="309" w:author="suzhaohui_clin" w:date="2023-10-18T11:08:00Z">
              <w:r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</w:ins>
            <w:ins w:id="310" w:author="suzhaohui_clin" w:date="2023-10-18T15:05:00Z">
              <w:r w:rsidR="003D2194">
                <w:rPr>
                  <w:rFonts w:ascii="Times New Roman" w:eastAsia="宋体" w:hAnsi="Times New Roman" w:cs="Times New Roman" w:hint="eastAsia"/>
                  <w:lang w:eastAsia="zh-CN"/>
                </w:rPr>
                <w:t>恢复正常</w:t>
              </w:r>
            </w:ins>
            <w:ins w:id="311" w:author="suzhaohui_clin" w:date="2023-10-18T11:08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</w:ins>
            <w:ins w:id="312" w:author="suzhaohui_clin" w:date="2023-10-18T15:05:00Z">
              <w:r w:rsidR="003D2194" w:rsidRPr="003D2194">
                <w:rPr>
                  <w:rFonts w:ascii="Times New Roman" w:eastAsia="宋体" w:hAnsi="Times New Roman" w:cs="Times New Roman" w:hint="eastAsia"/>
                  <w:lang w:eastAsia="zh-CN"/>
                </w:rPr>
                <w:t>脾脏长径较正常脾脏长径</w:t>
              </w:r>
              <w:proofErr w:type="gramStart"/>
              <w:r w:rsidR="003D2194" w:rsidRPr="003D2194">
                <w:rPr>
                  <w:rFonts w:ascii="Times New Roman" w:eastAsia="宋体" w:hAnsi="Times New Roman" w:cs="Times New Roman" w:hint="eastAsia"/>
                  <w:lang w:eastAsia="zh-CN"/>
                </w:rPr>
                <w:t>增大值</w:t>
              </w:r>
              <w:proofErr w:type="gramEnd"/>
              <w:r w:rsidR="003D2194" w:rsidRPr="003D2194">
                <w:rPr>
                  <w:rFonts w:ascii="Times New Roman" w:eastAsia="宋体" w:hAnsi="Times New Roman" w:cs="Times New Roman" w:hint="eastAsia"/>
                  <w:lang w:eastAsia="zh-CN"/>
                </w:rPr>
                <w:t>降低＞</w:t>
              </w:r>
              <w:r w:rsidR="003D2194" w:rsidRPr="003D2194">
                <w:rPr>
                  <w:rFonts w:ascii="Times New Roman" w:eastAsia="宋体" w:hAnsi="Times New Roman" w:cs="Times New Roman"/>
                  <w:lang w:eastAsia="zh-CN"/>
                </w:rPr>
                <w:t>50%</w:t>
              </w:r>
            </w:ins>
          </w:p>
          <w:p w14:paraId="0EE472AD" w14:textId="44636A60" w:rsidR="003D2194" w:rsidRDefault="003D2194" w:rsidP="003D2194">
            <w:pPr>
              <w:spacing w:before="160" w:after="160"/>
              <w:rPr>
                <w:ins w:id="313" w:author="suzhaohui_clin" w:date="2023-10-18T11:07:00Z"/>
                <w:rFonts w:ascii="Times New Roman" w:eastAsia="宋体" w:hAnsi="Times New Roman" w:cs="Times New Roman"/>
                <w:lang w:eastAsia="zh-CN"/>
              </w:rPr>
            </w:pPr>
            <w:ins w:id="314" w:author="suzhaohui_clin" w:date="2023-10-18T15:06:00Z">
              <w:r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未达</w:t>
              </w:r>
            </w:ins>
            <w:ins w:id="315" w:author="suzhaohui_clin" w:date="2023-10-18T15:07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疾病进展</w:t>
              </w:r>
            </w:ins>
            <w:ins w:id="316" w:author="suzhaohui_clin" w:date="2023-10-18T15:08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</w:ins>
            <w:ins w:id="317" w:author="suzhaohui_clin" w:date="2023-10-18T15:09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新发</w:t>
              </w:r>
            </w:ins>
            <w:ins w:id="318" w:author="suzhaohui_clin" w:date="2023-10-18T15:10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或复发</w:t>
              </w:r>
            </w:ins>
            <w:ins w:id="319" w:author="suzhaohui_clin" w:date="2023-10-18T15:09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的脾大</w:t>
              </w:r>
            </w:ins>
            <w:ins w:id="320" w:author="suzhaohui_clin" w:date="2023-10-18T15:12:00Z">
              <w:r w:rsidR="003D59D0"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 w:rsidR="003D59D0"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  <w:r w:rsidR="003D59D0" w:rsidRPr="00A46C96">
                <w:rPr>
                  <w:rFonts w:ascii="Times New Roman" w:eastAsia="宋体" w:hAnsi="Times New Roman" w:cs="Times New Roman" w:hint="eastAsia"/>
                  <w:lang w:eastAsia="zh-CN"/>
                </w:rPr>
                <w:t>不适用</w:t>
              </w:r>
            </w:ins>
          </w:p>
        </w:tc>
      </w:tr>
      <w:tr w:rsidR="003D59D0" w14:paraId="3180BADE" w14:textId="77777777" w:rsidTr="009F04C8">
        <w:trPr>
          <w:jc w:val="center"/>
          <w:ins w:id="321" w:author="suzhaohui_clin" w:date="2023-10-18T15:12:00Z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093E191C" w14:textId="23CA6E86" w:rsidR="003D59D0" w:rsidRDefault="003D59D0" w:rsidP="00017BF2">
            <w:pPr>
              <w:spacing w:before="160" w:after="160"/>
              <w:rPr>
                <w:ins w:id="322" w:author="suzhaohui_clin" w:date="2023-10-18T15:12:00Z"/>
                <w:rFonts w:ascii="Times New Roman" w:eastAsia="宋体" w:hAnsi="Times New Roman" w:cs="Times New Roman"/>
                <w:lang w:eastAsia="zh-CN"/>
              </w:rPr>
            </w:pPr>
            <w:ins w:id="323" w:author="suzhaohui_clin" w:date="2023-10-18T15:13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骨髓影像学的评估结果</w:t>
              </w:r>
            </w:ins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22F57D99" w14:textId="77777777" w:rsidR="003D59D0" w:rsidRDefault="003D59D0" w:rsidP="0005331C">
            <w:pPr>
              <w:spacing w:before="160" w:after="160"/>
              <w:rPr>
                <w:ins w:id="324" w:author="suzhaohui_clin" w:date="2023-10-18T15:38:00Z"/>
                <w:rFonts w:ascii="Times New Roman" w:eastAsia="宋体" w:hAnsi="Times New Roman" w:cs="Times New Roman"/>
                <w:lang w:eastAsia="zh-CN"/>
              </w:rPr>
            </w:pPr>
            <w:ins w:id="325" w:author="suzhaohui_clin" w:date="2023-10-18T15:13:00Z">
              <w:r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无</w:t>
              </w:r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F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>DG</w:t>
              </w:r>
            </w:ins>
            <w:ins w:id="326" w:author="suzhaohui_clin" w:date="2023-10-18T15:15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>代谢增高病变</w:t>
              </w:r>
            </w:ins>
            <w:ins w:id="327" w:author="suzhaohui_clin" w:date="2023-10-18T15:36:00Z">
              <w:r w:rsidR="0005331C"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 w:rsidR="0005331C"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</w:ins>
            <w:ins w:id="328" w:author="suzhaohui_clin" w:date="2023-10-18T15:37:00Z">
              <w:r w:rsidR="0005331C" w:rsidRPr="0005331C">
                <w:rPr>
                  <w:rFonts w:ascii="Times New Roman" w:eastAsia="宋体" w:hAnsi="Times New Roman" w:cs="Times New Roman" w:hint="eastAsia"/>
                  <w:lang w:eastAsia="zh-CN"/>
                </w:rPr>
                <w:t>较基线减低</w:t>
              </w:r>
              <w:r w:rsidR="0005331C"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 w:rsidR="0005331C"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</w:ins>
            <w:ins w:id="329" w:author="suzhaohui_clin" w:date="2023-10-18T15:38:00Z">
              <w:r w:rsidR="0005331C">
                <w:rPr>
                  <w:rFonts w:ascii="Times New Roman" w:eastAsia="宋体" w:hAnsi="Times New Roman" w:cs="Times New Roman" w:hint="eastAsia"/>
                  <w:lang w:eastAsia="zh-CN"/>
                </w:rPr>
                <w:t>较基线期无变化</w:t>
              </w:r>
            </w:ins>
          </w:p>
          <w:p w14:paraId="2E55ED63" w14:textId="72370C50" w:rsidR="0005331C" w:rsidRDefault="0005331C" w:rsidP="0005331C">
            <w:pPr>
              <w:spacing w:before="160" w:after="160"/>
              <w:rPr>
                <w:ins w:id="330" w:author="suzhaohui_clin" w:date="2023-10-18T15:12:00Z"/>
                <w:rFonts w:ascii="Times New Roman" w:eastAsia="宋体" w:hAnsi="Times New Roman" w:cs="Times New Roman"/>
                <w:lang w:eastAsia="zh-CN"/>
              </w:rPr>
            </w:pPr>
            <w:ins w:id="331" w:author="suzhaohui_clin" w:date="2023-10-18T15:38:00Z">
              <w:r>
                <w:rPr>
                  <w:rFonts w:ascii="Times New Roman" w:eastAsia="宋体" w:hAnsi="Times New Roman" w:cs="Times New Roman"/>
                  <w:lang w:eastAsia="zh-CN"/>
                </w:rPr>
                <w:t>□</w:t>
              </w:r>
              <w:r w:rsidRPr="0005331C">
                <w:rPr>
                  <w:rFonts w:ascii="Times New Roman" w:eastAsia="宋体" w:hAnsi="Times New Roman" w:cs="Times New Roman" w:hint="eastAsia"/>
                  <w:lang w:eastAsia="zh-CN"/>
                </w:rPr>
                <w:t>新发或复发的</w:t>
              </w:r>
              <w:r w:rsidRPr="0005331C">
                <w:rPr>
                  <w:rFonts w:ascii="Times New Roman" w:eastAsia="宋体" w:hAnsi="Times New Roman" w:cs="Times New Roman"/>
                  <w:lang w:eastAsia="zh-CN"/>
                </w:rPr>
                <w:t xml:space="preserve">FDG </w:t>
              </w:r>
              <w:r w:rsidRPr="0005331C">
                <w:rPr>
                  <w:rFonts w:ascii="Times New Roman" w:eastAsia="宋体" w:hAnsi="Times New Roman" w:cs="Times New Roman"/>
                  <w:lang w:eastAsia="zh-CN"/>
                </w:rPr>
                <w:t>摄取增</w:t>
              </w:r>
              <w:r w:rsidRPr="0005331C">
                <w:rPr>
                  <w:rFonts w:ascii="Times New Roman" w:eastAsia="宋体" w:hAnsi="Times New Roman" w:cs="Times New Roman" w:hint="eastAsia"/>
                  <w:lang w:eastAsia="zh-CN"/>
                </w:rPr>
                <w:t>高灶</w:t>
              </w:r>
            </w:ins>
            <w:ins w:id="332" w:author="suzhaohui_clin" w:date="2023-10-18T15:39:00Z">
              <w:r>
                <w:rPr>
                  <w:rFonts w:ascii="Times New Roman" w:eastAsia="宋体" w:hAnsi="Times New Roman" w:cs="Times New Roman" w:hint="eastAsia"/>
                  <w:lang w:eastAsia="zh-CN"/>
                </w:rPr>
                <w:t xml:space="preserve"> </w:t>
              </w:r>
              <w:r>
                <w:rPr>
                  <w:rFonts w:ascii="Times New Roman" w:eastAsia="宋体" w:hAnsi="Times New Roman" w:cs="Times New Roman"/>
                  <w:lang w:eastAsia="zh-CN"/>
                </w:rPr>
                <w:t xml:space="preserve">  □</w:t>
              </w:r>
              <w:r w:rsidRPr="00A46C96">
                <w:rPr>
                  <w:rFonts w:ascii="Times New Roman" w:eastAsia="宋体" w:hAnsi="Times New Roman" w:cs="Times New Roman" w:hint="eastAsia"/>
                  <w:lang w:eastAsia="zh-CN"/>
                </w:rPr>
                <w:t>不适用</w:t>
              </w:r>
            </w:ins>
          </w:p>
        </w:tc>
      </w:tr>
      <w:tr w:rsidR="00A46C96" w14:paraId="3D83BF0F" w14:textId="77777777" w:rsidTr="009F04C8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14825BA4" w14:textId="1ECE3C69" w:rsid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基于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C</w:t>
            </w:r>
            <w:r>
              <w:rPr>
                <w:rFonts w:ascii="Times New Roman" w:eastAsia="宋体" w:hAnsi="Times New Roman" w:cs="Times New Roman"/>
                <w:lang w:eastAsia="zh-CN"/>
              </w:rPr>
              <w:t>T/MRI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评估结果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6781A283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完全缓解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(CR)</w:t>
            </w:r>
          </w:p>
          <w:p w14:paraId="73446982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lastRenderedPageBreak/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部分缓解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(PR)</w:t>
            </w:r>
          </w:p>
          <w:p w14:paraId="22908BFA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疾病稳定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(SD)</w:t>
            </w:r>
          </w:p>
          <w:p w14:paraId="1E56B117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疾病进展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(PD)</w:t>
            </w:r>
          </w:p>
          <w:p w14:paraId="7ED48CD4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无法评估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(NE)</w:t>
            </w:r>
          </w:p>
          <w:p w14:paraId="68025BAC" w14:textId="3B2B9A2D" w:rsid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不适用</w:t>
            </w:r>
          </w:p>
        </w:tc>
      </w:tr>
      <w:tr w:rsidR="00A46C96" w14:paraId="1E0A79E8" w14:textId="77777777" w:rsidTr="009F04C8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4" w:space="0" w:color="auto"/>
            </w:tcBorders>
          </w:tcPr>
          <w:p w14:paraId="51ED78B6" w14:textId="2C54574F" w:rsid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lastRenderedPageBreak/>
              <w:t>基于</w:t>
            </w:r>
            <w:r>
              <w:rPr>
                <w:rFonts w:ascii="Times New Roman" w:eastAsia="宋体" w:hAnsi="Times New Roman" w:cs="Times New Roman"/>
                <w:lang w:eastAsia="zh-CN"/>
              </w:rPr>
              <w:t>PET-CT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评估结果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4" w:space="0" w:color="auto"/>
            </w:tcBorders>
          </w:tcPr>
          <w:p w14:paraId="6661EFE2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完全缓解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(CR)</w:t>
            </w:r>
          </w:p>
          <w:p w14:paraId="563C94D5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部分缓解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(PR)</w:t>
            </w:r>
          </w:p>
          <w:p w14:paraId="6D268026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疾病稳定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(SD)</w:t>
            </w:r>
          </w:p>
          <w:p w14:paraId="790F2AA9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疾病进展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(PD)</w:t>
            </w:r>
          </w:p>
          <w:p w14:paraId="55E49525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无法评估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(NE)</w:t>
            </w:r>
          </w:p>
          <w:p w14:paraId="1E3CD029" w14:textId="3D3AA11B" w:rsid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不适用</w:t>
            </w:r>
          </w:p>
        </w:tc>
      </w:tr>
      <w:tr w:rsidR="00A46C96" w14:paraId="0F01A0BF" w14:textId="77777777" w:rsidTr="009267B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25598F1" w14:textId="611B9CCB" w:rsid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疗效总体评估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C7EE040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完全缓解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(CR)</w:t>
            </w:r>
          </w:p>
          <w:p w14:paraId="4A6DC420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部分缓解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(PR)</w:t>
            </w:r>
          </w:p>
          <w:p w14:paraId="7009E766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疾病稳定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(SD)</w:t>
            </w:r>
          </w:p>
          <w:p w14:paraId="46FF23D9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疾病进展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(PD)</w:t>
            </w:r>
          </w:p>
          <w:p w14:paraId="450F15F9" w14:textId="77777777" w:rsidR="00A46C96" w:rsidRP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无法评估</w:t>
            </w:r>
            <w:r w:rsidRPr="00A46C96">
              <w:rPr>
                <w:rFonts w:ascii="Times New Roman" w:eastAsia="宋体" w:hAnsi="Times New Roman" w:cs="Times New Roman"/>
                <w:lang w:eastAsia="zh-CN"/>
              </w:rPr>
              <w:t>(NE)</w:t>
            </w:r>
          </w:p>
          <w:p w14:paraId="08D92F8B" w14:textId="6ECAB8A3" w:rsidR="00A46C96" w:rsidRDefault="00A46C96" w:rsidP="00A46C96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A46C96">
              <w:rPr>
                <w:rFonts w:ascii="Times New Roman" w:eastAsia="宋体" w:hAnsi="Times New Roman" w:cs="Times New Roman" w:hint="eastAsia"/>
                <w:lang w:eastAsia="zh-CN"/>
              </w:rPr>
              <w:t>不适用</w:t>
            </w:r>
          </w:p>
        </w:tc>
      </w:tr>
      <w:tr>
        <w:tc>
          <w:tcPr>
            <w:tcW w:type="dxa" w:w="3541"/>
          </w:tcPr>
          <w:p>
            <w:r>
              <w:t>肿瘤总体疗效评估（NHL）</w:t>
            </w:r>
          </w:p>
        </w:tc>
        <w:tc>
          <w:tcPr>
            <w:tcW w:type="dxa" w:w="6199"/>
          </w:tcPr>
          <w:p/>
        </w:tc>
      </w:tr>
    </w:tbl>
    <w:p w14:paraId="04494429" w14:textId="328CF580" w:rsidR="00584A5C" w:rsidRDefault="00584A5C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64B2EB97" w14:textId="01DA53F4" w:rsidR="00584A5C" w:rsidRDefault="00584A5C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0F7FD66E" w14:textId="03C1AD95" w:rsidR="00490291" w:rsidRDefault="00A46C96" w:rsidP="00490291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33" w:name="_Toc147735165"/>
      <w:r>
        <w:rPr>
          <w:rFonts w:ascii="Times New Roman" w:eastAsia="宋体" w:hAnsi="Times New Roman" w:cs="Times New Roman" w:hint="eastAsia"/>
          <w:lang w:eastAsia="zh-CN"/>
        </w:rPr>
        <w:lastRenderedPageBreak/>
        <w:t>肿瘤总体疗效评估（</w:t>
      </w:r>
      <w:r>
        <w:rPr>
          <w:rFonts w:ascii="Times New Roman" w:eastAsia="宋体" w:hAnsi="Times New Roman" w:cs="Times New Roman"/>
          <w:lang w:eastAsia="zh-CN"/>
        </w:rPr>
        <w:t>MM</w:t>
      </w:r>
      <w:r>
        <w:rPr>
          <w:rFonts w:ascii="Times New Roman" w:eastAsia="宋体" w:hAnsi="Times New Roman" w:cs="Times New Roman" w:hint="eastAsia"/>
          <w:lang w:eastAsia="zh-CN"/>
        </w:rPr>
        <w:t>）询问页</w:t>
      </w:r>
      <w:bookmarkEnd w:id="333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490291" w14:paraId="3BA169DA" w14:textId="77777777" w:rsidTr="009267BD">
        <w:trPr>
          <w:jc w:val="center"/>
        </w:trPr>
        <w:tc>
          <w:tcPr>
            <w:tcW w:w="3541" w:type="dxa"/>
          </w:tcPr>
          <w:p w14:paraId="3651E113" w14:textId="338B147D" w:rsidR="00490291" w:rsidRDefault="00A46C96" w:rsidP="009267B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受试者是否进行肿瘤总体疗效评估？</w:t>
            </w:r>
          </w:p>
        </w:tc>
        <w:tc>
          <w:tcPr>
            <w:tcW w:w="6199" w:type="dxa"/>
          </w:tcPr>
          <w:p w14:paraId="7E3468B2" w14:textId="77777777" w:rsidR="00490291" w:rsidRDefault="00490291" w:rsidP="009267B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>
        <w:tc>
          <w:tcPr>
            <w:tcW w:type="dxa" w:w="3541"/>
          </w:tcPr>
          <w:p>
            <w:r>
              <w:t>肿瘤总体疗效评估（MM）询问页</w:t>
            </w:r>
          </w:p>
        </w:tc>
        <w:tc>
          <w:tcPr>
            <w:tcW w:type="dxa" w:w="6199"/>
          </w:tcPr>
          <w:p/>
        </w:tc>
      </w:tr>
    </w:tbl>
    <w:p w14:paraId="572C8FA6" w14:textId="416135AA" w:rsidR="00A46C96" w:rsidRDefault="00A46C96"/>
    <w:p w14:paraId="49547F18" w14:textId="433FF632" w:rsidR="00A46C96" w:rsidRPr="00A46C96" w:rsidRDefault="00A46C96" w:rsidP="00A46C9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34" w:name="_Toc147735166"/>
      <w:r>
        <w:rPr>
          <w:rFonts w:ascii="Times New Roman" w:eastAsia="宋体" w:hAnsi="Times New Roman" w:cs="Times New Roman" w:hint="eastAsia"/>
          <w:lang w:eastAsia="zh-CN"/>
        </w:rPr>
        <w:t>肿瘤总体疗效评估（</w:t>
      </w:r>
      <w:r>
        <w:rPr>
          <w:rFonts w:ascii="Times New Roman" w:eastAsia="宋体" w:hAnsi="Times New Roman" w:cs="Times New Roman"/>
          <w:lang w:eastAsia="zh-CN"/>
        </w:rPr>
        <w:t>MM</w:t>
      </w:r>
      <w:r>
        <w:rPr>
          <w:rFonts w:ascii="Times New Roman" w:eastAsia="宋体" w:hAnsi="Times New Roman" w:cs="Times New Roman" w:hint="eastAsia"/>
          <w:lang w:eastAsia="zh-CN"/>
        </w:rPr>
        <w:t>）</w:t>
      </w:r>
      <w:bookmarkEnd w:id="334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490291" w14:paraId="1FF77B39" w14:textId="77777777" w:rsidTr="009267B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18E5EB2" w14:textId="77777777" w:rsidR="00490291" w:rsidRDefault="00490291" w:rsidP="009267B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DD3C348" w14:textId="77777777" w:rsidR="00490291" w:rsidRDefault="00490291" w:rsidP="009267B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EC6018" w14:paraId="7DE135E7" w14:textId="77777777" w:rsidTr="009267B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F3BE061" w14:textId="5F0ECBE5" w:rsidR="00EC6018" w:rsidRDefault="00EC6018" w:rsidP="009267B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EC6018">
              <w:rPr>
                <w:rFonts w:ascii="Times New Roman" w:eastAsia="宋体" w:hAnsi="Times New Roman" w:cs="Times New Roman"/>
                <w:lang w:eastAsia="zh-CN"/>
              </w:rPr>
              <w:t>IMWG</w:t>
            </w:r>
            <w:r w:rsidRPr="00EC6018">
              <w:rPr>
                <w:rFonts w:ascii="Times New Roman" w:eastAsia="宋体" w:hAnsi="Times New Roman" w:cs="Times New Roman"/>
                <w:lang w:eastAsia="zh-CN"/>
              </w:rPr>
              <w:t>疗效标准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71BBAFB" w14:textId="72BFAE3E" w:rsidR="00EC6018" w:rsidRDefault="00EC6018" w:rsidP="009267B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sCR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□CR   □VGPR   □PR   □MR   □SD   □PD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临床复发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□CR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后复发</w:t>
            </w:r>
          </w:p>
        </w:tc>
      </w:tr>
      <w:tr w:rsidR="00EC6018" w14:paraId="1742B9FA" w14:textId="77777777" w:rsidTr="009267B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068C6B7" w14:textId="06CA1B54" w:rsidR="00EC6018" w:rsidRPr="00EC6018" w:rsidRDefault="00EC6018" w:rsidP="009267B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I</w:t>
            </w:r>
            <w:r>
              <w:rPr>
                <w:rFonts w:ascii="Times New Roman" w:eastAsia="宋体" w:hAnsi="Times New Roman" w:cs="Times New Roman"/>
                <w:lang w:eastAsia="zh-CN"/>
              </w:rPr>
              <w:t>MWG MRD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疗效标准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E9C24F6" w14:textId="66A7DEE5" w:rsidR="00EC6018" w:rsidRDefault="00EC6018" w:rsidP="009267B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持续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</w:t>
            </w:r>
            <w:r>
              <w:rPr>
                <w:rFonts w:ascii="Times New Roman" w:eastAsia="宋体" w:hAnsi="Times New Roman" w:cs="Times New Roman"/>
                <w:lang w:eastAsia="zh-CN"/>
              </w:rPr>
              <w:t>RD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阴性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二代流式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</w:t>
            </w:r>
            <w:r>
              <w:rPr>
                <w:rFonts w:ascii="Times New Roman" w:eastAsia="宋体" w:hAnsi="Times New Roman" w:cs="Times New Roman"/>
                <w:lang w:eastAsia="zh-CN"/>
              </w:rPr>
              <w:t>RD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阴性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二代测序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</w:t>
            </w:r>
            <w:r>
              <w:rPr>
                <w:rFonts w:ascii="Times New Roman" w:eastAsia="宋体" w:hAnsi="Times New Roman" w:cs="Times New Roman"/>
                <w:lang w:eastAsia="zh-CN"/>
              </w:rPr>
              <w:t>RD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阴性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原有影像学阳性的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</w:t>
            </w:r>
            <w:r>
              <w:rPr>
                <w:rFonts w:ascii="Times New Roman" w:eastAsia="宋体" w:hAnsi="Times New Roman" w:cs="Times New Roman"/>
                <w:lang w:eastAsia="zh-CN"/>
              </w:rPr>
              <w:t>RD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阴性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□MRD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阴性后复发</w:t>
            </w:r>
          </w:p>
        </w:tc>
      </w:tr>
      <w:tr>
        <w:tc>
          <w:tcPr>
            <w:tcW w:type="dxa" w:w="3541"/>
          </w:tcPr>
          <w:p>
            <w:r>
              <w:t>肿瘤总体疗效评估（MM）</w:t>
            </w:r>
          </w:p>
        </w:tc>
        <w:tc>
          <w:tcPr>
            <w:tcW w:type="dxa" w:w="6199"/>
          </w:tcPr>
          <w:p/>
        </w:tc>
      </w:tr>
    </w:tbl>
    <w:p w14:paraId="2FD35790" w14:textId="4E03A8E1" w:rsidR="00490291" w:rsidRDefault="00490291">
      <w:pPr>
        <w:rPr>
          <w:rFonts w:ascii="Times New Roman" w:eastAsia="宋体" w:hAnsi="Times New Roman" w:cs="Times New Roman"/>
          <w:lang w:eastAsia="zh-CN"/>
        </w:rPr>
      </w:pPr>
    </w:p>
    <w:p w14:paraId="7D72A0FE" w14:textId="1048B50F" w:rsidR="00490291" w:rsidRDefault="004902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2F13D3FA" w14:textId="32B0A8B3" w:rsidR="00EC6018" w:rsidRDefault="00EC6018" w:rsidP="00EC6018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35" w:name="_Toc147735167"/>
      <w:r>
        <w:rPr>
          <w:rFonts w:ascii="Times New Roman" w:eastAsia="宋体" w:hAnsi="Times New Roman" w:cs="Times New Roman" w:hint="eastAsia"/>
          <w:lang w:eastAsia="zh-CN"/>
        </w:rPr>
        <w:lastRenderedPageBreak/>
        <w:t>骨髓</w:t>
      </w:r>
      <w:r w:rsidR="007A77B1">
        <w:rPr>
          <w:rFonts w:ascii="Times New Roman" w:eastAsia="宋体" w:hAnsi="Times New Roman" w:cs="Times New Roman" w:hint="eastAsia"/>
          <w:lang w:eastAsia="zh-CN"/>
        </w:rPr>
        <w:t>活检</w:t>
      </w:r>
      <w:bookmarkEnd w:id="335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EC6018" w14:paraId="4F3AF867" w14:textId="77777777" w:rsidTr="00152210">
        <w:trPr>
          <w:jc w:val="center"/>
        </w:trPr>
        <w:tc>
          <w:tcPr>
            <w:tcW w:w="3541" w:type="dxa"/>
          </w:tcPr>
          <w:p w14:paraId="26B7F890" w14:textId="6D173F44" w:rsidR="00EC6018" w:rsidRDefault="00EC6018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受试者是否进行骨髓</w:t>
            </w:r>
            <w:r w:rsidR="007A77B1">
              <w:rPr>
                <w:rFonts w:ascii="Times New Roman" w:eastAsia="宋体" w:hAnsi="Times New Roman" w:cs="Times New Roman" w:hint="eastAsia"/>
                <w:lang w:eastAsia="zh-CN"/>
              </w:rPr>
              <w:t>活检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？</w:t>
            </w:r>
          </w:p>
        </w:tc>
        <w:tc>
          <w:tcPr>
            <w:tcW w:w="6199" w:type="dxa"/>
          </w:tcPr>
          <w:p w14:paraId="7AC76A03" w14:textId="77777777" w:rsidR="00EC6018" w:rsidRDefault="00EC6018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EC6018" w14:paraId="11103D52" w14:textId="77777777" w:rsidTr="00152210">
        <w:trPr>
          <w:jc w:val="center"/>
        </w:trPr>
        <w:tc>
          <w:tcPr>
            <w:tcW w:w="3541" w:type="dxa"/>
          </w:tcPr>
          <w:p w14:paraId="24585AAA" w14:textId="77777777" w:rsidR="00EC6018" w:rsidRDefault="00EC6018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</w:tcPr>
          <w:p w14:paraId="6C9AFE07" w14:textId="77777777" w:rsidR="00EC6018" w:rsidRDefault="00EC6018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EC6018" w14:paraId="5295E13B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70D201F" w14:textId="0C1808A9" w:rsidR="00EC6018" w:rsidRDefault="007A77B1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采样日期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D961AFC" w14:textId="77777777" w:rsidR="00EC6018" w:rsidRDefault="00EC6018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4D2992" w14:paraId="75B957BC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B85F0B6" w14:textId="7A348D75" w:rsidR="004D2992" w:rsidRDefault="004D2992" w:rsidP="00D7482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诊断意见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C7027F2" w14:textId="77777777" w:rsidR="004D2992" w:rsidRDefault="004D2992" w:rsidP="00D7482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3541"/>
          </w:tcPr>
          <w:p>
            <w:r>
              <w:t>骨髓活检</w:t>
            </w:r>
          </w:p>
        </w:tc>
        <w:tc>
          <w:tcPr>
            <w:tcW w:type="dxa" w:w="6199"/>
          </w:tcPr>
          <w:p/>
        </w:tc>
      </w:tr>
    </w:tbl>
    <w:p w14:paraId="0B1325F5" w14:textId="29984951" w:rsidR="00D03501" w:rsidRDefault="00D03501" w:rsidP="00D03501">
      <w:pPr>
        <w:spacing w:before="160" w:after="160"/>
        <w:rPr>
          <w:rFonts w:ascii="宋体" w:eastAsia="宋体" w:hAnsi="宋体" w:cs="Times New Roman"/>
          <w:lang w:eastAsia="zh-CN"/>
        </w:rPr>
      </w:pPr>
      <w:bookmarkStart w:id="336" w:name="_Toc120126663"/>
    </w:p>
    <w:p w14:paraId="241D0364" w14:textId="7B1BBEE7" w:rsidR="00D03501" w:rsidRPr="00735995" w:rsidRDefault="0044016B" w:rsidP="00735995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37" w:name="_Toc147735168"/>
      <w:r>
        <w:rPr>
          <w:rFonts w:ascii="Times New Roman" w:eastAsia="宋体" w:hAnsi="Times New Roman" w:cs="Times New Roman" w:hint="eastAsia"/>
          <w:lang w:eastAsia="zh-CN"/>
        </w:rPr>
        <w:t>骨髓</w:t>
      </w:r>
      <w:bookmarkStart w:id="338" w:name="_Toc146795036"/>
      <w:bookmarkEnd w:id="337"/>
      <w:commentRangeStart w:id="339"/>
      <w:commentRangeStart w:id="340"/>
      <w:r w:rsidR="00735995">
        <w:rPr>
          <w:rFonts w:ascii="Times New Roman" w:eastAsia="宋体" w:hAnsi="Times New Roman" w:cs="Times New Roman" w:hint="eastAsia"/>
          <w:lang w:eastAsia="zh-CN"/>
        </w:rPr>
        <w:t>免疫组化</w:t>
      </w:r>
      <w:bookmarkEnd w:id="338"/>
      <w:commentRangeEnd w:id="339"/>
      <w:r w:rsidR="00735995">
        <w:rPr>
          <w:rStyle w:val="af"/>
          <w:rFonts w:asciiTheme="minorHAnsi" w:eastAsiaTheme="minorEastAsia" w:hAnsiTheme="minorHAnsi" w:cstheme="minorBidi"/>
          <w:b w:val="0"/>
          <w:bCs w:val="0"/>
          <w:color w:val="auto"/>
        </w:rPr>
        <w:commentReference w:id="339"/>
      </w:r>
      <w:commentRangeEnd w:id="340"/>
      <w:r w:rsidR="002D2590">
        <w:rPr>
          <w:rStyle w:val="af"/>
          <w:rFonts w:asciiTheme="minorHAnsi" w:eastAsiaTheme="minorEastAsia" w:hAnsiTheme="minorHAnsi" w:cstheme="minorBidi"/>
          <w:b w:val="0"/>
          <w:bCs w:val="0"/>
          <w:color w:val="auto"/>
        </w:rPr>
        <w:commentReference w:id="340"/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D03501" w14:paraId="799DA90D" w14:textId="77777777" w:rsidTr="00152210">
        <w:trPr>
          <w:jc w:val="center"/>
        </w:trPr>
        <w:tc>
          <w:tcPr>
            <w:tcW w:w="3541" w:type="dxa"/>
          </w:tcPr>
          <w:p w14:paraId="0817E767" w14:textId="3492F795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受试者是否进行免疫组化检查？</w:t>
            </w:r>
          </w:p>
        </w:tc>
        <w:tc>
          <w:tcPr>
            <w:tcW w:w="6199" w:type="dxa"/>
          </w:tcPr>
          <w:p w14:paraId="18150641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D03501" w14:paraId="4528D9E3" w14:textId="77777777" w:rsidTr="00152210">
        <w:trPr>
          <w:jc w:val="center"/>
        </w:trPr>
        <w:tc>
          <w:tcPr>
            <w:tcW w:w="3541" w:type="dxa"/>
          </w:tcPr>
          <w:p w14:paraId="306B55D4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</w:tcPr>
          <w:p w14:paraId="20C87478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10D5ED68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B3BBF71" w14:textId="2F88A055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采样日期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E2C340E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D03501" w14:paraId="59089322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A016CF8" w14:textId="1A430F46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C</w:t>
            </w:r>
            <w:r>
              <w:rPr>
                <w:rFonts w:ascii="Times New Roman" w:eastAsia="宋体" w:hAnsi="Times New Roman" w:cs="Times New Roman"/>
                <w:lang w:eastAsia="zh-CN"/>
              </w:rPr>
              <w:t>D19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3BE5D28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541413EE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90163C2" w14:textId="41C05671" w:rsidR="00D03501" w:rsidRPr="00EC6018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C</w:t>
            </w:r>
            <w:r>
              <w:rPr>
                <w:rFonts w:ascii="Times New Roman" w:eastAsia="宋体" w:hAnsi="Times New Roman" w:cs="Times New Roman"/>
                <w:lang w:eastAsia="zh-CN"/>
              </w:rPr>
              <w:t>D20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55CCC3E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11BC5D2E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14D6E26" w14:textId="4E4FC7DA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C</w:t>
            </w:r>
            <w:r>
              <w:rPr>
                <w:rFonts w:ascii="Times New Roman" w:eastAsia="宋体" w:hAnsi="Times New Roman" w:cs="Times New Roman"/>
                <w:lang w:eastAsia="zh-CN"/>
              </w:rPr>
              <w:t>D38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28775BB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4758C5BD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24F63D0" w14:textId="7A74733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C</w:t>
            </w:r>
            <w:r>
              <w:rPr>
                <w:rFonts w:ascii="Times New Roman" w:eastAsia="宋体" w:hAnsi="Times New Roman" w:cs="Times New Roman"/>
                <w:lang w:eastAsia="zh-CN"/>
              </w:rPr>
              <w:t>D56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AB4DB95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70690AB9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6747FED" w14:textId="14C42CB9" w:rsidR="00D03501" w:rsidRPr="00472B8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C</w:t>
            </w:r>
            <w:r>
              <w:rPr>
                <w:rFonts w:ascii="Times New Roman" w:eastAsia="宋体" w:hAnsi="Times New Roman" w:cs="Times New Roman"/>
                <w:lang w:eastAsia="zh-CN"/>
              </w:rPr>
              <w:t>D138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E5C9264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5F28D590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CFE8FD9" w14:textId="42269CDC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3501">
              <w:rPr>
                <w:rFonts w:ascii="Times New Roman" w:eastAsia="宋体" w:hAnsi="Times New Roman" w:cs="Times New Roman" w:hint="eastAsia"/>
                <w:lang w:eastAsia="zh-CN"/>
              </w:rPr>
              <w:t>κ轻链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CE16D3F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4BA7C0A6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336FBA4" w14:textId="7A3273C6" w:rsidR="00D03501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21F01">
              <w:rPr>
                <w:rFonts w:ascii="Times New Roman" w:eastAsia="宋体" w:hAnsi="Times New Roman" w:cs="Times New Roman"/>
                <w:sz w:val="24"/>
                <w:szCs w:val="24"/>
              </w:rPr>
              <w:t>λ</w:t>
            </w:r>
            <w:r w:rsidR="00D03501" w:rsidRPr="00D03501">
              <w:rPr>
                <w:rFonts w:ascii="Times New Roman" w:eastAsia="宋体" w:hAnsi="Times New Roman" w:cs="Times New Roman" w:hint="eastAsia"/>
                <w:lang w:eastAsia="zh-CN"/>
              </w:rPr>
              <w:t>轻链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F60B25F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3541"/>
          </w:tcPr>
          <w:p>
            <w:r>
              <w:t>骨髓免疫组化</w:t>
            </w:r>
          </w:p>
        </w:tc>
        <w:tc>
          <w:tcPr>
            <w:tcW w:type="dxa" w:w="6199"/>
          </w:tcPr>
          <w:p/>
        </w:tc>
      </w:tr>
    </w:tbl>
    <w:p w14:paraId="5241766D" w14:textId="04F5729D" w:rsidR="00CD7E98" w:rsidRDefault="00CD7E98" w:rsidP="00D03501">
      <w:pPr>
        <w:spacing w:before="160" w:after="160"/>
        <w:rPr>
          <w:rFonts w:ascii="宋体" w:eastAsia="宋体" w:hAnsi="宋体" w:cs="Times New Roman"/>
          <w:lang w:eastAsia="zh-CN"/>
        </w:rPr>
      </w:pPr>
    </w:p>
    <w:p w14:paraId="573A9EF7" w14:textId="77777777" w:rsidR="00CD7E98" w:rsidRDefault="00CD7E98">
      <w:pPr>
        <w:rPr>
          <w:rFonts w:ascii="宋体" w:eastAsia="宋体" w:hAnsi="宋体" w:cs="Times New Roman"/>
          <w:lang w:eastAsia="zh-CN"/>
        </w:rPr>
      </w:pPr>
      <w:r>
        <w:rPr>
          <w:rFonts w:ascii="宋体" w:eastAsia="宋体" w:hAnsi="宋体" w:cs="Times New Roman"/>
          <w:lang w:eastAsia="zh-CN"/>
        </w:rPr>
        <w:br w:type="page"/>
      </w:r>
    </w:p>
    <w:p w14:paraId="3AE882FA" w14:textId="77777777" w:rsidR="00D03501" w:rsidRDefault="00D03501" w:rsidP="00D03501">
      <w:pPr>
        <w:spacing w:before="160" w:after="160"/>
        <w:rPr>
          <w:rFonts w:ascii="宋体" w:eastAsia="宋体" w:hAnsi="宋体" w:cs="Times New Roman"/>
          <w:lang w:eastAsia="zh-CN"/>
        </w:rPr>
      </w:pPr>
    </w:p>
    <w:p w14:paraId="1B670566" w14:textId="5E5557B8" w:rsidR="00D03501" w:rsidRPr="00C126E7" w:rsidRDefault="00D03501" w:rsidP="00C126E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41" w:name="_Toc147735169"/>
      <w:r w:rsidRPr="00C126E7">
        <w:rPr>
          <w:rFonts w:ascii="Times New Roman" w:eastAsia="宋体" w:hAnsi="Times New Roman" w:cs="Times New Roman"/>
          <w:lang w:eastAsia="zh-CN"/>
        </w:rPr>
        <w:t>可测量残留病（</w:t>
      </w:r>
      <w:r w:rsidRPr="00C126E7">
        <w:rPr>
          <w:rFonts w:ascii="Times New Roman" w:eastAsia="宋体" w:hAnsi="Times New Roman" w:cs="Times New Roman"/>
          <w:lang w:eastAsia="zh-CN"/>
        </w:rPr>
        <w:t>MRD</w:t>
      </w:r>
      <w:r w:rsidRPr="00C126E7">
        <w:rPr>
          <w:rFonts w:ascii="Times New Roman" w:eastAsia="宋体" w:hAnsi="Times New Roman" w:cs="Times New Roman"/>
          <w:lang w:eastAsia="zh-CN"/>
        </w:rPr>
        <w:t>）检查</w:t>
      </w:r>
      <w:bookmarkEnd w:id="336"/>
      <w:bookmarkEnd w:id="341"/>
    </w:p>
    <w:tbl>
      <w:tblPr>
        <w:tblW w:w="979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120"/>
        <w:gridCol w:w="6678"/>
      </w:tblGrid>
      <w:tr w:rsidR="00D03501" w:rsidRPr="00D03501" w14:paraId="090AAD0B" w14:textId="77777777" w:rsidTr="00D03501">
        <w:trPr>
          <w:trHeight w:val="492"/>
          <w:jc w:val="center"/>
        </w:trPr>
        <w:tc>
          <w:tcPr>
            <w:tcW w:w="3120" w:type="dxa"/>
            <w:tcBorders>
              <w:top w:val="single" w:sz="2" w:space="0" w:color="000000"/>
            </w:tcBorders>
          </w:tcPr>
          <w:p w14:paraId="5A46DDB7" w14:textId="77777777" w:rsidR="00D03501" w:rsidRP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3501">
              <w:rPr>
                <w:rFonts w:ascii="Times New Roman" w:eastAsia="宋体" w:hAnsi="Times New Roman" w:cs="Times New Roman"/>
                <w:lang w:eastAsia="zh-CN"/>
              </w:rPr>
              <w:t>受试者是否进行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MRD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分析？</w:t>
            </w:r>
          </w:p>
        </w:tc>
        <w:tc>
          <w:tcPr>
            <w:tcW w:w="6678" w:type="dxa"/>
            <w:tcBorders>
              <w:top w:val="single" w:sz="2" w:space="0" w:color="000000"/>
            </w:tcBorders>
          </w:tcPr>
          <w:p w14:paraId="6BB49024" w14:textId="77777777" w:rsidR="00D03501" w:rsidRP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3501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是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否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</w:tr>
      <w:tr w:rsidR="00D03501" w:rsidRPr="00D03501" w14:paraId="2ED6F998" w14:textId="77777777" w:rsidTr="00D03501">
        <w:trPr>
          <w:trHeight w:val="632"/>
          <w:jc w:val="center"/>
        </w:trPr>
        <w:tc>
          <w:tcPr>
            <w:tcW w:w="3120" w:type="dxa"/>
          </w:tcPr>
          <w:p w14:paraId="799D2B20" w14:textId="77777777" w:rsidR="00D03501" w:rsidRP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3501"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6678" w:type="dxa"/>
          </w:tcPr>
          <w:p w14:paraId="1D8C6A4E" w14:textId="77777777" w:rsidR="00D03501" w:rsidRP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3501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年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月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日</w:t>
            </w:r>
          </w:p>
        </w:tc>
      </w:tr>
      <w:tr w:rsidR="00D03501" w:rsidRPr="00D03501" w14:paraId="350CEE32" w14:textId="77777777" w:rsidTr="00D03501">
        <w:trPr>
          <w:trHeight w:val="632"/>
          <w:jc w:val="center"/>
        </w:trPr>
        <w:tc>
          <w:tcPr>
            <w:tcW w:w="3120" w:type="dxa"/>
          </w:tcPr>
          <w:p w14:paraId="08320C19" w14:textId="77777777" w:rsidR="00D03501" w:rsidRP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3501">
              <w:rPr>
                <w:rFonts w:ascii="Times New Roman" w:eastAsia="宋体" w:hAnsi="Times New Roman" w:cs="Times New Roman"/>
                <w:lang w:eastAsia="zh-CN"/>
              </w:rPr>
              <w:t>评估方法</w:t>
            </w:r>
          </w:p>
        </w:tc>
        <w:tc>
          <w:tcPr>
            <w:tcW w:w="6678" w:type="dxa"/>
          </w:tcPr>
          <w:p w14:paraId="0306C053" w14:textId="7405C39D" w:rsidR="00D03501" w:rsidRP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□PCR  □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流式细胞术（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MFC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）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 xml:space="preserve">NGS  </w:t>
            </w:r>
          </w:p>
        </w:tc>
      </w:tr>
      <w:tr w:rsidR="00D03501" w:rsidRPr="00D03501" w14:paraId="6F711AA1" w14:textId="77777777" w:rsidTr="00D03501">
        <w:trPr>
          <w:trHeight w:val="632"/>
          <w:jc w:val="center"/>
        </w:trPr>
        <w:tc>
          <w:tcPr>
            <w:tcW w:w="3120" w:type="dxa"/>
          </w:tcPr>
          <w:p w14:paraId="4C1AB6ED" w14:textId="77777777" w:rsidR="00D03501" w:rsidRP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D03501">
              <w:rPr>
                <w:rFonts w:ascii="Times New Roman" w:eastAsia="宋体" w:hAnsi="Times New Roman" w:cs="Times New Roman"/>
                <w:lang w:eastAsia="zh-CN"/>
              </w:rPr>
              <w:t>评估结果</w:t>
            </w:r>
          </w:p>
        </w:tc>
        <w:tc>
          <w:tcPr>
            <w:tcW w:w="6678" w:type="dxa"/>
          </w:tcPr>
          <w:p w14:paraId="37E88CDF" w14:textId="7853274E" w:rsidR="00D03501" w:rsidRP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阴性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阳性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>不可评价</w:t>
            </w:r>
            <w:r w:rsidRPr="00D03501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</w:tr>
      <w:tr>
        <w:tc>
          <w:tcPr>
            <w:tcW w:type="dxa" w:w="3120"/>
          </w:tcPr>
          <w:p>
            <w:r>
              <w:t>可测量残留病（MRD）检查</w:t>
            </w:r>
          </w:p>
        </w:tc>
        <w:tc>
          <w:tcPr>
            <w:tcW w:type="dxa" w:w="6678"/>
          </w:tcPr>
          <w:p/>
        </w:tc>
      </w:tr>
    </w:tbl>
    <w:p w14:paraId="0E7124F8" w14:textId="77777777" w:rsidR="00C126E7" w:rsidRDefault="00C126E7" w:rsidP="00C126E7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0B503C91" w14:textId="17ABD39D" w:rsidR="00C126E7" w:rsidRDefault="00C126E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0320500A" w14:textId="7ADCFFDA" w:rsidR="004D2992" w:rsidRPr="00C126E7" w:rsidRDefault="004D2992" w:rsidP="00C126E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42" w:name="_Toc147735170"/>
      <w:r w:rsidRPr="00C126E7">
        <w:rPr>
          <w:rFonts w:ascii="Times New Roman" w:eastAsia="宋体" w:hAnsi="Times New Roman" w:cs="Times New Roman" w:hint="eastAsia"/>
          <w:lang w:eastAsia="zh-CN"/>
        </w:rPr>
        <w:lastRenderedPageBreak/>
        <w:t>血清蛋白质电泳</w:t>
      </w:r>
      <w:bookmarkEnd w:id="342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4D2992" w14:paraId="1CEAF1B0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9AB4EE0" w14:textId="21EEE313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血清蛋白质电泳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BFDA68C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4D2992" w14:paraId="5A0BAE98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B74B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3FF2A0B2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D2992" w14:paraId="5F011A04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E692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67DB3159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4D2992" w14:paraId="28052B87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 w14:paraId="485000DE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403E1054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4D2992" w14:paraId="6CFE0B15" w14:textId="77777777" w:rsidTr="00152210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 w14:paraId="696398AE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2CE545B8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72B07D01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77B89568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7F48B555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23617624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4D2992" w14:paraId="05A24DFD" w14:textId="77777777" w:rsidTr="00152210">
        <w:trPr>
          <w:jc w:val="center"/>
        </w:trPr>
        <w:tc>
          <w:tcPr>
            <w:tcW w:w="945" w:type="pct"/>
          </w:tcPr>
          <w:p w14:paraId="68FC13D2" w14:textId="155B5BED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白蛋白</w:t>
            </w:r>
          </w:p>
        </w:tc>
        <w:tc>
          <w:tcPr>
            <w:tcW w:w="849" w:type="pct"/>
          </w:tcPr>
          <w:p w14:paraId="29914E69" w14:textId="77777777" w:rsidR="004D2992" w:rsidRPr="00CA075D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4679D3EE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4AC43DBB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65811AD4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24EF2670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D2992" w14:paraId="04CF7FB7" w14:textId="77777777" w:rsidTr="00152210">
        <w:trPr>
          <w:jc w:val="center"/>
        </w:trPr>
        <w:tc>
          <w:tcPr>
            <w:tcW w:w="945" w:type="pct"/>
          </w:tcPr>
          <w:p w14:paraId="3E969856" w14:textId="666FF00C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α</w:t>
            </w:r>
            <w:r>
              <w:rPr>
                <w:rFonts w:ascii="Times New Roman" w:eastAsia="宋体" w:hAnsi="Times New Roman" w:cs="Times New Roman"/>
                <w:lang w:eastAsia="zh-CN"/>
              </w:rPr>
              <w:t>1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球蛋白</w:t>
            </w:r>
          </w:p>
        </w:tc>
        <w:tc>
          <w:tcPr>
            <w:tcW w:w="849" w:type="pct"/>
          </w:tcPr>
          <w:p w14:paraId="325EE246" w14:textId="77777777" w:rsidR="004D2992" w:rsidRPr="00CA075D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7D1B78C2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21F4A8CF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41FCCA44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19E86DF8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4D2992" w14:paraId="35045E01" w14:textId="77777777" w:rsidTr="00152210">
        <w:trPr>
          <w:jc w:val="center"/>
        </w:trPr>
        <w:tc>
          <w:tcPr>
            <w:tcW w:w="945" w:type="pct"/>
          </w:tcPr>
          <w:p w14:paraId="276340EF" w14:textId="70581316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α</w:t>
            </w:r>
            <w:r>
              <w:rPr>
                <w:rFonts w:ascii="Times New Roman" w:eastAsia="宋体" w:hAnsi="Times New Roman" w:cs="Times New Roman"/>
                <w:lang w:eastAsia="zh-CN"/>
              </w:rPr>
              <w:t>2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球蛋白</w:t>
            </w:r>
          </w:p>
        </w:tc>
        <w:tc>
          <w:tcPr>
            <w:tcW w:w="849" w:type="pct"/>
          </w:tcPr>
          <w:p w14:paraId="25BEE62B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2790D531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7A4F7CE8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5677D4C1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4E29CF59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D2992" w14:paraId="74B02830" w14:textId="77777777" w:rsidTr="00152210">
        <w:trPr>
          <w:jc w:val="center"/>
        </w:trPr>
        <w:tc>
          <w:tcPr>
            <w:tcW w:w="945" w:type="pct"/>
          </w:tcPr>
          <w:p w14:paraId="03970995" w14:textId="121279C0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β球蛋白</w:t>
            </w:r>
          </w:p>
        </w:tc>
        <w:tc>
          <w:tcPr>
            <w:tcW w:w="849" w:type="pct"/>
          </w:tcPr>
          <w:p w14:paraId="54575BF7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366FED78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7EF5ED28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3B980C32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5318ACF6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4D2992" w14:paraId="18B05372" w14:textId="77777777" w:rsidTr="00152210">
        <w:trPr>
          <w:jc w:val="center"/>
        </w:trPr>
        <w:tc>
          <w:tcPr>
            <w:tcW w:w="945" w:type="pct"/>
          </w:tcPr>
          <w:p w14:paraId="2502BCF0" w14:textId="1EF32E8F" w:rsidR="004D2992" w:rsidRPr="00014B27" w:rsidRDefault="00014B2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14B27">
              <w:rPr>
                <w:rFonts w:ascii="Times New Roman" w:eastAsia="宋体" w:hAnsi="Times New Roman" w:cs="Times New Roman" w:hint="eastAsia"/>
                <w:lang w:eastAsia="zh-CN"/>
              </w:rPr>
              <w:t>γ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球蛋白</w:t>
            </w:r>
          </w:p>
        </w:tc>
        <w:tc>
          <w:tcPr>
            <w:tcW w:w="849" w:type="pct"/>
          </w:tcPr>
          <w:p w14:paraId="751714A2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117F75B4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1D32EC4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7DB5EDC4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476F6CDE" w14:textId="77777777" w:rsidR="004D2992" w:rsidRDefault="004D2992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>
        <w:tc>
          <w:tcPr>
            <w:tcW w:type="dxa" w:w="1840"/>
          </w:tcPr>
          <w:p>
            <w:r>
              <w:t>血清蛋白质电泳</w:t>
            </w:r>
          </w:p>
        </w:tc>
        <w:tc>
          <w:tcPr>
            <w:tcW w:type="dxa" w:w="1654"/>
          </w:tcPr>
          <w:p/>
        </w:tc>
        <w:tc>
          <w:tcPr>
            <w:tcW w:type="dxa" w:w="1323"/>
          </w:tcPr>
          <w:p/>
        </w:tc>
        <w:tc>
          <w:tcPr>
            <w:tcW w:type="dxa" w:w="1134"/>
          </w:tcPr>
          <w:p/>
        </w:tc>
        <w:tc>
          <w:tcPr>
            <w:tcW w:type="dxa" w:w="2141"/>
          </w:tcPr>
          <w:p/>
        </w:tc>
        <w:tc>
          <w:tcPr>
            <w:tcW w:type="dxa" w:w="1648"/>
          </w:tcPr>
          <w:p/>
        </w:tc>
      </w:tr>
    </w:tbl>
    <w:p w14:paraId="09178284" w14:textId="04EE92ED" w:rsidR="00014B27" w:rsidRDefault="00014B27">
      <w:pPr>
        <w:rPr>
          <w:rFonts w:ascii="Times New Roman" w:eastAsia="宋体" w:hAnsi="Times New Roman" w:cs="Times New Roman"/>
          <w:lang w:eastAsia="zh-CN"/>
        </w:rPr>
      </w:pPr>
    </w:p>
    <w:p w14:paraId="4F87476B" w14:textId="77777777" w:rsidR="00014B27" w:rsidRDefault="00014B2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3F23DF51" w14:textId="4F435E36" w:rsidR="00C126E7" w:rsidRPr="00C126E7" w:rsidRDefault="00C126E7" w:rsidP="00C126E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43" w:name="_Toc147735171"/>
      <w:r>
        <w:rPr>
          <w:rFonts w:ascii="Times New Roman" w:eastAsia="宋体" w:hAnsi="Times New Roman" w:cs="Times New Roman" w:hint="eastAsia"/>
          <w:lang w:eastAsia="zh-CN"/>
        </w:rPr>
        <w:lastRenderedPageBreak/>
        <w:t>尿液</w:t>
      </w:r>
      <w:bookmarkEnd w:id="343"/>
      <w:commentRangeStart w:id="344"/>
      <w:commentRangeStart w:id="345"/>
      <w:r w:rsidR="00735995" w:rsidRPr="00C126E7">
        <w:rPr>
          <w:rFonts w:ascii="Times New Roman" w:eastAsia="宋体" w:hAnsi="Times New Roman" w:cs="Times New Roman" w:hint="eastAsia"/>
          <w:lang w:eastAsia="zh-CN"/>
        </w:rPr>
        <w:t>蛋白质电泳</w:t>
      </w:r>
      <w:commentRangeEnd w:id="344"/>
      <w:r w:rsidR="00735995">
        <w:rPr>
          <w:rStyle w:val="af"/>
          <w:rFonts w:asciiTheme="minorHAnsi" w:eastAsiaTheme="minorEastAsia" w:hAnsiTheme="minorHAnsi" w:cstheme="minorBidi"/>
          <w:b w:val="0"/>
          <w:bCs w:val="0"/>
          <w:color w:val="auto"/>
        </w:rPr>
        <w:commentReference w:id="344"/>
      </w:r>
      <w:commentRangeEnd w:id="345"/>
      <w:r w:rsidR="002D2590">
        <w:rPr>
          <w:rStyle w:val="af"/>
          <w:rFonts w:asciiTheme="minorHAnsi" w:eastAsiaTheme="minorEastAsia" w:hAnsiTheme="minorHAnsi" w:cstheme="minorBidi"/>
          <w:b w:val="0"/>
          <w:bCs w:val="0"/>
          <w:color w:val="auto"/>
        </w:rPr>
        <w:commentReference w:id="345"/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C126E7" w14:paraId="2AB21226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E3B0E0D" w14:textId="7EF7B66A" w:rsidR="00C126E7" w:rsidRDefault="00C126E7" w:rsidP="00C126E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尿液蛋白质电泳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A96EA95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C126E7" w14:paraId="69E53ABE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F023E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19B5AE1C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C126E7" w14:paraId="4FC879FD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B6B4F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432078D6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C126E7" w14:paraId="558B1B8E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 w14:paraId="58FCCD5A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755EEBDB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126E7" w14:paraId="74933129" w14:textId="77777777" w:rsidTr="00152210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 w14:paraId="54ACFF1C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0BC3BDED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6F59DE06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65A77D78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65855702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4767CF94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C126E7" w14:paraId="07E2B4E3" w14:textId="77777777" w:rsidTr="00152210">
        <w:trPr>
          <w:jc w:val="center"/>
        </w:trPr>
        <w:tc>
          <w:tcPr>
            <w:tcW w:w="945" w:type="pct"/>
          </w:tcPr>
          <w:p w14:paraId="4DD1EE46" w14:textId="39817AC1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白蛋白</w:t>
            </w:r>
          </w:p>
        </w:tc>
        <w:tc>
          <w:tcPr>
            <w:tcW w:w="849" w:type="pct"/>
          </w:tcPr>
          <w:p w14:paraId="09AEE15A" w14:textId="77777777" w:rsidR="00C126E7" w:rsidRPr="00CA075D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1507FF15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ED183BF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76B81C49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10221DED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C126E7" w14:paraId="0FE9F677" w14:textId="77777777" w:rsidTr="00152210">
        <w:trPr>
          <w:jc w:val="center"/>
        </w:trPr>
        <w:tc>
          <w:tcPr>
            <w:tcW w:w="945" w:type="pct"/>
          </w:tcPr>
          <w:p w14:paraId="1F422D40" w14:textId="6303EB7F" w:rsidR="00C126E7" w:rsidRDefault="00CB704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α</w:t>
            </w:r>
            <w:r>
              <w:rPr>
                <w:rFonts w:ascii="Times New Roman" w:eastAsia="宋体" w:hAnsi="Times New Roman" w:cs="Times New Roman"/>
                <w:lang w:eastAsia="zh-CN"/>
              </w:rPr>
              <w:t>1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球蛋白</w:t>
            </w:r>
          </w:p>
        </w:tc>
        <w:tc>
          <w:tcPr>
            <w:tcW w:w="849" w:type="pct"/>
          </w:tcPr>
          <w:p w14:paraId="48CEC059" w14:textId="77777777" w:rsidR="00C126E7" w:rsidRPr="00CA075D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3EB5F6D7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5CB6E25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484D6BB1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5D292E81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C126E7" w14:paraId="013692F3" w14:textId="77777777" w:rsidTr="00152210">
        <w:trPr>
          <w:jc w:val="center"/>
        </w:trPr>
        <w:tc>
          <w:tcPr>
            <w:tcW w:w="945" w:type="pct"/>
          </w:tcPr>
          <w:p w14:paraId="1DA0E06A" w14:textId="538694A9" w:rsidR="00C126E7" w:rsidRDefault="00CB704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α</w:t>
            </w:r>
            <w:r>
              <w:rPr>
                <w:rFonts w:ascii="Times New Roman" w:eastAsia="宋体" w:hAnsi="Times New Roman" w:cs="Times New Roman"/>
                <w:lang w:eastAsia="zh-CN"/>
              </w:rPr>
              <w:t>2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球蛋白</w:t>
            </w:r>
          </w:p>
        </w:tc>
        <w:tc>
          <w:tcPr>
            <w:tcW w:w="849" w:type="pct"/>
          </w:tcPr>
          <w:p w14:paraId="3FCE0A4A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5E6D932B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2CB3D41B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09DCD07A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7736826D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C126E7" w14:paraId="0F54F698" w14:textId="77777777" w:rsidTr="00152210">
        <w:trPr>
          <w:jc w:val="center"/>
        </w:trPr>
        <w:tc>
          <w:tcPr>
            <w:tcW w:w="945" w:type="pct"/>
          </w:tcPr>
          <w:p w14:paraId="25B037CA" w14:textId="7A49C826" w:rsidR="00C126E7" w:rsidRDefault="00CB704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β球蛋白</w:t>
            </w:r>
          </w:p>
        </w:tc>
        <w:tc>
          <w:tcPr>
            <w:tcW w:w="849" w:type="pct"/>
          </w:tcPr>
          <w:p w14:paraId="74590D1C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1758D084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45441206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5F744140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09F8229F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C126E7" w14:paraId="415BFD7F" w14:textId="77777777" w:rsidTr="00152210">
        <w:trPr>
          <w:jc w:val="center"/>
        </w:trPr>
        <w:tc>
          <w:tcPr>
            <w:tcW w:w="945" w:type="pct"/>
          </w:tcPr>
          <w:p w14:paraId="4984EDF9" w14:textId="34464961" w:rsidR="00C126E7" w:rsidRPr="00014B27" w:rsidRDefault="00CB704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014B27">
              <w:rPr>
                <w:rFonts w:ascii="Times New Roman" w:eastAsia="宋体" w:hAnsi="Times New Roman" w:cs="Times New Roman" w:hint="eastAsia"/>
                <w:lang w:eastAsia="zh-CN"/>
              </w:rPr>
              <w:t>γ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球蛋白</w:t>
            </w:r>
          </w:p>
        </w:tc>
        <w:tc>
          <w:tcPr>
            <w:tcW w:w="849" w:type="pct"/>
          </w:tcPr>
          <w:p w14:paraId="0BAA519C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20099395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2A6F80AA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12A7C2D1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48E98339" w14:textId="77777777" w:rsidR="00C126E7" w:rsidRDefault="00C126E7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>
        <w:tc>
          <w:tcPr>
            <w:tcW w:type="dxa" w:w="1840"/>
          </w:tcPr>
          <w:p>
            <w:r>
              <w:t>尿液蛋白质电泳</w:t>
            </w:r>
          </w:p>
        </w:tc>
        <w:tc>
          <w:tcPr>
            <w:tcW w:type="dxa" w:w="1654"/>
          </w:tcPr>
          <w:p/>
        </w:tc>
        <w:tc>
          <w:tcPr>
            <w:tcW w:type="dxa" w:w="1323"/>
          </w:tcPr>
          <w:p/>
        </w:tc>
        <w:tc>
          <w:tcPr>
            <w:tcW w:type="dxa" w:w="1134"/>
          </w:tcPr>
          <w:p/>
        </w:tc>
        <w:tc>
          <w:tcPr>
            <w:tcW w:type="dxa" w:w="2141"/>
          </w:tcPr>
          <w:p/>
        </w:tc>
        <w:tc>
          <w:tcPr>
            <w:tcW w:type="dxa" w:w="1648"/>
          </w:tcPr>
          <w:p/>
        </w:tc>
      </w:tr>
    </w:tbl>
    <w:p w14:paraId="0118B82C" w14:textId="5F8C0387" w:rsidR="00C126E7" w:rsidRDefault="00C126E7" w:rsidP="00C126E7">
      <w:pPr>
        <w:rPr>
          <w:rFonts w:ascii="Times New Roman" w:eastAsia="宋体" w:hAnsi="Times New Roman" w:cs="Times New Roman"/>
          <w:lang w:eastAsia="zh-CN"/>
        </w:rPr>
      </w:pPr>
    </w:p>
    <w:p w14:paraId="5BE540AA" w14:textId="16B70A31" w:rsidR="00C126E7" w:rsidRDefault="00C126E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4310EC53" w14:textId="34D892D0" w:rsidR="00B96F66" w:rsidRPr="00C126E7" w:rsidRDefault="00735995" w:rsidP="00B96F6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46" w:name="_Toc146795040"/>
      <w:commentRangeStart w:id="347"/>
      <w:commentRangeStart w:id="348"/>
      <w:r>
        <w:rPr>
          <w:rFonts w:ascii="Times New Roman" w:eastAsia="宋体" w:hAnsi="Times New Roman" w:cs="Times New Roman" w:hint="eastAsia"/>
          <w:lang w:eastAsia="zh-CN"/>
        </w:rPr>
        <w:lastRenderedPageBreak/>
        <w:t>免疫固定</w:t>
      </w:r>
      <w:r w:rsidRPr="00C126E7">
        <w:rPr>
          <w:rFonts w:ascii="Times New Roman" w:eastAsia="宋体" w:hAnsi="Times New Roman" w:cs="Times New Roman" w:hint="eastAsia"/>
          <w:lang w:eastAsia="zh-CN"/>
        </w:rPr>
        <w:t>电泳</w:t>
      </w:r>
      <w:bookmarkEnd w:id="346"/>
      <w:commentRangeEnd w:id="347"/>
      <w:r>
        <w:rPr>
          <w:rStyle w:val="af"/>
          <w:rFonts w:asciiTheme="minorHAnsi" w:eastAsiaTheme="minorEastAsia" w:hAnsiTheme="minorHAnsi" w:cstheme="minorBidi"/>
          <w:b w:val="0"/>
          <w:bCs w:val="0"/>
          <w:color w:val="auto"/>
        </w:rPr>
        <w:commentReference w:id="347"/>
      </w:r>
      <w:commentRangeEnd w:id="348"/>
      <w:r w:rsidR="0029777B">
        <w:rPr>
          <w:rStyle w:val="af"/>
          <w:rFonts w:asciiTheme="minorHAnsi" w:eastAsiaTheme="minorEastAsia" w:hAnsiTheme="minorHAnsi" w:cstheme="minorBidi"/>
          <w:b w:val="0"/>
          <w:bCs w:val="0"/>
          <w:color w:val="auto"/>
        </w:rPr>
        <w:commentReference w:id="348"/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B96F66" w14:paraId="2DDFC056" w14:textId="77777777" w:rsidTr="00B96F66">
        <w:trPr>
          <w:trHeight w:val="672"/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B47028B" w14:textId="353475C2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免疫固定电泳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E3978E4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B96F66" w14:paraId="230D6D80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604E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369591F6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B96F66" w14:paraId="285F71C8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86E3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74F9A5ED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B96F66" w14:paraId="66F0C3E7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4F716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样本类型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3347DCDC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血清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尿液</w:t>
            </w:r>
          </w:p>
        </w:tc>
      </w:tr>
      <w:tr w:rsidR="00B96F66" w14:paraId="6322F4B9" w14:textId="77777777" w:rsidTr="00B96F66">
        <w:trPr>
          <w:trHeight w:val="465"/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 w14:paraId="709CC2B8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48E70E78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B96F66" w14:paraId="1C8C80FB" w14:textId="77777777" w:rsidTr="00152210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 w14:paraId="4F1342F6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30FCA478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673E65E9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5FD87F13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0F8FD72B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1C3E493E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B96F66" w14:paraId="233CAF7C" w14:textId="77777777" w:rsidTr="00152210">
        <w:trPr>
          <w:jc w:val="center"/>
        </w:trPr>
        <w:tc>
          <w:tcPr>
            <w:tcW w:w="945" w:type="pct"/>
          </w:tcPr>
          <w:p w14:paraId="553CCC2A" w14:textId="6E69DF96" w:rsidR="00B96F66" w:rsidRDefault="0044016B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免疫求蛋白</w:t>
            </w: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G</w:t>
            </w:r>
          </w:p>
        </w:tc>
        <w:tc>
          <w:tcPr>
            <w:tcW w:w="849" w:type="pct"/>
          </w:tcPr>
          <w:p w14:paraId="18713CD4" w14:textId="77777777" w:rsidR="00B96F66" w:rsidRPr="00CA075D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4B375520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24C98ABD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62DC2D87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33CB8F14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B96F66" w14:paraId="600537FE" w14:textId="77777777" w:rsidTr="00152210">
        <w:trPr>
          <w:jc w:val="center"/>
        </w:trPr>
        <w:tc>
          <w:tcPr>
            <w:tcW w:w="945" w:type="pct"/>
          </w:tcPr>
          <w:p w14:paraId="6A24EAE1" w14:textId="41F759C4" w:rsidR="00B96F66" w:rsidRDefault="0044016B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免疫求蛋白</w:t>
            </w:r>
            <w:r>
              <w:rPr>
                <w:rFonts w:ascii="Times New Roman" w:eastAsia="宋体" w:hAnsi="Times New Roman" w:cs="Times New Roman"/>
                <w:lang w:val="en-US" w:eastAsia="zh-CN"/>
              </w:rPr>
              <w:t>A</w:t>
            </w:r>
          </w:p>
        </w:tc>
        <w:tc>
          <w:tcPr>
            <w:tcW w:w="849" w:type="pct"/>
          </w:tcPr>
          <w:p w14:paraId="2553BAD7" w14:textId="77777777" w:rsidR="00B96F66" w:rsidRPr="00CA075D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1833A2AC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0FF46ECA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2F4AE7BE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67A92BE1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B96F66" w14:paraId="596AB4EF" w14:textId="77777777" w:rsidTr="00152210">
        <w:trPr>
          <w:jc w:val="center"/>
        </w:trPr>
        <w:tc>
          <w:tcPr>
            <w:tcW w:w="945" w:type="pct"/>
          </w:tcPr>
          <w:p w14:paraId="434202A2" w14:textId="39BCDBA6" w:rsidR="00B96F66" w:rsidRDefault="0044016B" w:rsidP="0044016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免疫求蛋白</w:t>
            </w:r>
            <w:r>
              <w:rPr>
                <w:rFonts w:ascii="Times New Roman" w:eastAsia="宋体" w:hAnsi="Times New Roman" w:cs="Times New Roman"/>
                <w:lang w:val="en-US" w:eastAsia="zh-CN"/>
              </w:rPr>
              <w:t>M</w:t>
            </w:r>
          </w:p>
        </w:tc>
        <w:tc>
          <w:tcPr>
            <w:tcW w:w="849" w:type="pct"/>
          </w:tcPr>
          <w:p w14:paraId="566BE840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04B9D292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7CFCD0E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29FA7DC2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09B755FE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B96F66" w14:paraId="05F46A03" w14:textId="77777777" w:rsidTr="00152210">
        <w:trPr>
          <w:jc w:val="center"/>
        </w:trPr>
        <w:tc>
          <w:tcPr>
            <w:tcW w:w="945" w:type="pct"/>
          </w:tcPr>
          <w:p w14:paraId="6DAC0F7C" w14:textId="71B56ADD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轻链</w:t>
            </w:r>
            <w:r w:rsidR="00F47100">
              <w:rPr>
                <w:rFonts w:ascii="Times New Roman" w:eastAsia="宋体" w:hAnsi="Times New Roman" w:cs="Times New Roman" w:hint="eastAsia"/>
                <w:lang w:eastAsia="zh-CN"/>
              </w:rPr>
              <w:t>K</w:t>
            </w:r>
            <w:r w:rsidR="00F47100">
              <w:rPr>
                <w:rFonts w:ascii="Times New Roman" w:eastAsia="宋体" w:hAnsi="Times New Roman" w:cs="Times New Roman"/>
                <w:lang w:eastAsia="zh-CN"/>
              </w:rPr>
              <w:t>APPA</w:t>
            </w:r>
          </w:p>
        </w:tc>
        <w:tc>
          <w:tcPr>
            <w:tcW w:w="849" w:type="pct"/>
          </w:tcPr>
          <w:p w14:paraId="7CDB0001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789C1F38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1866A719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35253862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6FF0DA52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B96F66" w14:paraId="12A73DBA" w14:textId="77777777" w:rsidTr="00B96F66">
        <w:trPr>
          <w:trHeight w:val="1312"/>
          <w:jc w:val="center"/>
        </w:trPr>
        <w:tc>
          <w:tcPr>
            <w:tcW w:w="945" w:type="pct"/>
          </w:tcPr>
          <w:p w14:paraId="0C93B010" w14:textId="3133E76F" w:rsidR="00B96F66" w:rsidRPr="00014B27" w:rsidRDefault="00F4710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轻链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L</w:t>
            </w:r>
            <w:r>
              <w:rPr>
                <w:rFonts w:ascii="Times New Roman" w:eastAsia="宋体" w:hAnsi="Times New Roman" w:cs="Times New Roman"/>
                <w:lang w:eastAsia="zh-CN"/>
              </w:rPr>
              <w:t>AMBDA</w:t>
            </w:r>
          </w:p>
        </w:tc>
        <w:tc>
          <w:tcPr>
            <w:tcW w:w="849" w:type="pct"/>
          </w:tcPr>
          <w:p w14:paraId="18D6076B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679" w:type="pct"/>
          </w:tcPr>
          <w:p w14:paraId="65E750C9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761322B5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572764FA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1D59A1F7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>
        <w:tc>
          <w:tcPr>
            <w:tcW w:type="dxa" w:w="1840"/>
          </w:tcPr>
          <w:p>
            <w:r>
              <w:t>免疫固定电泳</w:t>
            </w:r>
          </w:p>
        </w:tc>
        <w:tc>
          <w:tcPr>
            <w:tcW w:type="dxa" w:w="1654"/>
          </w:tcPr>
          <w:p/>
        </w:tc>
        <w:tc>
          <w:tcPr>
            <w:tcW w:type="dxa" w:w="1323"/>
          </w:tcPr>
          <w:p/>
        </w:tc>
        <w:tc>
          <w:tcPr>
            <w:tcW w:type="dxa" w:w="1134"/>
          </w:tcPr>
          <w:p/>
        </w:tc>
        <w:tc>
          <w:tcPr>
            <w:tcW w:type="dxa" w:w="2141"/>
          </w:tcPr>
          <w:p/>
        </w:tc>
        <w:tc>
          <w:tcPr>
            <w:tcW w:type="dxa" w:w="1648"/>
          </w:tcPr>
          <w:p/>
        </w:tc>
      </w:tr>
    </w:tbl>
    <w:p w14:paraId="705E5E52" w14:textId="35562726" w:rsidR="00B96F66" w:rsidRPr="00C126E7" w:rsidRDefault="00B96F66" w:rsidP="00B96F66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49" w:name="_Toc147735173"/>
      <w:r>
        <w:rPr>
          <w:rFonts w:ascii="Times New Roman" w:eastAsia="宋体" w:hAnsi="Times New Roman" w:cs="Times New Roman" w:hint="eastAsia"/>
          <w:lang w:eastAsia="zh-CN"/>
        </w:rPr>
        <w:t>血β</w:t>
      </w:r>
      <w:r>
        <w:rPr>
          <w:rFonts w:ascii="Times New Roman" w:eastAsia="宋体" w:hAnsi="Times New Roman" w:cs="Times New Roman"/>
          <w:lang w:eastAsia="zh-CN"/>
        </w:rPr>
        <w:t>2</w:t>
      </w:r>
      <w:r>
        <w:rPr>
          <w:rFonts w:ascii="Times New Roman" w:eastAsia="宋体" w:hAnsi="Times New Roman" w:cs="Times New Roman" w:hint="eastAsia"/>
          <w:lang w:eastAsia="zh-CN"/>
        </w:rPr>
        <w:t>微球蛋白</w:t>
      </w:r>
      <w:bookmarkEnd w:id="349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B96F66" w14:paraId="09D932C6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F555BC2" w14:textId="740458DB" w:rsidR="00B96F66" w:rsidRDefault="00B96F66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 w:rsidRPr="00B96F66">
              <w:rPr>
                <w:rFonts w:ascii="Times New Roman" w:eastAsia="宋体" w:hAnsi="Times New Roman" w:cs="Times New Roman"/>
                <w:lang w:eastAsia="zh-CN"/>
              </w:rPr>
              <w:t>血</w:t>
            </w:r>
            <w:r w:rsidRPr="00B96F66">
              <w:rPr>
                <w:rFonts w:ascii="Times New Roman" w:eastAsia="宋体" w:hAnsi="Times New Roman" w:cs="Times New Roman"/>
                <w:lang w:eastAsia="zh-CN"/>
              </w:rPr>
              <w:t>β2</w:t>
            </w:r>
            <w:r w:rsidRPr="00B96F66">
              <w:rPr>
                <w:rFonts w:ascii="Times New Roman" w:eastAsia="宋体" w:hAnsi="Times New Roman" w:cs="Times New Roman"/>
                <w:lang w:eastAsia="zh-CN"/>
              </w:rPr>
              <w:t>微球蛋白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8AE17F0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B96F66" w14:paraId="7869C20F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D8E93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lastRenderedPageBreak/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27D38388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B96F66" w14:paraId="520EA2C6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6A87F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DBACB1C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B96F66" w14:paraId="623F3898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 w14:paraId="54927BFF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12ABC207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B96F66" w14:paraId="295DA547" w14:textId="77777777" w:rsidTr="00152210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 w14:paraId="2E6B05F2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5ACFEFE0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763251D8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037AB3C6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154F606A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21327FCD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B96F66" w14:paraId="62792F6C" w14:textId="77777777" w:rsidTr="00152210">
        <w:trPr>
          <w:jc w:val="center"/>
        </w:trPr>
        <w:tc>
          <w:tcPr>
            <w:tcW w:w="945" w:type="pct"/>
          </w:tcPr>
          <w:p w14:paraId="089A6B6A" w14:textId="36256775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 w:rsidRPr="00B96F66">
              <w:rPr>
                <w:rFonts w:ascii="Times New Roman" w:eastAsia="宋体" w:hAnsi="Times New Roman" w:cs="Times New Roman"/>
                <w:lang w:eastAsia="zh-CN"/>
              </w:rPr>
              <w:t>血</w:t>
            </w:r>
            <w:r w:rsidRPr="00B96F66">
              <w:rPr>
                <w:rFonts w:ascii="Times New Roman" w:eastAsia="宋体" w:hAnsi="Times New Roman" w:cs="Times New Roman"/>
                <w:lang w:eastAsia="zh-CN"/>
              </w:rPr>
              <w:t>β2</w:t>
            </w:r>
            <w:r w:rsidRPr="00B96F66">
              <w:rPr>
                <w:rFonts w:ascii="Times New Roman" w:eastAsia="宋体" w:hAnsi="Times New Roman" w:cs="Times New Roman"/>
                <w:lang w:eastAsia="zh-CN"/>
              </w:rPr>
              <w:t>微球蛋白</w:t>
            </w:r>
          </w:p>
        </w:tc>
        <w:tc>
          <w:tcPr>
            <w:tcW w:w="849" w:type="pct"/>
          </w:tcPr>
          <w:p w14:paraId="27177416" w14:textId="77777777" w:rsidR="00B96F66" w:rsidRPr="00CA075D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49CD3AC5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1547C0B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0127A218" w14:textId="37168493" w:rsidR="00B96F66" w:rsidRDefault="00B96F66" w:rsidP="00A9571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="00A9571A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</w:p>
        </w:tc>
        <w:tc>
          <w:tcPr>
            <w:tcW w:w="846" w:type="pct"/>
          </w:tcPr>
          <w:p w14:paraId="68821C01" w14:textId="77777777" w:rsidR="00B96F66" w:rsidRDefault="00B96F66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>
        <w:tc>
          <w:tcPr>
            <w:tcW w:type="dxa" w:w="1840"/>
          </w:tcPr>
          <w:p>
            <w:r>
              <w:t>血β2微球蛋白</w:t>
            </w:r>
          </w:p>
        </w:tc>
        <w:tc>
          <w:tcPr>
            <w:tcW w:type="dxa" w:w="1654"/>
          </w:tcPr>
          <w:p/>
        </w:tc>
        <w:tc>
          <w:tcPr>
            <w:tcW w:type="dxa" w:w="1323"/>
          </w:tcPr>
          <w:p/>
        </w:tc>
        <w:tc>
          <w:tcPr>
            <w:tcW w:type="dxa" w:w="1134"/>
          </w:tcPr>
          <w:p/>
        </w:tc>
        <w:tc>
          <w:tcPr>
            <w:tcW w:type="dxa" w:w="2141"/>
          </w:tcPr>
          <w:p/>
        </w:tc>
        <w:tc>
          <w:tcPr>
            <w:tcW w:type="dxa" w:w="1648"/>
          </w:tcPr>
          <w:p/>
        </w:tc>
      </w:tr>
    </w:tbl>
    <w:p w14:paraId="47D1B867" w14:textId="75CFE6C7" w:rsidR="008E1B5A" w:rsidRDefault="008E1B5A">
      <w:pPr>
        <w:rPr>
          <w:rFonts w:ascii="Times New Roman" w:eastAsia="宋体" w:hAnsi="Times New Roman" w:cs="Times New Roman"/>
          <w:lang w:eastAsia="zh-CN"/>
        </w:rPr>
      </w:pPr>
    </w:p>
    <w:p w14:paraId="43D55029" w14:textId="77777777" w:rsidR="008E1B5A" w:rsidRDefault="008E1B5A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48CCD9E4" w14:textId="77777777" w:rsidR="00B96F66" w:rsidRDefault="00B96F66">
      <w:pPr>
        <w:rPr>
          <w:rFonts w:ascii="Times New Roman" w:eastAsia="宋体" w:hAnsi="Times New Roman" w:cs="Times New Roman"/>
          <w:lang w:eastAsia="zh-CN"/>
        </w:rPr>
      </w:pPr>
    </w:p>
    <w:p w14:paraId="04CB07D8" w14:textId="320808D8" w:rsidR="008E1B5A" w:rsidRPr="00C126E7" w:rsidRDefault="008E1B5A" w:rsidP="008E1B5A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50" w:name="_Toc147735174"/>
      <w:r>
        <w:rPr>
          <w:rFonts w:ascii="Times New Roman" w:eastAsia="宋体" w:hAnsi="Times New Roman" w:cs="Times New Roman" w:hint="eastAsia"/>
          <w:lang w:eastAsia="zh-CN"/>
        </w:rPr>
        <w:t>血清免疫球蛋白（定量）</w:t>
      </w:r>
      <w:bookmarkEnd w:id="350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8E1B5A" w14:paraId="2C00B90A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BF89A18" w14:textId="5450D86F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血清免疫球蛋白的定量</w:t>
            </w:r>
            <w:r>
              <w:rPr>
                <w:rFonts w:ascii="Times New Roman" w:eastAsia="宋体" w:hAnsi="Times New Roman" w:cs="Times New Roman"/>
                <w:lang w:eastAsia="zh-CN"/>
              </w:rPr>
              <w:t>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B3C8681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8E1B5A" w14:paraId="15150A9A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7749F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28D1D63F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8E1B5A" w14:paraId="6A298C4D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7602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5470102E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8E1B5A" w14:paraId="17A0C646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 w14:paraId="56F84CC6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0EA629DD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E1B5A" w14:paraId="30B50B5B" w14:textId="77777777" w:rsidTr="00152210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 w14:paraId="0DE32DBF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5F5EA258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4C86FF62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72001E47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0996752B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6C19B155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8E1B5A" w14:paraId="1DBD4807" w14:textId="77777777" w:rsidTr="00152210">
        <w:trPr>
          <w:jc w:val="center"/>
        </w:trPr>
        <w:tc>
          <w:tcPr>
            <w:tcW w:w="945" w:type="pct"/>
          </w:tcPr>
          <w:p w14:paraId="2C81771B" w14:textId="4208B2A9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免疫球蛋白</w:t>
            </w: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G</w:t>
            </w:r>
          </w:p>
        </w:tc>
        <w:tc>
          <w:tcPr>
            <w:tcW w:w="849" w:type="pct"/>
          </w:tcPr>
          <w:p w14:paraId="7DC30080" w14:textId="77777777" w:rsidR="008E1B5A" w:rsidRPr="00CA075D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3CF72975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70FE4A30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667107B9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194240D1" w14:textId="77777777" w:rsidR="008E1B5A" w:rsidRDefault="008E1B5A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8E1B5A" w14:paraId="5CD57168" w14:textId="77777777" w:rsidTr="00152210">
        <w:trPr>
          <w:jc w:val="center"/>
        </w:trPr>
        <w:tc>
          <w:tcPr>
            <w:tcW w:w="945" w:type="pct"/>
          </w:tcPr>
          <w:p w14:paraId="5A3165EF" w14:textId="5EC6F170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免疫球蛋白</w:t>
            </w:r>
            <w:r>
              <w:rPr>
                <w:rFonts w:ascii="Times New Roman" w:eastAsia="宋体" w:hAnsi="Times New Roman" w:cs="Times New Roman"/>
                <w:lang w:val="en-US" w:eastAsia="zh-CN"/>
              </w:rPr>
              <w:t>A</w:t>
            </w:r>
          </w:p>
        </w:tc>
        <w:tc>
          <w:tcPr>
            <w:tcW w:w="849" w:type="pct"/>
          </w:tcPr>
          <w:p w14:paraId="34206FAC" w14:textId="77777777" w:rsidR="008E1B5A" w:rsidRPr="00CA075D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5B68D7E6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02F7828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18217C10" w14:textId="39C37EC8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57A12A02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8E1B5A" w14:paraId="5134DFD2" w14:textId="77777777" w:rsidTr="00152210">
        <w:trPr>
          <w:jc w:val="center"/>
        </w:trPr>
        <w:tc>
          <w:tcPr>
            <w:tcW w:w="945" w:type="pct"/>
          </w:tcPr>
          <w:p w14:paraId="562EE391" w14:textId="430619B2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val="en-US" w:eastAsia="zh-CN"/>
              </w:rPr>
              <w:t>免疫球蛋白</w:t>
            </w:r>
            <w:r>
              <w:rPr>
                <w:rFonts w:ascii="Times New Roman" w:eastAsia="宋体" w:hAnsi="Times New Roman" w:cs="Times New Roman"/>
                <w:lang w:val="en-US" w:eastAsia="zh-CN"/>
              </w:rPr>
              <w:t>M</w:t>
            </w:r>
          </w:p>
        </w:tc>
        <w:tc>
          <w:tcPr>
            <w:tcW w:w="849" w:type="pct"/>
          </w:tcPr>
          <w:p w14:paraId="5FDD0704" w14:textId="77777777" w:rsidR="008E1B5A" w:rsidRPr="00CA075D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3D632063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1EDE3A14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4E66C903" w14:textId="1BE3805F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583A5753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E1B5A" w14:paraId="1A72A87C" w14:textId="77777777" w:rsidTr="00152210">
        <w:trPr>
          <w:jc w:val="center"/>
        </w:trPr>
        <w:tc>
          <w:tcPr>
            <w:tcW w:w="945" w:type="pct"/>
          </w:tcPr>
          <w:p w14:paraId="606782AB" w14:textId="0B5B3682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 w:rsidRPr="00D03501">
              <w:rPr>
                <w:rFonts w:ascii="Times New Roman" w:eastAsia="宋体" w:hAnsi="Times New Roman" w:cs="Times New Roman" w:hint="eastAsia"/>
                <w:lang w:eastAsia="zh-CN"/>
              </w:rPr>
              <w:t>κ轻链</w:t>
            </w:r>
          </w:p>
        </w:tc>
        <w:tc>
          <w:tcPr>
            <w:tcW w:w="849" w:type="pct"/>
          </w:tcPr>
          <w:p w14:paraId="7E0CD3BA" w14:textId="77777777" w:rsidR="008E1B5A" w:rsidRPr="00CA075D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4D237F34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5D3D8D0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0B31851F" w14:textId="01C07B75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05CCBCC6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E1B5A" w14:paraId="40595B5D" w14:textId="77777777" w:rsidTr="00152210">
        <w:trPr>
          <w:jc w:val="center"/>
        </w:trPr>
        <w:tc>
          <w:tcPr>
            <w:tcW w:w="945" w:type="pct"/>
          </w:tcPr>
          <w:p w14:paraId="6EC2D354" w14:textId="4546BDCB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 w:rsidRPr="00021F01">
              <w:rPr>
                <w:rFonts w:ascii="Times New Roman" w:eastAsia="宋体" w:hAnsi="Times New Roman" w:cs="Times New Roman"/>
                <w:sz w:val="24"/>
                <w:szCs w:val="24"/>
              </w:rPr>
              <w:t>λ</w:t>
            </w:r>
            <w:r w:rsidRPr="00D03501">
              <w:rPr>
                <w:rFonts w:ascii="Times New Roman" w:eastAsia="宋体" w:hAnsi="Times New Roman" w:cs="Times New Roman" w:hint="eastAsia"/>
                <w:lang w:eastAsia="zh-CN"/>
              </w:rPr>
              <w:t>轻链</w:t>
            </w:r>
          </w:p>
        </w:tc>
        <w:tc>
          <w:tcPr>
            <w:tcW w:w="849" w:type="pct"/>
          </w:tcPr>
          <w:p w14:paraId="43322A50" w14:textId="77777777" w:rsidR="008E1B5A" w:rsidRPr="00CA075D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768E0F02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42E2B8A9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0ED30BD5" w14:textId="504CDACB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51799516" w14:textId="77777777" w:rsidR="008E1B5A" w:rsidRDefault="008E1B5A" w:rsidP="008E1B5A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>
        <w:tc>
          <w:tcPr>
            <w:tcW w:type="dxa" w:w="1840"/>
          </w:tcPr>
          <w:p>
            <w:r>
              <w:t>血清免疫球蛋白（定量）</w:t>
            </w:r>
          </w:p>
        </w:tc>
        <w:tc>
          <w:tcPr>
            <w:tcW w:type="dxa" w:w="1654"/>
          </w:tcPr>
          <w:p/>
        </w:tc>
        <w:tc>
          <w:tcPr>
            <w:tcW w:type="dxa" w:w="1323"/>
          </w:tcPr>
          <w:p/>
        </w:tc>
        <w:tc>
          <w:tcPr>
            <w:tcW w:type="dxa" w:w="1134"/>
          </w:tcPr>
          <w:p/>
        </w:tc>
        <w:tc>
          <w:tcPr>
            <w:tcW w:type="dxa" w:w="2141"/>
          </w:tcPr>
          <w:p/>
        </w:tc>
        <w:tc>
          <w:tcPr>
            <w:tcW w:type="dxa" w:w="1648"/>
          </w:tcPr>
          <w:p/>
        </w:tc>
      </w:tr>
    </w:tbl>
    <w:p w14:paraId="27551DD7" w14:textId="77777777" w:rsidR="008E1B5A" w:rsidRDefault="008E1B5A">
      <w:pPr>
        <w:rPr>
          <w:rFonts w:ascii="Times New Roman" w:eastAsia="宋体" w:hAnsi="Times New Roman" w:cs="Times New Roman"/>
          <w:lang w:eastAsia="zh-CN"/>
        </w:rPr>
      </w:pPr>
    </w:p>
    <w:p w14:paraId="06379022" w14:textId="69D86A3B" w:rsidR="00B96F66" w:rsidRDefault="00B96F66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08182B87" w14:textId="77777777" w:rsidR="00152210" w:rsidRDefault="00152210" w:rsidP="00152210">
      <w:pPr>
        <w:rPr>
          <w:rFonts w:ascii="Times New Roman" w:eastAsia="宋体" w:hAnsi="Times New Roman" w:cs="Times New Roman"/>
          <w:lang w:eastAsia="zh-CN"/>
        </w:rPr>
      </w:pPr>
    </w:p>
    <w:p w14:paraId="224A7F96" w14:textId="557438BB" w:rsidR="00152210" w:rsidRPr="00C126E7" w:rsidRDefault="00152210" w:rsidP="0015221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51" w:name="_Toc147735175"/>
      <w:r>
        <w:rPr>
          <w:rFonts w:ascii="Times New Roman" w:eastAsia="宋体" w:hAnsi="Times New Roman" w:cs="Times New Roman" w:hint="eastAsia"/>
          <w:lang w:eastAsia="zh-CN"/>
        </w:rPr>
        <w:t>血清游离轻链（</w:t>
      </w:r>
      <w:r>
        <w:rPr>
          <w:rFonts w:ascii="Times New Roman" w:eastAsia="宋体" w:hAnsi="Times New Roman" w:cs="Times New Roman" w:hint="eastAsia"/>
          <w:lang w:eastAsia="zh-CN"/>
        </w:rPr>
        <w:t>sFLC</w:t>
      </w:r>
      <w:r>
        <w:rPr>
          <w:rFonts w:ascii="Times New Roman" w:eastAsia="宋体" w:hAnsi="Times New Roman" w:cs="Times New Roman" w:hint="eastAsia"/>
          <w:lang w:eastAsia="zh-CN"/>
        </w:rPr>
        <w:t>）</w:t>
      </w:r>
      <w:bookmarkEnd w:id="351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152210" w14:paraId="3B5EA17C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F0D510C" w14:textId="20AD23D8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 w:rsidR="00A81CD8">
              <w:rPr>
                <w:rFonts w:ascii="Times New Roman" w:eastAsia="宋体" w:hAnsi="Times New Roman" w:cs="Times New Roman" w:hint="eastAsia"/>
                <w:lang w:eastAsia="zh-CN"/>
              </w:rPr>
              <w:t>血清游离轻链检查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CEAEBA3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152210" w14:paraId="2D1C4D82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E0A6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37680889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152210" w14:paraId="7850D630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309F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11406AD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152210" w14:paraId="1F658C78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 w14:paraId="5035EA3F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3F684D2D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152210" w14:paraId="14375831" w14:textId="77777777" w:rsidTr="00152210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 w14:paraId="15CA9843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183FEC74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675ED4C3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3C1526A4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12782757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2689EC34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152210" w14:paraId="6D8F1C36" w14:textId="77777777" w:rsidTr="00152210">
        <w:trPr>
          <w:jc w:val="center"/>
        </w:trPr>
        <w:tc>
          <w:tcPr>
            <w:tcW w:w="945" w:type="pct"/>
          </w:tcPr>
          <w:p w14:paraId="7B16BF4B" w14:textId="6D1CBBCC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血清游离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Kapp</w:t>
            </w:r>
            <w:r>
              <w:rPr>
                <w:rFonts w:ascii="Times New Roman" w:eastAsia="宋体" w:hAnsi="Times New Roman" w:cs="Times New Roman"/>
                <w:lang w:eastAsia="zh-CN"/>
              </w:rPr>
              <w:t>a</w:t>
            </w:r>
            <w:r w:rsidRPr="00D03501">
              <w:rPr>
                <w:rFonts w:ascii="Times New Roman" w:eastAsia="宋体" w:hAnsi="Times New Roman" w:cs="Times New Roman" w:hint="eastAsia"/>
                <w:lang w:eastAsia="zh-CN"/>
              </w:rPr>
              <w:t>轻链</w:t>
            </w:r>
          </w:p>
        </w:tc>
        <w:tc>
          <w:tcPr>
            <w:tcW w:w="849" w:type="pct"/>
          </w:tcPr>
          <w:p w14:paraId="32B5992E" w14:textId="77777777" w:rsidR="00152210" w:rsidRPr="00CA075D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7BC25A24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6A090E83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787EA61B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2DB756F1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152210" w14:paraId="4A62FA42" w14:textId="77777777" w:rsidTr="00152210">
        <w:trPr>
          <w:jc w:val="center"/>
        </w:trPr>
        <w:tc>
          <w:tcPr>
            <w:tcW w:w="945" w:type="pct"/>
          </w:tcPr>
          <w:p w14:paraId="263A3A75" w14:textId="2BE72DA2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血清游离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L</w:t>
            </w:r>
            <w:r>
              <w:rPr>
                <w:rFonts w:ascii="Times New Roman" w:eastAsia="宋体" w:hAnsi="Times New Roman" w:cs="Times New Roman"/>
                <w:lang w:eastAsia="zh-CN"/>
              </w:rPr>
              <w:t>ambda</w:t>
            </w:r>
            <w:r w:rsidRPr="00D03501">
              <w:rPr>
                <w:rFonts w:ascii="Times New Roman" w:eastAsia="宋体" w:hAnsi="Times New Roman" w:cs="Times New Roman" w:hint="eastAsia"/>
                <w:lang w:eastAsia="zh-CN"/>
              </w:rPr>
              <w:t>轻链</w:t>
            </w:r>
          </w:p>
        </w:tc>
        <w:tc>
          <w:tcPr>
            <w:tcW w:w="849" w:type="pct"/>
          </w:tcPr>
          <w:p w14:paraId="22E15147" w14:textId="77777777" w:rsidR="00152210" w:rsidRPr="00CA075D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38F7E22A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18AC4924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247EA26D" w14:textId="6246D16C" w:rsidR="00152210" w:rsidRDefault="0021203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2929F9DA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152210" w14:paraId="30F32BBD" w14:textId="77777777" w:rsidTr="00152210">
        <w:trPr>
          <w:jc w:val="center"/>
        </w:trPr>
        <w:tc>
          <w:tcPr>
            <w:tcW w:w="945" w:type="pct"/>
          </w:tcPr>
          <w:p w14:paraId="1C6BBD67" w14:textId="718348A6" w:rsidR="00152210" w:rsidRPr="00021F01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血清游离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Kapp</w:t>
            </w:r>
            <w:r>
              <w:rPr>
                <w:rFonts w:ascii="Times New Roman" w:eastAsia="宋体" w:hAnsi="Times New Roman" w:cs="Times New Roman"/>
                <w:lang w:eastAsia="zh-CN"/>
              </w:rPr>
              <w:t>a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血清游离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L</w:t>
            </w:r>
            <w:r>
              <w:rPr>
                <w:rFonts w:ascii="Times New Roman" w:eastAsia="宋体" w:hAnsi="Times New Roman" w:cs="Times New Roman"/>
                <w:lang w:eastAsia="zh-CN"/>
              </w:rPr>
              <w:t>ambda</w:t>
            </w:r>
          </w:p>
        </w:tc>
        <w:tc>
          <w:tcPr>
            <w:tcW w:w="849" w:type="pct"/>
          </w:tcPr>
          <w:p w14:paraId="6C4DEC43" w14:textId="77777777" w:rsidR="00152210" w:rsidRPr="00CA075D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046DAA00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7E1F6596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1589366A" w14:textId="0ADDFDB5" w:rsidR="00152210" w:rsidRPr="00337776" w:rsidRDefault="00212032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4BF92AFE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1840"/>
          </w:tcPr>
          <w:p>
            <w:r>
              <w:t>血清游离轻链（sFLC）</w:t>
            </w:r>
          </w:p>
        </w:tc>
        <w:tc>
          <w:tcPr>
            <w:tcW w:type="dxa" w:w="1654"/>
          </w:tcPr>
          <w:p/>
        </w:tc>
        <w:tc>
          <w:tcPr>
            <w:tcW w:type="dxa" w:w="1323"/>
          </w:tcPr>
          <w:p/>
        </w:tc>
        <w:tc>
          <w:tcPr>
            <w:tcW w:type="dxa" w:w="1134"/>
          </w:tcPr>
          <w:p/>
        </w:tc>
        <w:tc>
          <w:tcPr>
            <w:tcW w:type="dxa" w:w="2141"/>
          </w:tcPr>
          <w:p/>
        </w:tc>
        <w:tc>
          <w:tcPr>
            <w:tcW w:type="dxa" w:w="1648"/>
          </w:tcPr>
          <w:p/>
        </w:tc>
      </w:tr>
    </w:tbl>
    <w:p w14:paraId="52279C8D" w14:textId="23F9B106" w:rsidR="00152210" w:rsidRDefault="00152210" w:rsidP="00152210">
      <w:pPr>
        <w:rPr>
          <w:rFonts w:ascii="Times New Roman" w:eastAsia="宋体" w:hAnsi="Times New Roman" w:cs="Times New Roman"/>
          <w:lang w:eastAsia="zh-CN"/>
        </w:rPr>
      </w:pPr>
    </w:p>
    <w:p w14:paraId="3D08F9B0" w14:textId="77777777" w:rsidR="00152210" w:rsidRDefault="0015221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665347E3" w14:textId="77777777" w:rsidR="00152210" w:rsidRDefault="00152210" w:rsidP="00152210">
      <w:pPr>
        <w:rPr>
          <w:rFonts w:ascii="Times New Roman" w:eastAsia="宋体" w:hAnsi="Times New Roman" w:cs="Times New Roman"/>
          <w:lang w:eastAsia="zh-CN"/>
        </w:rPr>
      </w:pPr>
    </w:p>
    <w:p w14:paraId="341D1E2C" w14:textId="3304D248" w:rsidR="00152210" w:rsidRPr="00C126E7" w:rsidRDefault="00152210" w:rsidP="0015221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52" w:name="_Toc147735176"/>
      <w:r>
        <w:rPr>
          <w:rFonts w:ascii="Times New Roman" w:eastAsia="宋体" w:hAnsi="Times New Roman" w:cs="Times New Roman" w:hint="eastAsia"/>
          <w:lang w:eastAsia="zh-CN"/>
        </w:rPr>
        <w:t>2</w:t>
      </w:r>
      <w:r>
        <w:rPr>
          <w:rFonts w:ascii="Times New Roman" w:eastAsia="宋体" w:hAnsi="Times New Roman" w:cs="Times New Roman"/>
          <w:lang w:eastAsia="zh-CN"/>
        </w:rPr>
        <w:t>4</w:t>
      </w:r>
      <w:r>
        <w:rPr>
          <w:rFonts w:ascii="Times New Roman" w:eastAsia="宋体" w:hAnsi="Times New Roman" w:cs="Times New Roman" w:hint="eastAsia"/>
          <w:lang w:eastAsia="zh-CN"/>
        </w:rPr>
        <w:t>小时尿轻链</w:t>
      </w:r>
      <w:bookmarkEnd w:id="352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840"/>
        <w:gridCol w:w="1654"/>
        <w:gridCol w:w="1323"/>
        <w:gridCol w:w="1134"/>
        <w:gridCol w:w="2141"/>
        <w:gridCol w:w="1648"/>
      </w:tblGrid>
      <w:tr w:rsidR="00152210" w14:paraId="47DFFAA4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C1B4491" w14:textId="167BA312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>
              <w:rPr>
                <w:rFonts w:ascii="Times New Roman" w:eastAsia="宋体" w:hAnsi="Times New Roman" w:cs="Times New Roman"/>
                <w:lang w:eastAsia="zh-CN"/>
              </w:rPr>
              <w:t>是否进行了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2</w:t>
            </w:r>
            <w:r>
              <w:rPr>
                <w:rFonts w:ascii="Times New Roman" w:eastAsia="宋体" w:hAnsi="Times New Roman" w:cs="Times New Roman"/>
                <w:lang w:eastAsia="zh-CN"/>
              </w:rPr>
              <w:t>4</w:t>
            </w:r>
            <w:r w:rsidR="00A81CD8">
              <w:rPr>
                <w:rFonts w:ascii="Times New Roman" w:eastAsia="宋体" w:hAnsi="Times New Roman" w:cs="Times New Roman" w:hint="eastAsia"/>
                <w:lang w:eastAsia="zh-CN"/>
              </w:rPr>
              <w:t>小时尿轻链检查</w:t>
            </w:r>
            <w:r>
              <w:rPr>
                <w:rFonts w:ascii="Times New Roman" w:eastAsia="宋体" w:hAnsi="Times New Roman" w:cs="Times New Roman"/>
                <w:lang w:eastAsia="zh-CN"/>
              </w:rPr>
              <w:t>?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D224C90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□</w:t>
            </w:r>
            <w:r>
              <w:rPr>
                <w:rFonts w:ascii="Times New Roman" w:eastAsia="宋体" w:hAnsi="Times New Roman" w:cs="Times New Roman"/>
              </w:rPr>
              <w:t>是</w:t>
            </w:r>
            <w:r>
              <w:rPr>
                <w:rFonts w:ascii="Times New Roman" w:eastAsia="宋体" w:hAnsi="Times New Roman" w:cs="Times New Roman"/>
              </w:rPr>
              <w:t xml:space="preserve">  □</w:t>
            </w:r>
            <w:r>
              <w:rPr>
                <w:rFonts w:ascii="Times New Roman" w:eastAsia="宋体" w:hAnsi="Times New Roman" w:cs="Times New Roman"/>
              </w:rPr>
              <w:t>否</w:t>
            </w:r>
            <w:r>
              <w:rPr>
                <w:rFonts w:ascii="Times New Roman" w:eastAsia="宋体" w:hAnsi="Times New Roman" w:cs="Times New Roman"/>
              </w:rPr>
              <w:t xml:space="preserve">  </w:t>
            </w:r>
          </w:p>
        </w:tc>
      </w:tr>
      <w:tr w:rsidR="00152210" w14:paraId="4CEC0C8A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F469B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5764B120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152210" w14:paraId="1407F67D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E3E6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采样日期</w:t>
            </w:r>
          </w:p>
        </w:tc>
        <w:tc>
          <w:tcPr>
            <w:tcW w:w="3206" w:type="pct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E98B943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152210" w14:paraId="7FE69B9D" w14:textId="77777777" w:rsidTr="00152210">
        <w:trPr>
          <w:jc w:val="center"/>
        </w:trPr>
        <w:tc>
          <w:tcPr>
            <w:tcW w:w="1794" w:type="pct"/>
            <w:gridSpan w:val="2"/>
            <w:tcBorders>
              <w:top w:val="single" w:sz="4" w:space="0" w:color="auto"/>
            </w:tcBorders>
          </w:tcPr>
          <w:p w14:paraId="1087E744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实验室编号</w:t>
            </w:r>
          </w:p>
        </w:tc>
        <w:tc>
          <w:tcPr>
            <w:tcW w:w="3206" w:type="pct"/>
            <w:gridSpan w:val="4"/>
            <w:tcBorders>
              <w:top w:val="single" w:sz="4" w:space="0" w:color="auto"/>
            </w:tcBorders>
          </w:tcPr>
          <w:p w14:paraId="48BFC49D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152210" w14:paraId="334E4EDC" w14:textId="77777777" w:rsidTr="00152210">
        <w:trPr>
          <w:jc w:val="center"/>
        </w:trPr>
        <w:tc>
          <w:tcPr>
            <w:tcW w:w="945" w:type="pct"/>
            <w:tcBorders>
              <w:top w:val="single" w:sz="4" w:space="0" w:color="auto"/>
            </w:tcBorders>
          </w:tcPr>
          <w:p w14:paraId="4CECDB68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849" w:type="pct"/>
            <w:tcBorders>
              <w:top w:val="single" w:sz="4" w:space="0" w:color="auto"/>
            </w:tcBorders>
          </w:tcPr>
          <w:p w14:paraId="35AA0AE9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9" w:type="pct"/>
            <w:tcBorders>
              <w:top w:val="single" w:sz="4" w:space="0" w:color="auto"/>
            </w:tcBorders>
          </w:tcPr>
          <w:p w14:paraId="57715639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正常值范围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3205B0C9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14:paraId="1F5BCDF6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846" w:type="pct"/>
            <w:tcBorders>
              <w:top w:val="single" w:sz="4" w:space="0" w:color="auto"/>
            </w:tcBorders>
          </w:tcPr>
          <w:p w14:paraId="1FF92006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若异常有临床意义，请详述</w:t>
            </w:r>
          </w:p>
        </w:tc>
      </w:tr>
      <w:tr w:rsidR="00152210" w14:paraId="4606BD35" w14:textId="77777777" w:rsidTr="00152210">
        <w:trPr>
          <w:jc w:val="center"/>
        </w:trPr>
        <w:tc>
          <w:tcPr>
            <w:tcW w:w="945" w:type="pct"/>
          </w:tcPr>
          <w:p w14:paraId="5E342F1A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血清游离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Kapp</w:t>
            </w:r>
            <w:r>
              <w:rPr>
                <w:rFonts w:ascii="Times New Roman" w:eastAsia="宋体" w:hAnsi="Times New Roman" w:cs="Times New Roman"/>
                <w:lang w:eastAsia="zh-CN"/>
              </w:rPr>
              <w:t>a</w:t>
            </w:r>
            <w:r w:rsidRPr="00D03501">
              <w:rPr>
                <w:rFonts w:ascii="Times New Roman" w:eastAsia="宋体" w:hAnsi="Times New Roman" w:cs="Times New Roman" w:hint="eastAsia"/>
                <w:lang w:eastAsia="zh-CN"/>
              </w:rPr>
              <w:t>轻链</w:t>
            </w:r>
          </w:p>
        </w:tc>
        <w:tc>
          <w:tcPr>
            <w:tcW w:w="849" w:type="pct"/>
          </w:tcPr>
          <w:p w14:paraId="12FFE8D7" w14:textId="77777777" w:rsidR="00152210" w:rsidRPr="00CA075D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7E944543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19320E48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305AAC36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218D551B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152210" w14:paraId="2DB2F6DC" w14:textId="77777777" w:rsidTr="00152210">
        <w:trPr>
          <w:jc w:val="center"/>
        </w:trPr>
        <w:tc>
          <w:tcPr>
            <w:tcW w:w="945" w:type="pct"/>
          </w:tcPr>
          <w:p w14:paraId="0B957046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血清游离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L</w:t>
            </w:r>
            <w:r>
              <w:rPr>
                <w:rFonts w:ascii="Times New Roman" w:eastAsia="宋体" w:hAnsi="Times New Roman" w:cs="Times New Roman"/>
                <w:lang w:eastAsia="zh-CN"/>
              </w:rPr>
              <w:t>ambda</w:t>
            </w:r>
            <w:r w:rsidRPr="00D03501">
              <w:rPr>
                <w:rFonts w:ascii="Times New Roman" w:eastAsia="宋体" w:hAnsi="Times New Roman" w:cs="Times New Roman" w:hint="eastAsia"/>
                <w:lang w:eastAsia="zh-CN"/>
              </w:rPr>
              <w:t>轻链</w:t>
            </w:r>
          </w:p>
        </w:tc>
        <w:tc>
          <w:tcPr>
            <w:tcW w:w="849" w:type="pct"/>
          </w:tcPr>
          <w:p w14:paraId="7F00F4FC" w14:textId="77777777" w:rsidR="00152210" w:rsidRPr="00CA075D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val="en-US" w:eastAsia="zh-CN"/>
              </w:rPr>
            </w:pPr>
          </w:p>
        </w:tc>
        <w:tc>
          <w:tcPr>
            <w:tcW w:w="679" w:type="pct"/>
          </w:tcPr>
          <w:p w14:paraId="62C3534B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582" w:type="pct"/>
          </w:tcPr>
          <w:p w14:paraId="7A5F45E0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099" w:type="pct"/>
          </w:tcPr>
          <w:p w14:paraId="34089637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337776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 xml:space="preserve">  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br/>
              <w:t>□</w:t>
            </w:r>
            <w:r w:rsidRPr="00337776">
              <w:rPr>
                <w:rFonts w:ascii="Times New Roman" w:eastAsia="宋体" w:hAnsi="Times New Roman" w:cs="Times New Roman"/>
                <w:lang w:eastAsia="zh-CN"/>
              </w:rPr>
              <w:t>未查</w:t>
            </w:r>
          </w:p>
        </w:tc>
        <w:tc>
          <w:tcPr>
            <w:tcW w:w="846" w:type="pct"/>
          </w:tcPr>
          <w:p w14:paraId="48778EED" w14:textId="77777777" w:rsidR="00152210" w:rsidRDefault="0015221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>
        <w:tc>
          <w:tcPr>
            <w:tcW w:type="dxa" w:w="1840"/>
          </w:tcPr>
          <w:p>
            <w:r>
              <w:t>24小时尿轻链</w:t>
            </w:r>
          </w:p>
        </w:tc>
        <w:tc>
          <w:tcPr>
            <w:tcW w:type="dxa" w:w="1654"/>
          </w:tcPr>
          <w:p/>
        </w:tc>
        <w:tc>
          <w:tcPr>
            <w:tcW w:type="dxa" w:w="1323"/>
          </w:tcPr>
          <w:p/>
        </w:tc>
        <w:tc>
          <w:tcPr>
            <w:tcW w:type="dxa" w:w="1134"/>
          </w:tcPr>
          <w:p/>
        </w:tc>
        <w:tc>
          <w:tcPr>
            <w:tcW w:type="dxa" w:w="2141"/>
          </w:tcPr>
          <w:p/>
        </w:tc>
        <w:tc>
          <w:tcPr>
            <w:tcW w:type="dxa" w:w="1648"/>
          </w:tcPr>
          <w:p/>
        </w:tc>
      </w:tr>
    </w:tbl>
    <w:p w14:paraId="30899891" w14:textId="77777777" w:rsidR="00152210" w:rsidRDefault="00152210" w:rsidP="00152210">
      <w:pPr>
        <w:rPr>
          <w:rFonts w:ascii="Times New Roman" w:eastAsia="宋体" w:hAnsi="Times New Roman" w:cs="Times New Roman"/>
          <w:lang w:eastAsia="zh-CN"/>
        </w:rPr>
      </w:pPr>
    </w:p>
    <w:p w14:paraId="4FB7FB9F" w14:textId="77777777" w:rsidR="00152210" w:rsidRDefault="0015221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424472AC" w14:textId="77777777" w:rsidR="00152210" w:rsidRDefault="00152210" w:rsidP="00152210">
      <w:pPr>
        <w:rPr>
          <w:rFonts w:ascii="Times New Roman" w:eastAsia="宋体" w:hAnsi="Times New Roman" w:cs="Times New Roman"/>
          <w:lang w:eastAsia="zh-CN"/>
        </w:rPr>
      </w:pPr>
    </w:p>
    <w:p w14:paraId="08D6F171" w14:textId="341605E6" w:rsidR="00584A5C" w:rsidRDefault="0081466F" w:rsidP="00584A5C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53" w:name="_Toc147735177"/>
      <w:r>
        <w:rPr>
          <w:rFonts w:ascii="Times New Roman" w:eastAsia="宋体" w:hAnsi="Times New Roman" w:cs="Times New Roman" w:hint="eastAsia"/>
          <w:lang w:eastAsia="zh-CN"/>
        </w:rPr>
        <w:t>药物发放</w:t>
      </w:r>
      <w:r w:rsidR="002E1FA4">
        <w:rPr>
          <w:rFonts w:ascii="Times New Roman" w:eastAsia="宋体" w:hAnsi="Times New Roman" w:cs="Times New Roman" w:hint="eastAsia"/>
          <w:lang w:eastAsia="zh-CN"/>
        </w:rPr>
        <w:t>（</w:t>
      </w:r>
      <w:r w:rsidR="002E1FA4">
        <w:rPr>
          <w:rFonts w:ascii="Times New Roman" w:eastAsia="宋体" w:hAnsi="Times New Roman" w:cs="Times New Roman" w:hint="eastAsia"/>
          <w:lang w:eastAsia="zh-CN"/>
        </w:rPr>
        <w:t>G</w:t>
      </w:r>
      <w:r w:rsidR="002E1FA4">
        <w:rPr>
          <w:rFonts w:ascii="Times New Roman" w:eastAsia="宋体" w:hAnsi="Times New Roman" w:cs="Times New Roman"/>
          <w:lang w:eastAsia="zh-CN"/>
        </w:rPr>
        <w:t>T929</w:t>
      </w:r>
      <w:r w:rsidR="002E1FA4">
        <w:rPr>
          <w:rFonts w:ascii="Times New Roman" w:eastAsia="宋体" w:hAnsi="Times New Roman" w:cs="Times New Roman" w:hint="eastAsia"/>
          <w:lang w:eastAsia="zh-CN"/>
        </w:rPr>
        <w:t>）</w:t>
      </w:r>
      <w:bookmarkEnd w:id="353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584A5C" w14:paraId="10B00FDF" w14:textId="77777777" w:rsidTr="00EF6DAB">
        <w:trPr>
          <w:jc w:val="center"/>
        </w:trPr>
        <w:tc>
          <w:tcPr>
            <w:tcW w:w="3541" w:type="dxa"/>
          </w:tcPr>
          <w:p w14:paraId="38F92ABB" w14:textId="1C5C68CE" w:rsidR="00584A5C" w:rsidRDefault="0081466F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81466F">
              <w:rPr>
                <w:rFonts w:ascii="Times New Roman" w:eastAsia="宋体" w:hAnsi="Times New Roman" w:cs="Times New Roman" w:hint="eastAsia"/>
                <w:lang w:eastAsia="zh-CN"/>
              </w:rPr>
              <w:t>是否发放研究药物？</w:t>
            </w:r>
          </w:p>
        </w:tc>
        <w:tc>
          <w:tcPr>
            <w:tcW w:w="6199" w:type="dxa"/>
          </w:tcPr>
          <w:p w14:paraId="49E927FE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584A5C" w14:paraId="16255EFA" w14:textId="77777777" w:rsidTr="00EF6DAB">
        <w:trPr>
          <w:jc w:val="center"/>
        </w:trPr>
        <w:tc>
          <w:tcPr>
            <w:tcW w:w="3541" w:type="dxa"/>
          </w:tcPr>
          <w:p w14:paraId="4D5D9442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</w:tcPr>
          <w:p w14:paraId="1A0D954D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84A5C" w14:paraId="2B01CC32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9A55228" w14:textId="369C0BC7" w:rsidR="00584A5C" w:rsidRDefault="0081466F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发药日期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64DA00C" w14:textId="77777777" w:rsidR="00584A5C" w:rsidRDefault="00584A5C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584A5C" w14:paraId="66502FC9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DABD0BA" w14:textId="00C8EF30" w:rsidR="00584A5C" w:rsidRDefault="0081466F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药物规格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37338A0" w14:textId="6B3BE34E" w:rsidR="00584A5C" w:rsidRDefault="0081466F" w:rsidP="00EF6DAB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□0.25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□0.5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□2.5mg</w:t>
            </w:r>
          </w:p>
        </w:tc>
      </w:tr>
      <w:tr w:rsidR="00584A5C" w14:paraId="70E009C3" w14:textId="77777777" w:rsidTr="00EF6DAB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D460DCF" w14:textId="14090070" w:rsidR="00584A5C" w:rsidRDefault="0081466F" w:rsidP="00EF6DAB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发药数量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38C853A" w14:textId="099C578C" w:rsidR="00584A5C" w:rsidRDefault="0081466F" w:rsidP="0081466F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</w:t>
            </w:r>
            <w:r w:rsidR="00584A5C">
              <w:rPr>
                <w:rFonts w:ascii="Times New Roman" w:eastAsia="宋体" w:hAnsi="Times New Roman" w:cs="Times New Roman"/>
              </w:rPr>
              <w:t>__|__|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粒</w:t>
            </w:r>
          </w:p>
        </w:tc>
      </w:tr>
      <w:tr>
        <w:tc>
          <w:tcPr>
            <w:tcW w:type="dxa" w:w="3541"/>
          </w:tcPr>
          <w:p>
            <w:r>
              <w:t>药物发放（GT929）</w:t>
            </w:r>
          </w:p>
        </w:tc>
        <w:tc>
          <w:tcPr>
            <w:tcW w:type="dxa" w:w="6199"/>
          </w:tcPr>
          <w:p/>
        </w:tc>
      </w:tr>
    </w:tbl>
    <w:p w14:paraId="603D5564" w14:textId="77777777" w:rsidR="0081466F" w:rsidRDefault="0081466F" w:rsidP="00995E90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66E9C09D" w14:textId="719D5420" w:rsidR="0081466F" w:rsidRDefault="0081466F" w:rsidP="0081466F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54" w:name="_Toc147735178"/>
      <w:r>
        <w:rPr>
          <w:rFonts w:ascii="Times New Roman" w:eastAsia="宋体" w:hAnsi="Times New Roman" w:cs="Times New Roman" w:hint="eastAsia"/>
          <w:lang w:eastAsia="zh-CN"/>
        </w:rPr>
        <w:t>药物回收</w:t>
      </w:r>
      <w:r w:rsidR="002E1FA4">
        <w:rPr>
          <w:rFonts w:ascii="Times New Roman" w:eastAsia="宋体" w:hAnsi="Times New Roman" w:cs="Times New Roman" w:hint="eastAsia"/>
          <w:lang w:eastAsia="zh-CN"/>
        </w:rPr>
        <w:t>（</w:t>
      </w:r>
      <w:r w:rsidR="002E1FA4">
        <w:rPr>
          <w:rFonts w:ascii="Times New Roman" w:eastAsia="宋体" w:hAnsi="Times New Roman" w:cs="Times New Roman" w:hint="eastAsia"/>
          <w:lang w:eastAsia="zh-CN"/>
        </w:rPr>
        <w:t>G</w:t>
      </w:r>
      <w:r w:rsidR="002E1FA4">
        <w:rPr>
          <w:rFonts w:ascii="Times New Roman" w:eastAsia="宋体" w:hAnsi="Times New Roman" w:cs="Times New Roman"/>
          <w:lang w:eastAsia="zh-CN"/>
        </w:rPr>
        <w:t>T929</w:t>
      </w:r>
      <w:r w:rsidR="002E1FA4">
        <w:rPr>
          <w:rFonts w:ascii="Times New Roman" w:eastAsia="宋体" w:hAnsi="Times New Roman" w:cs="Times New Roman" w:hint="eastAsia"/>
          <w:lang w:eastAsia="zh-CN"/>
        </w:rPr>
        <w:t>）</w:t>
      </w:r>
      <w:bookmarkEnd w:id="354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81466F" w14:paraId="121D3112" w14:textId="77777777" w:rsidTr="00152210">
        <w:trPr>
          <w:jc w:val="center"/>
        </w:trPr>
        <w:tc>
          <w:tcPr>
            <w:tcW w:w="3541" w:type="dxa"/>
          </w:tcPr>
          <w:p w14:paraId="308F2E5D" w14:textId="77777777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81466F">
              <w:rPr>
                <w:rFonts w:ascii="Times New Roman" w:eastAsia="宋体" w:hAnsi="Times New Roman" w:cs="Times New Roman" w:hint="eastAsia"/>
                <w:lang w:eastAsia="zh-CN"/>
              </w:rPr>
              <w:t>是否发放研究药物？</w:t>
            </w:r>
          </w:p>
        </w:tc>
        <w:tc>
          <w:tcPr>
            <w:tcW w:w="6199" w:type="dxa"/>
          </w:tcPr>
          <w:p w14:paraId="7FF26BC4" w14:textId="77777777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81466F" w14:paraId="7C6F596D" w14:textId="77777777" w:rsidTr="00152210">
        <w:trPr>
          <w:jc w:val="center"/>
        </w:trPr>
        <w:tc>
          <w:tcPr>
            <w:tcW w:w="3541" w:type="dxa"/>
          </w:tcPr>
          <w:p w14:paraId="04F0448D" w14:textId="77777777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</w:tcPr>
          <w:p w14:paraId="108293DE" w14:textId="77777777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1466F" w14:paraId="3369078F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6C6AA20" w14:textId="04F3DD6A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回收日期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E796D76" w14:textId="77777777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81466F" w14:paraId="3EB5F55F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F53BB8F" w14:textId="77777777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药物规格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A4F4926" w14:textId="77777777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□0.25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□0.5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□2.5mg</w:t>
            </w:r>
          </w:p>
        </w:tc>
      </w:tr>
      <w:tr w:rsidR="0081466F" w14:paraId="10396D05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5930AB0" w14:textId="3276C80D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回收数量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550DDF39" w14:textId="77777777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|__|__|__|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粒</w:t>
            </w:r>
          </w:p>
        </w:tc>
      </w:tr>
      <w:tr w:rsidR="0081466F" w14:paraId="1F723685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11D9051" w14:textId="6FD25539" w:rsidR="0081466F" w:rsidRDefault="0081466F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遗失数量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636629E" w14:textId="190D2597" w:rsidR="0081466F" w:rsidRDefault="008A41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|__|__|__|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粒</w:t>
            </w:r>
          </w:p>
        </w:tc>
      </w:tr>
      <w:tr>
        <w:tc>
          <w:tcPr>
            <w:tcW w:type="dxa" w:w="3541"/>
          </w:tcPr>
          <w:p>
            <w:r>
              <w:t>药物回收（GT929）</w:t>
            </w:r>
          </w:p>
        </w:tc>
        <w:tc>
          <w:tcPr>
            <w:tcW w:type="dxa" w:w="6199"/>
          </w:tcPr>
          <w:p/>
        </w:tc>
      </w:tr>
    </w:tbl>
    <w:p w14:paraId="20D550E4" w14:textId="41378839" w:rsidR="0081466F" w:rsidRDefault="0081466F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0A71D4DE" w14:textId="77777777" w:rsidR="0081466F" w:rsidRDefault="0081466F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30E57B2F" w14:textId="13EA813A" w:rsidR="008A4190" w:rsidRDefault="002E1FA4" w:rsidP="008A419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55" w:name="_Toc147735179"/>
      <w:r>
        <w:rPr>
          <w:rFonts w:ascii="Times New Roman" w:eastAsia="宋体" w:hAnsi="Times New Roman" w:cs="Times New Roman" w:hint="eastAsia"/>
          <w:lang w:eastAsia="zh-CN"/>
        </w:rPr>
        <w:lastRenderedPageBreak/>
        <w:t>G</w:t>
      </w:r>
      <w:r>
        <w:rPr>
          <w:rFonts w:ascii="Times New Roman" w:eastAsia="宋体" w:hAnsi="Times New Roman" w:cs="Times New Roman"/>
          <w:lang w:eastAsia="zh-CN"/>
        </w:rPr>
        <w:t>T929</w:t>
      </w:r>
      <w:r w:rsidR="008A4190">
        <w:rPr>
          <w:rFonts w:ascii="Times New Roman" w:eastAsia="宋体" w:hAnsi="Times New Roman" w:cs="Times New Roman" w:hint="eastAsia"/>
          <w:lang w:eastAsia="zh-CN"/>
        </w:rPr>
        <w:t>给药记录</w:t>
      </w:r>
      <w:r w:rsidR="00995E90">
        <w:rPr>
          <w:rFonts w:ascii="Times New Roman" w:eastAsia="宋体" w:hAnsi="Times New Roman" w:cs="Times New Roman" w:hint="eastAsia"/>
          <w:lang w:eastAsia="zh-CN"/>
        </w:rPr>
        <w:t>1</w:t>
      </w:r>
      <w:bookmarkEnd w:id="355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8A4190" w14:paraId="18ED019A" w14:textId="77777777" w:rsidTr="00152210">
        <w:trPr>
          <w:jc w:val="center"/>
        </w:trPr>
        <w:tc>
          <w:tcPr>
            <w:tcW w:w="3541" w:type="dxa"/>
          </w:tcPr>
          <w:p w14:paraId="1D653D2A" w14:textId="50352F3F" w:rsidR="008A41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</w:t>
            </w:r>
            <w:r w:rsidR="002E1FA4">
              <w:rPr>
                <w:rFonts w:ascii="Times New Roman" w:eastAsia="宋体" w:hAnsi="Times New Roman" w:cs="Times New Roman" w:hint="eastAsia"/>
                <w:lang w:eastAsia="zh-CN"/>
              </w:rPr>
              <w:t>G</w:t>
            </w:r>
            <w:r w:rsidR="002E1FA4">
              <w:rPr>
                <w:rFonts w:ascii="Times New Roman" w:eastAsia="宋体" w:hAnsi="Times New Roman" w:cs="Times New Roman"/>
                <w:lang w:eastAsia="zh-CN"/>
              </w:rPr>
              <w:t>T929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给药</w:t>
            </w:r>
            <w:r w:rsidR="008A4190" w:rsidRPr="0081466F">
              <w:rPr>
                <w:rFonts w:ascii="Times New Roman" w:eastAsia="宋体" w:hAnsi="Times New Roman" w:cs="Times New Roman" w:hint="eastAsia"/>
                <w:lang w:eastAsia="zh-CN"/>
              </w:rPr>
              <w:t>？</w:t>
            </w:r>
          </w:p>
        </w:tc>
        <w:tc>
          <w:tcPr>
            <w:tcW w:w="6199" w:type="dxa"/>
          </w:tcPr>
          <w:p w14:paraId="4FE82C01" w14:textId="77777777" w:rsidR="008A4190" w:rsidRDefault="008A41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8A4190" w14:paraId="34295737" w14:textId="77777777" w:rsidTr="00152210">
        <w:trPr>
          <w:jc w:val="center"/>
        </w:trPr>
        <w:tc>
          <w:tcPr>
            <w:tcW w:w="3541" w:type="dxa"/>
          </w:tcPr>
          <w:p w14:paraId="57631F40" w14:textId="77777777" w:rsidR="008A4190" w:rsidRDefault="008A41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</w:tcPr>
          <w:p w14:paraId="10B2BDD5" w14:textId="77777777" w:rsidR="008A4190" w:rsidRDefault="008A41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A4190" w14:paraId="3CBBF472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103B3B8" w14:textId="0F12E386" w:rsidR="008A41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</w:t>
            </w:r>
            <w:r w:rsidR="008A4190">
              <w:rPr>
                <w:rFonts w:ascii="Times New Roman" w:eastAsia="宋体" w:hAnsi="Times New Roman" w:cs="Times New Roman" w:hint="eastAsia"/>
                <w:lang w:eastAsia="zh-CN"/>
              </w:rPr>
              <w:t>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76127268" w14:textId="77777777" w:rsidR="008A4190" w:rsidRDefault="008A41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95E90" w14:paraId="5724FB86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D189EF1" w14:textId="54D53181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给药时间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4965AC4" w14:textId="4B589C35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8A4190" w14:paraId="24E84630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19D8C37" w14:textId="77777777" w:rsidR="008A4190" w:rsidRDefault="008A41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药物规格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418C271" w14:textId="77777777" w:rsidR="008A4190" w:rsidRDefault="008A41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□0.25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□0.5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□2.5mg</w:t>
            </w:r>
          </w:p>
        </w:tc>
      </w:tr>
      <w:tr w:rsidR="008A4190" w14:paraId="6602730C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DD970CE" w14:textId="755F0310" w:rsidR="008A41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</w:t>
            </w:r>
            <w:r w:rsidR="008A4190">
              <w:rPr>
                <w:rFonts w:ascii="Times New Roman" w:eastAsia="宋体" w:hAnsi="Times New Roman" w:cs="Times New Roman" w:hint="eastAsia"/>
                <w:lang w:eastAsia="zh-CN"/>
              </w:rPr>
              <w:t>数量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9C99915" w14:textId="46AD1AE2" w:rsidR="008A41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|__|__|__|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粒</w:t>
            </w:r>
          </w:p>
        </w:tc>
      </w:tr>
      <w:tr>
        <w:tc>
          <w:tcPr>
            <w:tcW w:type="dxa" w:w="3541"/>
          </w:tcPr>
          <w:p>
            <w:r>
              <w:t>GT929给药记录1</w:t>
            </w:r>
          </w:p>
        </w:tc>
        <w:tc>
          <w:tcPr>
            <w:tcW w:type="dxa" w:w="6199"/>
          </w:tcPr>
          <w:p/>
        </w:tc>
      </w:tr>
    </w:tbl>
    <w:p w14:paraId="21908B2A" w14:textId="786E721D" w:rsidR="002B2E5D" w:rsidRDefault="002B2E5D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CCC3112" w14:textId="57D674DF" w:rsidR="00995E90" w:rsidRDefault="002E1FA4" w:rsidP="00995E9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56" w:name="_Toc147735180"/>
      <w:r>
        <w:rPr>
          <w:rFonts w:ascii="Times New Roman" w:eastAsia="宋体" w:hAnsi="Times New Roman" w:cs="Times New Roman" w:hint="eastAsia"/>
          <w:lang w:eastAsia="zh-CN"/>
        </w:rPr>
        <w:t>G</w:t>
      </w:r>
      <w:r>
        <w:rPr>
          <w:rFonts w:ascii="Times New Roman" w:eastAsia="宋体" w:hAnsi="Times New Roman" w:cs="Times New Roman"/>
          <w:lang w:eastAsia="zh-CN"/>
        </w:rPr>
        <w:t>T929</w:t>
      </w:r>
      <w:r w:rsidR="00995E90">
        <w:rPr>
          <w:rFonts w:ascii="Times New Roman" w:eastAsia="宋体" w:hAnsi="Times New Roman" w:cs="Times New Roman" w:hint="eastAsia"/>
          <w:lang w:eastAsia="zh-CN"/>
        </w:rPr>
        <w:t>给药记录询问页</w:t>
      </w:r>
      <w:bookmarkEnd w:id="356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995E90" w14:paraId="0B66A197" w14:textId="77777777" w:rsidTr="00152210">
        <w:trPr>
          <w:jc w:val="center"/>
        </w:trPr>
        <w:tc>
          <w:tcPr>
            <w:tcW w:w="3541" w:type="dxa"/>
          </w:tcPr>
          <w:p w14:paraId="608341B3" w14:textId="5C2EB6B3" w:rsidR="00995E90" w:rsidRDefault="00995E90" w:rsidP="002E1FA4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</w:t>
            </w:r>
            <w:r w:rsidR="002E1FA4">
              <w:rPr>
                <w:rFonts w:ascii="Times New Roman" w:eastAsia="宋体" w:hAnsi="Times New Roman" w:cs="Times New Roman" w:hint="eastAsia"/>
                <w:lang w:eastAsia="zh-CN"/>
              </w:rPr>
              <w:t>G</w:t>
            </w:r>
            <w:r w:rsidR="002E1FA4">
              <w:rPr>
                <w:rFonts w:ascii="Times New Roman" w:eastAsia="宋体" w:hAnsi="Times New Roman" w:cs="Times New Roman"/>
                <w:lang w:eastAsia="zh-CN"/>
              </w:rPr>
              <w:t>T929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给药</w:t>
            </w:r>
            <w:r w:rsidRPr="0081466F">
              <w:rPr>
                <w:rFonts w:ascii="Times New Roman" w:eastAsia="宋体" w:hAnsi="Times New Roman" w:cs="Times New Roman" w:hint="eastAsia"/>
                <w:lang w:eastAsia="zh-CN"/>
              </w:rPr>
              <w:t>？</w:t>
            </w:r>
          </w:p>
        </w:tc>
        <w:tc>
          <w:tcPr>
            <w:tcW w:w="6199" w:type="dxa"/>
          </w:tcPr>
          <w:p w14:paraId="267C58C7" w14:textId="77777777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>
        <w:tc>
          <w:tcPr>
            <w:tcW w:type="dxa" w:w="3541"/>
          </w:tcPr>
          <w:p>
            <w:r>
              <w:t>GT929给药记录询问页</w:t>
            </w:r>
          </w:p>
        </w:tc>
        <w:tc>
          <w:tcPr>
            <w:tcW w:type="dxa" w:w="6199"/>
          </w:tcPr>
          <w:p/>
        </w:tc>
      </w:tr>
    </w:tbl>
    <w:p w14:paraId="29176426" w14:textId="38D1361D" w:rsidR="00995E90" w:rsidRDefault="00995E90"/>
    <w:p w14:paraId="1E5AA0B3" w14:textId="2161C69F" w:rsidR="00995E90" w:rsidRDefault="002E1FA4" w:rsidP="00995E90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57" w:name="_Toc147735181"/>
      <w:r>
        <w:rPr>
          <w:rFonts w:ascii="Times New Roman" w:eastAsia="宋体" w:hAnsi="Times New Roman" w:cs="Times New Roman" w:hint="eastAsia"/>
          <w:lang w:eastAsia="zh-CN"/>
        </w:rPr>
        <w:t>G</w:t>
      </w:r>
      <w:r>
        <w:rPr>
          <w:rFonts w:ascii="Times New Roman" w:eastAsia="宋体" w:hAnsi="Times New Roman" w:cs="Times New Roman"/>
          <w:lang w:eastAsia="zh-CN"/>
        </w:rPr>
        <w:t>T929</w:t>
      </w:r>
      <w:r w:rsidR="00995E90">
        <w:rPr>
          <w:rFonts w:ascii="Times New Roman" w:eastAsia="宋体" w:hAnsi="Times New Roman" w:cs="Times New Roman" w:hint="eastAsia"/>
          <w:lang w:eastAsia="zh-CN"/>
        </w:rPr>
        <w:t>给药记录</w:t>
      </w:r>
      <w:bookmarkEnd w:id="357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301FF7" w14:paraId="434BB5F3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B397EB1" w14:textId="452184D8" w:rsidR="00301FF7" w:rsidRDefault="00301FF7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给药周期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7BE1C2D" w14:textId="6BE5534F" w:rsidR="00301FF7" w:rsidRDefault="00301FF7" w:rsidP="002B561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单次给药期（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D</w:t>
            </w:r>
            <w:r>
              <w:rPr>
                <w:rFonts w:ascii="Times New Roman" w:eastAsia="宋体" w:hAnsi="Times New Roman" w:cs="Times New Roman"/>
                <w:lang w:eastAsia="zh-CN"/>
              </w:rPr>
              <w:t>1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多次给药期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 w:rsidR="002B5611">
              <w:rPr>
                <w:rFonts w:ascii="Times New Roman" w:eastAsia="宋体" w:hAnsi="Times New Roman" w:cs="Times New Roman"/>
                <w:lang w:eastAsia="zh-CN"/>
              </w:rPr>
              <w:t>C1   □C2   □C3…</w:t>
            </w:r>
          </w:p>
        </w:tc>
      </w:tr>
      <w:tr w:rsidR="00995E90" w14:paraId="36697A85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F1041C8" w14:textId="02465925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开始日期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DB8678D" w14:textId="77777777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95E90" w14:paraId="00DCE24D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CA8422A" w14:textId="14F0AA6E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结束日期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DFF2936" w14:textId="77777777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995E90" w14:paraId="35213846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17F8831" w14:textId="4AAFFDE3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实际每日服药量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498632B" w14:textId="74917B9F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|__|__|.|__|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</w:p>
        </w:tc>
      </w:tr>
      <w:tr w:rsidR="00995E90" w14:paraId="218A4145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78E022F" w14:textId="46761B9E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医嘱每日服药量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DF66B96" w14:textId="503BD874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.</w:t>
            </w:r>
            <w:r>
              <w:rPr>
                <w:rFonts w:ascii="Times New Roman" w:eastAsia="宋体" w:hAnsi="Times New Roman" w:cs="Times New Roman"/>
              </w:rPr>
              <w:t xml:space="preserve">|__|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</w:p>
        </w:tc>
      </w:tr>
      <w:tr w:rsidR="00995E90" w14:paraId="14C253DE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FF6BD92" w14:textId="77777777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药物规格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7D36B25" w14:textId="77777777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□0.25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□0.5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 □2.5mg</w:t>
            </w:r>
          </w:p>
        </w:tc>
      </w:tr>
      <w:tr w:rsidR="00995E90" w14:paraId="58A9FB41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E1834ED" w14:textId="70A74058" w:rsidR="00995E90" w:rsidRDefault="00995E90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是否进行剂量调整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1B35AAB" w14:textId="23B0D10F" w:rsidR="00995E90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未改变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剂量减少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剂量增加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暂停用药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永久停药</w:t>
            </w:r>
          </w:p>
        </w:tc>
      </w:tr>
      <w:tr w:rsidR="00D03501" w14:paraId="0CEDACDD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C107A00" w14:textId="5A079354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剂量调整原因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3F2516EF" w14:textId="60C2C557" w:rsidR="00D03501" w:rsidRDefault="00D03501" w:rsidP="00D0350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不良事件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根据方案接受高剂量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受试者自行调整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D03501" w14:paraId="55B256EF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DBDDD91" w14:textId="5965D980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7E9F6EB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03501" w14:paraId="64499D36" w14:textId="77777777" w:rsidTr="00152210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91E9CCC" w14:textId="2D5CE706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相关不良事件编号及名称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67226DD" w14:textId="77777777" w:rsidR="00D03501" w:rsidRDefault="00D03501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A81CD8" w14:paraId="5C5F213F" w14:textId="77777777" w:rsidTr="00D21B23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 w14:paraId="042A0DC6" w14:textId="63348727" w:rsidR="00A81CD8" w:rsidRDefault="00A81CD8" w:rsidP="0015221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  <w:tr>
        <w:tc>
          <w:tcPr>
            <w:tcW w:type="dxa" w:w="3541"/>
          </w:tcPr>
          <w:p>
            <w:r>
              <w:t>GT929给药记录</w:t>
            </w:r>
          </w:p>
        </w:tc>
        <w:tc>
          <w:tcPr>
            <w:tcW w:type="dxa" w:w="6199"/>
          </w:tcPr>
          <w:p/>
        </w:tc>
      </w:tr>
    </w:tbl>
    <w:p w14:paraId="04C5E552" w14:textId="25C6377E" w:rsidR="008A4190" w:rsidRDefault="008A419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lastRenderedPageBreak/>
        <w:br w:type="page"/>
      </w:r>
    </w:p>
    <w:p w14:paraId="75D46275" w14:textId="5E20E9F0" w:rsidR="00543137" w:rsidRDefault="00543137" w:rsidP="0054313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58" w:name="_Toc147735182"/>
      <w:bookmarkStart w:id="359" w:name="_Toc145491992"/>
      <w:proofErr w:type="gramStart"/>
      <w:r>
        <w:rPr>
          <w:rFonts w:ascii="Times New Roman" w:eastAsia="宋体" w:hAnsi="Times New Roman" w:cs="Times New Roman" w:hint="eastAsia"/>
          <w:lang w:eastAsia="zh-CN"/>
        </w:rPr>
        <w:lastRenderedPageBreak/>
        <w:t>利妥昔单</w:t>
      </w:r>
      <w:proofErr w:type="gramEnd"/>
      <w:r>
        <w:rPr>
          <w:rFonts w:ascii="Times New Roman" w:eastAsia="宋体" w:hAnsi="Times New Roman" w:cs="Times New Roman" w:hint="eastAsia"/>
          <w:lang w:eastAsia="zh-CN"/>
        </w:rPr>
        <w:t>抗给药记录询问页</w:t>
      </w:r>
      <w:bookmarkEnd w:id="358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543137" w14:paraId="6E7FD98F" w14:textId="77777777" w:rsidTr="00586A67">
        <w:trPr>
          <w:jc w:val="center"/>
        </w:trPr>
        <w:tc>
          <w:tcPr>
            <w:tcW w:w="3541" w:type="dxa"/>
          </w:tcPr>
          <w:p w14:paraId="6FD225B3" w14:textId="630E4911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</w:t>
            </w:r>
            <w:proofErr w:type="gramStart"/>
            <w:r>
              <w:rPr>
                <w:rFonts w:ascii="Times New Roman" w:eastAsia="宋体" w:hAnsi="Times New Roman" w:cs="Times New Roman" w:hint="eastAsia"/>
                <w:lang w:eastAsia="zh-CN"/>
              </w:rPr>
              <w:t>利妥昔单</w:t>
            </w:r>
            <w:proofErr w:type="gramEnd"/>
            <w:r>
              <w:rPr>
                <w:rFonts w:ascii="Times New Roman" w:eastAsia="宋体" w:hAnsi="Times New Roman" w:cs="Times New Roman" w:hint="eastAsia"/>
                <w:lang w:eastAsia="zh-CN"/>
              </w:rPr>
              <w:t>抗给药</w:t>
            </w:r>
            <w:r w:rsidRPr="0081466F">
              <w:rPr>
                <w:rFonts w:ascii="Times New Roman" w:eastAsia="宋体" w:hAnsi="Times New Roman" w:cs="Times New Roman" w:hint="eastAsia"/>
                <w:lang w:eastAsia="zh-CN"/>
              </w:rPr>
              <w:t>？</w:t>
            </w:r>
          </w:p>
        </w:tc>
        <w:tc>
          <w:tcPr>
            <w:tcW w:w="6199" w:type="dxa"/>
          </w:tcPr>
          <w:p w14:paraId="6BFD4653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>
        <w:tc>
          <w:tcPr>
            <w:tcW w:type="dxa" w:w="3541"/>
          </w:tcPr>
          <w:p>
            <w:r>
              <w:t>利妥昔单抗给药记录询问页</w:t>
            </w:r>
          </w:p>
        </w:tc>
        <w:tc>
          <w:tcPr>
            <w:tcW w:type="dxa" w:w="6199"/>
          </w:tcPr>
          <w:p/>
        </w:tc>
      </w:tr>
    </w:tbl>
    <w:p w14:paraId="39CA2315" w14:textId="77777777" w:rsidR="00543137" w:rsidRDefault="00543137" w:rsidP="00543137"/>
    <w:p w14:paraId="1AB0B845" w14:textId="6FB0099E" w:rsidR="00543137" w:rsidRDefault="00543137" w:rsidP="00543137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60" w:name="_Toc147735183"/>
      <w:proofErr w:type="gramStart"/>
      <w:r>
        <w:rPr>
          <w:rFonts w:ascii="Times New Roman" w:eastAsia="宋体" w:hAnsi="Times New Roman" w:cs="Times New Roman" w:hint="eastAsia"/>
          <w:lang w:eastAsia="zh-CN"/>
        </w:rPr>
        <w:t>利妥昔单</w:t>
      </w:r>
      <w:proofErr w:type="gramEnd"/>
      <w:r>
        <w:rPr>
          <w:rFonts w:ascii="Times New Roman" w:eastAsia="宋体" w:hAnsi="Times New Roman" w:cs="Times New Roman" w:hint="eastAsia"/>
          <w:lang w:eastAsia="zh-CN"/>
        </w:rPr>
        <w:t>抗给药记录</w:t>
      </w:r>
      <w:bookmarkEnd w:id="360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2B5611" w14:paraId="3574E7FE" w14:textId="77777777" w:rsidTr="00646F3D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900D8B4" w14:textId="77777777" w:rsidR="002B5611" w:rsidRDefault="002B5611" w:rsidP="00646F3D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给药周期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0862638" w14:textId="77777777" w:rsidR="002B5611" w:rsidRDefault="002B5611" w:rsidP="00646F3D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单次给药期（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D</w:t>
            </w:r>
            <w:r>
              <w:rPr>
                <w:rFonts w:ascii="Times New Roman" w:eastAsia="宋体" w:hAnsi="Times New Roman" w:cs="Times New Roman"/>
                <w:lang w:eastAsia="zh-CN"/>
              </w:rPr>
              <w:t>1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多次给药期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□C1   □C2   □C3…</w:t>
            </w:r>
          </w:p>
        </w:tc>
      </w:tr>
      <w:tr w:rsidR="00543137" w14:paraId="3E3E10D0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0899E82A" w14:textId="559C1AF3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36C5679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237533" w14:paraId="45DE7F66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CB753D8" w14:textId="6A01D236" w:rsidR="00237533" w:rsidRDefault="00237533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</w:t>
            </w:r>
            <w:commentRangeStart w:id="361"/>
            <w:commentRangeStart w:id="362"/>
            <w:r w:rsidR="00F134DF">
              <w:rPr>
                <w:rFonts w:ascii="Times New Roman" w:eastAsia="宋体" w:hAnsi="Times New Roman" w:cs="Times New Roman" w:hint="eastAsia"/>
                <w:lang w:eastAsia="zh-CN"/>
              </w:rPr>
              <w:t>时间</w:t>
            </w:r>
            <w:commentRangeEnd w:id="361"/>
            <w:r w:rsidR="00F134DF">
              <w:rPr>
                <w:rStyle w:val="af"/>
              </w:rPr>
              <w:commentReference w:id="361"/>
            </w:r>
            <w:commentRangeEnd w:id="362"/>
            <w:r w:rsidR="002B5611">
              <w:rPr>
                <w:rStyle w:val="af"/>
              </w:rPr>
              <w:commentReference w:id="362"/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01878CA" w14:textId="3EBB97E0" w:rsidR="00237533" w:rsidRDefault="00237533" w:rsidP="00586A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|__|__|: |__|__|</w:t>
            </w:r>
          </w:p>
        </w:tc>
      </w:tr>
      <w:tr w:rsidR="00543137" w14:paraId="6F1A7915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103C2326" w14:textId="2F501426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</w:t>
            </w:r>
            <w:commentRangeStart w:id="363"/>
            <w:commentRangeStart w:id="364"/>
            <w:commentRangeStart w:id="365"/>
            <w:commentRangeStart w:id="366"/>
            <w:r w:rsidR="00F134DF">
              <w:rPr>
                <w:rFonts w:ascii="Times New Roman" w:eastAsia="宋体" w:hAnsi="Times New Roman" w:cs="Times New Roman" w:hint="eastAsia"/>
                <w:lang w:eastAsia="zh-CN"/>
              </w:rPr>
              <w:t>际每日</w:t>
            </w:r>
            <w:r w:rsidR="0029777B">
              <w:rPr>
                <w:rFonts w:ascii="Times New Roman" w:eastAsia="宋体" w:hAnsi="Times New Roman" w:cs="Times New Roman" w:hint="eastAsia"/>
                <w:lang w:eastAsia="zh-CN"/>
              </w:rPr>
              <w:t>给</w:t>
            </w:r>
            <w:r w:rsidR="00F134DF">
              <w:rPr>
                <w:rFonts w:ascii="Times New Roman" w:eastAsia="宋体" w:hAnsi="Times New Roman" w:cs="Times New Roman" w:hint="eastAsia"/>
                <w:lang w:eastAsia="zh-CN"/>
              </w:rPr>
              <w:t>药量</w:t>
            </w:r>
            <w:commentRangeEnd w:id="363"/>
            <w:r w:rsidR="00F134DF">
              <w:rPr>
                <w:rStyle w:val="af"/>
              </w:rPr>
              <w:commentReference w:id="363"/>
            </w:r>
            <w:commentRangeEnd w:id="364"/>
            <w:r w:rsidR="0029777B">
              <w:rPr>
                <w:rStyle w:val="af"/>
              </w:rPr>
              <w:commentReference w:id="364"/>
            </w:r>
            <w:commentRangeEnd w:id="365"/>
            <w:r w:rsidR="008B32FA">
              <w:rPr>
                <w:rStyle w:val="af"/>
              </w:rPr>
              <w:commentReference w:id="365"/>
            </w:r>
            <w:commentRangeEnd w:id="366"/>
            <w:r w:rsidR="00F97D61">
              <w:rPr>
                <w:rStyle w:val="af"/>
              </w:rPr>
              <w:commentReference w:id="366"/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E1D24D2" w14:textId="2E21C1A2" w:rsidR="00543137" w:rsidRDefault="00543137" w:rsidP="00237533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|__|__|__| </w:t>
            </w:r>
            <w:r w:rsidR="00207101"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</w:p>
        </w:tc>
      </w:tr>
      <w:tr w:rsidR="00543137" w14:paraId="1D1C256B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5A410F0" w14:textId="600E36CC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医嘱每日</w:t>
            </w:r>
            <w:r w:rsidR="0029777B">
              <w:rPr>
                <w:rFonts w:ascii="Times New Roman" w:eastAsia="宋体" w:hAnsi="Times New Roman" w:cs="Times New Roman" w:hint="eastAsia"/>
                <w:lang w:eastAsia="zh-CN"/>
              </w:rPr>
              <w:t>给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药量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22AC032" w14:textId="1C590CE0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|__|__|__|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</w:t>
            </w:r>
            <w:r w:rsidR="00207101">
              <w:rPr>
                <w:rFonts w:ascii="Times New Roman" w:eastAsia="宋体" w:hAnsi="Times New Roman" w:cs="Times New Roman"/>
                <w:lang w:eastAsia="zh-CN"/>
              </w:rPr>
              <w:t>g</w:t>
            </w:r>
          </w:p>
        </w:tc>
      </w:tr>
      <w:tr w:rsidR="00543137" w14:paraId="1962D5D4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D02E5A3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是否进行剂量调整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23309222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未改变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剂量减少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剂量增加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暂停用药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永久停药</w:t>
            </w:r>
          </w:p>
        </w:tc>
      </w:tr>
      <w:tr w:rsidR="00543137" w14:paraId="39E508D1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FB1F7AF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剂量调整原因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6977F453" w14:textId="6EE80BD0" w:rsidR="00543137" w:rsidRDefault="00543137" w:rsidP="0023753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不良事件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543137" w14:paraId="7EA67A26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2900CA6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B42042A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43137" w14:paraId="008A3D39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3A8FB2A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相关不良事件编号及名称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4B861BD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543137" w14:paraId="14566CFF" w14:textId="77777777" w:rsidTr="00586A67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 w14:paraId="525B519A" w14:textId="77777777" w:rsidR="00543137" w:rsidRDefault="00543137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  <w:tr>
        <w:tc>
          <w:tcPr>
            <w:tcW w:type="dxa" w:w="3541"/>
          </w:tcPr>
          <w:p>
            <w:r>
              <w:t>利妥昔单抗给药记录</w:t>
            </w:r>
          </w:p>
        </w:tc>
        <w:tc>
          <w:tcPr>
            <w:tcW w:type="dxa" w:w="6199"/>
          </w:tcPr>
          <w:p/>
        </w:tc>
      </w:tr>
    </w:tbl>
    <w:p w14:paraId="52A02EBA" w14:textId="77777777" w:rsidR="00543137" w:rsidRDefault="00543137" w:rsidP="0054313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07AE283C" w14:textId="19041DEF" w:rsidR="00237533" w:rsidRDefault="00237533" w:rsidP="0023753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67" w:name="_Toc147735184"/>
      <w:r>
        <w:rPr>
          <w:rFonts w:ascii="Times New Roman" w:eastAsia="宋体" w:hAnsi="Times New Roman" w:cs="Times New Roman" w:hint="eastAsia"/>
          <w:lang w:eastAsia="zh-CN"/>
        </w:rPr>
        <w:lastRenderedPageBreak/>
        <w:t>地塞米松给药记录询问页</w:t>
      </w:r>
      <w:bookmarkEnd w:id="367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237533" w14:paraId="4D562610" w14:textId="77777777" w:rsidTr="00586A67">
        <w:trPr>
          <w:jc w:val="center"/>
        </w:trPr>
        <w:tc>
          <w:tcPr>
            <w:tcW w:w="3541" w:type="dxa"/>
          </w:tcPr>
          <w:p w14:paraId="3F4A3035" w14:textId="05E4BAEB" w:rsidR="00237533" w:rsidRDefault="00212032" w:rsidP="00586A67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是否进行地塞米松</w:t>
            </w:r>
            <w:r w:rsidR="00237533">
              <w:rPr>
                <w:rFonts w:ascii="Times New Roman" w:eastAsia="宋体" w:hAnsi="Times New Roman" w:cs="Times New Roman" w:hint="eastAsia"/>
                <w:lang w:eastAsia="zh-CN"/>
              </w:rPr>
              <w:t>给药</w:t>
            </w:r>
            <w:r w:rsidR="00237533" w:rsidRPr="0081466F">
              <w:rPr>
                <w:rFonts w:ascii="Times New Roman" w:eastAsia="宋体" w:hAnsi="Times New Roman" w:cs="Times New Roman" w:hint="eastAsia"/>
                <w:lang w:eastAsia="zh-CN"/>
              </w:rPr>
              <w:t>？</w:t>
            </w:r>
          </w:p>
        </w:tc>
        <w:tc>
          <w:tcPr>
            <w:tcW w:w="6199" w:type="dxa"/>
          </w:tcPr>
          <w:p w14:paraId="1C2833C1" w14:textId="77777777" w:rsidR="00237533" w:rsidRDefault="00237533" w:rsidP="00586A67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>
        <w:tc>
          <w:tcPr>
            <w:tcW w:type="dxa" w:w="3541"/>
          </w:tcPr>
          <w:p>
            <w:r>
              <w:t>地塞米松给药记录询问页</w:t>
            </w:r>
          </w:p>
        </w:tc>
        <w:tc>
          <w:tcPr>
            <w:tcW w:type="dxa" w:w="6199"/>
          </w:tcPr>
          <w:p/>
        </w:tc>
      </w:tr>
    </w:tbl>
    <w:p w14:paraId="7CFF216E" w14:textId="77777777" w:rsidR="00237533" w:rsidRDefault="00237533" w:rsidP="00237533"/>
    <w:p w14:paraId="62B26F32" w14:textId="63D7EDB8" w:rsidR="00237533" w:rsidRDefault="00237533" w:rsidP="0023753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68" w:name="_Toc147735185"/>
      <w:r>
        <w:rPr>
          <w:rFonts w:ascii="Times New Roman" w:eastAsia="宋体" w:hAnsi="Times New Roman" w:cs="Times New Roman" w:hint="eastAsia"/>
          <w:lang w:eastAsia="zh-CN"/>
        </w:rPr>
        <w:t>地塞米松给药记录</w:t>
      </w:r>
      <w:bookmarkEnd w:id="368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2B5611" w14:paraId="5B70A521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699171DC" w14:textId="7758B5C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给药周期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BC9E55C" w14:textId="21427E84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单次给药期（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D</w:t>
            </w:r>
            <w:r>
              <w:rPr>
                <w:rFonts w:ascii="Times New Roman" w:eastAsia="宋体" w:hAnsi="Times New Roman" w:cs="Times New Roman"/>
                <w:lang w:eastAsia="zh-CN"/>
              </w:rPr>
              <w:t>1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）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多次给药期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□C1   □C2   □C3…</w:t>
            </w:r>
          </w:p>
        </w:tc>
      </w:tr>
      <w:tr w:rsidR="002B5611" w14:paraId="2DD79263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260C347" w14:textId="7553527A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给药日期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5306D23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2B5611" w14:paraId="4B347EDC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593E6C20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实际每日服药量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AC6E463" w14:textId="09962F96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|__|__|.|__| </w:t>
            </w:r>
            <w:commentRangeStart w:id="369"/>
            <w:commentRangeStart w:id="370"/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  <w:commentRangeEnd w:id="369"/>
            <w:r>
              <w:rPr>
                <w:rStyle w:val="af"/>
              </w:rPr>
              <w:commentReference w:id="369"/>
            </w:r>
            <w:commentRangeEnd w:id="370"/>
            <w:r>
              <w:rPr>
                <w:rStyle w:val="af"/>
              </w:rPr>
              <w:commentReference w:id="370"/>
            </w:r>
          </w:p>
        </w:tc>
      </w:tr>
      <w:tr w:rsidR="002B5611" w14:paraId="464A113E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7F3900B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医嘱每日服药量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5E9D2D6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.</w:t>
            </w:r>
            <w:r>
              <w:rPr>
                <w:rFonts w:ascii="Times New Roman" w:eastAsia="宋体" w:hAnsi="Times New Roman" w:cs="Times New Roman"/>
              </w:rPr>
              <w:t xml:space="preserve">|__|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mg</w:t>
            </w:r>
          </w:p>
        </w:tc>
      </w:tr>
      <w:tr w:rsidR="002B5611" w14:paraId="15B7BD2C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22844587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是否进行剂量调整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76C02E4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未改变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剂量减少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剂量增加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暂停用药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永久停药</w:t>
            </w:r>
          </w:p>
        </w:tc>
      </w:tr>
      <w:tr w:rsidR="002B5611" w14:paraId="38B448E3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44E0FA61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剂量调整原因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05F23A53" w14:textId="01FFAAAB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不良事件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受试者自行调整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2B5611" w14:paraId="4AE79401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75CF1EC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43B9D32F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B5611" w14:paraId="60119D11" w14:textId="77777777" w:rsidTr="00586A67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3125D3B7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相关不良事件编号及名称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337D5CC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2B5611" w14:paraId="4EA88E88" w14:textId="77777777" w:rsidTr="00586A67">
        <w:trPr>
          <w:jc w:val="center"/>
        </w:trPr>
        <w:tc>
          <w:tcPr>
            <w:tcW w:w="9740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 w14:paraId="1EC38A97" w14:textId="77777777" w:rsidR="002B5611" w:rsidRDefault="002B5611" w:rsidP="002B561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/>
                <w:lang w:eastAsia="zh-CN"/>
              </w:rPr>
              <w:t>中可添加多条记录</w:t>
            </w:r>
          </w:p>
        </w:tc>
      </w:tr>
      <w:tr>
        <w:tc>
          <w:tcPr>
            <w:tcW w:type="dxa" w:w="3541"/>
          </w:tcPr>
          <w:p>
            <w:r>
              <w:t>地塞米松给药记录</w:t>
            </w:r>
          </w:p>
        </w:tc>
        <w:tc>
          <w:tcPr>
            <w:tcW w:type="dxa" w:w="6199"/>
          </w:tcPr>
          <w:p/>
        </w:tc>
      </w:tr>
    </w:tbl>
    <w:p w14:paraId="12F941F9" w14:textId="15CA9F9D" w:rsidR="00237533" w:rsidRDefault="00237533" w:rsidP="00237533">
      <w:pPr>
        <w:spacing w:before="160" w:after="160"/>
        <w:rPr>
          <w:rFonts w:ascii="Times New Roman" w:eastAsia="宋体" w:hAnsi="Times New Roman" w:cs="Times New Roman"/>
          <w:lang w:eastAsia="zh-CN"/>
        </w:rPr>
      </w:pPr>
    </w:p>
    <w:p w14:paraId="195A0934" w14:textId="77777777" w:rsidR="00237533" w:rsidRDefault="00237533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62E8BDEA" w14:textId="77777777" w:rsidR="00543137" w:rsidRDefault="00543137" w:rsidP="009A2C96">
      <w:pPr>
        <w:spacing w:before="160" w:after="160"/>
        <w:jc w:val="right"/>
        <w:rPr>
          <w:rFonts w:ascii="Times New Roman" w:eastAsia="宋体" w:hAnsi="Times New Roman" w:cs="Times New Roman"/>
          <w:lang w:eastAsia="zh-CN"/>
        </w:rPr>
      </w:pPr>
    </w:p>
    <w:p w14:paraId="66593056" w14:textId="171EC85C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71" w:name="_Toc147735186"/>
      <w:r w:rsidRPr="00D21B23">
        <w:rPr>
          <w:rFonts w:ascii="Times New Roman" w:eastAsia="宋体" w:hAnsi="Times New Roman" w:cs="Times New Roman" w:hint="eastAsia"/>
          <w:lang w:eastAsia="zh-CN"/>
        </w:rPr>
        <w:t>计划外访视</w:t>
      </w:r>
      <w:bookmarkEnd w:id="359"/>
      <w:bookmarkEnd w:id="371"/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80374C" w:rsidRPr="005738B8" w14:paraId="4ADCE591" w14:textId="77777777" w:rsidTr="005738B8">
        <w:trPr>
          <w:trHeight w:val="631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81DE93" w14:textId="544EED90" w:rsidR="0080374C" w:rsidRDefault="0080374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eastAsia="zh-CN"/>
              </w:rPr>
              <w:t>是否进行计划外访视？</w:t>
            </w:r>
            <w:r w:rsidR="005B700C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A0334E" w14:textId="352335E0" w:rsidR="0080374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5738B8">
              <w:rPr>
                <w:rFonts w:cs="Times New Roman"/>
                <w:bCs/>
                <w:sz w:val="21"/>
                <w:szCs w:val="21"/>
                <w:lang w:eastAsia="zh-CN"/>
              </w:rPr>
              <w:t>□</w:t>
            </w:r>
            <w:r w:rsidR="0080374C">
              <w:rPr>
                <w:rFonts w:cs="Times New Roman" w:hint="eastAsia"/>
                <w:bCs/>
                <w:sz w:val="21"/>
                <w:szCs w:val="21"/>
                <w:lang w:eastAsia="zh-CN"/>
              </w:rPr>
              <w:t>是</w:t>
            </w:r>
            <w:r w:rsidR="0080374C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 </w:t>
            </w:r>
            <w:r w:rsidRPr="005738B8">
              <w:rPr>
                <w:rFonts w:cs="Times New Roman"/>
                <w:bCs/>
                <w:sz w:val="21"/>
                <w:szCs w:val="21"/>
                <w:lang w:eastAsia="zh-CN"/>
              </w:rPr>
              <w:t>□</w:t>
            </w:r>
            <w:r w:rsidR="0080374C">
              <w:rPr>
                <w:rFonts w:cs="Times New Roman" w:hint="eastAsia"/>
                <w:bCs/>
                <w:sz w:val="21"/>
                <w:szCs w:val="21"/>
                <w:lang w:eastAsia="zh-CN"/>
              </w:rPr>
              <w:t>否</w:t>
            </w:r>
          </w:p>
        </w:tc>
      </w:tr>
      <w:tr w:rsidR="005B700C" w14:paraId="00ED5F90" w14:textId="77777777" w:rsidTr="00586A67">
        <w:trPr>
          <w:trHeight w:val="465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C11ED" w14:textId="6CABA3D7" w:rsid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5B700C">
              <w:rPr>
                <w:rFonts w:cs="Times New Roman"/>
                <w:bCs/>
                <w:sz w:val="21"/>
                <w:szCs w:val="21"/>
                <w:lang w:eastAsia="zh-CN"/>
              </w:rPr>
              <w:t>ECOG</w:t>
            </w:r>
            <w:r w:rsidRPr="005B700C">
              <w:rPr>
                <w:rFonts w:cs="Times New Roman" w:hint="eastAsia"/>
                <w:bCs/>
                <w:sz w:val="21"/>
                <w:szCs w:val="21"/>
                <w:lang w:eastAsia="zh-CN"/>
              </w:rPr>
              <w:t>评分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1476A" w14:textId="07A6A640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4BA51755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DFB3" w14:textId="7542FE97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9C202B">
              <w:rPr>
                <w:rFonts w:cs="Times New Roman" w:hint="eastAsia"/>
                <w:bCs/>
                <w:sz w:val="21"/>
                <w:szCs w:val="21"/>
                <w:lang w:eastAsia="zh-CN"/>
              </w:rPr>
              <w:t>身高体重</w:t>
            </w:r>
            <w:r w:rsidRPr="009C202B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D961" w14:textId="1F448C4A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31AD965C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7CD4C" w14:textId="262DD0F5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9C202B">
              <w:rPr>
                <w:rFonts w:cs="Times New Roman" w:hint="eastAsia"/>
                <w:bCs/>
                <w:sz w:val="21"/>
                <w:szCs w:val="21"/>
                <w:lang w:eastAsia="zh-CN"/>
              </w:rPr>
              <w:t>体重</w:t>
            </w:r>
            <w:r w:rsidRPr="009C202B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0175" w14:textId="23C6BEB6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77B77EC6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501F" w14:textId="46B60246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9C202B">
              <w:rPr>
                <w:rFonts w:cs="Times New Roman" w:hint="eastAsia"/>
                <w:bCs/>
                <w:sz w:val="21"/>
                <w:szCs w:val="21"/>
                <w:lang w:eastAsia="zh-CN"/>
              </w:rPr>
              <w:t>体格检查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0B61" w14:textId="1A8F1F11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44837E84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4B5BD" w14:textId="4F8204E8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9C202B">
              <w:rPr>
                <w:rFonts w:cs="Times New Roman" w:hint="eastAsia"/>
                <w:bCs/>
                <w:sz w:val="21"/>
                <w:szCs w:val="21"/>
                <w:lang w:eastAsia="zh-CN"/>
              </w:rPr>
              <w:t>生命体征</w:t>
            </w:r>
            <w:r w:rsidRPr="009C202B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598E" w14:textId="7FA78592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3182ADA6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6161" w14:textId="3494FD41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8F2EDF">
              <w:rPr>
                <w:rFonts w:cs="Times New Roman" w:hint="eastAsia"/>
                <w:bCs/>
                <w:sz w:val="21"/>
                <w:szCs w:val="21"/>
                <w:lang w:eastAsia="zh-CN"/>
              </w:rPr>
              <w:t>血常规</w:t>
            </w:r>
            <w:r w:rsidRPr="008F2EDF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774E" w14:textId="58BC2D4C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7C48B489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09DB" w14:textId="52C4725D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8F2EDF">
              <w:rPr>
                <w:rFonts w:cs="Times New Roman" w:hint="eastAsia"/>
                <w:bCs/>
                <w:sz w:val="21"/>
                <w:szCs w:val="21"/>
                <w:lang w:eastAsia="zh-CN"/>
              </w:rPr>
              <w:t>尿常规</w:t>
            </w:r>
            <w:r w:rsidRPr="008F2EDF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89A0" w14:textId="46228ECE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7C471984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E1C8" w14:textId="55644C20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8F2EDF">
              <w:rPr>
                <w:rFonts w:cs="Times New Roman" w:hint="eastAsia"/>
                <w:bCs/>
                <w:sz w:val="21"/>
                <w:szCs w:val="21"/>
                <w:lang w:eastAsia="zh-CN"/>
              </w:rPr>
              <w:t>血生化</w:t>
            </w:r>
            <w:r w:rsidRPr="008F2EDF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DDE4" w14:textId="36CD58A4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084CE363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5D640" w14:textId="03C94883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8F2EDF">
              <w:rPr>
                <w:rFonts w:cs="Times New Roman" w:hint="eastAsia"/>
                <w:bCs/>
                <w:sz w:val="21"/>
                <w:szCs w:val="21"/>
                <w:lang w:eastAsia="zh-CN"/>
              </w:rPr>
              <w:t>便常规</w:t>
            </w:r>
            <w:r w:rsidRPr="008F2EDF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C4CE" w14:textId="7ECE6351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30EDCF44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7002" w14:textId="5BEF77BF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8F2EDF">
              <w:rPr>
                <w:rFonts w:cs="Times New Roman" w:hint="eastAsia"/>
                <w:bCs/>
                <w:sz w:val="21"/>
                <w:szCs w:val="21"/>
                <w:lang w:eastAsia="zh-CN"/>
              </w:rPr>
              <w:t>凝血功能</w:t>
            </w:r>
            <w:r w:rsidRPr="008F2EDF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C0A8F" w14:textId="4EC50F2A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4892D12E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832B" w14:textId="64518ADA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B1057B">
              <w:rPr>
                <w:rFonts w:cs="Times New Roman" w:hint="eastAsia"/>
                <w:bCs/>
                <w:sz w:val="21"/>
                <w:szCs w:val="21"/>
                <w:lang w:val="en-US" w:eastAsia="zh-CN"/>
              </w:rPr>
              <w:t>空腹血糖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29D6" w14:textId="78E39818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2F76A1FD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795E" w14:textId="2748B606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B1057B">
              <w:rPr>
                <w:rFonts w:cs="Times New Roman" w:hint="eastAsia"/>
                <w:bCs/>
                <w:sz w:val="21"/>
                <w:szCs w:val="21"/>
                <w:lang w:eastAsia="zh-CN"/>
              </w:rPr>
              <w:t>心肌酶谱检查</w:t>
            </w:r>
            <w:r w:rsidRPr="00B1057B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FB4C4" w14:textId="4E4EC8C1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7C43464A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A27B" w14:textId="2B7BBC14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B1057B">
              <w:rPr>
                <w:rFonts w:cs="Times New Roman" w:hint="eastAsia"/>
                <w:bCs/>
                <w:sz w:val="21"/>
                <w:szCs w:val="21"/>
                <w:lang w:eastAsia="zh-CN"/>
              </w:rPr>
              <w:t>血妊娠试验</w:t>
            </w:r>
            <w:r w:rsidRPr="00B1057B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3821" w14:textId="3F786DA7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35A492C2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E5DAE" w14:textId="3D8DBCED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673881">
              <w:rPr>
                <w:rFonts w:cs="Times New Roman" w:hint="eastAsia"/>
                <w:bCs/>
                <w:sz w:val="21"/>
                <w:szCs w:val="21"/>
                <w:lang w:eastAsia="zh-CN"/>
              </w:rPr>
              <w:t>病毒学检查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F5C7" w14:textId="28825DE4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3D7EFD0E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78FD5" w14:textId="0195A898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673881">
              <w:rPr>
                <w:rFonts w:cs="Times New Roman"/>
                <w:bCs/>
                <w:sz w:val="21"/>
                <w:szCs w:val="21"/>
                <w:lang w:eastAsia="zh-CN"/>
              </w:rPr>
              <w:t>HBV DNA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F08D" w14:textId="2C58C08E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75863391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B68F6" w14:textId="65717BA6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673881">
              <w:rPr>
                <w:rFonts w:cs="Times New Roman"/>
                <w:bCs/>
                <w:sz w:val="21"/>
                <w:szCs w:val="21"/>
                <w:lang w:eastAsia="zh-CN"/>
              </w:rPr>
              <w:t>HCV RNA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E5E4" w14:textId="63DFE16C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03B55A5A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EB58" w14:textId="49AB2950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477635">
              <w:rPr>
                <w:rFonts w:cs="Times New Roman"/>
                <w:bCs/>
                <w:sz w:val="21"/>
                <w:szCs w:val="21"/>
                <w:lang w:eastAsia="zh-CN"/>
              </w:rPr>
              <w:t>12-</w:t>
            </w:r>
            <w:r w:rsidRPr="00477635">
              <w:rPr>
                <w:rFonts w:cs="Times New Roman" w:hint="eastAsia"/>
                <w:bCs/>
                <w:sz w:val="21"/>
                <w:szCs w:val="21"/>
                <w:lang w:eastAsia="zh-CN"/>
              </w:rPr>
              <w:t>导联心电图</w:t>
            </w:r>
            <w:r w:rsidRPr="00477635">
              <w:rPr>
                <w:rFonts w:cs="Times New Roman"/>
                <w:bCs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5366A" w14:textId="1ED7E446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485331C1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DD348" w14:textId="465CACD7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477635">
              <w:rPr>
                <w:rFonts w:cs="Times New Roman" w:hint="eastAsia"/>
                <w:bCs/>
                <w:sz w:val="21"/>
                <w:szCs w:val="21"/>
                <w:lang w:eastAsia="zh-CN"/>
              </w:rPr>
              <w:t>心脏彩超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7DA01" w14:textId="5B5D0474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3807FEE1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4620C" w14:textId="6C5F9895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477635">
              <w:rPr>
                <w:rFonts w:cs="Times New Roman" w:hint="eastAsia"/>
                <w:bCs/>
                <w:sz w:val="21"/>
                <w:szCs w:val="21"/>
                <w:lang w:eastAsia="zh-CN"/>
              </w:rPr>
              <w:t>甲状腺功能检查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E4FCA" w14:textId="1A80CABB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14F413EA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773EC7" w14:textId="6E912930" w:rsidR="005B700C" w:rsidRPr="00477635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0A5C16">
              <w:rPr>
                <w:rFonts w:cs="Times New Roman"/>
                <w:bCs/>
                <w:sz w:val="21"/>
                <w:szCs w:val="21"/>
                <w:lang w:eastAsia="zh-CN"/>
              </w:rPr>
              <w:t>PK</w:t>
            </w:r>
            <w:r w:rsidRPr="000A5C16">
              <w:rPr>
                <w:rFonts w:cs="Times New Roman" w:hint="eastAsia"/>
                <w:bCs/>
                <w:sz w:val="21"/>
                <w:szCs w:val="21"/>
                <w:lang w:eastAsia="zh-CN"/>
              </w:rPr>
              <w:t>样本采集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B00D1D" w14:textId="59EE33AF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40F4DD9B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30933B" w14:textId="51E6094D" w:rsidR="005B700C" w:rsidRPr="00477635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0A5C16">
              <w:rPr>
                <w:rFonts w:cs="Times New Roman"/>
                <w:bCs/>
                <w:sz w:val="21"/>
                <w:szCs w:val="21"/>
                <w:lang w:eastAsia="zh-CN"/>
              </w:rPr>
              <w:t>PD</w:t>
            </w:r>
            <w:r w:rsidRPr="000A5C16">
              <w:rPr>
                <w:rFonts w:cs="Times New Roman" w:hint="eastAsia"/>
                <w:bCs/>
                <w:sz w:val="21"/>
                <w:szCs w:val="21"/>
                <w:lang w:eastAsia="zh-CN"/>
              </w:rPr>
              <w:t>样本采集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8D0B3C" w14:textId="2241B2EB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666A345D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378FB2" w14:textId="00FFBA59" w:rsidR="005B700C" w:rsidRPr="00477635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0A5C16">
              <w:rPr>
                <w:rFonts w:cs="Times New Roman" w:hint="eastAsia"/>
                <w:bCs/>
                <w:sz w:val="21"/>
                <w:szCs w:val="21"/>
                <w:lang w:eastAsia="zh-CN"/>
              </w:rPr>
              <w:t>生物标志物采集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906B1E" w14:textId="4D799BE4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71DE430D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D29A84" w14:textId="6D9CA6F8" w:rsidR="005B700C" w:rsidRPr="00477635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0A5C16">
              <w:rPr>
                <w:rFonts w:cs="Times New Roman" w:hint="eastAsia"/>
                <w:bCs/>
                <w:sz w:val="21"/>
                <w:szCs w:val="21"/>
                <w:lang w:eastAsia="zh-CN"/>
              </w:rPr>
              <w:t>尿液样本收集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7EA721" w14:textId="4D5E4E59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04813DAA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D97EC" w14:textId="2DBE729B" w:rsidR="005B700C" w:rsidRPr="00477635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0A5C16">
              <w:rPr>
                <w:rFonts w:cs="Times New Roman" w:hint="eastAsia"/>
                <w:bCs/>
                <w:sz w:val="21"/>
                <w:szCs w:val="21"/>
                <w:lang w:eastAsia="zh-CN"/>
              </w:rPr>
              <w:lastRenderedPageBreak/>
              <w:t>粪便样本收集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9F0A2" w14:textId="35F081FA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70872F23" w14:textId="77777777" w:rsidTr="00586A67">
        <w:trPr>
          <w:trHeight w:val="64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C3D102" w14:textId="7B8ADF73" w:rsidR="005B700C" w:rsidRPr="000A5C16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eastAsia="zh-CN"/>
              </w:rPr>
              <w:t>药物发放（</w:t>
            </w:r>
            <w:r>
              <w:rPr>
                <w:rFonts w:cs="Times New Roman" w:hint="eastAsia"/>
                <w:bCs/>
                <w:sz w:val="21"/>
                <w:szCs w:val="21"/>
                <w:lang w:eastAsia="zh-CN"/>
              </w:rPr>
              <w:t>G</w:t>
            </w:r>
            <w:r>
              <w:rPr>
                <w:rFonts w:cs="Times New Roman"/>
                <w:bCs/>
                <w:sz w:val="21"/>
                <w:szCs w:val="21"/>
                <w:lang w:eastAsia="zh-CN"/>
              </w:rPr>
              <w:t>T929</w:t>
            </w:r>
            <w:r>
              <w:rPr>
                <w:rFonts w:cs="Times New Roman" w:hint="eastAsia"/>
                <w:bCs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363B21" w14:textId="66B71EE5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B700C" w14:paraId="20678A77" w14:textId="77777777" w:rsidTr="005738B8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DBDF" w14:textId="0D07B26B" w:rsidR="005B700C" w:rsidRPr="000A5C16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eastAsia="zh-CN"/>
              </w:rPr>
              <w:t>药物回收（</w:t>
            </w:r>
            <w:r>
              <w:rPr>
                <w:rFonts w:cs="Times New Roman" w:hint="eastAsia"/>
                <w:bCs/>
                <w:sz w:val="21"/>
                <w:szCs w:val="21"/>
                <w:lang w:eastAsia="zh-CN"/>
              </w:rPr>
              <w:t>G</w:t>
            </w:r>
            <w:r>
              <w:rPr>
                <w:rFonts w:cs="Times New Roman"/>
                <w:bCs/>
                <w:sz w:val="21"/>
                <w:szCs w:val="21"/>
                <w:lang w:eastAsia="zh-CN"/>
              </w:rPr>
              <w:t>T929</w:t>
            </w:r>
            <w:r>
              <w:rPr>
                <w:rFonts w:cs="Times New Roman" w:hint="eastAsia"/>
                <w:bCs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6D009" w14:textId="1A29378C" w:rsidR="005B700C" w:rsidRPr="005B700C" w:rsidRDefault="005B700C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 w:rsidR="005738B8" w14:paraId="7D8E45C8" w14:textId="77777777" w:rsidTr="00586A67">
        <w:trPr>
          <w:trHeight w:val="446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30B3B4" w14:textId="5083A43E" w:rsidR="005738B8" w:rsidRDefault="005738B8" w:rsidP="005B700C">
            <w:pPr>
              <w:autoSpaceDE w:val="0"/>
              <w:autoSpaceDN w:val="0"/>
              <w:spacing w:before="120" w:after="120"/>
              <w:rPr>
                <w:rFonts w:cs="Times New Roman"/>
                <w:bCs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bCs/>
                <w:sz w:val="21"/>
                <w:szCs w:val="21"/>
                <w:lang w:eastAsia="zh-CN"/>
              </w:rPr>
              <w:t>其他检查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6AC181" w14:textId="26FC2959" w:rsidR="005738B8" w:rsidRPr="002C150B" w:rsidRDefault="002B5611" w:rsidP="005B700C">
            <w:pPr>
              <w:autoSpaceDE w:val="0"/>
              <w:autoSpaceDN w:val="0"/>
              <w:spacing w:before="120" w:after="120"/>
              <w:rPr>
                <w:rFonts w:cs="Times New Roman"/>
                <w:lang w:eastAsia="zh-CN"/>
              </w:rPr>
            </w:pPr>
            <w:r w:rsidRPr="002C150B">
              <w:rPr>
                <w:rFonts w:cs="Times New Roman"/>
                <w:lang w:eastAsia="zh-CN"/>
              </w:rPr>
              <w:t>□</w:t>
            </w:r>
          </w:p>
        </w:tc>
      </w:tr>
      <w:tr>
        <w:tc>
          <w:tcPr>
            <w:tcW w:type="dxa" w:w="4868"/>
          </w:tcPr>
          <w:p>
            <w:r>
              <w:t>计划外访视</w:t>
            </w:r>
          </w:p>
        </w:tc>
        <w:tc>
          <w:tcPr>
            <w:tcW w:type="dxa" w:w="4868"/>
          </w:tcPr>
          <w:p/>
        </w:tc>
      </w:tr>
    </w:tbl>
    <w:p w14:paraId="05BBCC1F" w14:textId="77777777" w:rsidR="00D21B23" w:rsidRDefault="00D21B23" w:rsidP="005B700C">
      <w:pPr>
        <w:pStyle w:val="a3"/>
        <w:spacing w:before="120" w:after="120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1DBEA5AE" w14:textId="279F3BFD" w:rsidR="000218AC" w:rsidRDefault="00D21B23" w:rsidP="005738B8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72" w:name="_Toc147735187"/>
      <w:r>
        <w:rPr>
          <w:rFonts w:ascii="Times New Roman" w:eastAsia="宋体" w:hAnsi="Times New Roman" w:cs="Times New Roman" w:hint="eastAsia"/>
          <w:lang w:eastAsia="zh-CN"/>
        </w:rPr>
        <w:t>其他</w:t>
      </w:r>
      <w:r w:rsidR="005228F1">
        <w:rPr>
          <w:rFonts w:ascii="Times New Roman" w:eastAsia="宋体" w:hAnsi="Times New Roman" w:cs="Times New Roman"/>
          <w:lang w:eastAsia="zh-CN"/>
        </w:rPr>
        <w:t>检查</w:t>
      </w:r>
      <w:bookmarkEnd w:id="372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974"/>
        <w:gridCol w:w="6766"/>
      </w:tblGrid>
      <w:tr w:rsidR="000218AC" w14:paraId="441F6233" w14:textId="77777777">
        <w:trPr>
          <w:jc w:val="center"/>
        </w:trPr>
        <w:tc>
          <w:tcPr>
            <w:tcW w:w="2974" w:type="dxa"/>
          </w:tcPr>
          <w:p w14:paraId="35E6D044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检查项目</w:t>
            </w:r>
          </w:p>
        </w:tc>
        <w:tc>
          <w:tcPr>
            <w:tcW w:w="6766" w:type="dxa"/>
          </w:tcPr>
          <w:p w14:paraId="72D08230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6DC56625" w14:textId="77777777">
        <w:trPr>
          <w:jc w:val="center"/>
        </w:trPr>
        <w:tc>
          <w:tcPr>
            <w:tcW w:w="2974" w:type="dxa"/>
            <w:tcBorders>
              <w:top w:val="single" w:sz="2" w:space="0" w:color="000000"/>
            </w:tcBorders>
          </w:tcPr>
          <w:p w14:paraId="030714A0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检查日期</w:t>
            </w:r>
          </w:p>
        </w:tc>
        <w:tc>
          <w:tcPr>
            <w:tcW w:w="6766" w:type="dxa"/>
            <w:tcBorders>
              <w:top w:val="single" w:sz="2" w:space="0" w:color="000000"/>
            </w:tcBorders>
          </w:tcPr>
          <w:p w14:paraId="41AEE649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0218AC" w14:paraId="69315702" w14:textId="77777777">
        <w:trPr>
          <w:jc w:val="center"/>
        </w:trPr>
        <w:tc>
          <w:tcPr>
            <w:tcW w:w="2974" w:type="dxa"/>
          </w:tcPr>
          <w:p w14:paraId="48EC924D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检查结果</w:t>
            </w:r>
          </w:p>
        </w:tc>
        <w:tc>
          <w:tcPr>
            <w:tcW w:w="6766" w:type="dxa"/>
          </w:tcPr>
          <w:p w14:paraId="36B56D5D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43DC994C" w14:textId="77777777">
        <w:trPr>
          <w:jc w:val="center"/>
        </w:trPr>
        <w:tc>
          <w:tcPr>
            <w:tcW w:w="2974" w:type="dxa"/>
          </w:tcPr>
          <w:p w14:paraId="24E3D9D8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正常值范围下限</w:t>
            </w:r>
          </w:p>
        </w:tc>
        <w:tc>
          <w:tcPr>
            <w:tcW w:w="6766" w:type="dxa"/>
          </w:tcPr>
          <w:p w14:paraId="5428FF72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495751EE" w14:textId="77777777">
        <w:trPr>
          <w:jc w:val="center"/>
        </w:trPr>
        <w:tc>
          <w:tcPr>
            <w:tcW w:w="2974" w:type="dxa"/>
          </w:tcPr>
          <w:p w14:paraId="00F1CD22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正常值范围上限</w:t>
            </w:r>
          </w:p>
        </w:tc>
        <w:tc>
          <w:tcPr>
            <w:tcW w:w="6766" w:type="dxa"/>
          </w:tcPr>
          <w:p w14:paraId="575740A1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64AAF862" w14:textId="77777777">
        <w:trPr>
          <w:jc w:val="center"/>
        </w:trPr>
        <w:tc>
          <w:tcPr>
            <w:tcW w:w="2974" w:type="dxa"/>
          </w:tcPr>
          <w:p w14:paraId="35EEFCEA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6766" w:type="dxa"/>
          </w:tcPr>
          <w:p w14:paraId="2C69749A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</w:rPr>
            </w:pPr>
          </w:p>
        </w:tc>
      </w:tr>
      <w:tr w:rsidR="000218AC" w14:paraId="2A0667CA" w14:textId="77777777">
        <w:trPr>
          <w:jc w:val="center"/>
        </w:trPr>
        <w:tc>
          <w:tcPr>
            <w:tcW w:w="2974" w:type="dxa"/>
          </w:tcPr>
          <w:p w14:paraId="0E07A989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临床意义判定</w:t>
            </w:r>
          </w:p>
        </w:tc>
        <w:tc>
          <w:tcPr>
            <w:tcW w:w="6766" w:type="dxa"/>
          </w:tcPr>
          <w:p w14:paraId="56FFAFC1" w14:textId="77777777" w:rsidR="000218AC" w:rsidRDefault="005228F1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/>
                <w:lang w:eastAsia="zh-CN"/>
              </w:rPr>
              <w:t>正常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异常无临床意义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lang w:eastAsia="zh-CN"/>
              </w:rPr>
              <w:t>异常有临床意义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</w:t>
            </w:r>
          </w:p>
        </w:tc>
      </w:tr>
      <w:tr w:rsidR="000218AC" w14:paraId="6BEDA083" w14:textId="77777777">
        <w:trPr>
          <w:jc w:val="center"/>
        </w:trPr>
        <w:tc>
          <w:tcPr>
            <w:tcW w:w="2974" w:type="dxa"/>
          </w:tcPr>
          <w:p w14:paraId="52C880B5" w14:textId="54CFED08" w:rsidR="000218AC" w:rsidRDefault="008F3F90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 w:rsidRPr="008F3F90">
              <w:rPr>
                <w:rFonts w:ascii="Times New Roman" w:eastAsia="宋体" w:hAnsi="Times New Roman" w:cs="Times New Roman" w:hint="eastAsia"/>
                <w:lang w:eastAsia="zh-CN"/>
              </w:rPr>
              <w:t>若异常，请详述</w:t>
            </w:r>
          </w:p>
        </w:tc>
        <w:tc>
          <w:tcPr>
            <w:tcW w:w="6766" w:type="dxa"/>
          </w:tcPr>
          <w:p w14:paraId="70FE6ECD" w14:textId="77777777" w:rsidR="000218AC" w:rsidRDefault="000218AC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D21B23" w14:paraId="69F6CDE1" w14:textId="77777777" w:rsidTr="00D21B23">
        <w:trPr>
          <w:jc w:val="center"/>
        </w:trPr>
        <w:tc>
          <w:tcPr>
            <w:tcW w:w="9740" w:type="dxa"/>
            <w:gridSpan w:val="2"/>
          </w:tcPr>
          <w:p w14:paraId="257739F2" w14:textId="59F3B213" w:rsidR="00D21B23" w:rsidRDefault="00D21B2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中可添加多条记录</w:t>
            </w:r>
          </w:p>
        </w:tc>
      </w:tr>
      <w:tr>
        <w:tc>
          <w:tcPr>
            <w:tcW w:type="dxa" w:w="2974"/>
          </w:tcPr>
          <w:p>
            <w:r>
              <w:t>其他检查</w:t>
            </w:r>
          </w:p>
        </w:tc>
        <w:tc>
          <w:tcPr>
            <w:tcW w:type="dxa" w:w="6766"/>
          </w:tcPr>
          <w:p/>
        </w:tc>
      </w:tr>
    </w:tbl>
    <w:p w14:paraId="1633AD1D" w14:textId="68FE0F5A" w:rsidR="00A81CD8" w:rsidRDefault="00A81CD8">
      <w:pPr>
        <w:rPr>
          <w:rFonts w:ascii="Times New Roman" w:eastAsia="宋体" w:hAnsi="Times New Roman" w:cs="Times New Roman"/>
          <w:lang w:eastAsia="zh-CN"/>
        </w:rPr>
      </w:pPr>
    </w:p>
    <w:p w14:paraId="28E4F498" w14:textId="4557046C" w:rsidR="00A81CD8" w:rsidRDefault="00A81CD8" w:rsidP="00A81CD8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73" w:name="_Toc147735188"/>
      <w:r>
        <w:rPr>
          <w:rFonts w:ascii="Times New Roman" w:eastAsia="宋体" w:hAnsi="Times New Roman" w:cs="Times New Roman" w:hint="eastAsia"/>
          <w:lang w:eastAsia="zh-CN"/>
        </w:rPr>
        <w:t>访视安排</w:t>
      </w:r>
      <w:bookmarkEnd w:id="373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974"/>
        <w:gridCol w:w="6766"/>
      </w:tblGrid>
      <w:tr w:rsidR="00A81CD8" w14:paraId="77EC3255" w14:textId="77777777" w:rsidTr="00D21B23">
        <w:trPr>
          <w:jc w:val="center"/>
        </w:trPr>
        <w:tc>
          <w:tcPr>
            <w:tcW w:w="2974" w:type="dxa"/>
          </w:tcPr>
          <w:p w14:paraId="72884295" w14:textId="63060A44" w:rsidR="00A81CD8" w:rsidRDefault="005F7F3E" w:rsidP="00D21B23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</w:t>
            </w:r>
            <w:r w:rsidR="00A81CD8">
              <w:rPr>
                <w:rFonts w:ascii="Times New Roman" w:eastAsia="宋体" w:hAnsi="Times New Roman" w:cs="Times New Roman" w:hint="eastAsia"/>
                <w:lang w:eastAsia="zh-CN"/>
              </w:rPr>
              <w:t>是否进行下一次访视</w:t>
            </w:r>
          </w:p>
        </w:tc>
        <w:tc>
          <w:tcPr>
            <w:tcW w:w="6766" w:type="dxa"/>
          </w:tcPr>
          <w:p w14:paraId="706F4663" w14:textId="5F9E7BFA" w:rsidR="00A81CD8" w:rsidRDefault="00A81CD8" w:rsidP="00D21B23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>
        <w:tc>
          <w:tcPr>
            <w:tcW w:type="dxa" w:w="2974"/>
          </w:tcPr>
          <w:p>
            <w:r>
              <w:t>访视安排</w:t>
            </w:r>
          </w:p>
        </w:tc>
        <w:tc>
          <w:tcPr>
            <w:tcW w:type="dxa" w:w="6766"/>
          </w:tcPr>
          <w:p/>
        </w:tc>
      </w:tr>
    </w:tbl>
    <w:p w14:paraId="59533AA7" w14:textId="039832C9" w:rsidR="005738B8" w:rsidRDefault="005738B8">
      <w:pPr>
        <w:rPr>
          <w:rFonts w:ascii="Times New Roman" w:eastAsia="宋体" w:hAnsi="Times New Roman" w:cs="Times New Roman"/>
          <w:lang w:eastAsia="zh-CN"/>
        </w:rPr>
      </w:pPr>
    </w:p>
    <w:p w14:paraId="00E0EE57" w14:textId="77777777" w:rsidR="005738B8" w:rsidRDefault="005738B8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2AD9E0F7" w14:textId="77777777" w:rsidR="000218AC" w:rsidRDefault="000218AC">
      <w:pPr>
        <w:rPr>
          <w:rFonts w:ascii="Times New Roman" w:eastAsia="宋体" w:hAnsi="Times New Roman" w:cs="Times New Roman"/>
          <w:lang w:eastAsia="zh-CN"/>
        </w:rPr>
      </w:pPr>
    </w:p>
    <w:p w14:paraId="2D6D99AE" w14:textId="005BC13A" w:rsidR="005F7F3E" w:rsidRDefault="005F7F3E" w:rsidP="005F7F3E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74" w:name="_Toc147735189"/>
      <w:r>
        <w:rPr>
          <w:rFonts w:ascii="Times New Roman" w:eastAsia="宋体" w:hAnsi="Times New Roman" w:cs="Times New Roman" w:hint="eastAsia"/>
          <w:lang w:eastAsia="zh-CN"/>
        </w:rPr>
        <w:t>死亡信息页</w:t>
      </w:r>
      <w:bookmarkEnd w:id="374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974"/>
        <w:gridCol w:w="6766"/>
      </w:tblGrid>
      <w:tr w:rsidR="005F7F3E" w14:paraId="36276C11" w14:textId="77777777" w:rsidTr="00D21B23">
        <w:trPr>
          <w:jc w:val="center"/>
        </w:trPr>
        <w:tc>
          <w:tcPr>
            <w:tcW w:w="2974" w:type="dxa"/>
          </w:tcPr>
          <w:p w14:paraId="60AD6547" w14:textId="7456860C" w:rsidR="005F7F3E" w:rsidRDefault="005F7F3E" w:rsidP="00D21B23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受试者是否死亡？</w:t>
            </w:r>
          </w:p>
        </w:tc>
        <w:tc>
          <w:tcPr>
            <w:tcW w:w="6766" w:type="dxa"/>
          </w:tcPr>
          <w:p w14:paraId="7713300D" w14:textId="2EA62622" w:rsidR="005F7F3E" w:rsidRDefault="005F7F3E" w:rsidP="00D21B23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5F7F3E" w14:paraId="2BF32EF9" w14:textId="77777777" w:rsidTr="00D21B23">
        <w:trPr>
          <w:jc w:val="center"/>
        </w:trPr>
        <w:tc>
          <w:tcPr>
            <w:tcW w:w="2974" w:type="dxa"/>
          </w:tcPr>
          <w:p w14:paraId="571E746B" w14:textId="45A4BCCE" w:rsidR="005F7F3E" w:rsidRDefault="005F7F3E" w:rsidP="00D21B2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死亡日期</w:t>
            </w:r>
          </w:p>
        </w:tc>
        <w:tc>
          <w:tcPr>
            <w:tcW w:w="6766" w:type="dxa"/>
          </w:tcPr>
          <w:p w14:paraId="46650164" w14:textId="3B8E2DED" w:rsidR="005F7F3E" w:rsidRDefault="005F7F3E" w:rsidP="00D21B2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 w:rsidR="005F7F3E" w14:paraId="05FF3AB0" w14:textId="77777777" w:rsidTr="00D21B23">
        <w:trPr>
          <w:jc w:val="center"/>
        </w:trPr>
        <w:tc>
          <w:tcPr>
            <w:tcW w:w="2974" w:type="dxa"/>
          </w:tcPr>
          <w:p w14:paraId="38B40EEC" w14:textId="3B20F1F7" w:rsidR="005F7F3E" w:rsidRDefault="005F7F3E" w:rsidP="005F7F3E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死亡原因</w:t>
            </w:r>
          </w:p>
        </w:tc>
        <w:tc>
          <w:tcPr>
            <w:tcW w:w="6766" w:type="dxa"/>
          </w:tcPr>
          <w:p w14:paraId="6EAD360B" w14:textId="637A3D23" w:rsidR="005F7F3E" w:rsidRDefault="005F7F3E" w:rsidP="00D21B2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不良事件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研究疾病相关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死因不详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5F7F3E" w14:paraId="209E1A57" w14:textId="77777777" w:rsidTr="00D21B23">
        <w:trPr>
          <w:jc w:val="center"/>
        </w:trPr>
        <w:tc>
          <w:tcPr>
            <w:tcW w:w="2974" w:type="dxa"/>
          </w:tcPr>
          <w:p w14:paraId="12603A88" w14:textId="31336334" w:rsidR="005F7F3E" w:rsidRDefault="005F7F3E" w:rsidP="00D21B2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6766" w:type="dxa"/>
          </w:tcPr>
          <w:p w14:paraId="10B23B6A" w14:textId="77777777" w:rsidR="005F7F3E" w:rsidRDefault="005F7F3E" w:rsidP="00D21B23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2974"/>
          </w:tcPr>
          <w:p>
            <w:r>
              <w:t>死亡信息页</w:t>
            </w:r>
          </w:p>
        </w:tc>
        <w:tc>
          <w:tcPr>
            <w:tcW w:type="dxa" w:w="6766"/>
          </w:tcPr>
          <w:p/>
        </w:tc>
      </w:tr>
    </w:tbl>
    <w:p w14:paraId="52E78E7E" w14:textId="09C2B4B7" w:rsidR="000218AC" w:rsidRDefault="000218AC">
      <w:pPr>
        <w:spacing w:line="276" w:lineRule="auto"/>
        <w:rPr>
          <w:rFonts w:ascii="Times New Roman" w:eastAsia="宋体" w:hAnsi="Times New Roman" w:cs="Times New Roman"/>
          <w:lang w:eastAsia="zh-CN"/>
        </w:rPr>
      </w:pPr>
    </w:p>
    <w:p w14:paraId="0B08AB32" w14:textId="77777777" w:rsidR="00D21B23" w:rsidRDefault="00D21B23" w:rsidP="00D21B23">
      <w:pPr>
        <w:rPr>
          <w:lang w:eastAsia="zh-CN"/>
        </w:rPr>
      </w:pPr>
    </w:p>
    <w:p w14:paraId="669C5D13" w14:textId="5F329F9C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75" w:name="_Toc145492004"/>
      <w:bookmarkStart w:id="376" w:name="_Toc147735190"/>
      <w:r w:rsidRPr="00D21B23">
        <w:rPr>
          <w:rFonts w:ascii="Times New Roman" w:eastAsia="宋体" w:hAnsi="Times New Roman" w:cs="Times New Roman" w:hint="eastAsia"/>
          <w:lang w:eastAsia="zh-CN"/>
        </w:rPr>
        <w:t>不良事件</w:t>
      </w:r>
      <w:bookmarkEnd w:id="375"/>
      <w:r w:rsidR="005738B8">
        <w:rPr>
          <w:rFonts w:ascii="Times New Roman" w:eastAsia="宋体" w:hAnsi="Times New Roman" w:cs="Times New Roman" w:hint="eastAsia"/>
          <w:lang w:eastAsia="zh-CN"/>
        </w:rPr>
        <w:t>询问页</w:t>
      </w:r>
      <w:bookmarkEnd w:id="376"/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3680"/>
        <w:gridCol w:w="6056"/>
      </w:tblGrid>
      <w:tr w:rsidR="005738B8" w:rsidRPr="005738B8" w14:paraId="5D2FC7D7" w14:textId="77777777" w:rsidTr="005738B8">
        <w:trPr>
          <w:trHeight w:val="20"/>
          <w:jc w:val="center"/>
        </w:trPr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3DBBE" w14:textId="78218A60" w:rsidR="005738B8" w:rsidRPr="005738B8" w:rsidRDefault="005738B8" w:rsidP="005738B8">
            <w:pPr>
              <w:adjustRightInd w:val="0"/>
              <w:snapToGrid w:val="0"/>
              <w:spacing w:before="120" w:after="120" w:line="276" w:lineRule="auto"/>
              <w:jc w:val="both"/>
              <w:rPr>
                <w:rFonts w:cs="Times New Roman"/>
                <w:kern w:val="2"/>
                <w:sz w:val="21"/>
                <w:szCs w:val="21"/>
                <w:lang w:val="en-US" w:eastAsia="zh-CN"/>
              </w:rPr>
            </w:pPr>
            <w:r w:rsidRPr="005738B8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受试者给药后是否发生了不良事件？</w:t>
            </w:r>
          </w:p>
        </w:tc>
        <w:tc>
          <w:tcPr>
            <w:tcW w:w="3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2F076" w14:textId="707C7642" w:rsidR="005738B8" w:rsidRPr="005738B8" w:rsidRDefault="005738B8" w:rsidP="005738B8">
            <w:pPr>
              <w:adjustRightInd w:val="0"/>
              <w:snapToGrid w:val="0"/>
              <w:spacing w:before="120" w:after="120" w:line="276" w:lineRule="auto"/>
              <w:jc w:val="both"/>
              <w:rPr>
                <w:rFonts w:cs="Times New Roman"/>
                <w:kern w:val="2"/>
                <w:sz w:val="21"/>
                <w:szCs w:val="21"/>
                <w:lang w:val="en-US" w:eastAsia="zh-CN"/>
              </w:rPr>
            </w:pPr>
            <w:r w:rsidRPr="005738B8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 w:rsidRPr="005738B8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是</w:t>
            </w:r>
            <w:r w:rsidRPr="005738B8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Pr="005738B8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>
        <w:tc>
          <w:tcPr>
            <w:tcW w:type="dxa" w:w="3680"/>
          </w:tcPr>
          <w:p>
            <w:r>
              <w:t>不良事件询问页</w:t>
            </w:r>
          </w:p>
        </w:tc>
        <w:tc>
          <w:tcPr>
            <w:tcW w:type="dxa" w:w="6056"/>
          </w:tcPr>
          <w:p/>
        </w:tc>
      </w:tr>
    </w:tbl>
    <w:p w14:paraId="0D126F4E" w14:textId="3EADD944" w:rsidR="00D21B23" w:rsidRDefault="00D21B23" w:rsidP="00D21B23">
      <w:pPr>
        <w:rPr>
          <w:lang w:eastAsia="zh-CN"/>
        </w:rPr>
      </w:pPr>
    </w:p>
    <w:p w14:paraId="2E74EB62" w14:textId="5EB73AE9" w:rsidR="005738B8" w:rsidRPr="005738B8" w:rsidRDefault="005738B8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77" w:name="_Toc147735191"/>
      <w:r w:rsidRPr="00D21B23">
        <w:rPr>
          <w:rFonts w:ascii="Times New Roman" w:eastAsia="宋体" w:hAnsi="Times New Roman" w:cs="Times New Roman" w:hint="eastAsia"/>
          <w:lang w:eastAsia="zh-CN"/>
        </w:rPr>
        <w:t>不良事件</w:t>
      </w:r>
      <w:bookmarkEnd w:id="377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80"/>
        <w:gridCol w:w="6160"/>
      </w:tblGrid>
      <w:tr w:rsidR="00D21B23" w14:paraId="0BA4DE02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744C1E7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不良事件编号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CF8818" w14:textId="277623CB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4AB8A1B8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E5ABAC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不良事件名称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F7C11F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5E861750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20F96B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开始日期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40D5517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D21B23" w14:paraId="5745B25E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394E99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结束日期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892B10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D21B23" w14:paraId="5AF4E507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D8AAC6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NCI-CTCAE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分级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1C339D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□1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级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□2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级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□3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级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□4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级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□5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级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</w:p>
        </w:tc>
      </w:tr>
      <w:tr w:rsidR="005738B8" w14:paraId="1BB3B678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C3FCCB" w14:textId="2BDAC13F" w:rsidR="005738B8" w:rsidRDefault="005738B8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与试验程序及操作之间的关系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C5AE11" w14:textId="08FFCD54" w:rsidR="005738B8" w:rsidRDefault="005738B8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无关</w:t>
            </w:r>
          </w:p>
        </w:tc>
      </w:tr>
      <w:tr w:rsidR="00D21B23" w14:paraId="1268DB46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0312F7" w14:textId="0A2CADF8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与</w:t>
            </w:r>
            <w:r w:rsidR="005738B8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G</w:t>
            </w:r>
            <w:r w:rsidR="005738B8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T929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的关系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FB43E8" w14:textId="77777777" w:rsidR="00D21B23" w:rsidRDefault="00D21B23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肯定有关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很可能有关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可能有关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可能无关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无关</w:t>
            </w:r>
          </w:p>
        </w:tc>
      </w:tr>
      <w:tr w:rsidR="005738B8" w14:paraId="0F374F65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E7A73C" w14:textId="1AA3BED5" w:rsidR="005738B8" w:rsidRDefault="00543137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与地塞米松的关系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077599" w14:textId="45432970" w:rsidR="005738B8" w:rsidRDefault="00543137" w:rsidP="005738B8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肯定有关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很可能有关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可能有关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可能无关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无关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不适用</w:t>
            </w:r>
          </w:p>
        </w:tc>
      </w:tr>
      <w:tr w:rsidR="00543137" w14:paraId="22A34853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7A55AC" w14:textId="06B920BF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与</w:t>
            </w:r>
            <w:proofErr w:type="gramStart"/>
            <w:r w:rsidRPr="00543137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利妥昔单</w:t>
            </w:r>
            <w:proofErr w:type="gramEnd"/>
            <w:r w:rsidRPr="00543137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抗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的关系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358E5C" w14:textId="24F26BBA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肯定有关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很可能有关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可能有关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可能无关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无关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不适用</w:t>
            </w:r>
          </w:p>
        </w:tc>
      </w:tr>
      <w:tr w:rsidR="00543137" w14:paraId="362E781E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B0D260" w14:textId="5FE581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lastRenderedPageBreak/>
              <w:t>对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G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T929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采取的措施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838913" w14:textId="108F1FF1" w:rsidR="00543137" w:rsidRDefault="00543137" w:rsidP="00212032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永久停药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="00212032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减少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剂量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剂量不变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暂停用药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不详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不适用</w:t>
            </w:r>
          </w:p>
        </w:tc>
      </w:tr>
      <w:tr w:rsidR="00543137" w14:paraId="48F1E629" w14:textId="77777777" w:rsidTr="00586A67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B3BE18" w14:textId="3E228301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对地塞米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松采取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的措施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9082AC" w14:textId="6CC562F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永久停药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="00212032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减少剂量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剂量不变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暂停用药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不详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不适用</w:t>
            </w:r>
          </w:p>
        </w:tc>
      </w:tr>
      <w:tr w:rsidR="00543137" w14:paraId="401CBBFD" w14:textId="77777777" w:rsidTr="00586A67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A98DB8" w14:textId="2306EE23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对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利妥昔单抗采取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的措施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AEA5D5" w14:textId="78912976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永久停药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="00212032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减少剂量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剂量不变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暂停用药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不详</w:t>
            </w:r>
            <w:r w:rsidRPr="00F5580E"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□</w:t>
            </w:r>
            <w:r w:rsidRPr="00F5580E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不适用</w:t>
            </w:r>
          </w:p>
        </w:tc>
      </w:tr>
      <w:tr w:rsidR="00543137" w14:paraId="5CB99353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C2E50D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对该不良事件采取的措施（多选）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2D9E881" w14:textId="48E0E8E9" w:rsidR="00543137" w:rsidRDefault="00543137" w:rsidP="00212032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 w:rsidR="00212032"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未接受治疗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药物治疗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非药物治疗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</w:p>
        </w:tc>
      </w:tr>
      <w:tr w:rsidR="00543137" w14:paraId="3CC4DA93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655B7A9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其他，请说明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73A670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543137" w14:paraId="2EDC9AD4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02029B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转归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2ADFE8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恢复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痊愈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好转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缓解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未好转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未缓解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持续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恢复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痊愈伴有后遗症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致死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未知</w:t>
            </w:r>
          </w:p>
        </w:tc>
      </w:tr>
      <w:tr w:rsidR="00543137" w14:paraId="49DF482C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2C7ECC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是否为严重不良事件？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093266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 w:rsidR="00543137" w14:paraId="0893E74D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E0A703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符合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SAE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标准的日期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73EE90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543137" w14:paraId="16ED968F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D1D3869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严重不良事件标准（多选）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509D9E7" w14:textId="77777777" w:rsidR="00543137" w:rsidRDefault="00543137" w:rsidP="00543137">
            <w:pPr>
              <w:adjustRightInd w:val="0"/>
              <w:snapToGrid w:val="0"/>
              <w:spacing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导致死亡</w:t>
            </w:r>
          </w:p>
          <w:p w14:paraId="75F950E0" w14:textId="77777777" w:rsidR="00543137" w:rsidRDefault="00543137" w:rsidP="00543137">
            <w:pPr>
              <w:adjustRightInd w:val="0"/>
              <w:snapToGrid w:val="0"/>
              <w:spacing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危及生命</w:t>
            </w:r>
          </w:p>
          <w:p w14:paraId="78A09908" w14:textId="77777777" w:rsidR="00543137" w:rsidRDefault="00543137" w:rsidP="00543137">
            <w:pPr>
              <w:adjustRightInd w:val="0"/>
              <w:snapToGrid w:val="0"/>
              <w:spacing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需要住院或延长住院时间</w:t>
            </w:r>
          </w:p>
          <w:p w14:paraId="441BCB41" w14:textId="77777777" w:rsidR="00543137" w:rsidRDefault="00543137" w:rsidP="00543137">
            <w:pPr>
              <w:adjustRightInd w:val="0"/>
              <w:snapToGrid w:val="0"/>
              <w:spacing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永久或严重的残疾或功能丧失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</w:p>
          <w:p w14:paraId="7951667C" w14:textId="77777777" w:rsidR="00543137" w:rsidRDefault="00543137" w:rsidP="00543137">
            <w:pPr>
              <w:adjustRightInd w:val="0"/>
              <w:snapToGrid w:val="0"/>
              <w:spacing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先天性异常或出生缺陷</w:t>
            </w:r>
          </w:p>
          <w:p w14:paraId="42D59623" w14:textId="77777777" w:rsidR="00543137" w:rsidRDefault="00543137" w:rsidP="00543137">
            <w:pPr>
              <w:adjustRightInd w:val="0"/>
              <w:snapToGrid w:val="0"/>
              <w:spacing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其他重要医学事件</w:t>
            </w:r>
          </w:p>
        </w:tc>
      </w:tr>
      <w:tr w:rsidR="00543137" w14:paraId="257A1C60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B59742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其他重要医学事件，请说明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78985D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543137" w14:paraId="53201C1D" w14:textId="77777777" w:rsidTr="005738B8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9F5AA0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该不良事件是否导致受试者退出试验？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4649E76" w14:textId="77777777" w:rsidR="00543137" w:rsidRDefault="00543137" w:rsidP="00543137">
            <w:pPr>
              <w:adjustRightInd w:val="0"/>
              <w:snapToGrid w:val="0"/>
              <w:spacing w:before="240" w:after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否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</w:p>
        </w:tc>
      </w:tr>
      <w:tr w:rsidR="00543137" w14:paraId="59DF2399" w14:textId="77777777" w:rsidTr="005738B8">
        <w:trPr>
          <w:jc w:val="center"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E35922" w14:textId="77777777" w:rsidR="00543137" w:rsidRDefault="00543137" w:rsidP="00543137">
            <w:pPr>
              <w:spacing w:before="200" w:after="240"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中可添加多条记录</w:t>
            </w:r>
          </w:p>
        </w:tc>
      </w:tr>
      <w:tr>
        <w:tc>
          <w:tcPr>
            <w:tcW w:type="dxa" w:w="3580"/>
          </w:tcPr>
          <w:p>
            <w:r>
              <w:t>不良事件</w:t>
            </w:r>
          </w:p>
        </w:tc>
        <w:tc>
          <w:tcPr>
            <w:tcW w:type="dxa" w:w="6160"/>
          </w:tcPr>
          <w:p/>
        </w:tc>
      </w:tr>
    </w:tbl>
    <w:p w14:paraId="606591E7" w14:textId="77777777" w:rsidR="00D21B23" w:rsidRDefault="00D21B23" w:rsidP="00D21B23">
      <w:pPr>
        <w:rPr>
          <w:lang w:eastAsia="zh-CN"/>
        </w:rPr>
      </w:pPr>
    </w:p>
    <w:p w14:paraId="339B2548" w14:textId="1614BA49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78" w:name="_Toc145492005"/>
      <w:bookmarkStart w:id="379" w:name="_Toc147735192"/>
      <w:r w:rsidRPr="00D21B23">
        <w:rPr>
          <w:rFonts w:ascii="Times New Roman" w:eastAsia="宋体" w:hAnsi="Times New Roman" w:cs="Times New Roman" w:hint="eastAsia"/>
          <w:lang w:eastAsia="zh-CN"/>
        </w:rPr>
        <w:lastRenderedPageBreak/>
        <w:t>既往及合并用药</w:t>
      </w:r>
      <w:bookmarkEnd w:id="378"/>
      <w:r w:rsidR="00A9571A">
        <w:rPr>
          <w:rFonts w:ascii="Times New Roman" w:eastAsia="宋体" w:hAnsi="Times New Roman" w:cs="Times New Roman" w:hint="eastAsia"/>
          <w:lang w:eastAsia="zh-CN"/>
        </w:rPr>
        <w:t>询问页</w:t>
      </w:r>
      <w:bookmarkEnd w:id="379"/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21B23" w14:paraId="056D42AB" w14:textId="77777777" w:rsidTr="00D21B23">
        <w:trPr>
          <w:trHeight w:val="20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8B4D0" w14:textId="77777777" w:rsidR="00D21B23" w:rsidRDefault="00D21B23">
            <w:pPr>
              <w:autoSpaceDE w:val="0"/>
              <w:autoSpaceDN w:val="0"/>
              <w:spacing w:before="120" w:after="120"/>
              <w:jc w:val="both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sz w:val="21"/>
                <w:szCs w:val="21"/>
                <w:lang w:eastAsia="zh-CN"/>
              </w:rPr>
              <w:t>受试者是否存在既往或合并用药？</w:t>
            </w:r>
            <w:r>
              <w:rPr>
                <w:rFonts w:cs="Times New Roman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 w:hint="eastAsia"/>
                <w:sz w:val="21"/>
                <w:szCs w:val="21"/>
                <w:lang w:val="en-US" w:eastAsia="zh-CN"/>
              </w:rPr>
              <w:t>是</w:t>
            </w:r>
            <w:r>
              <w:rPr>
                <w:rFonts w:cs="Times New Roman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>
        <w:tc>
          <w:tcPr>
            <w:tcW w:type="dxa" w:w="9736"/>
          </w:tcPr>
          <w:p>
            <w:r>
              <w:t>既往及合并用药询问页</w:t>
            </w:r>
          </w:p>
        </w:tc>
      </w:tr>
    </w:tbl>
    <w:p w14:paraId="4BA348F3" w14:textId="64B0585D" w:rsidR="00D21B23" w:rsidRDefault="00D21B23" w:rsidP="00D21B23">
      <w:pPr>
        <w:rPr>
          <w:lang w:eastAsia="zh-CN"/>
        </w:rPr>
      </w:pPr>
    </w:p>
    <w:p w14:paraId="5C3ADB53" w14:textId="272E8D9D" w:rsidR="00A9571A" w:rsidRPr="00A9571A" w:rsidRDefault="00A9571A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80" w:name="_Toc147735193"/>
      <w:r w:rsidRPr="00D21B23">
        <w:rPr>
          <w:rFonts w:ascii="Times New Roman" w:eastAsia="宋体" w:hAnsi="Times New Roman" w:cs="Times New Roman" w:hint="eastAsia"/>
          <w:lang w:eastAsia="zh-CN"/>
        </w:rPr>
        <w:t>既往及合并用药</w:t>
      </w:r>
      <w:bookmarkEnd w:id="380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80"/>
        <w:gridCol w:w="6160"/>
      </w:tblGrid>
      <w:tr w:rsidR="00D21B23" w14:paraId="07D53665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8B0EE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药物名称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C6B33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0DD210B9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948122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开始日期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2AB0EB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D21B23" w14:paraId="3AFD1F69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ED84BAB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是否持续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DBBD6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否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</w:p>
        </w:tc>
      </w:tr>
      <w:tr w:rsidR="00D21B23" w14:paraId="65F2EC4D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AACB93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结束日期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50845F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D21B23" w14:paraId="0D262AE8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60443B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用药原因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265863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不良事件</w:t>
            </w:r>
          </w:p>
          <w:p w14:paraId="4D199658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既往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现病史</w:t>
            </w:r>
          </w:p>
          <w:p w14:paraId="69A999A3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研究疾病</w:t>
            </w:r>
          </w:p>
          <w:p w14:paraId="2A780318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bookmarkStart w:id="381" w:name="OLE_LINK5"/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bookmarkEnd w:id="381"/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预防</w:t>
            </w:r>
          </w:p>
          <w:p w14:paraId="591B7361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</w:p>
        </w:tc>
      </w:tr>
      <w:tr w:rsidR="00D21B23" w14:paraId="2B8F2039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48B185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不良事件编号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CEE75F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0D05A5E7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D3F616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既往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现病史编号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94797D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1F0A89AC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BA3B34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预防或其他，请说明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7DFAC6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1C20EB62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2505C2E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单次剂量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D429B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:rsidRPr="00AF47F2" w14:paraId="2CE0D443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F2D57C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剂量单位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F4C97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□mg  □g  □ug  □mL  □L  □IU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片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胶囊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未知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</w:p>
        </w:tc>
      </w:tr>
      <w:tr w:rsidR="00D21B23" w14:paraId="52AE024A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3BCA82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其他，请说明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D4B199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3A6830B7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89AA433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用药频率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F9A382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单次给药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□QD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（每日一次）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□BID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（每日两次）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□TID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（每日三次）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□QID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（每日四次）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□QOD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（隔日一次）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□QW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（每周一次）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□BIW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（每周两次）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□TIW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（每周三次）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  □prn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（必要时）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</w:p>
        </w:tc>
      </w:tr>
      <w:tr w:rsidR="00D21B23" w14:paraId="0535719F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21B77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其他，请说明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875786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3C2FE2AA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548E3E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给药途径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CE1C42E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口服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肌肉注射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静脉滴注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静脉注射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皮下注射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腹腔注射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外用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吸入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滴鼻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滴眼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灌胃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灌肠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直肠给药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舌下给药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局部给药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</w:p>
        </w:tc>
      </w:tr>
      <w:tr w:rsidR="00D21B23" w14:paraId="439FB55E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17785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其他，请说明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6F65C2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0005A561" w14:textId="77777777" w:rsidTr="00D21B23">
        <w:trPr>
          <w:jc w:val="center"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FDB495" w14:textId="77777777" w:rsidR="00D21B23" w:rsidRDefault="00D21B23">
            <w:pPr>
              <w:spacing w:before="200" w:after="200" w:line="276" w:lineRule="auto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中可添加多条记录</w:t>
            </w:r>
          </w:p>
        </w:tc>
      </w:tr>
      <w:tr>
        <w:tc>
          <w:tcPr>
            <w:tcW w:type="dxa" w:w="3580"/>
          </w:tcPr>
          <w:p>
            <w:r>
              <w:t>既往及合并用药</w:t>
            </w:r>
          </w:p>
        </w:tc>
        <w:tc>
          <w:tcPr>
            <w:tcW w:type="dxa" w:w="6160"/>
          </w:tcPr>
          <w:p/>
        </w:tc>
      </w:tr>
    </w:tbl>
    <w:p w14:paraId="73A62744" w14:textId="77777777" w:rsidR="00D21B23" w:rsidRDefault="00D21B23" w:rsidP="00D21B23">
      <w:pPr>
        <w:rPr>
          <w:lang w:eastAsia="zh-CN"/>
        </w:rPr>
      </w:pPr>
    </w:p>
    <w:p w14:paraId="483D6247" w14:textId="52DA4CCE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82" w:name="_Toc145492006"/>
      <w:bookmarkStart w:id="383" w:name="_Toc147735194"/>
      <w:r w:rsidRPr="00D21B23">
        <w:rPr>
          <w:rFonts w:ascii="Times New Roman" w:eastAsia="宋体" w:hAnsi="Times New Roman" w:cs="Times New Roman" w:hint="eastAsia"/>
          <w:lang w:eastAsia="zh-CN"/>
        </w:rPr>
        <w:t>既往</w:t>
      </w:r>
      <w:r w:rsidRPr="00D21B23">
        <w:rPr>
          <w:rFonts w:ascii="Times New Roman" w:eastAsia="宋体" w:hAnsi="Times New Roman" w:cs="Times New Roman" w:hint="eastAsia"/>
          <w:lang w:eastAsia="zh-CN"/>
        </w:rPr>
        <w:t>/</w:t>
      </w:r>
      <w:proofErr w:type="gramStart"/>
      <w:r w:rsidRPr="00D21B23">
        <w:rPr>
          <w:rFonts w:ascii="Times New Roman" w:eastAsia="宋体" w:hAnsi="Times New Roman" w:cs="Times New Roman" w:hint="eastAsia"/>
          <w:lang w:eastAsia="zh-CN"/>
        </w:rPr>
        <w:t>合并非</w:t>
      </w:r>
      <w:proofErr w:type="gramEnd"/>
      <w:r w:rsidRPr="00D21B23">
        <w:rPr>
          <w:rFonts w:ascii="Times New Roman" w:eastAsia="宋体" w:hAnsi="Times New Roman" w:cs="Times New Roman" w:hint="eastAsia"/>
          <w:lang w:eastAsia="zh-CN"/>
        </w:rPr>
        <w:t>药物治疗</w:t>
      </w:r>
      <w:bookmarkEnd w:id="382"/>
      <w:r w:rsidR="00A9571A">
        <w:rPr>
          <w:rFonts w:ascii="Times New Roman" w:eastAsia="宋体" w:hAnsi="Times New Roman" w:cs="Times New Roman" w:hint="eastAsia"/>
          <w:lang w:eastAsia="zh-CN"/>
        </w:rPr>
        <w:t>询问页</w:t>
      </w:r>
      <w:bookmarkEnd w:id="383"/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21B23" w:rsidRPr="00A9571A" w14:paraId="14407730" w14:textId="77777777" w:rsidTr="00D21B23">
        <w:trPr>
          <w:trHeight w:val="454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4D809" w14:textId="77777777" w:rsidR="00D21B23" w:rsidRPr="00A9571A" w:rsidRDefault="00D21B23" w:rsidP="00A9571A">
            <w:pPr>
              <w:adjustRightInd w:val="0"/>
              <w:snapToGrid w:val="0"/>
              <w:spacing w:before="120" w:after="120" w:line="276" w:lineRule="auto"/>
              <w:jc w:val="both"/>
              <w:rPr>
                <w:rFonts w:cs="Times New Roman"/>
                <w:kern w:val="2"/>
                <w:sz w:val="21"/>
                <w:szCs w:val="21"/>
                <w:lang w:val="en-US" w:eastAsia="zh-CN"/>
              </w:rPr>
            </w:pPr>
            <w:r w:rsidRPr="00A9571A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既往或试验期间是否有非药物治疗？</w:t>
            </w:r>
            <w:r w:rsidRPr="00A9571A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 w:rsidRPr="00A9571A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□是</w:t>
            </w:r>
            <w:r w:rsidRPr="00A9571A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  <w:r w:rsidRPr="00A9571A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□否</w:t>
            </w:r>
          </w:p>
        </w:tc>
      </w:tr>
      <w:tr>
        <w:tc>
          <w:tcPr>
            <w:tcW w:type="dxa" w:w="9736"/>
          </w:tcPr>
          <w:p>
            <w:r>
              <w:t>既往/合并非药物治疗询问页</w:t>
            </w:r>
          </w:p>
        </w:tc>
      </w:tr>
    </w:tbl>
    <w:p w14:paraId="08291C78" w14:textId="3B81D490" w:rsidR="00D21B23" w:rsidRDefault="00D21B23" w:rsidP="00D21B23">
      <w:pPr>
        <w:rPr>
          <w:lang w:eastAsia="zh-CN"/>
        </w:rPr>
      </w:pPr>
    </w:p>
    <w:p w14:paraId="7EC46D5A" w14:textId="7605D46E" w:rsidR="00A9571A" w:rsidRPr="00A9571A" w:rsidRDefault="00A9571A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84" w:name="_Toc147735195"/>
      <w:r w:rsidRPr="00D21B23">
        <w:rPr>
          <w:rFonts w:ascii="Times New Roman" w:eastAsia="宋体" w:hAnsi="Times New Roman" w:cs="Times New Roman" w:hint="eastAsia"/>
          <w:lang w:eastAsia="zh-CN"/>
        </w:rPr>
        <w:t>既往</w:t>
      </w:r>
      <w:r w:rsidRPr="00D21B23">
        <w:rPr>
          <w:rFonts w:ascii="Times New Roman" w:eastAsia="宋体" w:hAnsi="Times New Roman" w:cs="Times New Roman" w:hint="eastAsia"/>
          <w:lang w:eastAsia="zh-CN"/>
        </w:rPr>
        <w:t>/</w:t>
      </w:r>
      <w:proofErr w:type="gramStart"/>
      <w:r w:rsidRPr="00D21B23">
        <w:rPr>
          <w:rFonts w:ascii="Times New Roman" w:eastAsia="宋体" w:hAnsi="Times New Roman" w:cs="Times New Roman" w:hint="eastAsia"/>
          <w:lang w:eastAsia="zh-CN"/>
        </w:rPr>
        <w:t>合并非</w:t>
      </w:r>
      <w:proofErr w:type="gramEnd"/>
      <w:r w:rsidRPr="00D21B23">
        <w:rPr>
          <w:rFonts w:ascii="Times New Roman" w:eastAsia="宋体" w:hAnsi="Times New Roman" w:cs="Times New Roman" w:hint="eastAsia"/>
          <w:lang w:eastAsia="zh-CN"/>
        </w:rPr>
        <w:t>药物治疗</w:t>
      </w:r>
      <w:bookmarkEnd w:id="384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80"/>
        <w:gridCol w:w="6160"/>
      </w:tblGrid>
      <w:tr w:rsidR="00D21B23" w14:paraId="509CBEFE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717CFC4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治疗名称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A52F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0C351C11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57EF24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开始日期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07DFBE3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D21B23" w14:paraId="2E9F2638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828187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是否持续？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5B01193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 w:rsidR="00D21B23" w14:paraId="46E733B2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A8A08D0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结束日期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80DE92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D21B23" w14:paraId="3D643E3B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B71765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治疗原因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1094E77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不良事件</w:t>
            </w:r>
          </w:p>
          <w:p w14:paraId="1D13FDBB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既往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现病史</w:t>
            </w:r>
          </w:p>
          <w:p w14:paraId="22F9A1E3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研究疾病</w:t>
            </w:r>
          </w:p>
          <w:p w14:paraId="5DC448B8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预防</w:t>
            </w:r>
          </w:p>
          <w:p w14:paraId="4E26B114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</w:t>
            </w:r>
          </w:p>
        </w:tc>
      </w:tr>
      <w:tr w:rsidR="00D21B23" w14:paraId="1924F36C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B441D6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不良事件编号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4E97DE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29B1629F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9B2C8F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既往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现病史编号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937E1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738528F0" w14:textId="77777777" w:rsidTr="00D21B23">
        <w:trPr>
          <w:jc w:val="center"/>
        </w:trPr>
        <w:tc>
          <w:tcPr>
            <w:tcW w:w="18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52123DD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诊断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预防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其他，请说明</w:t>
            </w:r>
          </w:p>
        </w:tc>
        <w:tc>
          <w:tcPr>
            <w:tcW w:w="31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98E4F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1ADD6E7E" w14:textId="77777777" w:rsidTr="00D21B23">
        <w:trPr>
          <w:jc w:val="center"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68080E3" w14:textId="77777777" w:rsidR="00D21B23" w:rsidRDefault="00D21B23">
            <w:pPr>
              <w:spacing w:before="200" w:after="200" w:line="276" w:lineRule="auto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中可添加多条记录</w:t>
            </w:r>
          </w:p>
        </w:tc>
      </w:tr>
      <w:tr>
        <w:tc>
          <w:tcPr>
            <w:tcW w:type="dxa" w:w="3580"/>
          </w:tcPr>
          <w:p>
            <w:r>
              <w:t>既往/合并非药物治疗</w:t>
            </w:r>
          </w:p>
        </w:tc>
        <w:tc>
          <w:tcPr>
            <w:tcW w:type="dxa" w:w="6160"/>
          </w:tcPr>
          <w:p/>
        </w:tc>
      </w:tr>
    </w:tbl>
    <w:p w14:paraId="7916BFBD" w14:textId="77777777" w:rsidR="008B174F" w:rsidRDefault="008B174F">
      <w:pPr>
        <w:rPr>
          <w:lang w:eastAsia="zh-CN"/>
        </w:rPr>
      </w:pPr>
      <w:r>
        <w:rPr>
          <w:lang w:eastAsia="zh-CN"/>
        </w:rPr>
        <w:br w:type="page"/>
      </w:r>
    </w:p>
    <w:p w14:paraId="49DE8680" w14:textId="70B07F26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85" w:name="_Toc145492007"/>
      <w:bookmarkStart w:id="386" w:name="_Toc147735196"/>
      <w:bookmarkStart w:id="387" w:name="_Toc145492008"/>
      <w:r w:rsidRPr="00D21B23">
        <w:rPr>
          <w:rFonts w:ascii="Times New Roman" w:eastAsia="宋体" w:hAnsi="Times New Roman" w:cs="Times New Roman" w:hint="eastAsia"/>
          <w:lang w:eastAsia="zh-CN"/>
        </w:rPr>
        <w:lastRenderedPageBreak/>
        <w:t>后续抗肿瘤治疗</w:t>
      </w:r>
      <w:bookmarkEnd w:id="385"/>
      <w:r w:rsidR="00A9571A">
        <w:rPr>
          <w:rFonts w:ascii="Times New Roman" w:eastAsia="宋体" w:hAnsi="Times New Roman" w:cs="Times New Roman" w:hint="eastAsia"/>
          <w:lang w:eastAsia="zh-CN"/>
        </w:rPr>
        <w:t>询问页</w:t>
      </w:r>
      <w:bookmarkEnd w:id="386"/>
    </w:p>
    <w:tbl>
      <w:tblPr>
        <w:tblStyle w:val="af2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21B23" w:rsidRPr="00A9571A" w14:paraId="281B9F2C" w14:textId="77777777" w:rsidTr="00D21B23">
        <w:trPr>
          <w:trHeight w:val="454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FF15" w14:textId="77777777" w:rsidR="00D21B23" w:rsidRPr="00A9571A" w:rsidRDefault="00D21B23" w:rsidP="00A9571A">
            <w:pPr>
              <w:spacing w:before="120" w:after="120" w:line="276" w:lineRule="auto"/>
              <w:rPr>
                <w:rFonts w:cs="Times New Roman"/>
                <w:kern w:val="2"/>
                <w:sz w:val="21"/>
                <w:szCs w:val="21"/>
                <w:lang w:val="en-US" w:eastAsia="zh-CN"/>
              </w:rPr>
            </w:pPr>
            <w:r w:rsidRPr="00A9571A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是否有后续抗肿瘤治疗？</w:t>
            </w:r>
            <w:r w:rsidRPr="00A9571A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</w:t>
            </w:r>
            <w:r w:rsidRPr="00A9571A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□是</w:t>
            </w:r>
            <w:r w:rsidRPr="00A9571A">
              <w:rPr>
                <w:rFonts w:cs="Times New Roman"/>
                <w:kern w:val="2"/>
                <w:sz w:val="21"/>
                <w:szCs w:val="21"/>
                <w:lang w:val="en-US" w:eastAsia="zh-CN"/>
              </w:rPr>
              <w:t xml:space="preserve">  </w:t>
            </w:r>
            <w:r w:rsidRPr="00A9571A">
              <w:rPr>
                <w:rFonts w:cs="Times New Roman" w:hint="eastAsia"/>
                <w:kern w:val="2"/>
                <w:sz w:val="21"/>
                <w:szCs w:val="21"/>
                <w:lang w:val="en-US" w:eastAsia="zh-CN"/>
              </w:rPr>
              <w:t>□否</w:t>
            </w:r>
          </w:p>
        </w:tc>
      </w:tr>
      <w:tr>
        <w:tc>
          <w:tcPr>
            <w:tcW w:type="dxa" w:w="9736"/>
          </w:tcPr>
          <w:p>
            <w:r>
              <w:t>后续抗肿瘤治疗询问页</w:t>
            </w:r>
          </w:p>
        </w:tc>
      </w:tr>
    </w:tbl>
    <w:p w14:paraId="46B62CF5" w14:textId="5EF74578" w:rsidR="00D21B23" w:rsidRDefault="00D21B23" w:rsidP="00D21B23">
      <w:pPr>
        <w:rPr>
          <w:lang w:val="en-US" w:eastAsia="zh-CN"/>
        </w:rPr>
      </w:pPr>
    </w:p>
    <w:p w14:paraId="4F3107C6" w14:textId="422E335C" w:rsidR="00A9571A" w:rsidRPr="00A9571A" w:rsidRDefault="00A9571A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88" w:name="_Toc147735197"/>
      <w:r w:rsidRPr="00D21B23">
        <w:rPr>
          <w:rFonts w:ascii="Times New Roman" w:eastAsia="宋体" w:hAnsi="Times New Roman" w:cs="Times New Roman" w:hint="eastAsia"/>
          <w:lang w:eastAsia="zh-CN"/>
        </w:rPr>
        <w:t>后续抗肿瘤治疗</w:t>
      </w:r>
      <w:bookmarkEnd w:id="388"/>
    </w:p>
    <w:tbl>
      <w:tblPr>
        <w:tblW w:w="4989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373"/>
        <w:gridCol w:w="7346"/>
      </w:tblGrid>
      <w:tr w:rsidR="00D21B23" w14:paraId="249D366F" w14:textId="77777777" w:rsidTr="00D21B23">
        <w:trPr>
          <w:trHeight w:val="567"/>
          <w:jc w:val="center"/>
        </w:trPr>
        <w:tc>
          <w:tcPr>
            <w:tcW w:w="12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E781E7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治疗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药物名称</w:t>
            </w:r>
          </w:p>
        </w:tc>
        <w:tc>
          <w:tcPr>
            <w:tcW w:w="3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6F5F06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D21B23" w14:paraId="38A5D0A2" w14:textId="77777777" w:rsidTr="00D21B23">
        <w:trPr>
          <w:trHeight w:val="567"/>
          <w:jc w:val="center"/>
        </w:trPr>
        <w:tc>
          <w:tcPr>
            <w:tcW w:w="12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3DFE37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治疗分类</w:t>
            </w:r>
          </w:p>
        </w:tc>
        <w:tc>
          <w:tcPr>
            <w:tcW w:w="3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B4E5F2A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化疗</w:t>
            </w: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放射治疗</w:t>
            </w: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靶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向治疗</w:t>
            </w:r>
            <w:proofErr w:type="gramEnd"/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手术</w:t>
            </w: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免疫疗法</w:t>
            </w: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其他</w:t>
            </w: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D21B23" w14:paraId="0D9D89CA" w14:textId="77777777" w:rsidTr="00D21B23">
        <w:trPr>
          <w:trHeight w:val="567"/>
          <w:jc w:val="center"/>
        </w:trPr>
        <w:tc>
          <w:tcPr>
            <w:tcW w:w="12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41B2CA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其他，请说明</w:t>
            </w:r>
          </w:p>
        </w:tc>
        <w:tc>
          <w:tcPr>
            <w:tcW w:w="3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74C45B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__________</w:t>
            </w:r>
          </w:p>
        </w:tc>
      </w:tr>
      <w:tr w:rsidR="00D21B23" w14:paraId="286BD653" w14:textId="77777777" w:rsidTr="00D21B23">
        <w:trPr>
          <w:trHeight w:val="567"/>
          <w:jc w:val="center"/>
        </w:trPr>
        <w:tc>
          <w:tcPr>
            <w:tcW w:w="12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BBBCBB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开始日期</w:t>
            </w:r>
          </w:p>
        </w:tc>
        <w:tc>
          <w:tcPr>
            <w:tcW w:w="3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445489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val="en-US"/>
              </w:rPr>
              <w:t>年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|__|__|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val="en-US"/>
              </w:rPr>
              <w:t>月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|__|__|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val="en-US"/>
              </w:rPr>
              <w:t>日</w:t>
            </w:r>
          </w:p>
        </w:tc>
      </w:tr>
      <w:tr w:rsidR="00D21B23" w14:paraId="5A6EAE48" w14:textId="77777777" w:rsidTr="00D21B23">
        <w:trPr>
          <w:trHeight w:val="567"/>
          <w:jc w:val="center"/>
        </w:trPr>
        <w:tc>
          <w:tcPr>
            <w:tcW w:w="12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09FDBA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是否持续</w:t>
            </w:r>
          </w:p>
        </w:tc>
        <w:tc>
          <w:tcPr>
            <w:tcW w:w="3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579EAA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是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否</w:t>
            </w:r>
          </w:p>
        </w:tc>
      </w:tr>
      <w:tr w:rsidR="00D21B23" w14:paraId="4E6E14F8" w14:textId="77777777" w:rsidTr="00D21B23">
        <w:trPr>
          <w:trHeight w:val="567"/>
          <w:jc w:val="center"/>
        </w:trPr>
        <w:tc>
          <w:tcPr>
            <w:tcW w:w="12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320E7C8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结束日期</w:t>
            </w:r>
          </w:p>
        </w:tc>
        <w:tc>
          <w:tcPr>
            <w:tcW w:w="3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68C584" w14:textId="77777777" w:rsidR="00D21B23" w:rsidRDefault="00D21B23">
            <w:pPr>
              <w:spacing w:line="276" w:lineRule="auto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val="en-US"/>
              </w:rPr>
              <w:t>年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|__|__|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val="en-US"/>
              </w:rPr>
              <w:t>月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|__|__|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val="en-US"/>
              </w:rPr>
              <w:t>日</w:t>
            </w:r>
          </w:p>
        </w:tc>
      </w:tr>
      <w:tr w:rsidR="00D21B23" w14:paraId="30D6BB2A" w14:textId="77777777" w:rsidTr="00D21B23">
        <w:trPr>
          <w:jc w:val="center"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0275AE3" w14:textId="77777777" w:rsidR="00D21B23" w:rsidRDefault="00D21B23">
            <w:pPr>
              <w:spacing w:before="200" w:after="200" w:line="276" w:lineRule="auto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注：</w:t>
            </w:r>
            <w:r>
              <w:rPr>
                <w:rFonts w:ascii="Times New Roman" w:eastAsia="宋体" w:hAnsi="Times New Roman" w:cs="Times New Roman"/>
                <w:lang w:eastAsia="zh-CN"/>
              </w:rPr>
              <w:t>EDC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中可添加多条记录</w:t>
            </w:r>
          </w:p>
        </w:tc>
      </w:tr>
      <w:tr>
        <w:tc>
          <w:tcPr>
            <w:tcW w:type="dxa" w:w="2373"/>
          </w:tcPr>
          <w:p>
            <w:r>
              <w:t>后续抗肿瘤治疗</w:t>
            </w:r>
          </w:p>
        </w:tc>
        <w:tc>
          <w:tcPr>
            <w:tcW w:type="dxa" w:w="7346"/>
          </w:tcPr>
          <w:p/>
        </w:tc>
      </w:tr>
    </w:tbl>
    <w:p w14:paraId="5A41287C" w14:textId="77777777" w:rsidR="008B174F" w:rsidRPr="00D21B23" w:rsidRDefault="008B174F" w:rsidP="008B174F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89" w:name="_Toc145491998"/>
      <w:bookmarkStart w:id="390" w:name="_Toc147735198"/>
      <w:r w:rsidRPr="00D21B23">
        <w:rPr>
          <w:rFonts w:ascii="Times New Roman" w:eastAsia="宋体" w:hAnsi="Times New Roman" w:cs="Times New Roman" w:hint="eastAsia"/>
          <w:lang w:eastAsia="zh-CN"/>
        </w:rPr>
        <w:t>治疗结束</w:t>
      </w:r>
      <w:bookmarkEnd w:id="389"/>
      <w:bookmarkEnd w:id="390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413"/>
        <w:gridCol w:w="7327"/>
      </w:tblGrid>
      <w:tr w:rsidR="008B174F" w14:paraId="75F0043E" w14:textId="77777777" w:rsidTr="00B8171E">
        <w:trPr>
          <w:trHeight w:val="567"/>
          <w:jc w:val="center"/>
        </w:trPr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BAF82A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末次给药日期</w:t>
            </w:r>
          </w:p>
        </w:tc>
        <w:tc>
          <w:tcPr>
            <w:tcW w:w="7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CF11F0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|__|__|__|__|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年</w:t>
            </w:r>
            <w:r w:rsidRPr="00E4457F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月</w:t>
            </w:r>
            <w:r w:rsidRPr="00E4457F">
              <w:rPr>
                <w:rFonts w:ascii="Times New Roman" w:eastAsia="宋体" w:hAnsi="Times New Roman" w:cs="Times New Roman"/>
                <w:lang w:eastAsia="zh-CN"/>
              </w:rPr>
              <w:t>|__|__|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日</w:t>
            </w:r>
          </w:p>
        </w:tc>
      </w:tr>
      <w:tr w:rsidR="008B174F" w14:paraId="0DE18D4E" w14:textId="77777777" w:rsidTr="00B8171E">
        <w:trPr>
          <w:trHeight w:val="567"/>
          <w:jc w:val="center"/>
        </w:trPr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3DFB9A2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治疗结束原因</w:t>
            </w:r>
          </w:p>
        </w:tc>
        <w:tc>
          <w:tcPr>
            <w:tcW w:w="7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E1401D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疾病进展</w:t>
            </w:r>
          </w:p>
          <w:p w14:paraId="44655E38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受试者出现不可耐受的毒性</w:t>
            </w:r>
          </w:p>
          <w:p w14:paraId="7FDC6155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不良事件</w:t>
            </w:r>
          </w:p>
          <w:p w14:paraId="448EF5A9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受试者接受了其他系统治疗肿瘤的药物</w:t>
            </w:r>
          </w:p>
          <w:p w14:paraId="3B7330EE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受试者妊娠</w:t>
            </w:r>
          </w:p>
          <w:p w14:paraId="4D2900D0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受试者拒绝后续治疗或撤回知情同意</w:t>
            </w:r>
          </w:p>
          <w:p w14:paraId="39110A0C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患者依从性差，不能按照方案的要求完成访视</w:t>
            </w:r>
          </w:p>
          <w:p w14:paraId="5DBB4A12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失访（间隔</w:t>
            </w:r>
            <w:r w:rsidRPr="00E4457F">
              <w:rPr>
                <w:rFonts w:ascii="Times New Roman" w:eastAsia="宋体" w:hAnsi="Times New Roman" w:cs="Times New Roman"/>
                <w:lang w:eastAsia="zh-CN"/>
              </w:rPr>
              <w:t>1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周以上的</w:t>
            </w:r>
            <w:r w:rsidRPr="00E4457F">
              <w:rPr>
                <w:rFonts w:ascii="Times New Roman" w:eastAsia="宋体" w:hAnsi="Times New Roman" w:cs="Times New Roman"/>
                <w:lang w:eastAsia="zh-CN"/>
              </w:rPr>
              <w:t>3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次联系没有回复）</w:t>
            </w:r>
          </w:p>
          <w:p w14:paraId="75157AF7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受试者死亡</w:t>
            </w:r>
          </w:p>
          <w:p w14:paraId="541B3B2F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研究者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决定</w:t>
            </w:r>
          </w:p>
          <w:p w14:paraId="33BA51D1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/>
                <w:lang w:eastAsia="zh-CN"/>
              </w:rPr>
              <w:t>□</w:t>
            </w: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其他</w:t>
            </w:r>
          </w:p>
        </w:tc>
      </w:tr>
      <w:tr w:rsidR="008B174F" w14:paraId="7BDE6867" w14:textId="77777777" w:rsidTr="00B8171E">
        <w:trPr>
          <w:trHeight w:val="567"/>
          <w:jc w:val="center"/>
        </w:trPr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F69CAA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受试者拒绝，请说明</w:t>
            </w:r>
          </w:p>
        </w:tc>
        <w:tc>
          <w:tcPr>
            <w:tcW w:w="7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E4E97F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B174F" w14:paraId="516D1B7F" w14:textId="77777777" w:rsidTr="00B8171E">
        <w:trPr>
          <w:trHeight w:val="567"/>
          <w:jc w:val="center"/>
        </w:trPr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582B42" w14:textId="77777777" w:rsidR="008B174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研究者评估，请说明</w:t>
            </w:r>
          </w:p>
        </w:tc>
        <w:tc>
          <w:tcPr>
            <w:tcW w:w="7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8055EC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B174F" w14:paraId="4E4AC661" w14:textId="77777777" w:rsidTr="00B8171E">
        <w:trPr>
          <w:trHeight w:val="567"/>
          <w:jc w:val="center"/>
        </w:trPr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C4AC07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  <w:r w:rsidRPr="00E4457F">
              <w:rPr>
                <w:rFonts w:ascii="Times New Roman" w:eastAsia="宋体" w:hAnsi="Times New Roman" w:cs="Times New Roman" w:hint="eastAsia"/>
                <w:lang w:eastAsia="zh-CN"/>
              </w:rPr>
              <w:t>其他，请说明</w:t>
            </w:r>
          </w:p>
        </w:tc>
        <w:tc>
          <w:tcPr>
            <w:tcW w:w="7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088107" w14:textId="77777777" w:rsidR="008B174F" w:rsidRPr="00E4457F" w:rsidRDefault="008B174F" w:rsidP="00B8171E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>
        <w:tc>
          <w:tcPr>
            <w:tcW w:type="dxa" w:w="2413"/>
          </w:tcPr>
          <w:p>
            <w:r>
              <w:t>治疗结束</w:t>
            </w:r>
          </w:p>
        </w:tc>
        <w:tc>
          <w:tcPr>
            <w:tcW w:type="dxa" w:w="7327"/>
          </w:tcPr>
          <w:p/>
        </w:tc>
      </w:tr>
    </w:tbl>
    <w:p w14:paraId="25A9531A" w14:textId="77777777" w:rsidR="008B174F" w:rsidRDefault="008B174F" w:rsidP="008B174F">
      <w:pPr>
        <w:rPr>
          <w:lang w:eastAsia="zh-CN"/>
        </w:rPr>
      </w:pPr>
    </w:p>
    <w:p w14:paraId="6BE5DA71" w14:textId="77777777" w:rsidR="008B174F" w:rsidRDefault="008B174F" w:rsidP="008B174F">
      <w:pPr>
        <w:rPr>
          <w:lang w:eastAsia="zh-CN"/>
        </w:rPr>
      </w:pPr>
      <w:r>
        <w:rPr>
          <w:lang w:eastAsia="zh-CN"/>
        </w:rPr>
        <w:br w:type="page"/>
      </w:r>
    </w:p>
    <w:p w14:paraId="38D7081C" w14:textId="77777777" w:rsidR="00D21B23" w:rsidRDefault="00D21B23" w:rsidP="00D21B23">
      <w:pPr>
        <w:rPr>
          <w:lang w:eastAsia="zh-CN"/>
        </w:rPr>
      </w:pPr>
    </w:p>
    <w:p w14:paraId="2C5EE973" w14:textId="77777777" w:rsidR="00D21B23" w:rsidRPr="00D21B23" w:rsidRDefault="00D21B23" w:rsidP="00D21B2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91" w:name="_Toc147735199"/>
      <w:r w:rsidRPr="00D21B23">
        <w:rPr>
          <w:rFonts w:ascii="Times New Roman" w:eastAsia="宋体" w:hAnsi="Times New Roman" w:cs="Times New Roman" w:hint="eastAsia"/>
          <w:lang w:eastAsia="zh-CN"/>
        </w:rPr>
        <w:t>研究结束页</w:t>
      </w:r>
      <w:bookmarkEnd w:id="387"/>
      <w:bookmarkEnd w:id="391"/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970"/>
        <w:gridCol w:w="5770"/>
      </w:tblGrid>
      <w:tr w:rsidR="00D21B23" w14:paraId="541B2B11" w14:textId="77777777" w:rsidTr="00D21B23">
        <w:trPr>
          <w:jc w:val="center"/>
        </w:trPr>
        <w:tc>
          <w:tcPr>
            <w:tcW w:w="20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02E9AFF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退出研究日期</w:t>
            </w:r>
          </w:p>
        </w:tc>
        <w:tc>
          <w:tcPr>
            <w:tcW w:w="29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FD07A6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|__|__|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日</w:t>
            </w:r>
          </w:p>
        </w:tc>
      </w:tr>
      <w:tr w:rsidR="00D21B23" w14:paraId="02E1769E" w14:textId="77777777" w:rsidTr="00D21B23">
        <w:trPr>
          <w:jc w:val="center"/>
        </w:trPr>
        <w:tc>
          <w:tcPr>
            <w:tcW w:w="20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501B1F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退出研究的主要原因</w:t>
            </w:r>
          </w:p>
        </w:tc>
        <w:tc>
          <w:tcPr>
            <w:tcW w:w="29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92D35F9" w14:textId="77777777" w:rsidR="00D21B23" w:rsidRDefault="00D21B23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受试者撤回知情同意</w:t>
            </w:r>
          </w:p>
          <w:p w14:paraId="067C76C4" w14:textId="77777777" w:rsidR="00D21B23" w:rsidRDefault="00D21B23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受试者失访</w:t>
            </w:r>
          </w:p>
          <w:p w14:paraId="6FE4E07E" w14:textId="77777777" w:rsidR="00D21B23" w:rsidRDefault="00D21B23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受试者发生不可耐受的毒性</w:t>
            </w:r>
          </w:p>
          <w:p w14:paraId="3A8530D1" w14:textId="77777777" w:rsidR="00D21B23" w:rsidRDefault="00D21B23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受试者疾病进展</w:t>
            </w:r>
          </w:p>
          <w:p w14:paraId="22AEA342" w14:textId="77777777" w:rsidR="00D21B23" w:rsidRDefault="00D21B23">
            <w:pPr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受试者死亡</w:t>
            </w:r>
          </w:p>
          <w:p w14:paraId="20B9F2F2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研究者决定终止研究</w:t>
            </w:r>
          </w:p>
          <w:p w14:paraId="18A9EAD5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开始新的抗肿瘤治疗</w:t>
            </w:r>
          </w:p>
          <w:p w14:paraId="49A2BAB4" w14:textId="77777777" w:rsidR="00D21B23" w:rsidRDefault="00D21B23">
            <w:pPr>
              <w:adjustRightInd w:val="0"/>
              <w:snapToGrid w:val="0"/>
              <w:spacing w:line="276" w:lineRule="auto"/>
              <w:jc w:val="both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其他</w:t>
            </w:r>
          </w:p>
        </w:tc>
      </w:tr>
      <w:tr w:rsidR="00D21B23" w14:paraId="2C7413CC" w14:textId="77777777" w:rsidTr="00D21B23">
        <w:trPr>
          <w:jc w:val="center"/>
        </w:trPr>
        <w:tc>
          <w:tcPr>
            <w:tcW w:w="20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E903C1B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1"/>
                <w:szCs w:val="21"/>
                <w:lang w:val="en-US" w:eastAsia="zh-CN"/>
              </w:rPr>
              <w:t>其他，请说明</w:t>
            </w:r>
          </w:p>
        </w:tc>
        <w:tc>
          <w:tcPr>
            <w:tcW w:w="29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E8DD6" w14:textId="77777777" w:rsidR="00D21B23" w:rsidRDefault="00D21B23">
            <w:pPr>
              <w:adjustRightInd w:val="0"/>
              <w:snapToGrid w:val="0"/>
              <w:spacing w:before="240" w:line="276" w:lineRule="auto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1"/>
                <w:lang w:val="en-US" w:eastAsia="zh-CN"/>
              </w:rPr>
            </w:pPr>
          </w:p>
        </w:tc>
      </w:tr>
      <w:tr>
        <w:tc>
          <w:tcPr>
            <w:tcW w:type="dxa" w:w="3970"/>
          </w:tcPr>
          <w:p>
            <w:r>
              <w:t>研究结束页</w:t>
            </w:r>
          </w:p>
        </w:tc>
        <w:tc>
          <w:tcPr>
            <w:tcW w:type="dxa" w:w="5770"/>
          </w:tcPr>
          <w:p/>
        </w:tc>
      </w:tr>
    </w:tbl>
    <w:p w14:paraId="7C2856C4" w14:textId="77777777" w:rsidR="00D21B23" w:rsidRDefault="00D21B23" w:rsidP="00D21B23"/>
    <w:p w14:paraId="4607B50D" w14:textId="19E9D4CC" w:rsidR="005F7F3E" w:rsidRDefault="005F7F3E">
      <w:pPr>
        <w:spacing w:line="276" w:lineRule="auto"/>
        <w:rPr>
          <w:rFonts w:ascii="Times New Roman" w:eastAsia="宋体" w:hAnsi="Times New Roman" w:cs="Times New Roman"/>
          <w:lang w:eastAsia="zh-CN"/>
        </w:rPr>
      </w:pPr>
    </w:p>
    <w:p w14:paraId="246CBDFC" w14:textId="21BD650B" w:rsidR="008659D3" w:rsidRDefault="008659D3" w:rsidP="008659D3">
      <w:pPr>
        <w:pStyle w:val="1"/>
        <w:numPr>
          <w:ilvl w:val="0"/>
          <w:numId w:val="1"/>
        </w:numPr>
        <w:spacing w:before="160" w:after="160"/>
        <w:rPr>
          <w:rFonts w:ascii="Times New Roman" w:eastAsia="宋体" w:hAnsi="Times New Roman" w:cs="Times New Roman"/>
          <w:lang w:eastAsia="zh-CN"/>
        </w:rPr>
      </w:pPr>
      <w:bookmarkStart w:id="392" w:name="_Toc147735200"/>
      <w:r>
        <w:rPr>
          <w:rFonts w:ascii="Times New Roman" w:eastAsia="宋体" w:hAnsi="Times New Roman" w:cs="Times New Roman" w:hint="eastAsia"/>
          <w:lang w:eastAsia="zh-CN"/>
        </w:rPr>
        <w:t>安全性随访</w:t>
      </w:r>
      <w:bookmarkEnd w:id="392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41"/>
        <w:gridCol w:w="6199"/>
      </w:tblGrid>
      <w:tr w:rsidR="008659D3" w14:paraId="6BEE4814" w14:textId="77777777" w:rsidTr="00C016AA">
        <w:trPr>
          <w:jc w:val="center"/>
        </w:trPr>
        <w:tc>
          <w:tcPr>
            <w:tcW w:w="3541" w:type="dxa"/>
          </w:tcPr>
          <w:p w14:paraId="35E7A9B8" w14:textId="5B70119F" w:rsidR="008659D3" w:rsidRDefault="008659D3" w:rsidP="00C016A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受试者是否进行安全性随访</w:t>
            </w:r>
            <w:r w:rsidRPr="0081466F">
              <w:rPr>
                <w:rFonts w:ascii="Times New Roman" w:eastAsia="宋体" w:hAnsi="Times New Roman" w:cs="Times New Roman" w:hint="eastAsia"/>
                <w:lang w:eastAsia="zh-CN"/>
              </w:rPr>
              <w:t>？</w:t>
            </w:r>
          </w:p>
        </w:tc>
        <w:tc>
          <w:tcPr>
            <w:tcW w:w="6199" w:type="dxa"/>
          </w:tcPr>
          <w:p w14:paraId="1366DB0D" w14:textId="77777777" w:rsidR="008659D3" w:rsidRDefault="008659D3" w:rsidP="00C016A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是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 □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否</w:t>
            </w:r>
          </w:p>
        </w:tc>
      </w:tr>
      <w:tr w:rsidR="008659D3" w14:paraId="0791D070" w14:textId="77777777" w:rsidTr="00C016AA">
        <w:trPr>
          <w:jc w:val="center"/>
        </w:trPr>
        <w:tc>
          <w:tcPr>
            <w:tcW w:w="3541" w:type="dxa"/>
          </w:tcPr>
          <w:p w14:paraId="2F50169C" w14:textId="77777777" w:rsidR="008659D3" w:rsidRDefault="008659D3" w:rsidP="00C016A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若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“</w:t>
            </w:r>
            <w:r>
              <w:rPr>
                <w:rFonts w:ascii="Times New Roman" w:eastAsia="宋体" w:hAnsi="Times New Roman" w:cs="Times New Roman"/>
                <w:lang w:eastAsia="zh-CN"/>
              </w:rPr>
              <w:t>否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”</w:t>
            </w:r>
            <w:r>
              <w:rPr>
                <w:rFonts w:ascii="Times New Roman" w:eastAsia="宋体" w:hAnsi="Times New Roman" w:cs="Times New Roman"/>
                <w:lang w:eastAsia="zh-CN"/>
              </w:rPr>
              <w:t>，请说明原因</w:t>
            </w:r>
          </w:p>
        </w:tc>
        <w:tc>
          <w:tcPr>
            <w:tcW w:w="6199" w:type="dxa"/>
          </w:tcPr>
          <w:p w14:paraId="2E803584" w14:textId="77777777" w:rsidR="008659D3" w:rsidRDefault="008659D3" w:rsidP="00C016AA">
            <w:pPr>
              <w:spacing w:before="160" w:after="160"/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8659D3" w14:paraId="3E7D7FE3" w14:textId="77777777" w:rsidTr="00C016AA">
        <w:trPr>
          <w:jc w:val="center"/>
        </w:trPr>
        <w:tc>
          <w:tcPr>
            <w:tcW w:w="3541" w:type="dxa"/>
            <w:tcBorders>
              <w:top w:val="single" w:sz="2" w:space="0" w:color="000000"/>
              <w:bottom w:val="single" w:sz="2" w:space="0" w:color="000000"/>
            </w:tcBorders>
          </w:tcPr>
          <w:p w14:paraId="7FF61719" w14:textId="6DF08335" w:rsidR="008659D3" w:rsidRDefault="008659D3" w:rsidP="00C016A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随访日期</w:t>
            </w:r>
          </w:p>
        </w:tc>
        <w:tc>
          <w:tcPr>
            <w:tcW w:w="6199" w:type="dxa"/>
            <w:tcBorders>
              <w:top w:val="single" w:sz="2" w:space="0" w:color="000000"/>
              <w:bottom w:val="single" w:sz="2" w:space="0" w:color="000000"/>
            </w:tcBorders>
          </w:tcPr>
          <w:p w14:paraId="1EE1260D" w14:textId="77777777" w:rsidR="008659D3" w:rsidRDefault="008659D3" w:rsidP="00C016AA">
            <w:pPr>
              <w:spacing w:before="160" w:after="1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|__|__|__|__|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|__|__|</w:t>
            </w:r>
            <w:r>
              <w:rPr>
                <w:rFonts w:ascii="Times New Roman" w:eastAsia="宋体" w:hAnsi="Times New Roman" w:cs="Times New Roman"/>
              </w:rPr>
              <w:t>日</w:t>
            </w:r>
          </w:p>
        </w:tc>
      </w:tr>
      <w:tr>
        <w:tc>
          <w:tcPr>
            <w:tcW w:type="dxa" w:w="3541"/>
          </w:tcPr>
          <w:p>
            <w:r>
              <w:t>安全性随访</w:t>
            </w:r>
          </w:p>
        </w:tc>
        <w:tc>
          <w:tcPr>
            <w:tcW w:type="dxa" w:w="6199"/>
          </w:tcPr>
          <w:p/>
        </w:tc>
      </w:tr>
    </w:tbl>
    <w:p w14:paraId="79DA1376" w14:textId="77777777" w:rsidR="008659D3" w:rsidRPr="002868C7" w:rsidRDefault="008659D3" w:rsidP="002868C7">
      <w:pPr>
        <w:rPr>
          <w:lang w:eastAsia="zh-CN"/>
        </w:rPr>
      </w:pPr>
    </w:p>
    <w:p w14:paraId="3A955340" w14:textId="77777777" w:rsidR="008659D3" w:rsidRDefault="008659D3">
      <w:pPr>
        <w:spacing w:line="276" w:lineRule="auto"/>
        <w:rPr>
          <w:rFonts w:ascii="Times New Roman" w:eastAsia="宋体" w:hAnsi="Times New Roman" w:cs="Times New Roman"/>
          <w:lang w:eastAsia="zh-CN"/>
        </w:rPr>
      </w:pPr>
    </w:p>
    <w:sectPr w:rsidR="008659D3" w:rsidSect="006F3393">
      <w:pgSz w:w="11906" w:h="16838"/>
      <w:pgMar w:top="1440" w:right="1080" w:bottom="1440" w:left="1080" w:header="283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suzhaohui_clin" w:date="2023-09-14T11:22:00Z" w:initials="s">
    <w:p w14:paraId="2D5D1DD9" w14:textId="77777777" w:rsidR="00E56123" w:rsidRDefault="00E56123" w:rsidP="00F134DF">
      <w:pPr>
        <w:pStyle w:val="a3"/>
        <w:rPr>
          <w:lang w:eastAsia="zh-CN"/>
        </w:rPr>
      </w:pPr>
      <w:r>
        <w:rPr>
          <w:rStyle w:val="af"/>
        </w:rPr>
        <w:annotationRef/>
      </w:r>
      <w:r w:rsidRPr="00F97D61">
        <w:rPr>
          <w:rFonts w:hint="eastAsia"/>
          <w:highlight w:val="yellow"/>
          <w:lang w:eastAsia="zh-CN"/>
        </w:rPr>
        <w:t>筛选号格式需要请</w:t>
      </w:r>
      <w:r w:rsidRPr="00F97D61">
        <w:rPr>
          <w:highlight w:val="yellow"/>
          <w:lang w:eastAsia="zh-CN"/>
        </w:rPr>
        <w:t>PM</w:t>
      </w:r>
      <w:r w:rsidRPr="00F97D61">
        <w:rPr>
          <w:rFonts w:hint="eastAsia"/>
          <w:highlight w:val="yellow"/>
          <w:lang w:eastAsia="zh-CN"/>
        </w:rPr>
        <w:t>帮忙确认</w:t>
      </w:r>
    </w:p>
  </w:comment>
  <w:comment w:id="20" w:author="liuying_clin" w:date="2023-10-08T15:10:00Z" w:initials="l">
    <w:p w14:paraId="6720F930" w14:textId="77777777" w:rsidR="00E56123" w:rsidRDefault="00E56123" w:rsidP="00F134DF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请添加若诊断</w:t>
      </w:r>
      <w:r>
        <w:rPr>
          <w:rFonts w:hint="eastAsia"/>
        </w:rPr>
        <w:t>MM</w:t>
      </w:r>
      <w:r>
        <w:rPr>
          <w:rFonts w:hint="eastAsia"/>
          <w:lang w:eastAsia="zh-CN"/>
        </w:rPr>
        <w:t>的疾病分期</w:t>
      </w:r>
    </w:p>
  </w:comment>
  <w:comment w:id="21" w:author="suzhaohui_clin" w:date="2023-10-12T18:12:00Z" w:initials="s">
    <w:p w14:paraId="778926B6" w14:textId="0F87EFC8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已新增分期，麻烦确认分期是否正确</w:t>
      </w:r>
    </w:p>
  </w:comment>
  <w:comment w:id="22" w:author="liuying_clin" w:date="2023-10-13T10:23:00Z" w:initials="l">
    <w:p w14:paraId="475CC76F" w14:textId="50E2D112" w:rsidR="00E56123" w:rsidRDefault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请添加亚型</w:t>
      </w:r>
    </w:p>
    <w:p w14:paraId="287B70B0" w14:textId="7E9B20AC" w:rsidR="00E56123" w:rsidRDefault="00E56123">
      <w:pPr>
        <w:pStyle w:val="a3"/>
        <w:rPr>
          <w:lang w:eastAsia="zh-CN"/>
        </w:rPr>
      </w:pPr>
      <w:r w:rsidRPr="006A638C">
        <w:rPr>
          <w:noProof/>
          <w:lang w:val="en-US" w:eastAsia="zh-CN"/>
        </w:rPr>
        <w:drawing>
          <wp:inline distT="0" distB="0" distL="0" distR="0" wp14:anchorId="7B0AC9DC" wp14:editId="598B1401">
            <wp:extent cx="2743907" cy="1000513"/>
            <wp:effectExtent l="0" t="0" r="0" b="9525"/>
            <wp:docPr id="12" name="图片 12" descr="D:\DingTalkAppData\DingTalk\1905981814_v2\resource_cache\3c\3c1008be10cfda1fc69329cf8e0596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ngTalkAppData\DingTalk\1905981814_v2\resource_cache\3c\3c1008be10cfda1fc69329cf8e0596f2.png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43" cy="102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23" w:author="suzhaohui_clin" w:date="2023-10-18T10:04:00Z" w:initials="s">
    <w:p w14:paraId="6490C0F6" w14:textId="7B143468" w:rsidR="00AB2F01" w:rsidRDefault="00AB2F01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</w:t>
      </w:r>
    </w:p>
  </w:comment>
  <w:comment w:id="32" w:author="liuying_clin" w:date="2023-10-08T14:58:00Z" w:initials="l">
    <w:p w14:paraId="3722A381" w14:textId="77777777" w:rsidR="00E56123" w:rsidRDefault="00E56123" w:rsidP="00F134DF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</w:rPr>
        <w:t>FL</w:t>
      </w:r>
      <w:r>
        <w:rPr>
          <w:rFonts w:hint="eastAsia"/>
          <w:lang w:eastAsia="zh-CN"/>
        </w:rPr>
        <w:t>请添加1、2、3级分型</w:t>
      </w:r>
    </w:p>
    <w:p w14:paraId="46E75824" w14:textId="77777777" w:rsidR="00E56123" w:rsidRDefault="00E56123" w:rsidP="00F134DF">
      <w:pPr>
        <w:pStyle w:val="a3"/>
        <w:rPr>
          <w:lang w:eastAsia="zh-CN"/>
        </w:rPr>
      </w:pPr>
      <w:r w:rsidRPr="00F81BF6">
        <w:rPr>
          <w:noProof/>
          <w:lang w:val="en-US" w:eastAsia="zh-CN"/>
        </w:rPr>
        <w:drawing>
          <wp:inline distT="0" distB="0" distL="0" distR="0" wp14:anchorId="342D3379" wp14:editId="451C6CFE">
            <wp:extent cx="2432596" cy="682053"/>
            <wp:effectExtent l="0" t="0" r="6350" b="3810"/>
            <wp:docPr id="13" name="图片 13" descr="D:\DingTalkAppData\DingTalk\1905981814_v2\resource_cache\02\026127c56251deae657f921d7dc05f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ingTalkAppData\DingTalk\1905981814_v2\resource_cache\02\026127c56251deae657f921d7dc05fbb.png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161" cy="69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33" w:author="zhangxuejun_clin" w:date="2023-10-12T10:25:00Z" w:initials="z">
    <w:p w14:paraId="00753E6D" w14:textId="290B4364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已新增字段“</w:t>
      </w:r>
      <w:r>
        <w:rPr>
          <w:rFonts w:cs="Times New Roman" w:hint="eastAsia"/>
          <w:bCs/>
          <w:sz w:val="21"/>
          <w:szCs w:val="21"/>
          <w:lang w:val="en-US" w:eastAsia="zh-CN"/>
        </w:rPr>
        <w:t>若选择滤泡性淋巴瘤，请选择诊断分级</w:t>
      </w:r>
      <w:r>
        <w:rPr>
          <w:rFonts w:hint="eastAsia"/>
          <w:lang w:eastAsia="zh-CN"/>
        </w:rPr>
        <w:t>”及选项“</w:t>
      </w:r>
      <w:r w:rsidRPr="00B533EA">
        <w:rPr>
          <w:rFonts w:hint="eastAsia"/>
          <w:lang w:eastAsia="zh-CN"/>
        </w:rPr>
        <w:t>□</w:t>
      </w:r>
      <w:r w:rsidRPr="00B533EA">
        <w:rPr>
          <w:lang w:eastAsia="zh-CN"/>
        </w:rPr>
        <w:t>1级   □2级   □3a级   □3b级</w:t>
      </w:r>
      <w:r>
        <w:rPr>
          <w:rFonts w:hint="eastAsia"/>
          <w:lang w:eastAsia="zh-CN"/>
        </w:rPr>
        <w:t>”</w:t>
      </w:r>
    </w:p>
  </w:comment>
  <w:comment w:id="34" w:author="liuying_clin" w:date="2023-10-08T15:00:00Z" w:initials="l">
    <w:p w14:paraId="2F23937D" w14:textId="77777777" w:rsidR="00E56123" w:rsidRDefault="00E56123" w:rsidP="00F134DF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请添加以下3中分型</w:t>
      </w:r>
    </w:p>
    <w:p w14:paraId="02DDE46D" w14:textId="77777777" w:rsidR="00E56123" w:rsidRDefault="00E56123" w:rsidP="00F134DF">
      <w:pPr>
        <w:pStyle w:val="a3"/>
        <w:rPr>
          <w:lang w:eastAsia="zh-CN"/>
        </w:rPr>
      </w:pPr>
      <w:r w:rsidRPr="006F665C">
        <w:rPr>
          <w:noProof/>
          <w:lang w:val="en-US" w:eastAsia="zh-CN"/>
        </w:rPr>
        <w:drawing>
          <wp:inline distT="0" distB="0" distL="0" distR="0" wp14:anchorId="1590DE0D" wp14:editId="71A351E5">
            <wp:extent cx="2458451" cy="643701"/>
            <wp:effectExtent l="0" t="0" r="0" b="4445"/>
            <wp:docPr id="16" name="图片 16" descr="D:\DingTalkAppData\DingTalk\1905981814_v2\resource_cache\bb\bbb5e295c674138e63c0ba5ded487d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ingTalkAppData\DingTalk\1905981814_v2\resource_cache\bb\bbb5e295c674138e63c0ba5ded487d82.png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569" cy="65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35" w:author="zhangxuejun_clin" w:date="2023-10-12T10:33:00Z" w:initials="z">
    <w:p w14:paraId="3BDA7C75" w14:textId="77777777" w:rsidR="00E56123" w:rsidRDefault="00E56123" w:rsidP="00C90075">
      <w:pPr>
        <w:autoSpaceDE w:val="0"/>
        <w:autoSpaceDN w:val="0"/>
        <w:jc w:val="both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已新增字段“</w:t>
      </w:r>
      <w:r>
        <w:rPr>
          <w:rFonts w:cs="Times New Roman" w:hint="eastAsia"/>
          <w:bCs/>
          <w:sz w:val="21"/>
          <w:szCs w:val="21"/>
          <w:lang w:val="en-US" w:eastAsia="zh-CN"/>
        </w:rPr>
        <w:t>若选择</w:t>
      </w:r>
      <w:r w:rsidRPr="00586A67">
        <w:rPr>
          <w:rFonts w:cs="Times New Roman" w:hint="eastAsia"/>
          <w:bCs/>
          <w:sz w:val="21"/>
          <w:szCs w:val="21"/>
          <w:lang w:val="en-US" w:eastAsia="zh-CN"/>
        </w:rPr>
        <w:t>边缘区淋巴瘤</w:t>
      </w:r>
      <w:r>
        <w:rPr>
          <w:rFonts w:cs="Times New Roman" w:hint="eastAsia"/>
          <w:bCs/>
          <w:sz w:val="21"/>
          <w:szCs w:val="21"/>
          <w:lang w:val="en-US" w:eastAsia="zh-CN"/>
        </w:rPr>
        <w:t>，请选择诊断亚型</w:t>
      </w:r>
      <w:r>
        <w:rPr>
          <w:rFonts w:hint="eastAsia"/>
          <w:lang w:eastAsia="zh-CN"/>
        </w:rPr>
        <w:t>”及对应选项</w:t>
      </w:r>
    </w:p>
    <w:p w14:paraId="6161371A" w14:textId="39BA51A2" w:rsidR="00E56123" w:rsidRDefault="00E56123" w:rsidP="00C90075">
      <w:pPr>
        <w:autoSpaceDE w:val="0"/>
        <w:autoSpaceDN w:val="0"/>
        <w:jc w:val="both"/>
        <w:rPr>
          <w:rFonts w:cs="Times New Roman"/>
          <w:bCs/>
          <w:sz w:val="21"/>
          <w:szCs w:val="21"/>
          <w:lang w:val="en-US" w:eastAsia="zh-CN"/>
        </w:rPr>
      </w:pPr>
      <w:r>
        <w:rPr>
          <w:rFonts w:hint="eastAsia"/>
          <w:lang w:eastAsia="zh-CN"/>
        </w:rPr>
        <w:t>“</w:t>
      </w:r>
      <w:r w:rsidRPr="00586A67">
        <w:rPr>
          <w:rFonts w:cs="Times New Roman"/>
          <w:bCs/>
          <w:sz w:val="21"/>
          <w:szCs w:val="21"/>
          <w:lang w:val="en-US" w:eastAsia="zh-CN"/>
        </w:rPr>
        <w:t>□</w:t>
      </w:r>
      <w:r>
        <w:rPr>
          <w:rFonts w:cs="Times New Roman" w:hint="eastAsia"/>
          <w:bCs/>
          <w:sz w:val="21"/>
          <w:szCs w:val="21"/>
          <w:lang w:val="en-US" w:eastAsia="zh-CN"/>
        </w:rPr>
        <w:t>结边外缘区淋巴瘤</w:t>
      </w:r>
    </w:p>
    <w:p w14:paraId="698BD93A" w14:textId="77777777" w:rsidR="00E56123" w:rsidRDefault="00E56123" w:rsidP="00C90075">
      <w:pPr>
        <w:autoSpaceDE w:val="0"/>
        <w:autoSpaceDN w:val="0"/>
        <w:jc w:val="both"/>
        <w:rPr>
          <w:rFonts w:cs="Times New Roman"/>
          <w:bCs/>
          <w:sz w:val="21"/>
          <w:szCs w:val="21"/>
          <w:lang w:val="en-US" w:eastAsia="zh-CN"/>
        </w:rPr>
      </w:pPr>
      <w:r w:rsidRPr="00586A67">
        <w:rPr>
          <w:rFonts w:cs="Times New Roman"/>
          <w:bCs/>
          <w:sz w:val="21"/>
          <w:szCs w:val="21"/>
          <w:lang w:val="en-US" w:eastAsia="zh-CN"/>
        </w:rPr>
        <w:t>□</w:t>
      </w:r>
      <w:r>
        <w:rPr>
          <w:rFonts w:cs="Times New Roman" w:hint="eastAsia"/>
          <w:bCs/>
          <w:sz w:val="21"/>
          <w:szCs w:val="21"/>
          <w:lang w:val="en-US" w:eastAsia="zh-CN"/>
        </w:rPr>
        <w:t>淋巴结边缘区淋巴瘤</w:t>
      </w:r>
    </w:p>
    <w:p w14:paraId="11E652D2" w14:textId="35197EC8" w:rsidR="00E56123" w:rsidRDefault="00E56123" w:rsidP="00C90075">
      <w:pPr>
        <w:pStyle w:val="a3"/>
        <w:rPr>
          <w:lang w:eastAsia="zh-CN"/>
        </w:rPr>
      </w:pPr>
      <w:r w:rsidRPr="00586A67">
        <w:rPr>
          <w:rFonts w:cs="Times New Roman"/>
          <w:bCs/>
          <w:sz w:val="21"/>
          <w:szCs w:val="21"/>
          <w:lang w:val="en-US" w:eastAsia="zh-CN"/>
        </w:rPr>
        <w:t>□</w:t>
      </w:r>
      <w:r>
        <w:rPr>
          <w:rFonts w:cs="Times New Roman" w:hint="eastAsia"/>
          <w:bCs/>
          <w:sz w:val="21"/>
          <w:szCs w:val="21"/>
          <w:lang w:val="en-US" w:eastAsia="zh-CN"/>
        </w:rPr>
        <w:t>脾边缘区淋巴瘤</w:t>
      </w:r>
      <w:r>
        <w:rPr>
          <w:rFonts w:hint="eastAsia"/>
          <w:lang w:eastAsia="zh-CN"/>
        </w:rPr>
        <w:t>”</w:t>
      </w:r>
    </w:p>
  </w:comment>
  <w:comment w:id="37" w:author="liuying_clin" w:date="2023-10-08T15:04:00Z" w:initials="l">
    <w:p w14:paraId="335C30AC" w14:textId="77777777" w:rsidR="00E56123" w:rsidRDefault="00E56123" w:rsidP="00F134DF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建议增加T细胞淋巴瘤，方案中有提到</w:t>
      </w:r>
    </w:p>
  </w:comment>
  <w:comment w:id="38" w:author="zhangxuejun_clin" w:date="2023-10-12T10:56:00Z" w:initials="z">
    <w:p w14:paraId="1E976789" w14:textId="4B63AC75" w:rsidR="00E56123" w:rsidRDefault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已新增选项“</w:t>
      </w:r>
      <w:r w:rsidRPr="0063108D">
        <w:rPr>
          <w:rFonts w:hint="eastAsia"/>
          <w:lang w:eastAsia="zh-CN"/>
        </w:rPr>
        <w:t>□</w:t>
      </w:r>
      <w:r w:rsidRPr="0063108D">
        <w:rPr>
          <w:lang w:eastAsia="zh-CN"/>
        </w:rPr>
        <w:t>T细胞淋巴瘤</w:t>
      </w:r>
      <w:r>
        <w:rPr>
          <w:rFonts w:hint="eastAsia"/>
          <w:lang w:eastAsia="zh-CN"/>
        </w:rPr>
        <w:t>”</w:t>
      </w:r>
    </w:p>
  </w:comment>
  <w:comment w:id="39" w:author="liuying_clin" w:date="2023-10-08T14:55:00Z" w:initials="l">
    <w:p w14:paraId="6D207A73" w14:textId="77777777" w:rsidR="00E56123" w:rsidRDefault="00E56123" w:rsidP="00F134DF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请添加该分型</w:t>
      </w:r>
    </w:p>
    <w:p w14:paraId="12068B5C" w14:textId="77777777" w:rsidR="00E56123" w:rsidRDefault="00E56123" w:rsidP="00F134DF">
      <w:pPr>
        <w:pStyle w:val="a3"/>
      </w:pPr>
      <w:r w:rsidRPr="00F81BF6">
        <w:rPr>
          <w:noProof/>
          <w:lang w:val="en-US" w:eastAsia="zh-CN"/>
        </w:rPr>
        <w:drawing>
          <wp:inline distT="0" distB="0" distL="0" distR="0" wp14:anchorId="201D0C62" wp14:editId="1570DBC7">
            <wp:extent cx="2524760" cy="642633"/>
            <wp:effectExtent l="0" t="0" r="8890" b="5080"/>
            <wp:docPr id="17" name="图片 17" descr="D:\DingTalkAppData\DingTalk\1905981814_v2\resource_cache\19\19ffaf9ac842a955e21ab33476ce9e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ngTalkAppData\DingTalk\1905981814_v2\resource_cache\19\19ffaf9ac842a955e21ab33476ce9e1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40" cy="6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40" w:author="zhangxuejun_clin" w:date="2023-10-12T10:59:00Z" w:initials="z">
    <w:p w14:paraId="7F29BC72" w14:textId="41B54D0D" w:rsidR="00E56123" w:rsidRDefault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已新增选项：</w:t>
      </w:r>
    </w:p>
    <w:p w14:paraId="7AC1B856" w14:textId="77777777" w:rsidR="00E56123" w:rsidRDefault="00E56123">
      <w:pPr>
        <w:pStyle w:val="a3"/>
        <w:rPr>
          <w:rFonts w:cs="Times New Roman"/>
          <w:bCs/>
          <w:sz w:val="21"/>
          <w:szCs w:val="21"/>
          <w:lang w:val="en-US" w:eastAsia="zh-CN"/>
        </w:rPr>
      </w:pPr>
      <w:r w:rsidRPr="00586A67">
        <w:rPr>
          <w:rFonts w:cs="Times New Roman"/>
          <w:bCs/>
          <w:sz w:val="21"/>
          <w:szCs w:val="21"/>
          <w:lang w:val="en-US" w:eastAsia="zh-CN"/>
        </w:rPr>
        <w:t>□</w:t>
      </w:r>
      <w:r>
        <w:rPr>
          <w:rFonts w:cs="Times New Roman"/>
          <w:bCs/>
          <w:sz w:val="21"/>
          <w:szCs w:val="21"/>
          <w:lang w:val="en-US" w:eastAsia="zh-CN"/>
        </w:rPr>
        <w:t xml:space="preserve">DHL    </w:t>
      </w:r>
    </w:p>
    <w:p w14:paraId="6359CFE6" w14:textId="086A8D77" w:rsidR="00E56123" w:rsidRDefault="00E56123">
      <w:pPr>
        <w:pStyle w:val="a3"/>
        <w:rPr>
          <w:lang w:eastAsia="zh-CN"/>
        </w:rPr>
      </w:pPr>
      <w:r w:rsidRPr="00586A67">
        <w:rPr>
          <w:rFonts w:cs="Times New Roman"/>
          <w:bCs/>
          <w:sz w:val="21"/>
          <w:szCs w:val="21"/>
          <w:lang w:val="en-US" w:eastAsia="zh-CN"/>
        </w:rPr>
        <w:t>□</w:t>
      </w:r>
      <w:r>
        <w:rPr>
          <w:rFonts w:cs="Times New Roman"/>
          <w:bCs/>
          <w:sz w:val="21"/>
          <w:szCs w:val="21"/>
          <w:lang w:val="en-US" w:eastAsia="zh-CN"/>
        </w:rPr>
        <w:t>THL</w:t>
      </w:r>
    </w:p>
  </w:comment>
  <w:comment w:id="41" w:author="liuying_clin" w:date="2023-10-13T10:27:00Z" w:initials="l">
    <w:p w14:paraId="458EB196" w14:textId="7308190C" w:rsidR="00E56123" w:rsidRDefault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请添加预后评分标准1</w:t>
      </w:r>
      <w:r>
        <w:rPr>
          <w:lang w:eastAsia="zh-CN"/>
        </w:rPr>
        <w:t>-5</w:t>
      </w:r>
      <w:r>
        <w:rPr>
          <w:rFonts w:hint="eastAsia"/>
          <w:lang w:eastAsia="zh-CN"/>
        </w:rPr>
        <w:t>分，滤泡、套细胞核外周T各自有评分标准，请参加淋巴瘤诊疗指南添加各自的评分</w:t>
      </w:r>
    </w:p>
    <w:p w14:paraId="561AB338" w14:textId="29BE0CA8" w:rsidR="00E56123" w:rsidRDefault="00E56123">
      <w:pPr>
        <w:pStyle w:val="a3"/>
      </w:pPr>
      <w:r w:rsidRPr="006A638C">
        <w:rPr>
          <w:noProof/>
          <w:lang w:val="en-US" w:eastAsia="zh-CN"/>
        </w:rPr>
        <w:drawing>
          <wp:inline distT="0" distB="0" distL="0" distR="0" wp14:anchorId="0B63E7A5" wp14:editId="1B6DB142">
            <wp:extent cx="6188710" cy="4709882"/>
            <wp:effectExtent l="0" t="0" r="2540" b="0"/>
            <wp:docPr id="18" name="图片 18" descr="D:\DingTalkAppData\DingTalk\1905981814_v2\resource_cache\9f\9f2510132f3306310ddfc118582bce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ingTalkAppData\DingTalk\1905981814_v2\resource_cache\9f\9f2510132f3306310ddfc118582bcef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70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42" w:author="zhangxuejun_clin" w:date="2023-10-17T16:37:00Z" w:initials="z">
    <w:p w14:paraId="1D72C501" w14:textId="3D34818E" w:rsidR="00E56123" w:rsidRPr="00E56123" w:rsidRDefault="00E56123">
      <w:pPr>
        <w:pStyle w:val="a3"/>
        <w:rPr>
          <w:highlight w:val="yellow"/>
          <w:lang w:eastAsia="zh-CN"/>
        </w:rPr>
      </w:pPr>
      <w:r>
        <w:rPr>
          <w:rStyle w:val="af"/>
        </w:rPr>
        <w:annotationRef/>
      </w:r>
      <w:r w:rsidRPr="00E56123">
        <w:rPr>
          <w:rFonts w:hint="eastAsia"/>
          <w:highlight w:val="yellow"/>
          <w:lang w:eastAsia="zh-CN"/>
        </w:rPr>
        <w:t>1</w:t>
      </w:r>
      <w:r w:rsidRPr="00E56123">
        <w:rPr>
          <w:highlight w:val="yellow"/>
          <w:lang w:eastAsia="zh-CN"/>
        </w:rPr>
        <w:t xml:space="preserve">. </w:t>
      </w:r>
      <w:r w:rsidRPr="00E56123">
        <w:rPr>
          <w:rFonts w:hint="eastAsia"/>
          <w:highlight w:val="yellow"/>
          <w:lang w:eastAsia="zh-CN"/>
        </w:rPr>
        <w:t>已更新“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若选择弥漫性大</w:t>
      </w:r>
      <w:r w:rsidRPr="00E56123">
        <w:rPr>
          <w:rFonts w:cs="Times New Roman"/>
          <w:bCs/>
          <w:sz w:val="21"/>
          <w:szCs w:val="21"/>
          <w:highlight w:val="yellow"/>
          <w:lang w:val="en-US" w:eastAsia="zh-CN"/>
        </w:rPr>
        <w:t>B细胞淋巴瘤，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预后指数</w:t>
      </w:r>
      <w:r w:rsidRPr="00E56123">
        <w:rPr>
          <w:rFonts w:hint="eastAsia"/>
          <w:highlight w:val="yellow"/>
          <w:lang w:eastAsia="zh-CN"/>
        </w:rPr>
        <w:t>”对应选项；</w:t>
      </w:r>
    </w:p>
    <w:p w14:paraId="2DDC0595" w14:textId="238A3EAF" w:rsidR="00E56123" w:rsidRPr="00E56123" w:rsidRDefault="00E56123">
      <w:pPr>
        <w:pStyle w:val="a3"/>
        <w:rPr>
          <w:rFonts w:cs="Times New Roman"/>
          <w:bCs/>
          <w:sz w:val="21"/>
          <w:szCs w:val="21"/>
          <w:highlight w:val="yellow"/>
          <w:lang w:val="en-US" w:eastAsia="zh-CN"/>
        </w:rPr>
      </w:pPr>
      <w:r w:rsidRPr="00E56123">
        <w:rPr>
          <w:rFonts w:hint="eastAsia"/>
          <w:highlight w:val="yellow"/>
          <w:lang w:eastAsia="zh-CN"/>
        </w:rPr>
        <w:t>2</w:t>
      </w:r>
      <w:r w:rsidRPr="00E56123">
        <w:rPr>
          <w:highlight w:val="yellow"/>
          <w:lang w:eastAsia="zh-CN"/>
        </w:rPr>
        <w:t xml:space="preserve">. </w:t>
      </w:r>
      <w:r w:rsidRPr="00E56123">
        <w:rPr>
          <w:rFonts w:hint="eastAsia"/>
          <w:highlight w:val="yellow"/>
          <w:lang w:eastAsia="zh-CN"/>
        </w:rPr>
        <w:t>新增“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若选择滤泡性淋巴瘤</w:t>
      </w:r>
      <w:r w:rsidRPr="00E56123">
        <w:rPr>
          <w:rFonts w:cs="Times New Roman"/>
          <w:bCs/>
          <w:sz w:val="21"/>
          <w:szCs w:val="21"/>
          <w:highlight w:val="yellow"/>
          <w:lang w:val="en-US" w:eastAsia="zh-CN"/>
        </w:rPr>
        <w:t>，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预后指数</w:t>
      </w:r>
      <w:r w:rsidRPr="00E56123">
        <w:rPr>
          <w:rFonts w:hint="eastAsia"/>
          <w:highlight w:val="yellow"/>
          <w:lang w:eastAsia="zh-CN"/>
        </w:rPr>
        <w:t>”及对应选项“</w:t>
      </w:r>
      <w:r w:rsidRPr="00E56123">
        <w:rPr>
          <w:rFonts w:cs="Times New Roman"/>
          <w:bCs/>
          <w:sz w:val="21"/>
          <w:szCs w:val="21"/>
          <w:highlight w:val="yellow"/>
          <w:lang w:val="en-US" w:eastAsia="zh-CN"/>
        </w:rPr>
        <w:t>□0-1   □2   □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≥</w:t>
      </w:r>
      <w:r w:rsidRPr="00E56123">
        <w:rPr>
          <w:rFonts w:cs="Times New Roman"/>
          <w:bCs/>
          <w:sz w:val="21"/>
          <w:szCs w:val="21"/>
          <w:highlight w:val="yellow"/>
          <w:lang w:val="en-US" w:eastAsia="zh-CN"/>
        </w:rPr>
        <w:t>3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”；</w:t>
      </w:r>
    </w:p>
    <w:p w14:paraId="4F7AE217" w14:textId="02227606" w:rsidR="00E56123" w:rsidRDefault="00E56123">
      <w:pPr>
        <w:pStyle w:val="a3"/>
        <w:rPr>
          <w:lang w:eastAsia="zh-CN"/>
        </w:rPr>
      </w:pP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3</w:t>
      </w:r>
      <w:r w:rsidRPr="00E56123">
        <w:rPr>
          <w:rFonts w:cs="Times New Roman"/>
          <w:bCs/>
          <w:sz w:val="21"/>
          <w:szCs w:val="21"/>
          <w:highlight w:val="yellow"/>
          <w:lang w:val="en-US" w:eastAsia="zh-CN"/>
        </w:rPr>
        <w:t xml:space="preserve">. 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新增“若选择套细胞淋巴瘤，预后指数”及对应选项“</w:t>
      </w:r>
      <w:r w:rsidRPr="00E56123">
        <w:rPr>
          <w:rFonts w:cs="Times New Roman"/>
          <w:bCs/>
          <w:sz w:val="21"/>
          <w:szCs w:val="21"/>
          <w:highlight w:val="yellow"/>
          <w:lang w:val="en-US" w:eastAsia="zh-CN"/>
        </w:rPr>
        <w:t>□0-3   □4-5   □6-11</w:t>
      </w:r>
      <w:r w:rsidRPr="00E56123">
        <w:rPr>
          <w:rFonts w:cs="Times New Roman" w:hint="eastAsia"/>
          <w:bCs/>
          <w:sz w:val="21"/>
          <w:szCs w:val="21"/>
          <w:highlight w:val="yellow"/>
          <w:lang w:val="en-US" w:eastAsia="zh-CN"/>
        </w:rPr>
        <w:t>”</w:t>
      </w:r>
    </w:p>
  </w:comment>
  <w:comment w:id="75" w:author="liuying_clin" w:date="2023-10-08T14:52:00Z" w:initials="l">
    <w:p w14:paraId="70CE6ACA" w14:textId="77777777" w:rsidR="00E56123" w:rsidRDefault="00E56123" w:rsidP="00F134DF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请添加分期及预后指标</w:t>
      </w:r>
    </w:p>
    <w:p w14:paraId="39E3C81C" w14:textId="77777777" w:rsidR="00E56123" w:rsidRDefault="00E56123" w:rsidP="00F134DF">
      <w:pPr>
        <w:pStyle w:val="a3"/>
      </w:pPr>
      <w:r w:rsidRPr="00F81BF6">
        <w:rPr>
          <w:noProof/>
          <w:lang w:val="en-US" w:eastAsia="zh-CN"/>
        </w:rPr>
        <w:drawing>
          <wp:inline distT="0" distB="0" distL="0" distR="0" wp14:anchorId="4EE2A49F" wp14:editId="4D473564">
            <wp:extent cx="2209800" cy="858973"/>
            <wp:effectExtent l="0" t="0" r="0" b="0"/>
            <wp:docPr id="14" name="图片 14" descr="D:\DingTalkAppData\DingTalk\1905981814_v2\resource_cache\71\710f5b498ac39e6d6a122f029f32bf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ngTalkAppData\DingTalk\1905981814_v2\resource_cache\71\710f5b498ac39e6d6a122f029f32bf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607" cy="89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0B668" w14:textId="77777777" w:rsidR="00E56123" w:rsidRDefault="00E56123" w:rsidP="00F134DF">
      <w:pPr>
        <w:pStyle w:val="a3"/>
      </w:pPr>
      <w:r w:rsidRPr="00F81BF6">
        <w:rPr>
          <w:noProof/>
          <w:lang w:val="en-US" w:eastAsia="zh-CN"/>
        </w:rPr>
        <w:drawing>
          <wp:inline distT="0" distB="0" distL="0" distR="0" wp14:anchorId="0B5BDDE4" wp14:editId="5E5C39BC">
            <wp:extent cx="2228850" cy="1201830"/>
            <wp:effectExtent l="0" t="0" r="0" b="0"/>
            <wp:docPr id="15" name="图片 15" descr="D:\DingTalkAppData\DingTalk\1905981814_v2\resource_cache\c2\c2b9652dc16ac50712d9c2e060d083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ingTalkAppData\DingTalk\1905981814_v2\resource_cache\c2\c2b9652dc16ac50712d9c2e060d0831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202" cy="122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76" w:author="zhangxuejun_clin" w:date="2023-10-17T16:41:00Z" w:initials="z">
    <w:p w14:paraId="71CB6FE2" w14:textId="498C9154" w:rsidR="00E56123" w:rsidRDefault="00E56123" w:rsidP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2</w:t>
      </w:r>
      <w:r>
        <w:rPr>
          <w:lang w:eastAsia="zh-CN"/>
        </w:rPr>
        <w:t>0231012</w:t>
      </w:r>
      <w:r>
        <w:rPr>
          <w:rFonts w:hint="eastAsia"/>
          <w:lang w:eastAsia="zh-CN"/>
        </w:rPr>
        <w:t>：</w:t>
      </w:r>
    </w:p>
    <w:p w14:paraId="0C367128" w14:textId="65CFD92D" w:rsidR="00E56123" w:rsidRPr="00E56123" w:rsidRDefault="00E56123" w:rsidP="00E56123">
      <w:pPr>
        <w:pStyle w:val="a3"/>
        <w:rPr>
          <w:highlight w:val="yellow"/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.</w:t>
      </w:r>
      <w:r w:rsidRPr="00E56123">
        <w:rPr>
          <w:rFonts w:hint="eastAsia"/>
          <w:lang w:eastAsia="zh-CN"/>
        </w:rPr>
        <w:t>已新增分期选项</w:t>
      </w:r>
    </w:p>
    <w:p w14:paraId="6B791B98" w14:textId="0AEFACA4" w:rsidR="00E56123" w:rsidRDefault="00E56123" w:rsidP="00E56123">
      <w:pPr>
        <w:pStyle w:val="a3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 w:rsidRPr="00E56123">
        <w:rPr>
          <w:rFonts w:hint="eastAsia"/>
          <w:lang w:eastAsia="zh-CN"/>
        </w:rPr>
        <w:t>已在上方新增字段“</w:t>
      </w:r>
      <w:r w:rsidRPr="00E56123">
        <w:rPr>
          <w:rFonts w:cs="Times New Roman" w:hint="eastAsia"/>
          <w:bCs/>
          <w:sz w:val="21"/>
          <w:szCs w:val="21"/>
          <w:lang w:val="en-US" w:eastAsia="zh-CN"/>
        </w:rPr>
        <w:t>若选择弥漫性大</w:t>
      </w:r>
      <w:r w:rsidRPr="00E56123">
        <w:rPr>
          <w:rFonts w:cs="Times New Roman"/>
          <w:bCs/>
          <w:sz w:val="21"/>
          <w:szCs w:val="21"/>
          <w:lang w:val="en-US" w:eastAsia="zh-CN"/>
        </w:rPr>
        <w:t>B细胞淋巴瘤，</w:t>
      </w:r>
      <w:r w:rsidRPr="00E56123">
        <w:rPr>
          <w:rFonts w:cs="Times New Roman" w:hint="eastAsia"/>
          <w:bCs/>
          <w:sz w:val="21"/>
          <w:szCs w:val="21"/>
          <w:lang w:val="en-US" w:eastAsia="zh-CN"/>
        </w:rPr>
        <w:t>预后指数</w:t>
      </w:r>
      <w:r w:rsidRPr="00E56123">
        <w:rPr>
          <w:rFonts w:hint="eastAsia"/>
          <w:lang w:eastAsia="zh-CN"/>
        </w:rPr>
        <w:t>”。</w:t>
      </w:r>
    </w:p>
  </w:comment>
  <w:comment w:id="77" w:author="liuying_clin" w:date="2023-10-13T10:29:00Z" w:initials="l">
    <w:p w14:paraId="20195FFD" w14:textId="04ECBD93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添加了结外</w:t>
      </w:r>
    </w:p>
  </w:comment>
  <w:comment w:id="78" w:author="zhangxuejun_clin" w:date="2023-10-17T16:43:00Z" w:initials="z">
    <w:p w14:paraId="43044A1A" w14:textId="7F90C9C8" w:rsidR="00E56123" w:rsidRDefault="00E56123">
      <w:pPr>
        <w:pStyle w:val="a3"/>
      </w:pPr>
      <w:r>
        <w:rPr>
          <w:rStyle w:val="af"/>
        </w:rPr>
        <w:annotationRef/>
      </w:r>
      <w:r w:rsidRPr="00E56123">
        <w:rPr>
          <w:rFonts w:hint="eastAsia"/>
          <w:highlight w:val="yellow"/>
        </w:rPr>
        <w:t>OK</w:t>
      </w:r>
    </w:p>
  </w:comment>
  <w:comment w:id="79" w:author="zhangxuejun_clin" w:date="2023-09-15T17:14:00Z" w:initials="z">
    <w:p w14:paraId="6F18AE58" w14:textId="77777777" w:rsidR="00E56123" w:rsidRDefault="00E56123">
      <w:pPr>
        <w:pStyle w:val="a3"/>
      </w:pPr>
      <w:r>
        <w:rPr>
          <w:rStyle w:val="af"/>
        </w:rPr>
        <w:annotationRef/>
      </w:r>
      <w:r w:rsidRPr="00E56123">
        <w:rPr>
          <w:rFonts w:hint="eastAsia"/>
          <w:lang w:eastAsia="zh-CN"/>
        </w:rPr>
        <w:t>请确认该字段是否需要预设选项，如需，请提供</w:t>
      </w:r>
      <w:r>
        <w:rPr>
          <w:rFonts w:hint="eastAsia"/>
          <w:lang w:eastAsia="zh-CN"/>
        </w:rPr>
        <w:t>。</w:t>
      </w:r>
    </w:p>
  </w:comment>
  <w:comment w:id="80" w:author="liuying_clin" w:date="2023-10-13T10:29:00Z" w:initials="l">
    <w:p w14:paraId="703AC0D1" w14:textId="34E8D3A1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需要，已修改</w:t>
      </w:r>
    </w:p>
  </w:comment>
  <w:comment w:id="81" w:author="zhangxuejun_clin" w:date="2023-10-17T16:43:00Z" w:initials="z">
    <w:p w14:paraId="67E25466" w14:textId="36A19006" w:rsidR="00E56123" w:rsidRDefault="00E56123">
      <w:pPr>
        <w:pStyle w:val="a3"/>
      </w:pPr>
      <w:r>
        <w:rPr>
          <w:rStyle w:val="af"/>
        </w:rPr>
        <w:annotationRef/>
      </w:r>
      <w:r w:rsidRPr="00E56123">
        <w:rPr>
          <w:rFonts w:hint="eastAsia"/>
          <w:highlight w:val="yellow"/>
          <w:lang w:eastAsia="zh-CN"/>
        </w:rPr>
        <w:t>请提供该字段对应选项</w:t>
      </w:r>
    </w:p>
  </w:comment>
  <w:comment w:id="82" w:author="liuying_clin" w:date="2023-10-08T14:47:00Z" w:initials="l">
    <w:p w14:paraId="20E54BE0" w14:textId="77777777" w:rsidR="00E56123" w:rsidRDefault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淋巴瘤描述为何部位累及，不存在转移的说法。建议改为累及部位</w:t>
      </w:r>
    </w:p>
  </w:comment>
  <w:comment w:id="83" w:author="zhangxuejun_clin" w:date="2023-10-12T11:07:00Z" w:initials="z">
    <w:p w14:paraId="5F0DD4F0" w14:textId="4B1D6088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已更新</w:t>
      </w:r>
    </w:p>
  </w:comment>
  <w:comment w:id="99" w:author="liuying_clin" w:date="2023-10-08T15:05:00Z" w:initials="l">
    <w:p w14:paraId="737DFD40" w14:textId="77777777" w:rsidR="00E56123" w:rsidRDefault="00E56123">
      <w:pPr>
        <w:pStyle w:val="a3"/>
      </w:pPr>
      <w:r>
        <w:rPr>
          <w:rStyle w:val="af"/>
        </w:rPr>
        <w:annotationRef/>
      </w:r>
      <w:proofErr w:type="gramStart"/>
      <w:r>
        <w:rPr>
          <w:rFonts w:hint="eastAsia"/>
          <w:lang w:eastAsia="zh-CN"/>
        </w:rPr>
        <w:t>淋巴瘤不涉及</w:t>
      </w:r>
      <w:proofErr w:type="gramEnd"/>
    </w:p>
  </w:comment>
  <w:comment w:id="100" w:author="zhangxuejun_clin" w:date="2023-10-12T11:11:00Z" w:initials="z">
    <w:p w14:paraId="08E57F8E" w14:textId="62B82545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</w:rPr>
        <w:t>I</w:t>
      </w:r>
      <w:r>
        <w:rPr>
          <w:rFonts w:hint="eastAsia"/>
          <w:lang w:eastAsia="zh-CN"/>
        </w:rPr>
        <w:t>期研究适应症包括“</w:t>
      </w:r>
      <w:r w:rsidRPr="00B14D62">
        <w:rPr>
          <w:rFonts w:hint="eastAsia"/>
          <w:lang w:eastAsia="zh-CN"/>
        </w:rPr>
        <w:t>复发或难治性多发性骨髓瘤</w:t>
      </w:r>
      <w:r>
        <w:rPr>
          <w:rFonts w:hint="eastAsia"/>
          <w:lang w:eastAsia="zh-CN"/>
        </w:rPr>
        <w:t>”，不建议删除，已更新选项，请核实是否可以</w:t>
      </w:r>
    </w:p>
  </w:comment>
  <w:comment w:id="101" w:author="liuying_clin" w:date="2023-10-13T10:34:00Z" w:initials="l">
    <w:p w14:paraId="1E3EC007" w14:textId="39BC8908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骨髓瘤也不涉及</w:t>
      </w:r>
    </w:p>
  </w:comment>
  <w:comment w:id="102" w:author="zhangxuejun_clin" w:date="2023-10-17T16:46:00Z" w:initials="z">
    <w:p w14:paraId="7EF17AA0" w14:textId="22375604" w:rsidR="00E56123" w:rsidRDefault="00E56123" w:rsidP="00E56123">
      <w:pPr>
        <w:pStyle w:val="a3"/>
      </w:pPr>
      <w:r>
        <w:rPr>
          <w:rStyle w:val="af"/>
        </w:rPr>
        <w:annotationRef/>
      </w:r>
      <w:r w:rsidRPr="00E56123">
        <w:rPr>
          <w:rFonts w:hint="eastAsia"/>
          <w:highlight w:val="yellow"/>
        </w:rPr>
        <w:t>OK</w:t>
      </w:r>
      <w:r w:rsidRPr="00E56123">
        <w:rPr>
          <w:rFonts w:hint="eastAsia"/>
          <w:highlight w:val="yellow"/>
          <w:lang w:eastAsia="zh-CN"/>
        </w:rPr>
        <w:t>，已删除选项“</w:t>
      </w:r>
      <w:r w:rsidRPr="00E56123">
        <w:rPr>
          <w:rFonts w:ascii="Times New Roman" w:eastAsia="宋体" w:hAnsi="Times New Roman" w:cs="Times New Roman"/>
          <w:highlight w:val="yellow"/>
          <w:lang w:eastAsia="zh-CN"/>
        </w:rPr>
        <w:t>□</w:t>
      </w:r>
      <w:r w:rsidRPr="00E56123">
        <w:rPr>
          <w:rFonts w:ascii="Times New Roman" w:eastAsia="宋体" w:hAnsi="Times New Roman" w:cs="Times New Roman" w:hint="eastAsia"/>
          <w:highlight w:val="yellow"/>
          <w:lang w:eastAsia="zh-CN"/>
        </w:rPr>
        <w:t>新辅助（淋巴瘤不适用）</w:t>
      </w:r>
      <w:r w:rsidRPr="00E56123">
        <w:rPr>
          <w:rFonts w:ascii="Times New Roman" w:eastAsia="宋体" w:hAnsi="Times New Roman" w:cs="Times New Roman" w:hint="eastAsia"/>
          <w:highlight w:val="yellow"/>
          <w:lang w:eastAsia="zh-CN"/>
        </w:rPr>
        <w:t xml:space="preserve"> </w:t>
      </w:r>
      <w:r w:rsidRPr="00E56123">
        <w:rPr>
          <w:rFonts w:ascii="Times New Roman" w:eastAsia="宋体" w:hAnsi="Times New Roman" w:cs="Times New Roman"/>
          <w:highlight w:val="yellow"/>
          <w:lang w:eastAsia="zh-CN"/>
        </w:rPr>
        <w:t xml:space="preserve">   □</w:t>
      </w:r>
      <w:r w:rsidRPr="00E56123">
        <w:rPr>
          <w:rFonts w:ascii="Times New Roman" w:eastAsia="宋体" w:hAnsi="Times New Roman" w:cs="Times New Roman" w:hint="eastAsia"/>
          <w:highlight w:val="yellow"/>
          <w:lang w:eastAsia="zh-CN"/>
        </w:rPr>
        <w:t>辅助（淋巴瘤不适用）”</w:t>
      </w:r>
    </w:p>
  </w:comment>
  <w:comment w:id="104" w:author="liuying_clin" w:date="2023-10-08T15:06:00Z" w:initials="l">
    <w:p w14:paraId="6CDB26A7" w14:textId="77777777" w:rsidR="00E56123" w:rsidRDefault="00E56123" w:rsidP="00F134DF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添加治疗方案名称</w:t>
      </w:r>
    </w:p>
  </w:comment>
  <w:comment w:id="105" w:author="zhangxuejun_clin" w:date="2023-10-12T11:23:00Z" w:initials="z">
    <w:p w14:paraId="6C6E0512" w14:textId="151B146D" w:rsidR="00E56123" w:rsidRDefault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已新增字段“治疗方案名称”</w:t>
      </w:r>
    </w:p>
  </w:comment>
  <w:comment w:id="175" w:author="liuying_clin" w:date="2023-10-08T15:11:00Z" w:initials="l">
    <w:p w14:paraId="464C4DE9" w14:textId="77777777" w:rsidR="00E56123" w:rsidRDefault="00E56123" w:rsidP="00735995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肿瘤评估最多6个淋巴结</w:t>
      </w:r>
      <w:proofErr w:type="gramStart"/>
      <w:r>
        <w:rPr>
          <w:rFonts w:hint="eastAsia"/>
          <w:lang w:eastAsia="zh-CN"/>
        </w:rPr>
        <w:t>和结外病灶</w:t>
      </w:r>
      <w:proofErr w:type="gramEnd"/>
    </w:p>
  </w:comment>
  <w:comment w:id="176" w:author="zhangxuejun_clin" w:date="2023-10-12T11:28:00Z" w:initials="z">
    <w:p w14:paraId="62CB99FD" w14:textId="5C3C565F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已新增选项</w:t>
      </w:r>
    </w:p>
  </w:comment>
  <w:comment w:id="177" w:author="liuying_clin" w:date="2023-10-08T15:13:00Z" w:initials="l">
    <w:p w14:paraId="345361FE" w14:textId="77777777" w:rsidR="00E56123" w:rsidRDefault="00E56123" w:rsidP="00735995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添加骨髓</w:t>
      </w:r>
    </w:p>
  </w:comment>
  <w:comment w:id="178" w:author="zhangxuejun_clin" w:date="2023-10-12T11:29:00Z" w:initials="z">
    <w:p w14:paraId="29B5E22D" w14:textId="28658576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已新增选项</w:t>
      </w:r>
    </w:p>
  </w:comment>
  <w:comment w:id="179" w:author="liuying_clin" w:date="2023-10-08T15:17:00Z" w:initials="l">
    <w:p w14:paraId="4B2F220D" w14:textId="77777777" w:rsidR="00E56123" w:rsidRDefault="00E56123" w:rsidP="00735995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方案中还有</w:t>
      </w:r>
      <w:r>
        <w:rPr>
          <w:rFonts w:hint="eastAsia"/>
        </w:rPr>
        <w:t>PET</w:t>
      </w:r>
      <w:r>
        <w:t>-</w:t>
      </w:r>
      <w:r>
        <w:rPr>
          <w:rFonts w:hint="eastAsia"/>
        </w:rPr>
        <w:t>CT</w:t>
      </w:r>
      <w:r>
        <w:rPr>
          <w:rFonts w:hint="eastAsia"/>
          <w:lang w:eastAsia="zh-CN"/>
        </w:rPr>
        <w:t>检查</w:t>
      </w:r>
    </w:p>
  </w:comment>
  <w:comment w:id="180" w:author="zhangxuejun_clin" w:date="2023-10-12T11:30:00Z" w:initials="z">
    <w:p w14:paraId="53D12B1B" w14:textId="767B8206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已新增选项</w:t>
      </w:r>
    </w:p>
  </w:comment>
  <w:comment w:id="181" w:author="liuying_clin" w:date="2023-10-13T10:58:00Z" w:initials="l">
    <w:p w14:paraId="73467540" w14:textId="11B98604" w:rsidR="00E56123" w:rsidRDefault="00E56123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</w:rPr>
        <w:t>PET</w:t>
      </w:r>
      <w:r>
        <w:t>-</w:t>
      </w:r>
      <w:r>
        <w:rPr>
          <w:rFonts w:hint="eastAsia"/>
        </w:rPr>
        <w:t>CT</w:t>
      </w:r>
      <w:r>
        <w:rPr>
          <w:rFonts w:hint="eastAsia"/>
          <w:lang w:eastAsia="zh-CN"/>
        </w:rPr>
        <w:t>需添加评分标准</w:t>
      </w:r>
    </w:p>
    <w:p w14:paraId="1556F949" w14:textId="03C9E080" w:rsidR="00E56123" w:rsidRDefault="00E56123">
      <w:pPr>
        <w:pStyle w:val="a3"/>
      </w:pPr>
      <w:r w:rsidRPr="00F25134">
        <w:rPr>
          <w:noProof/>
          <w:lang w:val="en-US" w:eastAsia="zh-CN"/>
        </w:rPr>
        <w:drawing>
          <wp:inline distT="0" distB="0" distL="0" distR="0" wp14:anchorId="5A1514BB" wp14:editId="054CD56E">
            <wp:extent cx="2555207" cy="1367757"/>
            <wp:effectExtent l="0" t="0" r="0" b="4445"/>
            <wp:docPr id="7" name="图片 7" descr="D:\DingTalkAppData\DingTalk\1905981814_v2\resource_cache\13\136d2f80a5192d9b056051e4159c3b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ngTalkAppData\DingTalk\1905981814_v2\resource_cache\13\136d2f80a5192d9b056051e4159c3b6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582" cy="138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182" w:author="zhangxuejun_clin" w:date="2023-10-17T16:51:00Z" w:initials="z">
    <w:p w14:paraId="1465B34C" w14:textId="0D356CC0" w:rsidR="00317BE5" w:rsidRPr="00317BE5" w:rsidRDefault="00317BE5" w:rsidP="00317BE5">
      <w:pPr>
        <w:pStyle w:val="a3"/>
        <w:numPr>
          <w:ilvl w:val="0"/>
          <w:numId w:val="5"/>
        </w:numPr>
        <w:rPr>
          <w:highlight w:val="yellow"/>
          <w:lang w:eastAsia="zh-CN"/>
        </w:rPr>
      </w:pPr>
      <w:r>
        <w:rPr>
          <w:rStyle w:val="af"/>
        </w:rPr>
        <w:annotationRef/>
      </w:r>
      <w:r w:rsidRPr="00317BE5">
        <w:rPr>
          <w:rFonts w:hint="eastAsia"/>
          <w:highlight w:val="yellow"/>
          <w:lang w:eastAsia="zh-CN"/>
        </w:rPr>
        <w:t>新增“</w:t>
      </w:r>
      <w:r w:rsidRPr="00317BE5">
        <w:rPr>
          <w:rFonts w:ascii="Times New Roman" w:eastAsia="宋体" w:hAnsi="Times New Roman" w:cs="Times New Roman" w:hint="eastAsia"/>
          <w:highlight w:val="yellow"/>
          <w:lang w:eastAsia="zh-CN"/>
        </w:rPr>
        <w:t>是否进行了</w:t>
      </w:r>
      <w:r w:rsidRPr="00317BE5">
        <w:rPr>
          <w:rFonts w:ascii="Times New Roman" w:eastAsia="宋体" w:hAnsi="Times New Roman" w:cs="Times New Roman" w:hint="eastAsia"/>
          <w:highlight w:val="yellow"/>
          <w:lang w:eastAsia="zh-CN"/>
        </w:rPr>
        <w:t>5</w:t>
      </w:r>
      <w:r w:rsidRPr="00317BE5">
        <w:rPr>
          <w:rFonts w:ascii="Times New Roman" w:eastAsia="宋体" w:hAnsi="Times New Roman" w:cs="Times New Roman" w:hint="eastAsia"/>
          <w:highlight w:val="yellow"/>
          <w:lang w:eastAsia="zh-CN"/>
        </w:rPr>
        <w:t>分法评分？</w:t>
      </w:r>
      <w:r w:rsidRPr="00317BE5">
        <w:rPr>
          <w:rFonts w:hint="eastAsia"/>
          <w:highlight w:val="yellow"/>
          <w:lang w:eastAsia="zh-CN"/>
        </w:rPr>
        <w:t>”及对应选项</w:t>
      </w:r>
    </w:p>
    <w:p w14:paraId="07CB82BE" w14:textId="0A33224E" w:rsidR="00317BE5" w:rsidRDefault="00317BE5" w:rsidP="00317BE5">
      <w:pPr>
        <w:pStyle w:val="a3"/>
        <w:numPr>
          <w:ilvl w:val="0"/>
          <w:numId w:val="5"/>
        </w:numPr>
        <w:rPr>
          <w:lang w:eastAsia="zh-CN"/>
        </w:rPr>
      </w:pPr>
      <w:r w:rsidRPr="00317BE5">
        <w:rPr>
          <w:rFonts w:hint="eastAsia"/>
          <w:highlight w:val="yellow"/>
          <w:lang w:eastAsia="zh-CN"/>
        </w:rPr>
        <w:t>新增“5分法评分”及对应选项</w:t>
      </w:r>
    </w:p>
  </w:comment>
  <w:comment w:id="215" w:author="liuying_clin" w:date="2023-10-08T15:15:00Z" w:initials="l">
    <w:p w14:paraId="14A1E694" w14:textId="77777777" w:rsidR="00E56123" w:rsidRDefault="00E56123" w:rsidP="00735995">
      <w:pPr>
        <w:pStyle w:val="a3"/>
      </w:pPr>
      <w:r>
        <w:rPr>
          <w:rStyle w:val="af"/>
        </w:rPr>
        <w:annotationRef/>
      </w:r>
      <w:r w:rsidRPr="002D2590">
        <w:rPr>
          <w:rFonts w:hint="eastAsia"/>
          <w:highlight w:val="yellow"/>
          <w:lang w:eastAsia="zh-CN"/>
        </w:rPr>
        <w:t>请按照淋巴瘤的肿评，</w:t>
      </w:r>
      <w:proofErr w:type="gramStart"/>
      <w:r w:rsidRPr="002D2590">
        <w:rPr>
          <w:rFonts w:hint="eastAsia"/>
          <w:highlight w:val="yellow"/>
          <w:lang w:eastAsia="zh-CN"/>
        </w:rPr>
        <w:t>不</w:t>
      </w:r>
      <w:proofErr w:type="gramEnd"/>
      <w:r w:rsidRPr="002D2590">
        <w:rPr>
          <w:rFonts w:hint="eastAsia"/>
          <w:highlight w:val="yellow"/>
          <w:lang w:eastAsia="zh-CN"/>
        </w:rPr>
        <w:t>可测量病灶，器官病灶设置表单</w:t>
      </w:r>
    </w:p>
  </w:comment>
  <w:comment w:id="216" w:author="liuying_clin" w:date="2023-10-13T11:04:00Z" w:initials="l">
    <w:p w14:paraId="51770603" w14:textId="2924C1A8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请所有</w:t>
      </w:r>
      <w:r>
        <w:rPr>
          <w:rFonts w:hint="eastAsia"/>
        </w:rPr>
        <w:t>NHL</w:t>
      </w:r>
      <w:r>
        <w:rPr>
          <w:rFonts w:hint="eastAsia"/>
          <w:lang w:eastAsia="zh-CN"/>
        </w:rPr>
        <w:t>评估表单增加PET</w:t>
      </w:r>
      <w:r>
        <w:rPr>
          <w:lang w:eastAsia="zh-CN"/>
        </w:rPr>
        <w:t>-</w:t>
      </w:r>
      <w:r>
        <w:rPr>
          <w:rFonts w:hint="eastAsia"/>
          <w:lang w:eastAsia="zh-CN"/>
        </w:rPr>
        <w:t>CT检查及PET</w:t>
      </w:r>
      <w:r>
        <w:rPr>
          <w:lang w:eastAsia="zh-CN"/>
        </w:rPr>
        <w:t>5</w:t>
      </w:r>
      <w:r>
        <w:rPr>
          <w:rFonts w:hint="eastAsia"/>
          <w:lang w:eastAsia="zh-CN"/>
        </w:rPr>
        <w:t>分法评分</w:t>
      </w:r>
    </w:p>
  </w:comment>
  <w:comment w:id="217" w:author="zhangxuejun_clin" w:date="2023-10-17T16:55:00Z" w:initials="z">
    <w:p w14:paraId="4ADC42A6" w14:textId="3764130E" w:rsidR="00317BE5" w:rsidRDefault="00317BE5">
      <w:pPr>
        <w:pStyle w:val="a3"/>
      </w:pPr>
      <w:r>
        <w:rPr>
          <w:rStyle w:val="af"/>
        </w:rPr>
        <w:annotationRef/>
      </w:r>
      <w:r w:rsidRPr="00317BE5">
        <w:rPr>
          <w:rFonts w:hint="eastAsia"/>
          <w:highlight w:val="yellow"/>
          <w:lang w:eastAsia="zh-CN"/>
        </w:rPr>
        <w:t>已新增</w:t>
      </w:r>
    </w:p>
  </w:comment>
  <w:comment w:id="258" w:author="liuying_clin" w:date="2023-10-13T11:08:00Z" w:initials="l">
    <w:p w14:paraId="4DB4F556" w14:textId="7B9AA68F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添加是否行骨髓活检检查，及骨髓活检检查报告描述</w:t>
      </w:r>
    </w:p>
  </w:comment>
  <w:comment w:id="259" w:author="zhangxuejun_clin" w:date="2023-10-17T16:57:00Z" w:initials="z">
    <w:p w14:paraId="5E154709" w14:textId="481F2032" w:rsidR="00317BE5" w:rsidRDefault="00317BE5">
      <w:pPr>
        <w:pStyle w:val="a3"/>
      </w:pPr>
      <w:r>
        <w:rPr>
          <w:rStyle w:val="af"/>
        </w:rPr>
        <w:annotationRef/>
      </w:r>
      <w:r w:rsidRPr="00317BE5">
        <w:rPr>
          <w:rFonts w:hint="eastAsia"/>
          <w:highlight w:val="yellow"/>
          <w:lang w:eastAsia="zh-CN"/>
        </w:rPr>
        <w:t>已新增</w:t>
      </w:r>
    </w:p>
  </w:comment>
  <w:comment w:id="288" w:author="liuying_clin" w:date="2023-10-13T11:10:00Z" w:initials="l">
    <w:p w14:paraId="43391D68" w14:textId="6227CAC4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此表单的评估项请于前面评估表单保持一致</w:t>
      </w:r>
    </w:p>
  </w:comment>
  <w:comment w:id="289" w:author="suzhaohui_clin" w:date="2023-10-18T11:05:00Z" w:initials="s">
    <w:p w14:paraId="3BED811D" w14:textId="27FED9DC" w:rsidR="009F60B1" w:rsidRDefault="009F60B1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已更新</w:t>
      </w:r>
    </w:p>
  </w:comment>
  <w:comment w:id="294" w:author="liuying_clin" w:date="2023-10-13T11:11:00Z" w:initials="l">
    <w:p w14:paraId="0E1ECB70" w14:textId="1E6B1394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增加</w:t>
      </w:r>
      <w:bookmarkStart w:id="295" w:name="OLE_LINK2"/>
      <w:bookmarkStart w:id="296" w:name="OLE_LINK3"/>
      <w:r>
        <w:rPr>
          <w:rFonts w:hint="eastAsia"/>
          <w:lang w:eastAsia="zh-CN"/>
        </w:rPr>
        <w:t>骨髓及器官增大</w:t>
      </w:r>
      <w:bookmarkEnd w:id="295"/>
      <w:bookmarkEnd w:id="296"/>
    </w:p>
  </w:comment>
  <w:comment w:id="339" w:author="liuying_clin" w:date="2023-10-08T15:20:00Z" w:initials="l">
    <w:p w14:paraId="38E00358" w14:textId="77777777" w:rsidR="00E56123" w:rsidRDefault="00E56123" w:rsidP="00735995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请加上骨髓二字，因为淋巴瘤也有组化结果，容易混</w:t>
      </w:r>
    </w:p>
  </w:comment>
  <w:comment w:id="340" w:author="zhangxuejun_clin" w:date="2023-10-12T11:33:00Z" w:initials="z">
    <w:p w14:paraId="0F209575" w14:textId="45B4CC14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已更新表单名称</w:t>
      </w:r>
    </w:p>
  </w:comment>
  <w:comment w:id="344" w:author="liuying_clin" w:date="2023-10-08T16:55:00Z" w:initials="l">
    <w:p w14:paraId="66822A69" w14:textId="77777777" w:rsidR="00E56123" w:rsidRDefault="00E56123" w:rsidP="00735995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该检查内容可参考血清蛋白电泳</w:t>
      </w:r>
    </w:p>
  </w:comment>
  <w:comment w:id="345" w:author="zhangxuejun_clin" w:date="2023-10-12T11:34:00Z" w:initials="z">
    <w:p w14:paraId="005C8C74" w14:textId="7A924465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已更新检查项目</w:t>
      </w:r>
    </w:p>
  </w:comment>
  <w:comment w:id="347" w:author="liuying_clin" w:date="2023-10-08T16:54:00Z" w:initials="l">
    <w:p w14:paraId="7384F792" w14:textId="77777777" w:rsidR="00E56123" w:rsidRDefault="00E56123" w:rsidP="00735995">
      <w:pPr>
        <w:pStyle w:val="a3"/>
        <w:rPr>
          <w:lang w:eastAsia="zh-CN"/>
        </w:rPr>
      </w:pPr>
      <w:r>
        <w:rPr>
          <w:rStyle w:val="af"/>
        </w:rPr>
        <w:annotationRef/>
      </w:r>
      <w:r>
        <w:rPr>
          <w:rFonts w:hint="eastAsia"/>
          <w:lang w:eastAsia="zh-CN"/>
        </w:rPr>
        <w:t>该检查内容可参考下图</w:t>
      </w:r>
    </w:p>
    <w:p w14:paraId="4F1A9D37" w14:textId="77777777" w:rsidR="00E56123" w:rsidRDefault="00E56123" w:rsidP="00735995">
      <w:pPr>
        <w:pStyle w:val="a3"/>
      </w:pPr>
      <w:r>
        <w:rPr>
          <w:noProof/>
          <w:lang w:val="en-US" w:eastAsia="zh-CN"/>
        </w:rPr>
        <w:drawing>
          <wp:inline distT="0" distB="0" distL="0" distR="0" wp14:anchorId="4B0E2684" wp14:editId="78E86021">
            <wp:extent cx="3162300" cy="2119912"/>
            <wp:effectExtent l="0" t="0" r="0" b="0"/>
            <wp:docPr id="6" name="图片 6" descr="琼脂糖凝胶尿免疫固定电泳高蛋白尿标本稀释作用的探讨--中国期刊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琼脂糖凝胶尿免疫固定电泳高蛋白尿标本稀释作用的探讨--中国期刊网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028" cy="213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348" w:author="zhangxuejun_clin" w:date="2023-10-12T11:35:00Z" w:initials="z">
    <w:p w14:paraId="01EA1B4D" w14:textId="044FD5C9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检查项目已更新</w:t>
      </w:r>
    </w:p>
  </w:comment>
  <w:comment w:id="361" w:author="liuying_clin" w:date="2023-10-08T16:57:00Z" w:initials="l">
    <w:p w14:paraId="62EA566E" w14:textId="77777777" w:rsidR="00E56123" w:rsidRDefault="00E56123" w:rsidP="00F134DF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添加用药周期是否更清晰一些，方案中第一周期用药4次，该表单如何体现？</w:t>
      </w:r>
    </w:p>
  </w:comment>
  <w:comment w:id="362" w:author="suzhaohui_clin" w:date="2023-10-12T18:41:00Z" w:initials="s">
    <w:p w14:paraId="0E90B3CF" w14:textId="14EF5FAD" w:rsidR="00E56123" w:rsidRDefault="00E56123">
      <w:pPr>
        <w:pStyle w:val="a3"/>
      </w:pPr>
      <w:r>
        <w:rPr>
          <w:rStyle w:val="af"/>
        </w:rPr>
        <w:annotationRef/>
      </w:r>
      <w:r w:rsidRPr="00F97D61">
        <w:rPr>
          <w:rFonts w:hint="eastAsia"/>
          <w:highlight w:val="yellow"/>
          <w:lang w:eastAsia="zh-CN"/>
        </w:rPr>
        <w:t>本表单设置为logline，可多条添加。也已经将G</w:t>
      </w:r>
      <w:r w:rsidRPr="00F97D61">
        <w:rPr>
          <w:highlight w:val="yellow"/>
          <w:lang w:eastAsia="zh-CN"/>
        </w:rPr>
        <w:t xml:space="preserve">T929, </w:t>
      </w:r>
      <w:proofErr w:type="gramStart"/>
      <w:r w:rsidRPr="00F97D61">
        <w:rPr>
          <w:rFonts w:hint="eastAsia"/>
          <w:highlight w:val="yellow"/>
          <w:lang w:eastAsia="zh-CN"/>
        </w:rPr>
        <w:t>利妥昔单</w:t>
      </w:r>
      <w:proofErr w:type="gramEnd"/>
      <w:r w:rsidRPr="00F97D61">
        <w:rPr>
          <w:rFonts w:hint="eastAsia"/>
          <w:highlight w:val="yellow"/>
          <w:lang w:eastAsia="zh-CN"/>
        </w:rPr>
        <w:t>抗及地塞米松个给药表单增加了给药周期，需要</w:t>
      </w:r>
      <w:proofErr w:type="gramStart"/>
      <w:r w:rsidRPr="00F97D61">
        <w:rPr>
          <w:rFonts w:hint="eastAsia"/>
          <w:highlight w:val="yellow"/>
          <w:lang w:eastAsia="zh-CN"/>
        </w:rPr>
        <w:t>请项目</w:t>
      </w:r>
      <w:proofErr w:type="gramEnd"/>
      <w:r w:rsidRPr="00F97D61">
        <w:rPr>
          <w:rFonts w:hint="eastAsia"/>
          <w:highlight w:val="yellow"/>
          <w:lang w:eastAsia="zh-CN"/>
        </w:rPr>
        <w:t>组帮忙确认需要添加的周期数量。</w:t>
      </w:r>
    </w:p>
  </w:comment>
  <w:comment w:id="363" w:author="liuying_clin" w:date="2023-10-08T16:56:00Z" w:initials="l">
    <w:p w14:paraId="2C4FA838" w14:textId="77777777" w:rsidR="00E56123" w:rsidRDefault="00E56123" w:rsidP="00F134DF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该药静脉滴注给药</w:t>
      </w:r>
    </w:p>
  </w:comment>
  <w:comment w:id="364" w:author="zhangxuejun_clin" w:date="2023-10-12T11:37:00Z" w:initials="z">
    <w:p w14:paraId="4CBE9CF7" w14:textId="0809E154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已更新描述</w:t>
      </w:r>
    </w:p>
  </w:comment>
  <w:comment w:id="365" w:author="liuying_clin" w:date="2023-10-13T11:14:00Z" w:initials="l">
    <w:p w14:paraId="2D46E0B6" w14:textId="3F0DD524" w:rsidR="00E56123" w:rsidRDefault="00E56123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单位改为</w:t>
      </w:r>
      <w:r>
        <w:rPr>
          <w:rFonts w:hint="eastAsia"/>
        </w:rPr>
        <w:t>mg</w:t>
      </w:r>
    </w:p>
  </w:comment>
  <w:comment w:id="366" w:author="zhangxuejun_clin" w:date="2023-10-17T17:18:00Z" w:initials="z">
    <w:p w14:paraId="3A368851" w14:textId="26B0CE6A" w:rsidR="00F97D61" w:rsidRDefault="00F97D61">
      <w:pPr>
        <w:pStyle w:val="a3"/>
      </w:pPr>
      <w:r>
        <w:rPr>
          <w:rStyle w:val="af"/>
        </w:rPr>
        <w:annotationRef/>
      </w:r>
      <w:r>
        <w:rPr>
          <w:rFonts w:hint="eastAsia"/>
        </w:rPr>
        <w:t>OK</w:t>
      </w:r>
    </w:p>
  </w:comment>
  <w:comment w:id="369" w:author="liuying_clin" w:date="2023-10-08T16:59:00Z" w:initials="l">
    <w:p w14:paraId="61AC4889" w14:textId="77777777" w:rsidR="00E56123" w:rsidRDefault="00E56123" w:rsidP="00F134DF">
      <w:pPr>
        <w:pStyle w:val="a3"/>
      </w:pPr>
      <w:r>
        <w:rPr>
          <w:rStyle w:val="af"/>
        </w:rPr>
        <w:annotationRef/>
      </w:r>
      <w:r>
        <w:rPr>
          <w:rFonts w:hint="eastAsia"/>
          <w:lang w:eastAsia="zh-CN"/>
        </w:rPr>
        <w:t>添加用药周期，每周期地塞米松用药4次</w:t>
      </w:r>
    </w:p>
  </w:comment>
  <w:comment w:id="370" w:author="suzhaohui_clin" w:date="2023-10-12T18:41:00Z" w:initials="s">
    <w:p w14:paraId="35A0A015" w14:textId="5968CEB9" w:rsidR="00E56123" w:rsidRDefault="00E56123">
      <w:pPr>
        <w:pStyle w:val="a3"/>
      </w:pPr>
      <w:r>
        <w:rPr>
          <w:rStyle w:val="af"/>
        </w:rPr>
        <w:annotationRef/>
      </w:r>
      <w:r w:rsidRPr="00F97D61">
        <w:rPr>
          <w:rFonts w:hint="eastAsia"/>
          <w:highlight w:val="yellow"/>
          <w:lang w:eastAsia="zh-CN"/>
        </w:rPr>
        <w:t>本表单设置为logline，可多条添加。也已经将G</w:t>
      </w:r>
      <w:r w:rsidRPr="00F97D61">
        <w:rPr>
          <w:highlight w:val="yellow"/>
          <w:lang w:eastAsia="zh-CN"/>
        </w:rPr>
        <w:t xml:space="preserve">T929, </w:t>
      </w:r>
      <w:proofErr w:type="gramStart"/>
      <w:r w:rsidRPr="00F97D61">
        <w:rPr>
          <w:rFonts w:hint="eastAsia"/>
          <w:highlight w:val="yellow"/>
          <w:lang w:eastAsia="zh-CN"/>
        </w:rPr>
        <w:t>利妥昔单</w:t>
      </w:r>
      <w:proofErr w:type="gramEnd"/>
      <w:r w:rsidRPr="00F97D61">
        <w:rPr>
          <w:rFonts w:hint="eastAsia"/>
          <w:highlight w:val="yellow"/>
          <w:lang w:eastAsia="zh-CN"/>
        </w:rPr>
        <w:t>抗及地塞米松个给药表单增加了给药周期，需要</w:t>
      </w:r>
      <w:proofErr w:type="gramStart"/>
      <w:r w:rsidRPr="00F97D61">
        <w:rPr>
          <w:rFonts w:hint="eastAsia"/>
          <w:highlight w:val="yellow"/>
          <w:lang w:eastAsia="zh-CN"/>
        </w:rPr>
        <w:t>请项目</w:t>
      </w:r>
      <w:proofErr w:type="gramEnd"/>
      <w:r w:rsidRPr="00F97D61">
        <w:rPr>
          <w:rFonts w:hint="eastAsia"/>
          <w:highlight w:val="yellow"/>
          <w:lang w:eastAsia="zh-CN"/>
        </w:rPr>
        <w:t>组帮忙确认需要添加的周期数量。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D5D1DD9" w15:done="0"/>
  <w15:commentEx w15:paraId="6720F930" w15:done="0"/>
  <w15:commentEx w15:paraId="778926B6" w15:paraIdParent="6720F930" w15:done="0"/>
  <w15:commentEx w15:paraId="287B70B0" w15:paraIdParent="6720F930" w15:done="0"/>
  <w15:commentEx w15:paraId="6490C0F6" w15:paraIdParent="6720F930" w15:done="0"/>
  <w15:commentEx w15:paraId="46E75824" w15:done="1"/>
  <w15:commentEx w15:paraId="00753E6D" w15:paraIdParent="46E75824" w15:done="1"/>
  <w15:commentEx w15:paraId="02DDE46D" w15:done="1"/>
  <w15:commentEx w15:paraId="11E652D2" w15:paraIdParent="02DDE46D" w15:done="1"/>
  <w15:commentEx w15:paraId="335C30AC" w15:done="1"/>
  <w15:commentEx w15:paraId="1E976789" w15:paraIdParent="335C30AC" w15:done="1"/>
  <w15:commentEx w15:paraId="12068B5C" w15:done="1"/>
  <w15:commentEx w15:paraId="6359CFE6" w15:paraIdParent="12068B5C" w15:done="1"/>
  <w15:commentEx w15:paraId="561AB338" w15:done="0"/>
  <w15:commentEx w15:paraId="4F7AE217" w15:paraIdParent="561AB338" w15:done="0"/>
  <w15:commentEx w15:paraId="7280B668" w15:done="1"/>
  <w15:commentEx w15:paraId="6B791B98" w15:paraIdParent="7280B668" w15:done="1"/>
  <w15:commentEx w15:paraId="20195FFD" w15:done="0"/>
  <w15:commentEx w15:paraId="43044A1A" w15:paraIdParent="20195FFD" w15:done="0"/>
  <w15:commentEx w15:paraId="6F18AE58" w15:done="0"/>
  <w15:commentEx w15:paraId="703AC0D1" w15:paraIdParent="6F18AE58" w15:done="0"/>
  <w15:commentEx w15:paraId="67E25466" w15:paraIdParent="6F18AE58" w15:done="0"/>
  <w15:commentEx w15:paraId="20E54BE0" w15:done="1"/>
  <w15:commentEx w15:paraId="5F0DD4F0" w15:paraIdParent="20E54BE0" w15:done="1"/>
  <w15:commentEx w15:paraId="737DFD40" w15:done="0"/>
  <w15:commentEx w15:paraId="08E57F8E" w15:paraIdParent="737DFD40" w15:done="0"/>
  <w15:commentEx w15:paraId="1E3EC007" w15:paraIdParent="737DFD40" w15:done="0"/>
  <w15:commentEx w15:paraId="7EF17AA0" w15:paraIdParent="737DFD40" w15:done="0"/>
  <w15:commentEx w15:paraId="6CDB26A7" w15:done="1"/>
  <w15:commentEx w15:paraId="6C6E0512" w15:paraIdParent="6CDB26A7" w15:done="1"/>
  <w15:commentEx w15:paraId="464C4DE9" w15:done="1"/>
  <w15:commentEx w15:paraId="62CB99FD" w15:paraIdParent="464C4DE9" w15:done="1"/>
  <w15:commentEx w15:paraId="345361FE" w15:done="1"/>
  <w15:commentEx w15:paraId="29B5E22D" w15:paraIdParent="345361FE" w15:done="1"/>
  <w15:commentEx w15:paraId="4B2F220D" w15:done="0"/>
  <w15:commentEx w15:paraId="53D12B1B" w15:paraIdParent="4B2F220D" w15:done="0"/>
  <w15:commentEx w15:paraId="1556F949" w15:paraIdParent="4B2F220D" w15:done="0"/>
  <w15:commentEx w15:paraId="07CB82BE" w15:paraIdParent="4B2F220D" w15:done="0"/>
  <w15:commentEx w15:paraId="14A1E694" w15:done="0"/>
  <w15:commentEx w15:paraId="51770603" w15:done="0"/>
  <w15:commentEx w15:paraId="4ADC42A6" w15:paraIdParent="51770603" w15:done="0"/>
  <w15:commentEx w15:paraId="4DB4F556" w15:done="0"/>
  <w15:commentEx w15:paraId="5E154709" w15:paraIdParent="4DB4F556" w15:done="0"/>
  <w15:commentEx w15:paraId="43391D68" w15:done="0"/>
  <w15:commentEx w15:paraId="3BED811D" w15:paraIdParent="43391D68" w15:done="0"/>
  <w15:commentEx w15:paraId="0E1ECB70" w15:done="0"/>
  <w15:commentEx w15:paraId="38E00358" w15:done="1"/>
  <w15:commentEx w15:paraId="0F209575" w15:paraIdParent="38E00358" w15:done="1"/>
  <w15:commentEx w15:paraId="66822A69" w15:done="1"/>
  <w15:commentEx w15:paraId="005C8C74" w15:paraIdParent="66822A69" w15:done="1"/>
  <w15:commentEx w15:paraId="4F1A9D37" w15:done="1"/>
  <w15:commentEx w15:paraId="01EA1B4D" w15:paraIdParent="4F1A9D37" w15:done="1"/>
  <w15:commentEx w15:paraId="62EA566E" w15:done="0"/>
  <w15:commentEx w15:paraId="0E90B3CF" w15:paraIdParent="62EA566E" w15:done="0"/>
  <w15:commentEx w15:paraId="2C4FA838" w15:done="0"/>
  <w15:commentEx w15:paraId="4CBE9CF7" w15:paraIdParent="2C4FA838" w15:done="0"/>
  <w15:commentEx w15:paraId="2D46E0B6" w15:paraIdParent="2C4FA838" w15:done="0"/>
  <w15:commentEx w15:paraId="3A368851" w15:paraIdParent="2C4FA838" w15:done="0"/>
  <w15:commentEx w15:paraId="61AC4889" w15:done="0"/>
  <w15:commentEx w15:paraId="35A0A015" w15:paraIdParent="61AC488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45094" w14:textId="77777777" w:rsidR="00917CB8" w:rsidRDefault="00917CB8">
      <w:r>
        <w:separator/>
      </w:r>
    </w:p>
  </w:endnote>
  <w:endnote w:type="continuationSeparator" w:id="0">
    <w:p w14:paraId="35D8CC7C" w14:textId="77777777" w:rsidR="00917CB8" w:rsidRDefault="00917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942ED0" w14:textId="77777777" w:rsidR="00E56123" w:rsidRDefault="00E56123"/>
  <w:p w14:paraId="29D49FE8" w14:textId="77777777" w:rsidR="00E56123" w:rsidRDefault="00E5612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fldSimple w:instr=" NUMPAGES   \* MERGEFORMAT ">
      <w: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45831" w14:textId="77777777" w:rsidR="00E56123" w:rsidRDefault="00E56123"/>
  <w:p w14:paraId="18382CDD" w14:textId="5B387E2E" w:rsidR="00E56123" w:rsidRDefault="00E5612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F47F2">
      <w:rPr>
        <w:noProof/>
      </w:rPr>
      <w:t>1</w:t>
    </w:r>
    <w:r>
      <w:fldChar w:fldCharType="end"/>
    </w:r>
    <w:r>
      <w:t>/</w:t>
    </w:r>
    <w:fldSimple w:instr=" NUMPAGES   \* MERGEFORMAT ">
      <w:r w:rsidR="00AF47F2">
        <w:rPr>
          <w:noProof/>
        </w:rPr>
        <w:t>67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F43FD" w14:textId="77777777" w:rsidR="00917CB8" w:rsidRDefault="00917CB8">
      <w:r>
        <w:separator/>
      </w:r>
    </w:p>
  </w:footnote>
  <w:footnote w:type="continuationSeparator" w:id="0">
    <w:p w14:paraId="3985D6BA" w14:textId="77777777" w:rsidR="00917CB8" w:rsidRDefault="00917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B1BF1" w14:textId="77777777" w:rsidR="00E56123" w:rsidRDefault="00E56123"/>
  <w:p w14:paraId="3FCBA486" w14:textId="77777777" w:rsidR="00E56123" w:rsidRDefault="00E56123">
    <w:pPr>
      <w:jc w:val="right"/>
    </w:pPr>
    <w:r>
      <w:rPr>
        <w:sz w:val="20"/>
        <w:szCs w:val="20"/>
      </w:rPr>
      <w:t>Unique CRF</w:t>
    </w:r>
    <w:r>
      <w:rPr>
        <w:sz w:val="20"/>
        <w:szCs w:val="20"/>
      </w:rPr>
      <w:br/>
      <w:t>方 案 编 号: XR-MSC-101</w:t>
    </w:r>
    <w:r>
      <w:rPr>
        <w:sz w:val="20"/>
        <w:szCs w:val="20"/>
      </w:rPr>
      <w:br/>
      <w:t>版   本  号: 0.1</w:t>
    </w:r>
    <w:r>
      <w:rPr>
        <w:sz w:val="20"/>
        <w:szCs w:val="20"/>
      </w:rPr>
      <w:br/>
      <w:t>版 本 日 期: 2023-04-18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C2D35" w14:textId="77777777" w:rsidR="00E56123" w:rsidRDefault="00E56123"/>
  <w:p w14:paraId="3EBF2EBC" w14:textId="17BA5790" w:rsidR="00E56123" w:rsidRDefault="00E56123">
    <w:pPr>
      <w:jc w:val="right"/>
      <w:rPr>
        <w:lang w:eastAsia="zh-CN"/>
      </w:rPr>
    </w:pPr>
    <w:r>
      <w:rPr>
        <w:sz w:val="20"/>
        <w:szCs w:val="20"/>
      </w:rPr>
      <w:t>Unique CRF</w:t>
    </w:r>
    <w:r>
      <w:rPr>
        <w:sz w:val="20"/>
        <w:szCs w:val="20"/>
      </w:rPr>
      <w:br/>
      <w:t xml:space="preserve">方 案 编 号: </w:t>
    </w:r>
    <w:r w:rsidRPr="003D56C3">
      <w:rPr>
        <w:sz w:val="20"/>
        <w:szCs w:val="20"/>
      </w:rPr>
      <w:t>GT929-001</w:t>
    </w:r>
    <w:r>
      <w:rPr>
        <w:sz w:val="20"/>
        <w:szCs w:val="20"/>
      </w:rPr>
      <w:br/>
      <w:t>版   本  号: 0.</w:t>
    </w:r>
    <w:r>
      <w:rPr>
        <w:sz w:val="20"/>
        <w:szCs w:val="20"/>
        <w:lang w:eastAsia="zh-CN"/>
      </w:rPr>
      <w:t>5</w:t>
    </w:r>
    <w:r>
      <w:rPr>
        <w:sz w:val="20"/>
        <w:szCs w:val="20"/>
      </w:rPr>
      <w:br/>
      <w:t>版 本 日 期: 2023-10-</w:t>
    </w:r>
    <w:r>
      <w:rPr>
        <w:sz w:val="20"/>
        <w:szCs w:val="20"/>
        <w:lang w:eastAsia="zh-CN"/>
      </w:rPr>
      <w:t>17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8A4259" w14:textId="77777777" w:rsidR="00E56123" w:rsidRDefault="00E56123">
    <w:pPr>
      <w:jc w:val="right"/>
    </w:pPr>
    <w:r>
      <w:rPr>
        <w:sz w:val="20"/>
        <w:szCs w:val="20"/>
      </w:rPr>
      <w:t>Unique CRF</w:t>
    </w:r>
    <w:r>
      <w:rPr>
        <w:sz w:val="20"/>
        <w:szCs w:val="20"/>
      </w:rPr>
      <w:br/>
      <w:t>方 案 编 号: XR-MSC-101</w:t>
    </w:r>
    <w:r>
      <w:rPr>
        <w:sz w:val="20"/>
        <w:szCs w:val="20"/>
      </w:rPr>
      <w:br/>
      <w:t>版   本  号: 0.1</w:t>
    </w:r>
    <w:r>
      <w:rPr>
        <w:sz w:val="20"/>
        <w:szCs w:val="20"/>
      </w:rPr>
      <w:br/>
      <w:t>版 本 日 期: 2023-04-21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D10E3"/>
    <w:multiLevelType w:val="hybridMultilevel"/>
    <w:tmpl w:val="B74C97D4"/>
    <w:lvl w:ilvl="0" w:tplc="A1E6712A">
      <w:start w:val="1"/>
      <w:numFmt w:val="decimal"/>
      <w:lvlText w:val="%1."/>
      <w:lvlJc w:val="left"/>
      <w:pPr>
        <w:ind w:left="220" w:hanging="2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4B3518"/>
    <w:multiLevelType w:val="hybridMultilevel"/>
    <w:tmpl w:val="0F1E7616"/>
    <w:lvl w:ilvl="0" w:tplc="D9FC1C60">
      <w:start w:val="1"/>
      <w:numFmt w:val="bullet"/>
      <w:lvlText w:val="□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BB27BEB"/>
    <w:multiLevelType w:val="multilevel"/>
    <w:tmpl w:val="5BB27BEB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E8E4342"/>
    <w:multiLevelType w:val="hybridMultilevel"/>
    <w:tmpl w:val="7E12E7F8"/>
    <w:lvl w:ilvl="0" w:tplc="76922486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FE13E4"/>
    <w:multiLevelType w:val="hybridMultilevel"/>
    <w:tmpl w:val="061CDD80"/>
    <w:lvl w:ilvl="0" w:tplc="B1BAC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uzhaohui_clin">
    <w15:presenceInfo w15:providerId="AD" w15:userId="S-1-5-21-3608144515-3230653892-152868943-42947"/>
  </w15:person>
  <w15:person w15:author="liuying_clin">
    <w15:presenceInfo w15:providerId="AD" w15:userId="S-1-5-21-3608144515-3230653892-152868943-47064"/>
  </w15:person>
  <w15:person w15:author="zhangxuejun_clin">
    <w15:presenceInfo w15:providerId="AD" w15:userId="S-1-5-21-3608144515-3230653892-152868943-429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I5MDcwMTRkYTlhZjI0ZDhhNzYyNWVhMGJiZjViYWUifQ=="/>
    <w:docVar w:name="KY_MEDREF_DOCUID" w:val="{4D14D113-2541-4666-A2DA-D689987D2A04}"/>
    <w:docVar w:name="KY_MEDREF_VERSION" w:val="3"/>
  </w:docVars>
  <w:rsids>
    <w:rsidRoot w:val="00217F62"/>
    <w:rsid w:val="00002EEF"/>
    <w:rsid w:val="0000455E"/>
    <w:rsid w:val="000126D6"/>
    <w:rsid w:val="0001323A"/>
    <w:rsid w:val="00014B27"/>
    <w:rsid w:val="00017BF2"/>
    <w:rsid w:val="00017DD2"/>
    <w:rsid w:val="000218AC"/>
    <w:rsid w:val="00021A7A"/>
    <w:rsid w:val="00022A5A"/>
    <w:rsid w:val="00024035"/>
    <w:rsid w:val="000244B4"/>
    <w:rsid w:val="00031CA7"/>
    <w:rsid w:val="00034F88"/>
    <w:rsid w:val="00036872"/>
    <w:rsid w:val="00036DF0"/>
    <w:rsid w:val="000375D5"/>
    <w:rsid w:val="0004687C"/>
    <w:rsid w:val="00051C8C"/>
    <w:rsid w:val="00052892"/>
    <w:rsid w:val="0005331C"/>
    <w:rsid w:val="000534CE"/>
    <w:rsid w:val="00053FCF"/>
    <w:rsid w:val="00054566"/>
    <w:rsid w:val="00062267"/>
    <w:rsid w:val="00064766"/>
    <w:rsid w:val="0006506D"/>
    <w:rsid w:val="00072131"/>
    <w:rsid w:val="00072196"/>
    <w:rsid w:val="00076350"/>
    <w:rsid w:val="00081DC7"/>
    <w:rsid w:val="00083104"/>
    <w:rsid w:val="0008327E"/>
    <w:rsid w:val="00086F9E"/>
    <w:rsid w:val="00091D1F"/>
    <w:rsid w:val="0009307E"/>
    <w:rsid w:val="000A6AF8"/>
    <w:rsid w:val="000B63C7"/>
    <w:rsid w:val="000B6EC8"/>
    <w:rsid w:val="000C533F"/>
    <w:rsid w:val="000D2A8C"/>
    <w:rsid w:val="000D323F"/>
    <w:rsid w:val="000D5918"/>
    <w:rsid w:val="000E2CD3"/>
    <w:rsid w:val="000E6BCA"/>
    <w:rsid w:val="000F0BD7"/>
    <w:rsid w:val="000F2E51"/>
    <w:rsid w:val="000F3CC1"/>
    <w:rsid w:val="000F4582"/>
    <w:rsid w:val="000F45F2"/>
    <w:rsid w:val="000F52FB"/>
    <w:rsid w:val="000F6CA6"/>
    <w:rsid w:val="000F753B"/>
    <w:rsid w:val="000F7FD4"/>
    <w:rsid w:val="00103AD3"/>
    <w:rsid w:val="00106B9D"/>
    <w:rsid w:val="0010713C"/>
    <w:rsid w:val="00113423"/>
    <w:rsid w:val="00115A44"/>
    <w:rsid w:val="00120BBA"/>
    <w:rsid w:val="00120DC1"/>
    <w:rsid w:val="00121AA2"/>
    <w:rsid w:val="00122E12"/>
    <w:rsid w:val="00124EBC"/>
    <w:rsid w:val="001324F8"/>
    <w:rsid w:val="00134F68"/>
    <w:rsid w:val="00146AE6"/>
    <w:rsid w:val="00152210"/>
    <w:rsid w:val="001525ED"/>
    <w:rsid w:val="00154765"/>
    <w:rsid w:val="001551F9"/>
    <w:rsid w:val="001570A7"/>
    <w:rsid w:val="00160A55"/>
    <w:rsid w:val="00163C0E"/>
    <w:rsid w:val="00164F09"/>
    <w:rsid w:val="00166283"/>
    <w:rsid w:val="00171AF3"/>
    <w:rsid w:val="00174517"/>
    <w:rsid w:val="001810B7"/>
    <w:rsid w:val="00185ED0"/>
    <w:rsid w:val="00187CDA"/>
    <w:rsid w:val="001915A3"/>
    <w:rsid w:val="00192149"/>
    <w:rsid w:val="001932D3"/>
    <w:rsid w:val="00197AD7"/>
    <w:rsid w:val="00197FA6"/>
    <w:rsid w:val="001A3904"/>
    <w:rsid w:val="001A61E4"/>
    <w:rsid w:val="001A7CE9"/>
    <w:rsid w:val="001B2442"/>
    <w:rsid w:val="001B3969"/>
    <w:rsid w:val="001B5453"/>
    <w:rsid w:val="001B6AC0"/>
    <w:rsid w:val="001B757E"/>
    <w:rsid w:val="001B7B40"/>
    <w:rsid w:val="001C0527"/>
    <w:rsid w:val="001C1CEC"/>
    <w:rsid w:val="001C2136"/>
    <w:rsid w:val="001C274B"/>
    <w:rsid w:val="001C2A0B"/>
    <w:rsid w:val="001C5806"/>
    <w:rsid w:val="001C5FEA"/>
    <w:rsid w:val="001D73EF"/>
    <w:rsid w:val="001E0A67"/>
    <w:rsid w:val="001E7A54"/>
    <w:rsid w:val="001F6413"/>
    <w:rsid w:val="002016E0"/>
    <w:rsid w:val="002019E0"/>
    <w:rsid w:val="00207101"/>
    <w:rsid w:val="002100C0"/>
    <w:rsid w:val="00212032"/>
    <w:rsid w:val="00215835"/>
    <w:rsid w:val="00215E91"/>
    <w:rsid w:val="00217F62"/>
    <w:rsid w:val="002328AE"/>
    <w:rsid w:val="0023321F"/>
    <w:rsid w:val="00233798"/>
    <w:rsid w:val="00233C3B"/>
    <w:rsid w:val="00237533"/>
    <w:rsid w:val="00242238"/>
    <w:rsid w:val="00243676"/>
    <w:rsid w:val="002516A1"/>
    <w:rsid w:val="00253AA2"/>
    <w:rsid w:val="00253FDD"/>
    <w:rsid w:val="002551AA"/>
    <w:rsid w:val="002551CA"/>
    <w:rsid w:val="002555EE"/>
    <w:rsid w:val="0026267B"/>
    <w:rsid w:val="00262975"/>
    <w:rsid w:val="00263A28"/>
    <w:rsid w:val="002640B3"/>
    <w:rsid w:val="002673F1"/>
    <w:rsid w:val="0027213E"/>
    <w:rsid w:val="0027548F"/>
    <w:rsid w:val="00281A1F"/>
    <w:rsid w:val="00284180"/>
    <w:rsid w:val="00284BCD"/>
    <w:rsid w:val="0028520A"/>
    <w:rsid w:val="002868C7"/>
    <w:rsid w:val="00286C6E"/>
    <w:rsid w:val="002922CC"/>
    <w:rsid w:val="00293467"/>
    <w:rsid w:val="00296C94"/>
    <w:rsid w:val="0029777B"/>
    <w:rsid w:val="002A1419"/>
    <w:rsid w:val="002A2070"/>
    <w:rsid w:val="002A2592"/>
    <w:rsid w:val="002A7576"/>
    <w:rsid w:val="002B1166"/>
    <w:rsid w:val="002B28E1"/>
    <w:rsid w:val="002B2E5D"/>
    <w:rsid w:val="002B3C6A"/>
    <w:rsid w:val="002B414A"/>
    <w:rsid w:val="002B5611"/>
    <w:rsid w:val="002B5D90"/>
    <w:rsid w:val="002C0FF0"/>
    <w:rsid w:val="002C2688"/>
    <w:rsid w:val="002D2501"/>
    <w:rsid w:val="002D2590"/>
    <w:rsid w:val="002D31F6"/>
    <w:rsid w:val="002D36E1"/>
    <w:rsid w:val="002E1FA4"/>
    <w:rsid w:val="002E4FB4"/>
    <w:rsid w:val="002E6C80"/>
    <w:rsid w:val="002E7464"/>
    <w:rsid w:val="002F0C7F"/>
    <w:rsid w:val="002F3175"/>
    <w:rsid w:val="00301CCB"/>
    <w:rsid w:val="00301FF7"/>
    <w:rsid w:val="00303D61"/>
    <w:rsid w:val="00304CDA"/>
    <w:rsid w:val="00306264"/>
    <w:rsid w:val="00313138"/>
    <w:rsid w:val="00317BE5"/>
    <w:rsid w:val="00322B78"/>
    <w:rsid w:val="0032667E"/>
    <w:rsid w:val="003322FB"/>
    <w:rsid w:val="00337696"/>
    <w:rsid w:val="00345092"/>
    <w:rsid w:val="00347462"/>
    <w:rsid w:val="00354A5A"/>
    <w:rsid w:val="00355593"/>
    <w:rsid w:val="0036285A"/>
    <w:rsid w:val="003645FB"/>
    <w:rsid w:val="003663D1"/>
    <w:rsid w:val="003771C4"/>
    <w:rsid w:val="00377FA6"/>
    <w:rsid w:val="00380316"/>
    <w:rsid w:val="003867CB"/>
    <w:rsid w:val="003875E7"/>
    <w:rsid w:val="0039549E"/>
    <w:rsid w:val="003A04DD"/>
    <w:rsid w:val="003A304A"/>
    <w:rsid w:val="003A40C3"/>
    <w:rsid w:val="003A4EC8"/>
    <w:rsid w:val="003A5DE9"/>
    <w:rsid w:val="003A690D"/>
    <w:rsid w:val="003A7927"/>
    <w:rsid w:val="003B1FDB"/>
    <w:rsid w:val="003B3F0F"/>
    <w:rsid w:val="003B53D5"/>
    <w:rsid w:val="003B7ED4"/>
    <w:rsid w:val="003C28B6"/>
    <w:rsid w:val="003C3398"/>
    <w:rsid w:val="003D0EBC"/>
    <w:rsid w:val="003D113C"/>
    <w:rsid w:val="003D2194"/>
    <w:rsid w:val="003D3FD0"/>
    <w:rsid w:val="003D56C3"/>
    <w:rsid w:val="003D59D0"/>
    <w:rsid w:val="003D5D9F"/>
    <w:rsid w:val="003E685A"/>
    <w:rsid w:val="003F077A"/>
    <w:rsid w:val="003F6084"/>
    <w:rsid w:val="003F6D24"/>
    <w:rsid w:val="00401CAC"/>
    <w:rsid w:val="00410C8A"/>
    <w:rsid w:val="00414554"/>
    <w:rsid w:val="00417454"/>
    <w:rsid w:val="0042032E"/>
    <w:rsid w:val="004235E4"/>
    <w:rsid w:val="004362D6"/>
    <w:rsid w:val="0044016B"/>
    <w:rsid w:val="00442696"/>
    <w:rsid w:val="00443F67"/>
    <w:rsid w:val="00445AEF"/>
    <w:rsid w:val="004503DF"/>
    <w:rsid w:val="00451229"/>
    <w:rsid w:val="00455FE7"/>
    <w:rsid w:val="00456B25"/>
    <w:rsid w:val="00457FD3"/>
    <w:rsid w:val="0046211B"/>
    <w:rsid w:val="0047029C"/>
    <w:rsid w:val="00472086"/>
    <w:rsid w:val="004759DE"/>
    <w:rsid w:val="00480371"/>
    <w:rsid w:val="00490291"/>
    <w:rsid w:val="00490794"/>
    <w:rsid w:val="0049761A"/>
    <w:rsid w:val="00497EFD"/>
    <w:rsid w:val="004B022A"/>
    <w:rsid w:val="004B0852"/>
    <w:rsid w:val="004C73A4"/>
    <w:rsid w:val="004D05BC"/>
    <w:rsid w:val="004D1A7B"/>
    <w:rsid w:val="004D2992"/>
    <w:rsid w:val="004D369D"/>
    <w:rsid w:val="004E06F0"/>
    <w:rsid w:val="004E1F38"/>
    <w:rsid w:val="004F0210"/>
    <w:rsid w:val="004F3A56"/>
    <w:rsid w:val="0050265A"/>
    <w:rsid w:val="00502AF1"/>
    <w:rsid w:val="0051081B"/>
    <w:rsid w:val="005136B1"/>
    <w:rsid w:val="00520946"/>
    <w:rsid w:val="005228F1"/>
    <w:rsid w:val="00524136"/>
    <w:rsid w:val="005241D6"/>
    <w:rsid w:val="00526944"/>
    <w:rsid w:val="00533B97"/>
    <w:rsid w:val="00535AE2"/>
    <w:rsid w:val="005371AD"/>
    <w:rsid w:val="0053738F"/>
    <w:rsid w:val="00537732"/>
    <w:rsid w:val="00537BE8"/>
    <w:rsid w:val="00542A25"/>
    <w:rsid w:val="00543137"/>
    <w:rsid w:val="005455A1"/>
    <w:rsid w:val="005469C6"/>
    <w:rsid w:val="0056395C"/>
    <w:rsid w:val="005738B8"/>
    <w:rsid w:val="00575708"/>
    <w:rsid w:val="00577F69"/>
    <w:rsid w:val="005828E2"/>
    <w:rsid w:val="005833BC"/>
    <w:rsid w:val="00584A5C"/>
    <w:rsid w:val="00584D10"/>
    <w:rsid w:val="00585588"/>
    <w:rsid w:val="00586A67"/>
    <w:rsid w:val="00587056"/>
    <w:rsid w:val="0059144B"/>
    <w:rsid w:val="005A0D90"/>
    <w:rsid w:val="005A1419"/>
    <w:rsid w:val="005A354A"/>
    <w:rsid w:val="005A6329"/>
    <w:rsid w:val="005A7556"/>
    <w:rsid w:val="005B3967"/>
    <w:rsid w:val="005B700C"/>
    <w:rsid w:val="005B730D"/>
    <w:rsid w:val="005B74A0"/>
    <w:rsid w:val="005B7662"/>
    <w:rsid w:val="005C19D1"/>
    <w:rsid w:val="005D114A"/>
    <w:rsid w:val="005D1CCC"/>
    <w:rsid w:val="005F4657"/>
    <w:rsid w:val="005F56A2"/>
    <w:rsid w:val="005F5FDD"/>
    <w:rsid w:val="005F7F3E"/>
    <w:rsid w:val="006002EB"/>
    <w:rsid w:val="00605745"/>
    <w:rsid w:val="00607049"/>
    <w:rsid w:val="00610F32"/>
    <w:rsid w:val="00616E0D"/>
    <w:rsid w:val="00621874"/>
    <w:rsid w:val="00621A22"/>
    <w:rsid w:val="00621ADF"/>
    <w:rsid w:val="00621F47"/>
    <w:rsid w:val="0063108D"/>
    <w:rsid w:val="0063785C"/>
    <w:rsid w:val="006403EE"/>
    <w:rsid w:val="00641B2E"/>
    <w:rsid w:val="00642B95"/>
    <w:rsid w:val="006437CF"/>
    <w:rsid w:val="006468CD"/>
    <w:rsid w:val="00646F3D"/>
    <w:rsid w:val="00647DB7"/>
    <w:rsid w:val="0065096B"/>
    <w:rsid w:val="00652D21"/>
    <w:rsid w:val="006541C5"/>
    <w:rsid w:val="00664349"/>
    <w:rsid w:val="00680A3C"/>
    <w:rsid w:val="0068154B"/>
    <w:rsid w:val="00681B4B"/>
    <w:rsid w:val="00682E96"/>
    <w:rsid w:val="00687E92"/>
    <w:rsid w:val="00690335"/>
    <w:rsid w:val="006930FC"/>
    <w:rsid w:val="00695CE1"/>
    <w:rsid w:val="006A1009"/>
    <w:rsid w:val="006A3CCB"/>
    <w:rsid w:val="006A404B"/>
    <w:rsid w:val="006A50DF"/>
    <w:rsid w:val="006A5B4F"/>
    <w:rsid w:val="006A638C"/>
    <w:rsid w:val="006B2920"/>
    <w:rsid w:val="006B5245"/>
    <w:rsid w:val="006C1101"/>
    <w:rsid w:val="006C21C9"/>
    <w:rsid w:val="006C2568"/>
    <w:rsid w:val="006C6B8F"/>
    <w:rsid w:val="006C75EE"/>
    <w:rsid w:val="006D3EA4"/>
    <w:rsid w:val="006D53BC"/>
    <w:rsid w:val="006E12A5"/>
    <w:rsid w:val="006E3F4B"/>
    <w:rsid w:val="006E65E9"/>
    <w:rsid w:val="006E7BF7"/>
    <w:rsid w:val="006F0AF1"/>
    <w:rsid w:val="006F173A"/>
    <w:rsid w:val="006F3393"/>
    <w:rsid w:val="006F45E8"/>
    <w:rsid w:val="00701ED9"/>
    <w:rsid w:val="00703807"/>
    <w:rsid w:val="007065DE"/>
    <w:rsid w:val="00707EB3"/>
    <w:rsid w:val="00714046"/>
    <w:rsid w:val="00721EE4"/>
    <w:rsid w:val="00732C21"/>
    <w:rsid w:val="00735995"/>
    <w:rsid w:val="007436FE"/>
    <w:rsid w:val="0075199A"/>
    <w:rsid w:val="00751B72"/>
    <w:rsid w:val="00751D4C"/>
    <w:rsid w:val="0076222A"/>
    <w:rsid w:val="0076480A"/>
    <w:rsid w:val="0077628C"/>
    <w:rsid w:val="00780E66"/>
    <w:rsid w:val="00783755"/>
    <w:rsid w:val="00785D71"/>
    <w:rsid w:val="00785E07"/>
    <w:rsid w:val="0079149D"/>
    <w:rsid w:val="0079545B"/>
    <w:rsid w:val="007979E3"/>
    <w:rsid w:val="007A32F7"/>
    <w:rsid w:val="007A77B1"/>
    <w:rsid w:val="007A7B8F"/>
    <w:rsid w:val="007B3162"/>
    <w:rsid w:val="007B3202"/>
    <w:rsid w:val="007B48CB"/>
    <w:rsid w:val="007C0554"/>
    <w:rsid w:val="007C5513"/>
    <w:rsid w:val="007D634A"/>
    <w:rsid w:val="007E1B9D"/>
    <w:rsid w:val="007E62B6"/>
    <w:rsid w:val="007E7285"/>
    <w:rsid w:val="007E728A"/>
    <w:rsid w:val="0080199E"/>
    <w:rsid w:val="008022B9"/>
    <w:rsid w:val="0080374C"/>
    <w:rsid w:val="0081466F"/>
    <w:rsid w:val="00822263"/>
    <w:rsid w:val="00824FA5"/>
    <w:rsid w:val="008329E4"/>
    <w:rsid w:val="00833CC9"/>
    <w:rsid w:val="00834112"/>
    <w:rsid w:val="008347F2"/>
    <w:rsid w:val="00836B9A"/>
    <w:rsid w:val="00842098"/>
    <w:rsid w:val="00842232"/>
    <w:rsid w:val="00842EE4"/>
    <w:rsid w:val="00846A85"/>
    <w:rsid w:val="00847A93"/>
    <w:rsid w:val="00853AA3"/>
    <w:rsid w:val="00861973"/>
    <w:rsid w:val="008627A4"/>
    <w:rsid w:val="00862FFF"/>
    <w:rsid w:val="00863E19"/>
    <w:rsid w:val="008659D3"/>
    <w:rsid w:val="00871A70"/>
    <w:rsid w:val="00872D79"/>
    <w:rsid w:val="008751C1"/>
    <w:rsid w:val="0087665A"/>
    <w:rsid w:val="00880725"/>
    <w:rsid w:val="008870E1"/>
    <w:rsid w:val="008878A1"/>
    <w:rsid w:val="00893A60"/>
    <w:rsid w:val="008A236C"/>
    <w:rsid w:val="008A4190"/>
    <w:rsid w:val="008A6519"/>
    <w:rsid w:val="008A7EA8"/>
    <w:rsid w:val="008B174F"/>
    <w:rsid w:val="008B32FA"/>
    <w:rsid w:val="008B4694"/>
    <w:rsid w:val="008B4B1C"/>
    <w:rsid w:val="008C0D76"/>
    <w:rsid w:val="008D1110"/>
    <w:rsid w:val="008D1A85"/>
    <w:rsid w:val="008D427F"/>
    <w:rsid w:val="008E07B3"/>
    <w:rsid w:val="008E0DA4"/>
    <w:rsid w:val="008E1B5A"/>
    <w:rsid w:val="008E499D"/>
    <w:rsid w:val="008F2008"/>
    <w:rsid w:val="008F2704"/>
    <w:rsid w:val="008F3F90"/>
    <w:rsid w:val="008F62D4"/>
    <w:rsid w:val="008F7043"/>
    <w:rsid w:val="00901830"/>
    <w:rsid w:val="00902EB8"/>
    <w:rsid w:val="00904B80"/>
    <w:rsid w:val="009064CB"/>
    <w:rsid w:val="0091124A"/>
    <w:rsid w:val="0091655F"/>
    <w:rsid w:val="00917CB8"/>
    <w:rsid w:val="0092011C"/>
    <w:rsid w:val="00923B42"/>
    <w:rsid w:val="0092666B"/>
    <w:rsid w:val="009267BD"/>
    <w:rsid w:val="00927D7A"/>
    <w:rsid w:val="0093372E"/>
    <w:rsid w:val="00935D7E"/>
    <w:rsid w:val="00942D39"/>
    <w:rsid w:val="009453F5"/>
    <w:rsid w:val="009461FB"/>
    <w:rsid w:val="00951F55"/>
    <w:rsid w:val="00953BE0"/>
    <w:rsid w:val="009548BA"/>
    <w:rsid w:val="00956433"/>
    <w:rsid w:val="00957371"/>
    <w:rsid w:val="00961D16"/>
    <w:rsid w:val="00966D34"/>
    <w:rsid w:val="00980E2A"/>
    <w:rsid w:val="009818EA"/>
    <w:rsid w:val="00984AC5"/>
    <w:rsid w:val="009939C5"/>
    <w:rsid w:val="00995E90"/>
    <w:rsid w:val="00997020"/>
    <w:rsid w:val="009A0324"/>
    <w:rsid w:val="009A2C96"/>
    <w:rsid w:val="009B18C3"/>
    <w:rsid w:val="009B2A77"/>
    <w:rsid w:val="009B5B3C"/>
    <w:rsid w:val="009B5F16"/>
    <w:rsid w:val="009C48DB"/>
    <w:rsid w:val="009D5BA8"/>
    <w:rsid w:val="009E02CF"/>
    <w:rsid w:val="009E224C"/>
    <w:rsid w:val="009F04C8"/>
    <w:rsid w:val="009F148C"/>
    <w:rsid w:val="009F266C"/>
    <w:rsid w:val="009F55DB"/>
    <w:rsid w:val="009F60B1"/>
    <w:rsid w:val="00A0131E"/>
    <w:rsid w:val="00A15C35"/>
    <w:rsid w:val="00A22F34"/>
    <w:rsid w:val="00A2657E"/>
    <w:rsid w:val="00A32A72"/>
    <w:rsid w:val="00A33A4A"/>
    <w:rsid w:val="00A3510F"/>
    <w:rsid w:val="00A371C5"/>
    <w:rsid w:val="00A374A0"/>
    <w:rsid w:val="00A41FB6"/>
    <w:rsid w:val="00A46C96"/>
    <w:rsid w:val="00A474E6"/>
    <w:rsid w:val="00A515BB"/>
    <w:rsid w:val="00A51E4D"/>
    <w:rsid w:val="00A54D07"/>
    <w:rsid w:val="00A550D0"/>
    <w:rsid w:val="00A6269B"/>
    <w:rsid w:val="00A669ED"/>
    <w:rsid w:val="00A709B9"/>
    <w:rsid w:val="00A70F94"/>
    <w:rsid w:val="00A76B27"/>
    <w:rsid w:val="00A81CD8"/>
    <w:rsid w:val="00A843B4"/>
    <w:rsid w:val="00A85810"/>
    <w:rsid w:val="00A906D8"/>
    <w:rsid w:val="00A94F96"/>
    <w:rsid w:val="00A9571A"/>
    <w:rsid w:val="00A96516"/>
    <w:rsid w:val="00A97904"/>
    <w:rsid w:val="00AA1160"/>
    <w:rsid w:val="00AA131A"/>
    <w:rsid w:val="00AA1571"/>
    <w:rsid w:val="00AA65FC"/>
    <w:rsid w:val="00AB1BA9"/>
    <w:rsid w:val="00AB28DB"/>
    <w:rsid w:val="00AB2F01"/>
    <w:rsid w:val="00AB2F1D"/>
    <w:rsid w:val="00AB4CFF"/>
    <w:rsid w:val="00AB5A74"/>
    <w:rsid w:val="00AB69F5"/>
    <w:rsid w:val="00AB6CC0"/>
    <w:rsid w:val="00AB6D9F"/>
    <w:rsid w:val="00AC50A1"/>
    <w:rsid w:val="00AD3C5D"/>
    <w:rsid w:val="00AE0CC8"/>
    <w:rsid w:val="00AE7BFB"/>
    <w:rsid w:val="00AF0B08"/>
    <w:rsid w:val="00AF225C"/>
    <w:rsid w:val="00AF47F2"/>
    <w:rsid w:val="00B01179"/>
    <w:rsid w:val="00B103F6"/>
    <w:rsid w:val="00B14D62"/>
    <w:rsid w:val="00B1582F"/>
    <w:rsid w:val="00B20C13"/>
    <w:rsid w:val="00B22592"/>
    <w:rsid w:val="00B23E33"/>
    <w:rsid w:val="00B248E5"/>
    <w:rsid w:val="00B256B3"/>
    <w:rsid w:val="00B30547"/>
    <w:rsid w:val="00B31747"/>
    <w:rsid w:val="00B31C60"/>
    <w:rsid w:val="00B36360"/>
    <w:rsid w:val="00B41578"/>
    <w:rsid w:val="00B51247"/>
    <w:rsid w:val="00B5312F"/>
    <w:rsid w:val="00B533EA"/>
    <w:rsid w:val="00B572F3"/>
    <w:rsid w:val="00B60994"/>
    <w:rsid w:val="00B620DD"/>
    <w:rsid w:val="00B62368"/>
    <w:rsid w:val="00B64536"/>
    <w:rsid w:val="00B649C4"/>
    <w:rsid w:val="00B65826"/>
    <w:rsid w:val="00B67CBA"/>
    <w:rsid w:val="00B70033"/>
    <w:rsid w:val="00B746A8"/>
    <w:rsid w:val="00B8171E"/>
    <w:rsid w:val="00B85014"/>
    <w:rsid w:val="00B87DD0"/>
    <w:rsid w:val="00B95D77"/>
    <w:rsid w:val="00B96F66"/>
    <w:rsid w:val="00B972AC"/>
    <w:rsid w:val="00BA304E"/>
    <w:rsid w:val="00BA3179"/>
    <w:rsid w:val="00BA3FCB"/>
    <w:rsid w:val="00BA4B57"/>
    <w:rsid w:val="00BA4F98"/>
    <w:rsid w:val="00BA5C41"/>
    <w:rsid w:val="00BA5CEC"/>
    <w:rsid w:val="00BB5F54"/>
    <w:rsid w:val="00BC28F7"/>
    <w:rsid w:val="00BD2354"/>
    <w:rsid w:val="00BD3114"/>
    <w:rsid w:val="00BD3663"/>
    <w:rsid w:val="00BE58B6"/>
    <w:rsid w:val="00BF407B"/>
    <w:rsid w:val="00BF414E"/>
    <w:rsid w:val="00BF5B7F"/>
    <w:rsid w:val="00C016AA"/>
    <w:rsid w:val="00C049B4"/>
    <w:rsid w:val="00C126E7"/>
    <w:rsid w:val="00C13ED4"/>
    <w:rsid w:val="00C20C84"/>
    <w:rsid w:val="00C213C5"/>
    <w:rsid w:val="00C25DEB"/>
    <w:rsid w:val="00C304EB"/>
    <w:rsid w:val="00C31FAB"/>
    <w:rsid w:val="00C378BF"/>
    <w:rsid w:val="00C4510F"/>
    <w:rsid w:val="00C51959"/>
    <w:rsid w:val="00C53ECF"/>
    <w:rsid w:val="00C63AA8"/>
    <w:rsid w:val="00C70D1E"/>
    <w:rsid w:val="00C75BE8"/>
    <w:rsid w:val="00C761EF"/>
    <w:rsid w:val="00C764BC"/>
    <w:rsid w:val="00C76CCB"/>
    <w:rsid w:val="00C77D62"/>
    <w:rsid w:val="00C80F8A"/>
    <w:rsid w:val="00C83C34"/>
    <w:rsid w:val="00C90075"/>
    <w:rsid w:val="00C920EB"/>
    <w:rsid w:val="00C95E19"/>
    <w:rsid w:val="00C96412"/>
    <w:rsid w:val="00CA075D"/>
    <w:rsid w:val="00CA4A0C"/>
    <w:rsid w:val="00CB15D8"/>
    <w:rsid w:val="00CB2ED5"/>
    <w:rsid w:val="00CB5BB6"/>
    <w:rsid w:val="00CB6D04"/>
    <w:rsid w:val="00CB7041"/>
    <w:rsid w:val="00CC335C"/>
    <w:rsid w:val="00CD3D83"/>
    <w:rsid w:val="00CD464B"/>
    <w:rsid w:val="00CD6AAD"/>
    <w:rsid w:val="00CD7E98"/>
    <w:rsid w:val="00CE24B6"/>
    <w:rsid w:val="00CE5202"/>
    <w:rsid w:val="00CE56CA"/>
    <w:rsid w:val="00CF1AD3"/>
    <w:rsid w:val="00CF623E"/>
    <w:rsid w:val="00CF66FB"/>
    <w:rsid w:val="00CF72AC"/>
    <w:rsid w:val="00D000D5"/>
    <w:rsid w:val="00D013DE"/>
    <w:rsid w:val="00D02029"/>
    <w:rsid w:val="00D024D9"/>
    <w:rsid w:val="00D03501"/>
    <w:rsid w:val="00D056F4"/>
    <w:rsid w:val="00D14776"/>
    <w:rsid w:val="00D178DF"/>
    <w:rsid w:val="00D20410"/>
    <w:rsid w:val="00D21B23"/>
    <w:rsid w:val="00D2222A"/>
    <w:rsid w:val="00D23C73"/>
    <w:rsid w:val="00D24A75"/>
    <w:rsid w:val="00D27F6D"/>
    <w:rsid w:val="00D32288"/>
    <w:rsid w:val="00D3234B"/>
    <w:rsid w:val="00D34B28"/>
    <w:rsid w:val="00D36C5C"/>
    <w:rsid w:val="00D43D6E"/>
    <w:rsid w:val="00D54E31"/>
    <w:rsid w:val="00D553B3"/>
    <w:rsid w:val="00D60CDA"/>
    <w:rsid w:val="00D61895"/>
    <w:rsid w:val="00D62D35"/>
    <w:rsid w:val="00D713C2"/>
    <w:rsid w:val="00D71C33"/>
    <w:rsid w:val="00D74823"/>
    <w:rsid w:val="00D769A2"/>
    <w:rsid w:val="00D84F4F"/>
    <w:rsid w:val="00D928CC"/>
    <w:rsid w:val="00DA4B1F"/>
    <w:rsid w:val="00DA4D68"/>
    <w:rsid w:val="00DB11B1"/>
    <w:rsid w:val="00DC24D5"/>
    <w:rsid w:val="00DC6960"/>
    <w:rsid w:val="00DC769B"/>
    <w:rsid w:val="00DD0D4C"/>
    <w:rsid w:val="00DD191A"/>
    <w:rsid w:val="00DD24A9"/>
    <w:rsid w:val="00DE07FB"/>
    <w:rsid w:val="00DE0A83"/>
    <w:rsid w:val="00DE30AC"/>
    <w:rsid w:val="00DE3473"/>
    <w:rsid w:val="00DE6295"/>
    <w:rsid w:val="00DF23A1"/>
    <w:rsid w:val="00DF322E"/>
    <w:rsid w:val="00E00508"/>
    <w:rsid w:val="00E16FE2"/>
    <w:rsid w:val="00E23738"/>
    <w:rsid w:val="00E245B9"/>
    <w:rsid w:val="00E26772"/>
    <w:rsid w:val="00E273A9"/>
    <w:rsid w:val="00E312A6"/>
    <w:rsid w:val="00E41FF9"/>
    <w:rsid w:val="00E427F7"/>
    <w:rsid w:val="00E42921"/>
    <w:rsid w:val="00E4457F"/>
    <w:rsid w:val="00E526D0"/>
    <w:rsid w:val="00E53567"/>
    <w:rsid w:val="00E53973"/>
    <w:rsid w:val="00E540E2"/>
    <w:rsid w:val="00E54103"/>
    <w:rsid w:val="00E5563A"/>
    <w:rsid w:val="00E56123"/>
    <w:rsid w:val="00E575E0"/>
    <w:rsid w:val="00E61D96"/>
    <w:rsid w:val="00E6525E"/>
    <w:rsid w:val="00E6587E"/>
    <w:rsid w:val="00E66FF0"/>
    <w:rsid w:val="00E6716F"/>
    <w:rsid w:val="00E723AA"/>
    <w:rsid w:val="00E75462"/>
    <w:rsid w:val="00E75A80"/>
    <w:rsid w:val="00E76A95"/>
    <w:rsid w:val="00E86E86"/>
    <w:rsid w:val="00E90776"/>
    <w:rsid w:val="00E91CD3"/>
    <w:rsid w:val="00E93082"/>
    <w:rsid w:val="00E93D42"/>
    <w:rsid w:val="00EA2BA5"/>
    <w:rsid w:val="00EA2BCD"/>
    <w:rsid w:val="00EA5CD5"/>
    <w:rsid w:val="00EC47E9"/>
    <w:rsid w:val="00EC4D14"/>
    <w:rsid w:val="00EC6018"/>
    <w:rsid w:val="00ED2968"/>
    <w:rsid w:val="00ED2ABB"/>
    <w:rsid w:val="00ED5A35"/>
    <w:rsid w:val="00ED6A6D"/>
    <w:rsid w:val="00EE11A0"/>
    <w:rsid w:val="00EE3307"/>
    <w:rsid w:val="00EE7C0D"/>
    <w:rsid w:val="00EF1157"/>
    <w:rsid w:val="00EF423A"/>
    <w:rsid w:val="00EF4661"/>
    <w:rsid w:val="00EF6DAB"/>
    <w:rsid w:val="00F02170"/>
    <w:rsid w:val="00F0427B"/>
    <w:rsid w:val="00F071AE"/>
    <w:rsid w:val="00F134DF"/>
    <w:rsid w:val="00F17786"/>
    <w:rsid w:val="00F2324C"/>
    <w:rsid w:val="00F23E1B"/>
    <w:rsid w:val="00F240E8"/>
    <w:rsid w:val="00F25134"/>
    <w:rsid w:val="00F331E6"/>
    <w:rsid w:val="00F3618A"/>
    <w:rsid w:val="00F36DDC"/>
    <w:rsid w:val="00F46D5C"/>
    <w:rsid w:val="00F47100"/>
    <w:rsid w:val="00F53BC9"/>
    <w:rsid w:val="00F56358"/>
    <w:rsid w:val="00F63033"/>
    <w:rsid w:val="00F6748D"/>
    <w:rsid w:val="00F675B1"/>
    <w:rsid w:val="00F73CA6"/>
    <w:rsid w:val="00F87AA8"/>
    <w:rsid w:val="00F87EB7"/>
    <w:rsid w:val="00F90A27"/>
    <w:rsid w:val="00F94258"/>
    <w:rsid w:val="00F9500E"/>
    <w:rsid w:val="00F97455"/>
    <w:rsid w:val="00F9753B"/>
    <w:rsid w:val="00F97D61"/>
    <w:rsid w:val="00FB23F6"/>
    <w:rsid w:val="00FB708D"/>
    <w:rsid w:val="00FC1D23"/>
    <w:rsid w:val="00FC2636"/>
    <w:rsid w:val="00FC5F11"/>
    <w:rsid w:val="00FD1D0B"/>
    <w:rsid w:val="00FD53CC"/>
    <w:rsid w:val="00FD6C68"/>
    <w:rsid w:val="00FD745F"/>
    <w:rsid w:val="00FE0916"/>
    <w:rsid w:val="00FF6D66"/>
    <w:rsid w:val="28AF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35B9D"/>
  <w15:docId w15:val="{91A9CF8D-FD22-4529-BACA-16EBE477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C33"/>
    <w:rPr>
      <w:sz w:val="22"/>
      <w:szCs w:val="22"/>
      <w:lang w:val="zh-CN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131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zh-CN" w:eastAsia="en-US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annotation text"/>
    <w:basedOn w:val="a"/>
    <w:link w:val="a4"/>
    <w:uiPriority w:val="99"/>
    <w:unhideWhenUsed/>
    <w:qFormat/>
  </w:style>
  <w:style w:type="character" w:customStyle="1" w:styleId="a4">
    <w:name w:val="批注文字 字符"/>
    <w:basedOn w:val="a0"/>
    <w:link w:val="a3"/>
    <w:uiPriority w:val="99"/>
    <w:qFormat/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tabs>
        <w:tab w:val="left" w:pos="1050"/>
        <w:tab w:val="right" w:leader="dot" w:pos="9016"/>
      </w:tabs>
      <w:spacing w:after="100"/>
      <w:ind w:left="440"/>
    </w:pPr>
  </w:style>
  <w:style w:type="paragraph" w:styleId="41">
    <w:name w:val="toc 4"/>
    <w:basedOn w:val="a"/>
    <w:next w:val="a"/>
    <w:uiPriority w:val="39"/>
    <w:unhideWhenUsed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pPr>
      <w:spacing w:after="100"/>
      <w:ind w:left="440"/>
    </w:p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customStyle="1" w:styleId="ac">
    <w:name w:val="批注主题 字符"/>
    <w:basedOn w:val="a4"/>
    <w:link w:val="ab"/>
    <w:uiPriority w:val="99"/>
    <w:semiHidden/>
    <w:rPr>
      <w:b/>
      <w:bCs/>
    </w:rPr>
  </w:style>
  <w:style w:type="character" w:styleId="ad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e">
    <w:name w:val="Hyperlink"/>
    <w:uiPriority w:val="99"/>
    <w:unhideWhenUsed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semiHidden/>
    <w:unhideWhenUsed/>
    <w:rPr>
      <w:sz w:val="21"/>
      <w:szCs w:val="21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  <w:rPr>
      <w:lang w:eastAsia="nb-NO"/>
    </w:rPr>
  </w:style>
  <w:style w:type="paragraph" w:customStyle="1" w:styleId="Default">
    <w:name w:val="Default"/>
    <w:basedOn w:val="a"/>
    <w:qFormat/>
    <w:pPr>
      <w:autoSpaceDE w:val="0"/>
      <w:autoSpaceDN w:val="0"/>
      <w:adjustRightInd w:val="0"/>
      <w:spacing w:before="100" w:beforeAutospacing="1" w:after="160" w:line="256" w:lineRule="auto"/>
    </w:pPr>
    <w:rPr>
      <w:rFonts w:ascii="Arial" w:eastAsia="宋体" w:hAnsi="Arial" w:cs="Times New Roman"/>
      <w:color w:val="000000"/>
      <w:sz w:val="24"/>
      <w:lang w:val="en-US" w:eastAsia="zh-CN"/>
    </w:rPr>
  </w:style>
  <w:style w:type="paragraph" w:customStyle="1" w:styleId="12">
    <w:name w:val="修订1"/>
    <w:hidden/>
    <w:uiPriority w:val="99"/>
    <w:semiHidden/>
    <w:rPr>
      <w:sz w:val="22"/>
      <w:szCs w:val="22"/>
      <w:lang w:val="zh-CN" w:eastAsia="en-US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paragraph" w:styleId="af1">
    <w:name w:val="Revision"/>
    <w:hidden/>
    <w:uiPriority w:val="99"/>
    <w:semiHidden/>
    <w:rsid w:val="005136B1"/>
    <w:rPr>
      <w:sz w:val="22"/>
      <w:szCs w:val="22"/>
      <w:lang w:val="zh-CN" w:eastAsia="en-US"/>
    </w:rPr>
  </w:style>
  <w:style w:type="table" w:styleId="af2">
    <w:name w:val="Table Grid"/>
    <w:basedOn w:val="a1"/>
    <w:qFormat/>
    <w:rsid w:val="00D21B23"/>
    <w:pPr>
      <w:spacing w:beforeLines="50" w:afterLines="50"/>
    </w:pPr>
    <w:rPr>
      <w:rFonts w:ascii="Times New Roman" w:eastAsia="宋体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1">
    <w:name w:val="toc 5"/>
    <w:basedOn w:val="a"/>
    <w:next w:val="a"/>
    <w:autoRedefine/>
    <w:uiPriority w:val="39"/>
    <w:unhideWhenUsed/>
    <w:rsid w:val="00C213C5"/>
    <w:pPr>
      <w:widowControl w:val="0"/>
      <w:ind w:leftChars="800" w:left="1680"/>
      <w:jc w:val="both"/>
    </w:pPr>
    <w:rPr>
      <w:kern w:val="2"/>
      <w:sz w:val="21"/>
      <w:lang w:val="en-US" w:eastAsia="zh-CN"/>
    </w:rPr>
  </w:style>
  <w:style w:type="paragraph" w:styleId="61">
    <w:name w:val="toc 6"/>
    <w:basedOn w:val="a"/>
    <w:next w:val="a"/>
    <w:autoRedefine/>
    <w:uiPriority w:val="39"/>
    <w:unhideWhenUsed/>
    <w:rsid w:val="00C213C5"/>
    <w:pPr>
      <w:widowControl w:val="0"/>
      <w:ind w:leftChars="1000" w:left="2100"/>
      <w:jc w:val="both"/>
    </w:pPr>
    <w:rPr>
      <w:kern w:val="2"/>
      <w:sz w:val="21"/>
      <w:lang w:val="en-US" w:eastAsia="zh-CN"/>
    </w:rPr>
  </w:style>
  <w:style w:type="paragraph" w:styleId="71">
    <w:name w:val="toc 7"/>
    <w:basedOn w:val="a"/>
    <w:next w:val="a"/>
    <w:autoRedefine/>
    <w:uiPriority w:val="39"/>
    <w:unhideWhenUsed/>
    <w:rsid w:val="00C213C5"/>
    <w:pPr>
      <w:widowControl w:val="0"/>
      <w:ind w:leftChars="1200" w:left="2520"/>
      <w:jc w:val="both"/>
    </w:pPr>
    <w:rPr>
      <w:kern w:val="2"/>
      <w:sz w:val="21"/>
      <w:lang w:val="en-US" w:eastAsia="zh-CN"/>
    </w:rPr>
  </w:style>
  <w:style w:type="paragraph" w:styleId="81">
    <w:name w:val="toc 8"/>
    <w:basedOn w:val="a"/>
    <w:next w:val="a"/>
    <w:autoRedefine/>
    <w:uiPriority w:val="39"/>
    <w:unhideWhenUsed/>
    <w:rsid w:val="00C213C5"/>
    <w:pPr>
      <w:widowControl w:val="0"/>
      <w:ind w:leftChars="1400" w:left="2940"/>
      <w:jc w:val="both"/>
    </w:pPr>
    <w:rPr>
      <w:kern w:val="2"/>
      <w:sz w:val="21"/>
      <w:lang w:val="en-US" w:eastAsia="zh-CN"/>
    </w:rPr>
  </w:style>
  <w:style w:type="paragraph" w:styleId="91">
    <w:name w:val="toc 9"/>
    <w:basedOn w:val="a"/>
    <w:next w:val="a"/>
    <w:autoRedefine/>
    <w:uiPriority w:val="39"/>
    <w:unhideWhenUsed/>
    <w:rsid w:val="00C213C5"/>
    <w:pPr>
      <w:widowControl w:val="0"/>
      <w:ind w:leftChars="1600" w:left="3360"/>
      <w:jc w:val="both"/>
    </w:pPr>
    <w:rPr>
      <w:kern w:val="2"/>
      <w:sz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7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omments.xml.rels><?xml version='1.0' encoding='UTF-8' standalone='yes'?>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48717-B967-450D-B190-5173867EF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67</Pages>
  <Words>3457</Words>
  <Characters>19708</Characters>
  <Application>Microsoft Office Word</Application>
  <DocSecurity>0</DocSecurity>
  <Lines>164</Lines>
  <Paragraphs>46</Paragraphs>
  <ScaleCrop>false</ScaleCrop>
  <Company/>
  <LinksUpToDate>false</LinksUpToDate>
  <CharactersWithSpaces>23119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liulinlin_clin</dc:creator>
  <cp:keywords/>
  <dc:description/>
  <cp:lastModifiedBy>wangjunyi_clin</cp:lastModifiedBy>
  <cp:revision>7</cp:revision>
  <dcterms:created xsi:type="dcterms:W3CDTF">2023-10-12T10:43:00Z</dcterms:created>
  <dcterms:modified xsi:type="dcterms:W3CDTF">2023-10-18T08:10:00Z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23E09089A8FE471EABEA6DD72C92E957_12</vt:lpwstr>
  </property>
</Properties>
</file>